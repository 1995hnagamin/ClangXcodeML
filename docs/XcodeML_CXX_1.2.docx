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ED1404" w14:textId="77777777" w:rsidR="00E14A32" w:rsidRDefault="00E14A32">
      <w:pPr>
        <w:rPr>
          <w:rFonts w:hint="eastAsia"/>
        </w:rPr>
      </w:pPr>
      <w:bookmarkStart w:id="0" w:name="_gjdgxs" w:colFirst="0" w:colLast="0"/>
      <w:bookmarkEnd w:id="0"/>
    </w:p>
    <w:p w14:paraId="6925DFAD" w14:textId="77777777" w:rsidR="00E14A32" w:rsidRDefault="00E14A32">
      <w:pPr>
        <w:rPr>
          <w:rFonts w:hint="eastAsia"/>
        </w:rPr>
      </w:pPr>
      <w:bookmarkStart w:id="1" w:name="30j0zll" w:colFirst="0" w:colLast="0"/>
      <w:bookmarkEnd w:id="1"/>
    </w:p>
    <w:p w14:paraId="6D02E45C" w14:textId="77777777" w:rsidR="00E14A32" w:rsidRDefault="00FD6D4A">
      <w:pPr>
        <w:tabs>
          <w:tab w:val="left" w:pos="6978"/>
        </w:tabs>
        <w:rPr>
          <w:rFonts w:hint="eastAsia"/>
        </w:rPr>
      </w:pPr>
      <w:r>
        <w:tab/>
      </w:r>
    </w:p>
    <w:p w14:paraId="22FF8892" w14:textId="77777777" w:rsidR="00E14A32" w:rsidRDefault="00E14A32">
      <w:pPr>
        <w:rPr>
          <w:rFonts w:hint="eastAsia"/>
        </w:rPr>
      </w:pPr>
    </w:p>
    <w:p w14:paraId="4027194A" w14:textId="77777777" w:rsidR="00E14A32" w:rsidRDefault="00E14A32">
      <w:pPr>
        <w:rPr>
          <w:rFonts w:hint="eastAsia"/>
        </w:rPr>
      </w:pPr>
    </w:p>
    <w:p w14:paraId="3701F3F7" w14:textId="77777777" w:rsidR="00E14A32" w:rsidRDefault="00E14A32">
      <w:pPr>
        <w:rPr>
          <w:rFonts w:hint="eastAsia"/>
        </w:rPr>
      </w:pPr>
    </w:p>
    <w:p w14:paraId="60F91A87" w14:textId="77777777" w:rsidR="00E14A32" w:rsidRDefault="00E14A32">
      <w:pPr>
        <w:rPr>
          <w:rFonts w:hint="eastAsia"/>
        </w:rPr>
      </w:pPr>
    </w:p>
    <w:p w14:paraId="4F7B980A" w14:textId="77777777" w:rsidR="00E14A32" w:rsidRDefault="00E14A32">
      <w:pPr>
        <w:rPr>
          <w:rFonts w:hint="eastAsia"/>
        </w:rPr>
      </w:pPr>
    </w:p>
    <w:p w14:paraId="5384A028" w14:textId="77777777" w:rsidR="00E14A32" w:rsidRDefault="00E14A32">
      <w:pPr>
        <w:rPr>
          <w:rFonts w:hint="eastAsia"/>
        </w:rPr>
      </w:pPr>
    </w:p>
    <w:p w14:paraId="22010748" w14:textId="77777777" w:rsidR="00E14A32" w:rsidRDefault="00E14A32">
      <w:pPr>
        <w:rPr>
          <w:rFonts w:hint="eastAsia"/>
        </w:rPr>
      </w:pPr>
    </w:p>
    <w:p w14:paraId="1C812C73" w14:textId="77777777" w:rsidR="00E14A32" w:rsidRDefault="00E14A32">
      <w:pPr>
        <w:rPr>
          <w:rFonts w:hint="eastAsia"/>
        </w:rPr>
      </w:pPr>
    </w:p>
    <w:p w14:paraId="229302B5" w14:textId="77777777" w:rsidR="00E14A32" w:rsidRDefault="00E14A32">
      <w:pPr>
        <w:rPr>
          <w:rFonts w:hint="eastAsia"/>
        </w:rPr>
      </w:pPr>
    </w:p>
    <w:p w14:paraId="7CDBA5CE" w14:textId="77777777" w:rsidR="00E14A32" w:rsidRDefault="00E14A32">
      <w:pPr>
        <w:rPr>
          <w:rFonts w:hint="eastAsia"/>
        </w:rPr>
      </w:pPr>
    </w:p>
    <w:p w14:paraId="1174B7B1" w14:textId="77777777" w:rsidR="00E14A32" w:rsidRDefault="00FD6D4A">
      <w:pPr>
        <w:rPr>
          <w:rFonts w:hint="eastAsia"/>
        </w:rPr>
      </w:pPr>
      <w:r>
        <w:rPr>
          <w:noProof/>
        </w:rPr>
        <mc:AlternateContent>
          <mc:Choice Requires="wps">
            <w:drawing>
              <wp:anchor distT="0" distB="0" distL="114300" distR="114300" simplePos="0" relativeHeight="251658240" behindDoc="0" locked="0" layoutInCell="0" hidden="0" allowOverlap="1" wp14:anchorId="4CF7F4B6" wp14:editId="5F73C24E">
                <wp:simplePos x="0" y="0"/>
                <wp:positionH relativeFrom="margin">
                  <wp:posOffset>2616200</wp:posOffset>
                </wp:positionH>
                <wp:positionV relativeFrom="paragraph">
                  <wp:posOffset>6045200</wp:posOffset>
                </wp:positionV>
                <wp:extent cx="800100" cy="457200"/>
                <wp:effectExtent l="0" t="0" r="0" b="0"/>
                <wp:wrapNone/>
                <wp:docPr id="1" name="正方形/長方形 1"/>
                <wp:cNvGraphicFramePr/>
                <a:graphic xmlns:a="http://schemas.openxmlformats.org/drawingml/2006/main">
                  <a:graphicData uri="http://schemas.microsoft.com/office/word/2010/wordprocessingShape">
                    <wps:wsp>
                      <wps:cNvSpPr/>
                      <wps:spPr>
                        <a:xfrm>
                          <a:off x="4945950" y="3551400"/>
                          <a:ext cx="800099" cy="457200"/>
                        </a:xfrm>
                        <a:prstGeom prst="rect">
                          <a:avLst/>
                        </a:prstGeom>
                        <a:solidFill>
                          <a:srgbClr val="FFFFFF"/>
                        </a:solidFill>
                        <a:ln>
                          <a:noFill/>
                        </a:ln>
                      </wps:spPr>
                      <wps:txbx>
                        <w:txbxContent>
                          <w:p w14:paraId="26061E53" w14:textId="77777777" w:rsidR="00FD6D4A" w:rsidRDefault="00FD6D4A">
                            <w:pPr>
                              <w:jc w:val="left"/>
                              <w:textDirection w:val="btLr"/>
                              <w:rPr>
                                <w:rFonts w:hint="eastAsia"/>
                              </w:rPr>
                            </w:pPr>
                          </w:p>
                        </w:txbxContent>
                      </wps:txbx>
                      <wps:bodyPr lIns="91425" tIns="91425" rIns="91425" bIns="91425" anchor="ctr" anchorCtr="0"/>
                    </wps:wsp>
                  </a:graphicData>
                </a:graphic>
              </wp:anchor>
            </w:drawing>
          </mc:Choice>
          <mc:Fallback>
            <w:pict>
              <v:rect w14:anchorId="4CF7F4B6" id="正方形/長方形 1" o:spid="_x0000_s1026" style="position:absolute;left:0;text-align:left;margin-left:206pt;margin-top:476pt;width:63pt;height:3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" o:allowincell="f" stroked="f">
                <v:textbox inset="2.53958mm,2.53958mm,2.53958mm,2.53958mm">
                  <w:txbxContent>
                    <w:p w14:paraId="26061E53" w14:textId="77777777" w:rsidR="00FD6D4A" w:rsidRDefault="00FD6D4A">
                      <w:pPr>
                        <w:jc w:val="left"/>
                        <w:textDirection w:val="btLr"/>
                        <w:rPr>
                          <w:rFonts w:hint="eastAsia"/>
                        </w:rPr>
                      </w:pPr>
                    </w:p>
                  </w:txbxContent>
                </v:textbox>
                <w10:wrap anchorx="margin"/>
              </v:rect>
            </w:pict>
          </mc:Fallback>
        </mc:AlternateContent>
      </w:r>
    </w:p>
    <w:p w14:paraId="45B7AB7C" w14:textId="77777777" w:rsidR="00E14A32" w:rsidRDefault="00E14A32">
      <w:pPr>
        <w:rPr>
          <w:rFonts w:hint="eastAsia"/>
        </w:rPr>
      </w:pPr>
    </w:p>
    <w:p w14:paraId="323A9801" w14:textId="77777777" w:rsidR="00E14A32" w:rsidRDefault="00E14A32">
      <w:pPr>
        <w:rPr>
          <w:rFonts w:hint="eastAsia"/>
        </w:rPr>
      </w:pPr>
    </w:p>
    <w:p w14:paraId="0CE61DAE" w14:textId="77777777" w:rsidR="00E14A32" w:rsidRDefault="00FD6D4A">
      <w:pPr>
        <w:jc w:val="center"/>
        <w:rPr>
          <w:rFonts w:hint="eastAsia"/>
        </w:rPr>
      </w:pPr>
      <w:r>
        <w:rPr>
          <w:rFonts w:ascii="ＭＳ Ｐゴシック" w:eastAsia="ＭＳ Ｐゴシック" w:hAnsi="ＭＳ Ｐゴシック" w:cs="ＭＳ Ｐゴシック"/>
          <w:sz w:val="48"/>
          <w:szCs w:val="48"/>
        </w:rPr>
        <w:t>XcodeML/C++ 仕様書</w:t>
      </w:r>
    </w:p>
    <w:p w14:paraId="730D6257" w14:textId="77777777" w:rsidR="00E14A32" w:rsidRDefault="00E14A32">
      <w:pPr>
        <w:rPr>
          <w:rFonts w:hint="eastAsia"/>
        </w:rPr>
      </w:pPr>
    </w:p>
    <w:p w14:paraId="6382A468" w14:textId="77777777" w:rsidR="00E14A32" w:rsidRDefault="00E14A32">
      <w:pPr>
        <w:rPr>
          <w:rFonts w:hint="eastAsia"/>
        </w:rPr>
      </w:pPr>
    </w:p>
    <w:p w14:paraId="25EA0CEA" w14:textId="77777777" w:rsidR="00E14A32" w:rsidRDefault="00E14A32">
      <w:pPr>
        <w:jc w:val="center"/>
        <w:rPr>
          <w:rFonts w:hint="eastAsia"/>
        </w:rPr>
      </w:pPr>
    </w:p>
    <w:p w14:paraId="1EFE2C66" w14:textId="77777777" w:rsidR="00E14A32" w:rsidRDefault="00FD6D4A">
      <w:pPr>
        <w:jc w:val="center"/>
        <w:rPr>
          <w:rFonts w:hint="eastAsia"/>
        </w:rPr>
      </w:pPr>
      <w:r>
        <w:rPr>
          <w:b/>
          <w:sz w:val="24"/>
          <w:szCs w:val="24"/>
        </w:rPr>
        <w:t>V1.2J (Sep 30, 2016)</w:t>
      </w:r>
    </w:p>
    <w:p w14:paraId="17FA1229" w14:textId="77777777" w:rsidR="00E14A32" w:rsidRDefault="00E14A32">
      <w:pPr>
        <w:jc w:val="center"/>
        <w:rPr>
          <w:rFonts w:hint="eastAsia"/>
        </w:rPr>
      </w:pPr>
    </w:p>
    <w:p w14:paraId="6F975ED9" w14:textId="77777777" w:rsidR="00E14A32" w:rsidRDefault="00FD6D4A">
      <w:pPr>
        <w:jc w:val="center"/>
        <w:rPr>
          <w:rFonts w:hint="eastAsia"/>
        </w:rPr>
      </w:pPr>
      <w:r>
        <w:rPr>
          <w:b/>
          <w:sz w:val="24"/>
          <w:szCs w:val="24"/>
        </w:rPr>
        <w:t>XcalableMP/Omni Compiler Project</w:t>
      </w:r>
    </w:p>
    <w:p w14:paraId="1D1E8E44" w14:textId="77777777" w:rsidR="00E14A32" w:rsidRDefault="00E14A32">
      <w:pPr>
        <w:rPr>
          <w:rFonts w:hint="eastAsia"/>
        </w:rPr>
      </w:pPr>
    </w:p>
    <w:p w14:paraId="38447BAE" w14:textId="77777777" w:rsidR="00E14A32" w:rsidRDefault="00E14A32">
      <w:pPr>
        <w:rPr>
          <w:rFonts w:hint="eastAsia"/>
        </w:rPr>
      </w:pPr>
    </w:p>
    <w:p w14:paraId="364985CC" w14:textId="77777777" w:rsidR="00E14A32" w:rsidRDefault="00E14A32">
      <w:pPr>
        <w:rPr>
          <w:rFonts w:hint="eastAsia"/>
        </w:rPr>
      </w:pPr>
    </w:p>
    <w:p w14:paraId="3D9EB6CE" w14:textId="77777777" w:rsidR="00E14A32" w:rsidRDefault="00FD6D4A">
      <w:pPr>
        <w:rPr>
          <w:rFonts w:hint="eastAsia"/>
        </w:rPr>
      </w:pPr>
      <w:r>
        <w:br w:type="page"/>
      </w:r>
    </w:p>
    <w:p w14:paraId="0CD7D28F" w14:textId="77777777" w:rsidR="00E14A32" w:rsidRDefault="00FD6D4A">
      <w:pPr>
        <w:rPr>
          <w:rFonts w:hint="eastAsia"/>
        </w:rPr>
      </w:pPr>
      <w:r>
        <w:rPr>
          <w:rFonts w:ascii="SimSun" w:eastAsia="SimSun" w:hAnsi="SimSun" w:cs="SimSun"/>
        </w:rPr>
        <w:lastRenderedPageBreak/>
        <w:t>改版履歴</w:t>
      </w:r>
    </w:p>
    <w:p w14:paraId="4EB563A2" w14:textId="77777777" w:rsidR="00E14A32" w:rsidRDefault="00FD6D4A">
      <w:pPr>
        <w:rPr>
          <w:rFonts w:hint="eastAsia"/>
        </w:rPr>
      </w:pPr>
      <w:r>
        <w:t>XcodeML/C Version 0.91J</w:t>
      </w:r>
    </w:p>
    <w:p w14:paraId="1FBC13B9" w14:textId="77777777" w:rsidR="00E14A32" w:rsidRDefault="00FD6D4A">
      <w:pPr>
        <w:numPr>
          <w:ilvl w:val="0"/>
          <w:numId w:val="31"/>
        </w:numPr>
        <w:ind w:hanging="420"/>
        <w:rPr>
          <w:rFonts w:hint="eastAsia"/>
        </w:rPr>
      </w:pPr>
      <w:r>
        <w:rPr>
          <w:rFonts w:ascii="SimSun" w:eastAsia="SimSun" w:hAnsi="SimSun" w:cs="SimSun"/>
        </w:rPr>
        <w:t>配列要素の参照のXML要素を変更。</w:t>
      </w:r>
    </w:p>
    <w:p w14:paraId="0D4D59D5" w14:textId="77777777" w:rsidR="00E14A32" w:rsidRDefault="00FD6D4A">
      <w:pPr>
        <w:numPr>
          <w:ilvl w:val="0"/>
          <w:numId w:val="31"/>
        </w:numPr>
        <w:ind w:hanging="420"/>
        <w:rPr>
          <w:rFonts w:hint="eastAsia"/>
        </w:rPr>
      </w:pPr>
      <w:r>
        <w:rPr>
          <w:rFonts w:ascii="SimSun" w:eastAsia="SimSun" w:hAnsi="SimSun" w:cs="SimSun"/>
        </w:rPr>
        <w:t>subArrayRef要素を変更。</w:t>
      </w:r>
    </w:p>
    <w:p w14:paraId="6B7BE7A4" w14:textId="77777777" w:rsidR="00E14A32" w:rsidRDefault="00FD6D4A">
      <w:pPr>
        <w:numPr>
          <w:ilvl w:val="0"/>
          <w:numId w:val="31"/>
        </w:numPr>
        <w:ind w:hanging="420"/>
        <w:rPr>
          <w:rFonts w:hint="eastAsia"/>
        </w:rPr>
      </w:pPr>
      <w:r>
        <w:rPr>
          <w:rFonts w:ascii="SimSun" w:eastAsia="SimSun" w:hAnsi="SimSun" w:cs="SimSun"/>
        </w:rPr>
        <w:t>indexRange要素を追加。</w:t>
      </w:r>
    </w:p>
    <w:p w14:paraId="0B725F50" w14:textId="77777777" w:rsidR="00E14A32" w:rsidRDefault="00E14A32">
      <w:pPr>
        <w:rPr>
          <w:rFonts w:hint="eastAsia"/>
        </w:rPr>
      </w:pPr>
    </w:p>
    <w:p w14:paraId="3DBF46B8" w14:textId="77777777" w:rsidR="00E14A32" w:rsidRDefault="00FD6D4A">
      <w:pPr>
        <w:rPr>
          <w:rFonts w:hint="eastAsia"/>
        </w:rPr>
      </w:pPr>
      <w:r>
        <w:t>XcodeML/C++ draft 0.1J</w:t>
      </w:r>
    </w:p>
    <w:p w14:paraId="6E08E5B2" w14:textId="77777777" w:rsidR="00E14A32" w:rsidRDefault="00FD6D4A">
      <w:pPr>
        <w:numPr>
          <w:ilvl w:val="0"/>
          <w:numId w:val="16"/>
        </w:numPr>
        <w:ind w:hanging="480"/>
        <w:rPr>
          <w:rFonts w:hint="eastAsia"/>
        </w:rPr>
      </w:pPr>
      <w:r>
        <w:rPr>
          <w:rFonts w:ascii="SimSun" w:eastAsia="SimSun" w:hAnsi="SimSun" w:cs="SimSun"/>
        </w:rPr>
        <w:t>C++対応ドラフト初版</w:t>
      </w:r>
    </w:p>
    <w:p w14:paraId="6660CA3C" w14:textId="77777777" w:rsidR="00E14A32" w:rsidRDefault="00E14A32">
      <w:pPr>
        <w:rPr>
          <w:rFonts w:hint="eastAsia"/>
        </w:rPr>
      </w:pPr>
    </w:p>
    <w:p w14:paraId="2A3B4148" w14:textId="77777777" w:rsidR="00E14A32" w:rsidRDefault="00FD6D4A">
      <w:pPr>
        <w:rPr>
          <w:rFonts w:hint="eastAsia"/>
        </w:rPr>
      </w:pPr>
      <w:r>
        <w:t>XcodeML/C++ 1.0J</w:t>
      </w:r>
    </w:p>
    <w:p w14:paraId="3E4426B2" w14:textId="77777777" w:rsidR="00E14A32" w:rsidRDefault="00FD6D4A">
      <w:pPr>
        <w:numPr>
          <w:ilvl w:val="0"/>
          <w:numId w:val="16"/>
        </w:numPr>
        <w:ind w:hanging="480"/>
        <w:rPr>
          <w:rFonts w:hint="eastAsia"/>
        </w:rPr>
      </w:pPr>
      <w:r>
        <w:rPr>
          <w:rFonts w:ascii="SimSun" w:eastAsia="SimSun" w:hAnsi="SimSun" w:cs="SimSun"/>
        </w:rPr>
        <w:t>C++対応初版。2015/10/15</w:t>
      </w:r>
    </w:p>
    <w:p w14:paraId="578D55B3" w14:textId="77777777" w:rsidR="00E14A32" w:rsidRDefault="00E14A32">
      <w:pPr>
        <w:rPr>
          <w:rFonts w:hint="eastAsia"/>
        </w:rPr>
      </w:pPr>
    </w:p>
    <w:p w14:paraId="641DA877" w14:textId="77777777" w:rsidR="00E14A32" w:rsidRDefault="00FD6D4A">
      <w:pPr>
        <w:rPr>
          <w:rFonts w:hint="eastAsia"/>
        </w:rPr>
      </w:pPr>
      <w:r>
        <w:t>XcodeML/C++ 1.1J</w:t>
      </w:r>
    </w:p>
    <w:p w14:paraId="60D4C168" w14:textId="77777777" w:rsidR="00E14A32" w:rsidRDefault="00FD6D4A">
      <w:pPr>
        <w:numPr>
          <w:ilvl w:val="0"/>
          <w:numId w:val="16"/>
        </w:numPr>
        <w:ind w:hanging="480"/>
        <w:rPr>
          <w:rFonts w:hint="eastAsia"/>
        </w:rPr>
      </w:pPr>
      <w:r>
        <w:rPr>
          <w:rFonts w:ascii="SimSun" w:eastAsia="SimSun" w:hAnsi="SimSun" w:cs="SimSun"/>
        </w:rPr>
        <w:t>二章を修正（正規化を加筆、fullName属性について）。2016/3/25</w:t>
      </w:r>
    </w:p>
    <w:p w14:paraId="5D0CAD5D" w14:textId="77777777" w:rsidR="00E14A32" w:rsidRDefault="00E14A32">
      <w:pPr>
        <w:rPr>
          <w:rFonts w:hint="eastAsia"/>
        </w:rPr>
      </w:pPr>
    </w:p>
    <w:p w14:paraId="4A63A8EB" w14:textId="77777777" w:rsidR="00E14A32" w:rsidRDefault="00FD6D4A">
      <w:pPr>
        <w:rPr>
          <w:rFonts w:hint="eastAsia"/>
        </w:rPr>
      </w:pPr>
      <w:r>
        <w:t>XcodeML/C++ 1.2J</w:t>
      </w:r>
    </w:p>
    <w:p w14:paraId="6C541AEE" w14:textId="77777777" w:rsidR="00E14A32" w:rsidRDefault="00FD6D4A">
      <w:pPr>
        <w:numPr>
          <w:ilvl w:val="0"/>
          <w:numId w:val="16"/>
        </w:numPr>
        <w:contextualSpacing/>
        <w:rPr>
          <w:rFonts w:hint="eastAsia"/>
        </w:rPr>
      </w:pPr>
      <w:r>
        <w:rPr>
          <w:rFonts w:ascii="SimSun" w:eastAsia="SimSun" w:hAnsi="SimSun" w:cs="SimSun"/>
        </w:rPr>
        <w:t>名前空間やテンプレートの表現方法について大幅改定作業を開始。2016/9/6</w:t>
      </w:r>
    </w:p>
    <w:p w14:paraId="719A1B50" w14:textId="77777777" w:rsidR="00E14A32" w:rsidDel="00FD6D4A" w:rsidRDefault="00FD6D4A">
      <w:pPr>
        <w:rPr>
          <w:del w:id="2" w:author="Hideaki Nagamine" w:date="2016-09-29T12:28:00Z"/>
          <w:rFonts w:hint="eastAsia"/>
        </w:rPr>
      </w:pPr>
      <w:r>
        <w:br w:type="page"/>
      </w:r>
    </w:p>
    <w:p w14:paraId="4016B9D5" w14:textId="77777777" w:rsidR="00E14A32" w:rsidDel="00FD6D4A" w:rsidRDefault="00E14A32">
      <w:pPr>
        <w:widowControl/>
        <w:jc w:val="left"/>
        <w:rPr>
          <w:del w:id="3" w:author="Hideaki Nagamine" w:date="2016-09-29T12:28:00Z"/>
          <w:rFonts w:hint="eastAsia"/>
        </w:rPr>
      </w:pPr>
    </w:p>
    <w:p w14:paraId="42E3FE44" w14:textId="77777777" w:rsidR="00E14A32" w:rsidRPr="00FD6D4A" w:rsidDel="00FD6D4A" w:rsidRDefault="00FD6D4A">
      <w:pPr>
        <w:rPr>
          <w:del w:id="4" w:author="Hideaki Nagamine" w:date="2016-09-29T12:26:00Z"/>
          <w:rFonts w:ascii="SimSun" w:hAnsi="SimSun" w:cs="SimSun"/>
          <w:sz w:val="28"/>
          <w:szCs w:val="28"/>
          <w:rPrChange w:id="5" w:author="Hideaki Nagamine" w:date="2016-09-29T12:27:00Z">
            <w:rPr>
              <w:del w:id="6" w:author="Hideaki Nagamine" w:date="2016-09-29T12:26:00Z"/>
              <w:rFonts w:ascii="SimSun" w:hAnsi="SimSun" w:cs="SimSun"/>
              <w:sz w:val="28"/>
              <w:szCs w:val="28"/>
            </w:rPr>
          </w:rPrChange>
        </w:rPr>
        <w:pPrChange w:id="7" w:author="Hideaki Nagamine" w:date="2016-09-29T12:27:00Z">
          <w:pPr>
            <w:pStyle w:val="ab"/>
          </w:pPr>
        </w:pPrChange>
      </w:pPr>
      <w:del w:id="8" w:author="Hideaki Nagamine" w:date="2016-09-29T12:27:00Z">
        <w:r w:rsidDel="00FD6D4A">
          <w:rPr>
            <w:rFonts w:ascii="SimSun" w:eastAsia="SimSun" w:hAnsi="SimSun" w:cs="SimSun"/>
            <w:sz w:val="28"/>
            <w:szCs w:val="28"/>
          </w:rPr>
          <w:delText>目次</w:delText>
        </w:r>
      </w:del>
    </w:p>
    <w:p w14:paraId="3F9E4108" w14:textId="77777777" w:rsidR="00FD6D4A" w:rsidRPr="00FD6D4A" w:rsidRDefault="00FD6D4A">
      <w:pPr>
        <w:rPr>
          <w:ins w:id="9" w:author="Hideaki Nagamine" w:date="2016-09-29T12:27:00Z"/>
          <w:rFonts w:hint="eastAsia"/>
        </w:rPr>
        <w:pPrChange w:id="10" w:author="Hideaki Nagamine" w:date="2016-09-29T12:27:00Z">
          <w:pPr>
            <w:jc w:val="center"/>
          </w:pPr>
        </w:pPrChange>
      </w:pPr>
    </w:p>
    <w:p w14:paraId="3531B0F0" w14:textId="77777777" w:rsidR="00E14A32" w:rsidDel="00FD6D4A" w:rsidRDefault="00FD6D4A">
      <w:pPr>
        <w:tabs>
          <w:tab w:val="left" w:pos="422"/>
        </w:tabs>
        <w:spacing w:before="120" w:after="120"/>
        <w:jc w:val="left"/>
        <w:rPr>
          <w:del w:id="11" w:author="Hideaki Nagamine" w:date="2016-09-29T12:26:00Z"/>
          <w:rFonts w:hint="eastAsia"/>
        </w:rPr>
      </w:pPr>
      <w:del w:id="12" w:author="Hideaki Nagamine" w:date="2016-09-29T12:26:00Z">
        <w:r w:rsidDel="00FD6D4A">
          <w:rPr>
            <w:rFonts w:eastAsia="Domine"/>
            <w:b/>
            <w:sz w:val="20"/>
            <w:szCs w:val="20"/>
          </w:rPr>
          <w:delText>1</w:delText>
        </w:r>
        <w:r w:rsidDel="00FD6D4A">
          <w:rPr>
            <w:rFonts w:eastAsia="Domine"/>
            <w:sz w:val="24"/>
            <w:szCs w:val="24"/>
          </w:rPr>
          <w:tab/>
        </w:r>
        <w:r w:rsidDel="00FD6D4A">
          <w:rPr>
            <w:rFonts w:ascii="Arial Unicode MS" w:eastAsia="Arial Unicode MS" w:hAnsi="Arial Unicode MS" w:cs="Arial Unicode MS"/>
            <w:b/>
            <w:sz w:val="20"/>
            <w:szCs w:val="20"/>
          </w:rPr>
          <w:delText>はじめに</w:delText>
        </w:r>
        <w:r w:rsidDel="00FD6D4A">
          <w:rPr>
            <w:rFonts w:ascii="Arial Unicode MS" w:eastAsia="Arial Unicode MS" w:hAnsi="Arial Unicode MS" w:cs="Arial Unicode MS"/>
            <w:b/>
            <w:sz w:val="20"/>
            <w:szCs w:val="20"/>
          </w:rPr>
          <w:tab/>
        </w:r>
      </w:del>
    </w:p>
    <w:p w14:paraId="4E5DC9A5" w14:textId="77777777" w:rsidR="00E14A32" w:rsidDel="00FD6D4A" w:rsidRDefault="00FD6D4A">
      <w:pPr>
        <w:tabs>
          <w:tab w:val="left" w:pos="422"/>
        </w:tabs>
        <w:spacing w:before="120" w:after="120"/>
        <w:jc w:val="left"/>
        <w:rPr>
          <w:del w:id="13" w:author="Hideaki Nagamine" w:date="2016-09-29T12:26:00Z"/>
          <w:rFonts w:hint="eastAsia"/>
        </w:rPr>
      </w:pPr>
      <w:del w:id="14" w:author="Hideaki Nagamine" w:date="2016-09-29T12:26:00Z">
        <w:r w:rsidDel="00FD6D4A">
          <w:rPr>
            <w:rFonts w:eastAsia="Domine"/>
            <w:b/>
            <w:sz w:val="20"/>
            <w:szCs w:val="20"/>
          </w:rPr>
          <w:delText>2</w:delText>
        </w:r>
        <w:r w:rsidDel="00FD6D4A">
          <w:rPr>
            <w:rFonts w:eastAsia="Domine"/>
            <w:sz w:val="24"/>
            <w:szCs w:val="24"/>
          </w:rPr>
          <w:tab/>
        </w:r>
        <w:r w:rsidDel="00FD6D4A">
          <w:rPr>
            <w:rFonts w:ascii="SimSun" w:eastAsia="SimSun" w:hAnsi="SimSun" w:cs="SimSun"/>
            <w:b/>
            <w:sz w:val="20"/>
            <w:szCs w:val="20"/>
          </w:rPr>
          <w:delText>翻訳単位とXcodeProgram要素</w:delText>
        </w:r>
        <w:r w:rsidDel="00FD6D4A">
          <w:rPr>
            <w:rFonts w:ascii="SimSun" w:eastAsia="SimSun" w:hAnsi="SimSun" w:cs="SimSun"/>
            <w:b/>
            <w:sz w:val="20"/>
            <w:szCs w:val="20"/>
          </w:rPr>
          <w:tab/>
        </w:r>
      </w:del>
    </w:p>
    <w:p w14:paraId="7F0D8C57" w14:textId="77777777" w:rsidR="00E14A32" w:rsidDel="00FD6D4A" w:rsidRDefault="00FD6D4A">
      <w:pPr>
        <w:tabs>
          <w:tab w:val="left" w:pos="728"/>
        </w:tabs>
        <w:ind w:left="210"/>
        <w:jc w:val="left"/>
        <w:rPr>
          <w:del w:id="15" w:author="Hideaki Nagamine" w:date="2016-09-29T12:26:00Z"/>
          <w:rFonts w:hint="eastAsia"/>
        </w:rPr>
      </w:pPr>
      <w:del w:id="16" w:author="Hideaki Nagamine" w:date="2016-09-29T12:26:00Z">
        <w:r w:rsidDel="00FD6D4A">
          <w:rPr>
            <w:rFonts w:eastAsia="Domine"/>
            <w:sz w:val="20"/>
            <w:szCs w:val="20"/>
          </w:rPr>
          <w:delText>2.1</w:delText>
        </w:r>
        <w:r w:rsidDel="00FD6D4A">
          <w:rPr>
            <w:rFonts w:eastAsia="Domine"/>
            <w:sz w:val="24"/>
            <w:szCs w:val="24"/>
          </w:rPr>
          <w:tab/>
        </w:r>
        <w:r w:rsidDel="00FD6D4A">
          <w:rPr>
            <w:rFonts w:ascii="SimSun" w:eastAsia="SimSun" w:hAnsi="SimSun" w:cs="SimSun"/>
            <w:sz w:val="20"/>
            <w:szCs w:val="20"/>
          </w:rPr>
          <w:delText>name要素</w:delText>
        </w:r>
        <w:r w:rsidDel="00FD6D4A">
          <w:rPr>
            <w:rFonts w:ascii="SimSun" w:eastAsia="SimSun" w:hAnsi="SimSun" w:cs="SimSun"/>
            <w:sz w:val="20"/>
            <w:szCs w:val="20"/>
          </w:rPr>
          <w:tab/>
        </w:r>
      </w:del>
    </w:p>
    <w:p w14:paraId="45CDD7CC" w14:textId="77777777" w:rsidR="00E14A32" w:rsidDel="00FD6D4A" w:rsidRDefault="00FD6D4A">
      <w:pPr>
        <w:tabs>
          <w:tab w:val="left" w:pos="728"/>
        </w:tabs>
        <w:ind w:left="210"/>
        <w:jc w:val="left"/>
        <w:rPr>
          <w:del w:id="17" w:author="Hideaki Nagamine" w:date="2016-09-29T12:26:00Z"/>
          <w:rFonts w:hint="eastAsia"/>
        </w:rPr>
      </w:pPr>
      <w:del w:id="18" w:author="Hideaki Nagamine" w:date="2016-09-29T12:26:00Z">
        <w:r w:rsidDel="00FD6D4A">
          <w:rPr>
            <w:rFonts w:eastAsia="Domine"/>
            <w:sz w:val="20"/>
            <w:szCs w:val="20"/>
          </w:rPr>
          <w:delText>2.2</w:delText>
        </w:r>
        <w:r w:rsidDel="00FD6D4A">
          <w:rPr>
            <w:rFonts w:eastAsia="Domine"/>
            <w:sz w:val="24"/>
            <w:szCs w:val="24"/>
          </w:rPr>
          <w:tab/>
        </w:r>
        <w:r w:rsidDel="00FD6D4A">
          <w:rPr>
            <w:rFonts w:ascii="SimSun" w:eastAsia="SimSun" w:hAnsi="SimSun" w:cs="SimSun"/>
            <w:sz w:val="20"/>
            <w:szCs w:val="20"/>
          </w:rPr>
          <w:delText>value要素</w:delText>
        </w:r>
        <w:r w:rsidDel="00FD6D4A">
          <w:rPr>
            <w:rFonts w:ascii="SimSun" w:eastAsia="SimSun" w:hAnsi="SimSun" w:cs="SimSun"/>
            <w:sz w:val="20"/>
            <w:szCs w:val="20"/>
          </w:rPr>
          <w:tab/>
        </w:r>
      </w:del>
    </w:p>
    <w:p w14:paraId="04DC800F" w14:textId="77777777" w:rsidR="00E14A32" w:rsidDel="00FD6D4A" w:rsidRDefault="00FD6D4A">
      <w:pPr>
        <w:tabs>
          <w:tab w:val="left" w:pos="368"/>
        </w:tabs>
        <w:spacing w:before="120" w:after="120"/>
        <w:jc w:val="left"/>
        <w:rPr>
          <w:del w:id="19" w:author="Hideaki Nagamine" w:date="2016-09-29T12:26:00Z"/>
          <w:rFonts w:hint="eastAsia"/>
        </w:rPr>
      </w:pPr>
      <w:del w:id="20" w:author="Hideaki Nagamine" w:date="2016-09-29T12:26:00Z">
        <w:r w:rsidDel="00FD6D4A">
          <w:rPr>
            <w:rFonts w:eastAsia="Domine"/>
            <w:b/>
            <w:sz w:val="20"/>
            <w:szCs w:val="20"/>
          </w:rPr>
          <w:delText>3</w:delText>
        </w:r>
        <w:r w:rsidDel="00FD6D4A">
          <w:rPr>
            <w:rFonts w:eastAsia="Domine"/>
            <w:sz w:val="24"/>
            <w:szCs w:val="24"/>
          </w:rPr>
          <w:tab/>
        </w:r>
        <w:r w:rsidDel="00FD6D4A">
          <w:rPr>
            <w:rFonts w:ascii="SimSun" w:eastAsia="SimSun" w:hAnsi="SimSun" w:cs="SimSun"/>
            <w:b/>
            <w:sz w:val="20"/>
            <w:szCs w:val="20"/>
          </w:rPr>
          <w:delText>typeTable要素とデータ型定義要素</w:delText>
        </w:r>
        <w:r w:rsidDel="00FD6D4A">
          <w:rPr>
            <w:rFonts w:ascii="SimSun" w:eastAsia="SimSun" w:hAnsi="SimSun" w:cs="SimSun"/>
            <w:b/>
            <w:sz w:val="20"/>
            <w:szCs w:val="20"/>
          </w:rPr>
          <w:tab/>
        </w:r>
      </w:del>
    </w:p>
    <w:p w14:paraId="1A2975DA" w14:textId="77777777" w:rsidR="00E14A32" w:rsidDel="00FD6D4A" w:rsidRDefault="00FD6D4A">
      <w:pPr>
        <w:tabs>
          <w:tab w:val="left" w:pos="778"/>
        </w:tabs>
        <w:ind w:left="210"/>
        <w:jc w:val="left"/>
        <w:rPr>
          <w:del w:id="21" w:author="Hideaki Nagamine" w:date="2016-09-29T12:26:00Z"/>
          <w:rFonts w:hint="eastAsia"/>
        </w:rPr>
      </w:pPr>
      <w:del w:id="22" w:author="Hideaki Nagamine" w:date="2016-09-29T12:26:00Z">
        <w:r w:rsidDel="00FD6D4A">
          <w:rPr>
            <w:rFonts w:eastAsia="Domine"/>
            <w:sz w:val="20"/>
            <w:szCs w:val="20"/>
          </w:rPr>
          <w:delText>3.1</w:delText>
        </w:r>
        <w:r w:rsidDel="00FD6D4A">
          <w:rPr>
            <w:rFonts w:eastAsia="Domine"/>
            <w:sz w:val="24"/>
            <w:szCs w:val="24"/>
          </w:rPr>
          <w:tab/>
        </w:r>
        <w:r w:rsidDel="00FD6D4A">
          <w:rPr>
            <w:rFonts w:ascii="Arial Unicode MS" w:eastAsia="Arial Unicode MS" w:hAnsi="Arial Unicode MS" w:cs="Arial Unicode MS"/>
            <w:sz w:val="20"/>
            <w:szCs w:val="20"/>
          </w:rPr>
          <w:delText>データ型識別名</w:delText>
        </w:r>
        <w:r w:rsidDel="00FD6D4A">
          <w:rPr>
            <w:rFonts w:ascii="Arial Unicode MS" w:eastAsia="Arial Unicode MS" w:hAnsi="Arial Unicode MS" w:cs="Arial Unicode MS"/>
            <w:sz w:val="20"/>
            <w:szCs w:val="20"/>
          </w:rPr>
          <w:tab/>
        </w:r>
      </w:del>
    </w:p>
    <w:p w14:paraId="439ADABA" w14:textId="77777777" w:rsidR="00E14A32" w:rsidDel="00FD6D4A" w:rsidRDefault="00FD6D4A">
      <w:pPr>
        <w:tabs>
          <w:tab w:val="left" w:pos="728"/>
        </w:tabs>
        <w:ind w:left="210"/>
        <w:jc w:val="left"/>
        <w:rPr>
          <w:del w:id="23" w:author="Hideaki Nagamine" w:date="2016-09-29T12:26:00Z"/>
          <w:rFonts w:hint="eastAsia"/>
        </w:rPr>
      </w:pPr>
      <w:del w:id="24" w:author="Hideaki Nagamine" w:date="2016-09-29T12:26:00Z">
        <w:r w:rsidDel="00FD6D4A">
          <w:rPr>
            <w:rFonts w:eastAsia="Domine"/>
            <w:sz w:val="20"/>
            <w:szCs w:val="20"/>
          </w:rPr>
          <w:delText>3.2</w:delText>
        </w:r>
        <w:r w:rsidDel="00FD6D4A">
          <w:rPr>
            <w:rFonts w:eastAsia="Domine"/>
            <w:sz w:val="24"/>
            <w:szCs w:val="24"/>
          </w:rPr>
          <w:tab/>
        </w:r>
        <w:r w:rsidDel="00FD6D4A">
          <w:rPr>
            <w:rFonts w:ascii="SimSun" w:eastAsia="SimSun" w:hAnsi="SimSun" w:cs="SimSun"/>
            <w:sz w:val="20"/>
            <w:szCs w:val="20"/>
          </w:rPr>
          <w:delText>typeName要素</w:delText>
        </w:r>
        <w:r w:rsidDel="00FD6D4A">
          <w:rPr>
            <w:rFonts w:ascii="SimSun" w:eastAsia="SimSun" w:hAnsi="SimSun" w:cs="SimSun"/>
            <w:sz w:val="20"/>
            <w:szCs w:val="20"/>
          </w:rPr>
          <w:tab/>
        </w:r>
      </w:del>
    </w:p>
    <w:p w14:paraId="26C5E3B2" w14:textId="77777777" w:rsidR="00E14A32" w:rsidDel="00FD6D4A" w:rsidRDefault="00FD6D4A">
      <w:pPr>
        <w:tabs>
          <w:tab w:val="left" w:pos="778"/>
        </w:tabs>
        <w:ind w:left="210"/>
        <w:jc w:val="left"/>
        <w:rPr>
          <w:del w:id="25" w:author="Hideaki Nagamine" w:date="2016-09-29T12:26:00Z"/>
          <w:rFonts w:hint="eastAsia"/>
        </w:rPr>
      </w:pPr>
      <w:del w:id="26" w:author="Hideaki Nagamine" w:date="2016-09-29T12:26:00Z">
        <w:r w:rsidDel="00FD6D4A">
          <w:rPr>
            <w:rFonts w:eastAsia="Domine"/>
            <w:sz w:val="20"/>
            <w:szCs w:val="20"/>
          </w:rPr>
          <w:delText>3.3</w:delText>
        </w:r>
        <w:r w:rsidDel="00FD6D4A">
          <w:rPr>
            <w:rFonts w:eastAsia="Domine"/>
            <w:sz w:val="24"/>
            <w:szCs w:val="24"/>
          </w:rPr>
          <w:tab/>
        </w:r>
        <w:r w:rsidDel="00FD6D4A">
          <w:rPr>
            <w:rFonts w:ascii="Arial Unicode MS" w:eastAsia="Arial Unicode MS" w:hAnsi="Arial Unicode MS" w:cs="Arial Unicode MS"/>
            <w:sz w:val="20"/>
            <w:szCs w:val="20"/>
          </w:rPr>
          <w:delText>データ型定義要素属性</w:delText>
        </w:r>
        <w:r w:rsidDel="00FD6D4A">
          <w:rPr>
            <w:rFonts w:ascii="Arial Unicode MS" w:eastAsia="Arial Unicode MS" w:hAnsi="Arial Unicode MS" w:cs="Arial Unicode MS"/>
            <w:sz w:val="20"/>
            <w:szCs w:val="20"/>
          </w:rPr>
          <w:tab/>
        </w:r>
      </w:del>
    </w:p>
    <w:p w14:paraId="10BCDA24" w14:textId="77777777" w:rsidR="00E14A32" w:rsidDel="00FD6D4A" w:rsidRDefault="00FD6D4A">
      <w:pPr>
        <w:tabs>
          <w:tab w:val="left" w:pos="728"/>
        </w:tabs>
        <w:ind w:left="210"/>
        <w:jc w:val="left"/>
        <w:rPr>
          <w:del w:id="27" w:author="Hideaki Nagamine" w:date="2016-09-29T12:26:00Z"/>
          <w:rFonts w:hint="eastAsia"/>
        </w:rPr>
      </w:pPr>
      <w:del w:id="28" w:author="Hideaki Nagamine" w:date="2016-09-29T12:26:00Z">
        <w:r w:rsidDel="00FD6D4A">
          <w:rPr>
            <w:rFonts w:eastAsia="Domine"/>
            <w:sz w:val="20"/>
            <w:szCs w:val="20"/>
          </w:rPr>
          <w:delText>3.4</w:delText>
        </w:r>
        <w:r w:rsidDel="00FD6D4A">
          <w:rPr>
            <w:rFonts w:eastAsia="Domine"/>
            <w:sz w:val="24"/>
            <w:szCs w:val="24"/>
          </w:rPr>
          <w:tab/>
        </w:r>
        <w:r w:rsidDel="00FD6D4A">
          <w:rPr>
            <w:rFonts w:ascii="SimSun" w:eastAsia="SimSun" w:hAnsi="SimSun" w:cs="SimSun"/>
            <w:sz w:val="20"/>
            <w:szCs w:val="20"/>
          </w:rPr>
          <w:delText>basicType要素</w:delText>
        </w:r>
        <w:r w:rsidDel="00FD6D4A">
          <w:rPr>
            <w:rFonts w:ascii="SimSun" w:eastAsia="SimSun" w:hAnsi="SimSun" w:cs="SimSun"/>
            <w:sz w:val="20"/>
            <w:szCs w:val="20"/>
          </w:rPr>
          <w:tab/>
        </w:r>
      </w:del>
    </w:p>
    <w:p w14:paraId="38094C94" w14:textId="77777777" w:rsidR="00E14A32" w:rsidDel="00FD6D4A" w:rsidRDefault="00FD6D4A">
      <w:pPr>
        <w:tabs>
          <w:tab w:val="left" w:pos="728"/>
        </w:tabs>
        <w:ind w:left="210"/>
        <w:jc w:val="left"/>
        <w:rPr>
          <w:del w:id="29" w:author="Hideaki Nagamine" w:date="2016-09-29T12:26:00Z"/>
          <w:rFonts w:hint="eastAsia"/>
        </w:rPr>
      </w:pPr>
      <w:del w:id="30" w:author="Hideaki Nagamine" w:date="2016-09-29T12:26:00Z">
        <w:r w:rsidDel="00FD6D4A">
          <w:rPr>
            <w:rFonts w:eastAsia="Domine"/>
            <w:sz w:val="20"/>
            <w:szCs w:val="20"/>
          </w:rPr>
          <w:delText>3.5</w:delText>
        </w:r>
        <w:r w:rsidDel="00FD6D4A">
          <w:rPr>
            <w:rFonts w:eastAsia="Domine"/>
            <w:sz w:val="24"/>
            <w:szCs w:val="24"/>
          </w:rPr>
          <w:tab/>
        </w:r>
        <w:r w:rsidDel="00FD6D4A">
          <w:rPr>
            <w:rFonts w:ascii="SimSun" w:eastAsia="SimSun" w:hAnsi="SimSun" w:cs="SimSun"/>
            <w:sz w:val="20"/>
            <w:szCs w:val="20"/>
          </w:rPr>
          <w:delText>pointerType要素</w:delText>
        </w:r>
        <w:r w:rsidDel="00FD6D4A">
          <w:rPr>
            <w:rFonts w:ascii="SimSun" w:eastAsia="SimSun" w:hAnsi="SimSun" w:cs="SimSun"/>
            <w:sz w:val="20"/>
            <w:szCs w:val="20"/>
          </w:rPr>
          <w:tab/>
        </w:r>
      </w:del>
    </w:p>
    <w:p w14:paraId="57CB97C4" w14:textId="77777777" w:rsidR="00E14A32" w:rsidDel="00FD6D4A" w:rsidRDefault="00FD6D4A">
      <w:pPr>
        <w:tabs>
          <w:tab w:val="left" w:pos="728"/>
        </w:tabs>
        <w:ind w:left="210"/>
        <w:jc w:val="left"/>
        <w:rPr>
          <w:del w:id="31" w:author="Hideaki Nagamine" w:date="2016-09-29T12:26:00Z"/>
          <w:rFonts w:hint="eastAsia"/>
        </w:rPr>
      </w:pPr>
      <w:del w:id="32" w:author="Hideaki Nagamine" w:date="2016-09-29T12:26:00Z">
        <w:r w:rsidDel="00FD6D4A">
          <w:rPr>
            <w:rFonts w:eastAsia="Domine"/>
            <w:sz w:val="20"/>
            <w:szCs w:val="20"/>
          </w:rPr>
          <w:delText>3.6</w:delText>
        </w:r>
        <w:r w:rsidDel="00FD6D4A">
          <w:rPr>
            <w:rFonts w:eastAsia="Domine"/>
            <w:sz w:val="24"/>
            <w:szCs w:val="24"/>
          </w:rPr>
          <w:tab/>
        </w:r>
        <w:r w:rsidDel="00FD6D4A">
          <w:rPr>
            <w:rFonts w:ascii="SimSun" w:eastAsia="SimSun" w:hAnsi="SimSun" w:cs="SimSun"/>
            <w:sz w:val="20"/>
            <w:szCs w:val="20"/>
          </w:rPr>
          <w:delText>functionType要素</w:delText>
        </w:r>
        <w:r w:rsidDel="00FD6D4A">
          <w:rPr>
            <w:rFonts w:ascii="SimSun" w:eastAsia="SimSun" w:hAnsi="SimSun" w:cs="SimSun"/>
            <w:sz w:val="20"/>
            <w:szCs w:val="20"/>
          </w:rPr>
          <w:tab/>
        </w:r>
      </w:del>
    </w:p>
    <w:p w14:paraId="388A176A" w14:textId="77777777" w:rsidR="00E14A32" w:rsidDel="00FD6D4A" w:rsidRDefault="00FD6D4A">
      <w:pPr>
        <w:tabs>
          <w:tab w:val="left" w:pos="728"/>
        </w:tabs>
        <w:ind w:left="210"/>
        <w:jc w:val="left"/>
        <w:rPr>
          <w:del w:id="33" w:author="Hideaki Nagamine" w:date="2016-09-29T12:26:00Z"/>
          <w:rFonts w:hint="eastAsia"/>
        </w:rPr>
      </w:pPr>
      <w:del w:id="34" w:author="Hideaki Nagamine" w:date="2016-09-29T12:26:00Z">
        <w:r w:rsidDel="00FD6D4A">
          <w:rPr>
            <w:rFonts w:eastAsia="Domine"/>
            <w:sz w:val="20"/>
            <w:szCs w:val="20"/>
          </w:rPr>
          <w:delText>3.7</w:delText>
        </w:r>
        <w:r w:rsidDel="00FD6D4A">
          <w:rPr>
            <w:rFonts w:eastAsia="Domine"/>
            <w:sz w:val="24"/>
            <w:szCs w:val="24"/>
          </w:rPr>
          <w:tab/>
        </w:r>
        <w:r w:rsidDel="00FD6D4A">
          <w:rPr>
            <w:rFonts w:ascii="SimSun" w:eastAsia="SimSun" w:hAnsi="SimSun" w:cs="SimSun"/>
            <w:sz w:val="20"/>
            <w:szCs w:val="20"/>
          </w:rPr>
          <w:delText>arrayType要素</w:delText>
        </w:r>
        <w:r w:rsidDel="00FD6D4A">
          <w:rPr>
            <w:rFonts w:ascii="SimSun" w:eastAsia="SimSun" w:hAnsi="SimSun" w:cs="SimSun"/>
            <w:sz w:val="20"/>
            <w:szCs w:val="20"/>
          </w:rPr>
          <w:tab/>
        </w:r>
      </w:del>
    </w:p>
    <w:p w14:paraId="24B115DA" w14:textId="77777777" w:rsidR="00E14A32" w:rsidDel="00FD6D4A" w:rsidRDefault="00FD6D4A">
      <w:pPr>
        <w:tabs>
          <w:tab w:val="left" w:pos="728"/>
        </w:tabs>
        <w:ind w:left="210"/>
        <w:jc w:val="left"/>
        <w:rPr>
          <w:del w:id="35" w:author="Hideaki Nagamine" w:date="2016-09-29T12:26:00Z"/>
          <w:rFonts w:hint="eastAsia"/>
        </w:rPr>
      </w:pPr>
      <w:del w:id="36" w:author="Hideaki Nagamine" w:date="2016-09-29T12:26:00Z">
        <w:r w:rsidDel="00FD6D4A">
          <w:rPr>
            <w:rFonts w:eastAsia="Domine"/>
            <w:sz w:val="20"/>
            <w:szCs w:val="20"/>
          </w:rPr>
          <w:delText>3.8</w:delText>
        </w:r>
        <w:r w:rsidDel="00FD6D4A">
          <w:rPr>
            <w:rFonts w:eastAsia="Domine"/>
            <w:sz w:val="24"/>
            <w:szCs w:val="24"/>
          </w:rPr>
          <w:tab/>
        </w:r>
        <w:r w:rsidDel="00FD6D4A">
          <w:rPr>
            <w:rFonts w:ascii="SimSun" w:eastAsia="SimSun" w:hAnsi="SimSun" w:cs="SimSun"/>
            <w:sz w:val="20"/>
            <w:szCs w:val="20"/>
          </w:rPr>
          <w:delText>unionType要素</w:delText>
        </w:r>
        <w:r w:rsidDel="00FD6D4A">
          <w:rPr>
            <w:rFonts w:ascii="SimSun" w:eastAsia="SimSun" w:hAnsi="SimSun" w:cs="SimSun"/>
            <w:sz w:val="20"/>
            <w:szCs w:val="20"/>
          </w:rPr>
          <w:tab/>
        </w:r>
      </w:del>
    </w:p>
    <w:p w14:paraId="38A00597" w14:textId="77777777" w:rsidR="00E14A32" w:rsidDel="00FD6D4A" w:rsidRDefault="00FD6D4A">
      <w:pPr>
        <w:tabs>
          <w:tab w:val="left" w:pos="728"/>
        </w:tabs>
        <w:ind w:left="210"/>
        <w:jc w:val="left"/>
        <w:rPr>
          <w:del w:id="37" w:author="Hideaki Nagamine" w:date="2016-09-29T12:26:00Z"/>
          <w:rFonts w:hint="eastAsia"/>
        </w:rPr>
      </w:pPr>
      <w:del w:id="38" w:author="Hideaki Nagamine" w:date="2016-09-29T12:26:00Z">
        <w:r w:rsidDel="00FD6D4A">
          <w:rPr>
            <w:rFonts w:eastAsia="Domine"/>
            <w:sz w:val="20"/>
            <w:szCs w:val="20"/>
          </w:rPr>
          <w:delText>3.9</w:delText>
        </w:r>
        <w:r w:rsidDel="00FD6D4A">
          <w:rPr>
            <w:rFonts w:eastAsia="Domine"/>
            <w:sz w:val="24"/>
            <w:szCs w:val="24"/>
          </w:rPr>
          <w:tab/>
        </w:r>
        <w:r w:rsidDel="00FD6D4A">
          <w:rPr>
            <w:rFonts w:ascii="SimSun" w:eastAsia="SimSun" w:hAnsi="SimSun" w:cs="SimSun"/>
            <w:sz w:val="20"/>
            <w:szCs w:val="20"/>
          </w:rPr>
          <w:delText>structType要素とclass要素（C++）</w:delText>
        </w:r>
        <w:r w:rsidDel="00FD6D4A">
          <w:rPr>
            <w:rFonts w:ascii="SimSun" w:eastAsia="SimSun" w:hAnsi="SimSun" w:cs="SimSun"/>
            <w:sz w:val="20"/>
            <w:szCs w:val="20"/>
          </w:rPr>
          <w:tab/>
        </w:r>
      </w:del>
    </w:p>
    <w:p w14:paraId="6E0350F0" w14:textId="77777777" w:rsidR="00E14A32" w:rsidDel="00FD6D4A" w:rsidRDefault="00FD6D4A">
      <w:pPr>
        <w:tabs>
          <w:tab w:val="left" w:pos="1105"/>
          <w:tab w:val="right" w:pos="9170"/>
        </w:tabs>
        <w:ind w:left="420"/>
        <w:jc w:val="left"/>
        <w:rPr>
          <w:del w:id="39" w:author="Hideaki Nagamine" w:date="2016-09-29T12:26:00Z"/>
          <w:rFonts w:hint="eastAsia"/>
        </w:rPr>
      </w:pPr>
      <w:del w:id="40" w:author="Hideaki Nagamine" w:date="2016-09-29T12:26:00Z">
        <w:r w:rsidDel="00FD6D4A">
          <w:rPr>
            <w:rFonts w:eastAsia="Domine"/>
            <w:sz w:val="20"/>
            <w:szCs w:val="20"/>
          </w:rPr>
          <w:delText>3.9.1</w:delText>
        </w:r>
        <w:r w:rsidDel="00FD6D4A">
          <w:rPr>
            <w:rFonts w:eastAsia="Domine"/>
            <w:sz w:val="24"/>
            <w:szCs w:val="24"/>
          </w:rPr>
          <w:tab/>
        </w:r>
        <w:r w:rsidDel="00FD6D4A">
          <w:rPr>
            <w:rFonts w:ascii="SimSun" w:eastAsia="SimSun" w:hAnsi="SimSun" w:cs="SimSun"/>
            <w:sz w:val="20"/>
            <w:szCs w:val="20"/>
          </w:rPr>
          <w:delText>inheritedFrom要素（C++）</w:delText>
        </w:r>
        <w:r w:rsidDel="00FD6D4A">
          <w:rPr>
            <w:rFonts w:ascii="SimSun" w:eastAsia="SimSun" w:hAnsi="SimSun" w:cs="SimSun"/>
            <w:sz w:val="20"/>
            <w:szCs w:val="20"/>
          </w:rPr>
          <w:tab/>
        </w:r>
      </w:del>
    </w:p>
    <w:p w14:paraId="1044F449" w14:textId="77777777" w:rsidR="00E14A32" w:rsidDel="00FD6D4A" w:rsidRDefault="00FD6D4A">
      <w:pPr>
        <w:tabs>
          <w:tab w:val="left" w:pos="839"/>
        </w:tabs>
        <w:ind w:left="210"/>
        <w:jc w:val="left"/>
        <w:rPr>
          <w:del w:id="41" w:author="Hideaki Nagamine" w:date="2016-09-29T12:26:00Z"/>
          <w:rFonts w:hint="eastAsia"/>
        </w:rPr>
      </w:pPr>
      <w:del w:id="42" w:author="Hideaki Nagamine" w:date="2016-09-29T12:26:00Z">
        <w:r w:rsidDel="00FD6D4A">
          <w:rPr>
            <w:rFonts w:eastAsia="Domine"/>
            <w:sz w:val="20"/>
            <w:szCs w:val="20"/>
          </w:rPr>
          <w:delText>3.10</w:delText>
        </w:r>
        <w:r w:rsidDel="00FD6D4A">
          <w:rPr>
            <w:rFonts w:eastAsia="Domine"/>
            <w:sz w:val="24"/>
            <w:szCs w:val="24"/>
          </w:rPr>
          <w:tab/>
        </w:r>
        <w:r w:rsidDel="00FD6D4A">
          <w:rPr>
            <w:rFonts w:ascii="SimSun" w:eastAsia="SimSun" w:hAnsi="SimSun" w:cs="SimSun"/>
            <w:sz w:val="20"/>
            <w:szCs w:val="20"/>
          </w:rPr>
          <w:delText>enumType要素</w:delText>
        </w:r>
        <w:r w:rsidDel="00FD6D4A">
          <w:rPr>
            <w:rFonts w:ascii="SimSun" w:eastAsia="SimSun" w:hAnsi="SimSun" w:cs="SimSun"/>
            <w:sz w:val="20"/>
            <w:szCs w:val="20"/>
          </w:rPr>
          <w:tab/>
        </w:r>
      </w:del>
    </w:p>
    <w:p w14:paraId="405C59FA" w14:textId="77777777" w:rsidR="00E14A32" w:rsidDel="00FD6D4A" w:rsidRDefault="00FD6D4A">
      <w:pPr>
        <w:tabs>
          <w:tab w:val="left" w:pos="839"/>
        </w:tabs>
        <w:ind w:left="210"/>
        <w:jc w:val="left"/>
        <w:rPr>
          <w:del w:id="43" w:author="Hideaki Nagamine" w:date="2016-09-29T12:26:00Z"/>
          <w:rFonts w:hint="eastAsia"/>
        </w:rPr>
      </w:pPr>
      <w:del w:id="44" w:author="Hideaki Nagamine" w:date="2016-09-29T12:26:00Z">
        <w:r w:rsidDel="00FD6D4A">
          <w:rPr>
            <w:rFonts w:eastAsia="Domine"/>
            <w:sz w:val="20"/>
            <w:szCs w:val="20"/>
          </w:rPr>
          <w:delText>3.11</w:delText>
        </w:r>
        <w:r w:rsidDel="00FD6D4A">
          <w:rPr>
            <w:rFonts w:eastAsia="Domine"/>
            <w:sz w:val="24"/>
            <w:szCs w:val="24"/>
          </w:rPr>
          <w:tab/>
        </w:r>
        <w:r w:rsidDel="00FD6D4A">
          <w:rPr>
            <w:rFonts w:ascii="SimSun" w:eastAsia="SimSun" w:hAnsi="SimSun" w:cs="SimSun"/>
            <w:sz w:val="20"/>
            <w:szCs w:val="20"/>
          </w:rPr>
          <w:delText>parameterPack要素（C++）</w:delText>
        </w:r>
        <w:r w:rsidDel="00FD6D4A">
          <w:rPr>
            <w:rFonts w:ascii="SimSun" w:eastAsia="SimSun" w:hAnsi="SimSun" w:cs="SimSun"/>
            <w:sz w:val="20"/>
            <w:szCs w:val="20"/>
          </w:rPr>
          <w:tab/>
        </w:r>
      </w:del>
    </w:p>
    <w:p w14:paraId="31F4B446" w14:textId="77777777" w:rsidR="00E14A32" w:rsidDel="00FD6D4A" w:rsidRDefault="00FD6D4A">
      <w:pPr>
        <w:tabs>
          <w:tab w:val="left" w:pos="422"/>
        </w:tabs>
        <w:spacing w:before="120" w:after="120"/>
        <w:jc w:val="left"/>
        <w:rPr>
          <w:del w:id="45" w:author="Hideaki Nagamine" w:date="2016-09-29T12:26:00Z"/>
          <w:rFonts w:hint="eastAsia"/>
        </w:rPr>
      </w:pPr>
      <w:del w:id="46" w:author="Hideaki Nagamine" w:date="2016-09-29T12:26:00Z">
        <w:r w:rsidDel="00FD6D4A">
          <w:rPr>
            <w:rFonts w:eastAsia="Domine"/>
            <w:b/>
            <w:sz w:val="20"/>
            <w:szCs w:val="20"/>
          </w:rPr>
          <w:delText>4</w:delText>
        </w:r>
        <w:r w:rsidDel="00FD6D4A">
          <w:rPr>
            <w:rFonts w:eastAsia="Domine"/>
            <w:sz w:val="24"/>
            <w:szCs w:val="24"/>
          </w:rPr>
          <w:tab/>
        </w:r>
        <w:r w:rsidDel="00FD6D4A">
          <w:rPr>
            <w:rFonts w:ascii="Arial Unicode MS" w:eastAsia="Arial Unicode MS" w:hAnsi="Arial Unicode MS" w:cs="Arial Unicode MS"/>
            <w:b/>
            <w:sz w:val="20"/>
            <w:szCs w:val="20"/>
          </w:rPr>
          <w:delText>シンボルリスト</w:delText>
        </w:r>
        <w:r w:rsidDel="00FD6D4A">
          <w:rPr>
            <w:rFonts w:ascii="Arial Unicode MS" w:eastAsia="Arial Unicode MS" w:hAnsi="Arial Unicode MS" w:cs="Arial Unicode MS"/>
            <w:b/>
            <w:sz w:val="20"/>
            <w:szCs w:val="20"/>
          </w:rPr>
          <w:tab/>
        </w:r>
      </w:del>
    </w:p>
    <w:p w14:paraId="13B49CDA" w14:textId="77777777" w:rsidR="00E14A32" w:rsidDel="00FD6D4A" w:rsidRDefault="00FD6D4A">
      <w:pPr>
        <w:tabs>
          <w:tab w:val="left" w:pos="728"/>
        </w:tabs>
        <w:ind w:left="210"/>
        <w:jc w:val="left"/>
        <w:rPr>
          <w:del w:id="47" w:author="Hideaki Nagamine" w:date="2016-09-29T12:26:00Z"/>
          <w:rFonts w:hint="eastAsia"/>
        </w:rPr>
      </w:pPr>
      <w:del w:id="48" w:author="Hideaki Nagamine" w:date="2016-09-29T12:26:00Z">
        <w:r w:rsidDel="00FD6D4A">
          <w:rPr>
            <w:rFonts w:eastAsia="Domine"/>
            <w:sz w:val="20"/>
            <w:szCs w:val="20"/>
          </w:rPr>
          <w:delText>4.1</w:delText>
        </w:r>
        <w:r w:rsidDel="00FD6D4A">
          <w:rPr>
            <w:rFonts w:eastAsia="Domine"/>
            <w:sz w:val="24"/>
            <w:szCs w:val="24"/>
          </w:rPr>
          <w:tab/>
        </w:r>
        <w:r w:rsidDel="00FD6D4A">
          <w:rPr>
            <w:rFonts w:ascii="SimSun" w:eastAsia="SimSun" w:hAnsi="SimSun" w:cs="SimSun"/>
            <w:sz w:val="20"/>
            <w:szCs w:val="20"/>
          </w:rPr>
          <w:delText>id要素</w:delText>
        </w:r>
        <w:r w:rsidDel="00FD6D4A">
          <w:rPr>
            <w:rFonts w:ascii="SimSun" w:eastAsia="SimSun" w:hAnsi="SimSun" w:cs="SimSun"/>
            <w:sz w:val="20"/>
            <w:szCs w:val="20"/>
          </w:rPr>
          <w:tab/>
        </w:r>
      </w:del>
    </w:p>
    <w:p w14:paraId="12F20C3F" w14:textId="77777777" w:rsidR="00E14A32" w:rsidDel="00FD6D4A" w:rsidRDefault="00FD6D4A">
      <w:pPr>
        <w:tabs>
          <w:tab w:val="left" w:pos="728"/>
        </w:tabs>
        <w:ind w:left="210"/>
        <w:jc w:val="left"/>
        <w:rPr>
          <w:del w:id="49" w:author="Hideaki Nagamine" w:date="2016-09-29T12:26:00Z"/>
          <w:rFonts w:hint="eastAsia"/>
        </w:rPr>
      </w:pPr>
      <w:del w:id="50" w:author="Hideaki Nagamine" w:date="2016-09-29T12:26:00Z">
        <w:r w:rsidDel="00FD6D4A">
          <w:rPr>
            <w:rFonts w:eastAsia="Domine"/>
            <w:sz w:val="20"/>
            <w:szCs w:val="20"/>
          </w:rPr>
          <w:delText>4.2</w:delText>
        </w:r>
        <w:r w:rsidDel="00FD6D4A">
          <w:rPr>
            <w:rFonts w:eastAsia="Domine"/>
            <w:sz w:val="24"/>
            <w:szCs w:val="24"/>
          </w:rPr>
          <w:tab/>
        </w:r>
        <w:r w:rsidDel="00FD6D4A">
          <w:rPr>
            <w:rFonts w:ascii="SimSun" w:eastAsia="SimSun" w:hAnsi="SimSun" w:cs="SimSun"/>
            <w:sz w:val="20"/>
            <w:szCs w:val="20"/>
          </w:rPr>
          <w:delText>globalSymbols要素</w:delText>
        </w:r>
        <w:r w:rsidDel="00FD6D4A">
          <w:rPr>
            <w:rFonts w:ascii="SimSun" w:eastAsia="SimSun" w:hAnsi="SimSun" w:cs="SimSun"/>
            <w:sz w:val="20"/>
            <w:szCs w:val="20"/>
          </w:rPr>
          <w:tab/>
        </w:r>
      </w:del>
    </w:p>
    <w:p w14:paraId="6ACC9770" w14:textId="77777777" w:rsidR="00E14A32" w:rsidDel="00FD6D4A" w:rsidRDefault="00FD6D4A">
      <w:pPr>
        <w:tabs>
          <w:tab w:val="left" w:pos="728"/>
        </w:tabs>
        <w:ind w:left="210"/>
        <w:jc w:val="left"/>
        <w:rPr>
          <w:del w:id="51" w:author="Hideaki Nagamine" w:date="2016-09-29T12:26:00Z"/>
          <w:rFonts w:hint="eastAsia"/>
        </w:rPr>
      </w:pPr>
      <w:del w:id="52" w:author="Hideaki Nagamine" w:date="2016-09-29T12:26:00Z">
        <w:r w:rsidDel="00FD6D4A">
          <w:rPr>
            <w:rFonts w:eastAsia="Domine"/>
            <w:sz w:val="20"/>
            <w:szCs w:val="20"/>
          </w:rPr>
          <w:delText>4.3</w:delText>
        </w:r>
        <w:r w:rsidDel="00FD6D4A">
          <w:rPr>
            <w:rFonts w:eastAsia="Domine"/>
            <w:sz w:val="24"/>
            <w:szCs w:val="24"/>
          </w:rPr>
          <w:tab/>
        </w:r>
        <w:r w:rsidDel="00FD6D4A">
          <w:rPr>
            <w:rFonts w:ascii="SimSun" w:eastAsia="SimSun" w:hAnsi="SimSun" w:cs="SimSun"/>
            <w:sz w:val="20"/>
            <w:szCs w:val="20"/>
          </w:rPr>
          <w:delText>symbols要素</w:delText>
        </w:r>
        <w:r w:rsidDel="00FD6D4A">
          <w:rPr>
            <w:rFonts w:ascii="SimSun" w:eastAsia="SimSun" w:hAnsi="SimSun" w:cs="SimSun"/>
            <w:sz w:val="20"/>
            <w:szCs w:val="20"/>
          </w:rPr>
          <w:tab/>
        </w:r>
      </w:del>
    </w:p>
    <w:p w14:paraId="45DA99A0" w14:textId="77777777" w:rsidR="00E14A32" w:rsidDel="00FD6D4A" w:rsidRDefault="00FD6D4A">
      <w:pPr>
        <w:tabs>
          <w:tab w:val="left" w:pos="368"/>
        </w:tabs>
        <w:spacing w:before="120" w:after="120"/>
        <w:jc w:val="left"/>
        <w:rPr>
          <w:del w:id="53" w:author="Hideaki Nagamine" w:date="2016-09-29T12:26:00Z"/>
          <w:rFonts w:hint="eastAsia"/>
        </w:rPr>
      </w:pPr>
      <w:del w:id="54" w:author="Hideaki Nagamine" w:date="2016-09-29T12:26:00Z">
        <w:r w:rsidDel="00FD6D4A">
          <w:rPr>
            <w:rFonts w:eastAsia="Domine"/>
            <w:b/>
            <w:sz w:val="20"/>
            <w:szCs w:val="20"/>
          </w:rPr>
          <w:delText>5</w:delText>
        </w:r>
        <w:r w:rsidDel="00FD6D4A">
          <w:rPr>
            <w:rFonts w:eastAsia="Domine"/>
            <w:sz w:val="24"/>
            <w:szCs w:val="24"/>
          </w:rPr>
          <w:tab/>
        </w:r>
        <w:r w:rsidDel="00FD6D4A">
          <w:rPr>
            <w:rFonts w:ascii="SimSun" w:eastAsia="SimSun" w:hAnsi="SimSun" w:cs="SimSun"/>
            <w:b/>
            <w:sz w:val="20"/>
            <w:szCs w:val="20"/>
          </w:rPr>
          <w:delText>globalDeclarations要素とdeclarations要素</w:delText>
        </w:r>
        <w:r w:rsidDel="00FD6D4A">
          <w:rPr>
            <w:rFonts w:ascii="SimSun" w:eastAsia="SimSun" w:hAnsi="SimSun" w:cs="SimSun"/>
            <w:b/>
            <w:sz w:val="20"/>
            <w:szCs w:val="20"/>
          </w:rPr>
          <w:tab/>
        </w:r>
      </w:del>
    </w:p>
    <w:p w14:paraId="6E44655D" w14:textId="77777777" w:rsidR="00E14A32" w:rsidDel="00FD6D4A" w:rsidRDefault="00FD6D4A">
      <w:pPr>
        <w:tabs>
          <w:tab w:val="left" w:pos="728"/>
        </w:tabs>
        <w:ind w:left="210"/>
        <w:jc w:val="left"/>
        <w:rPr>
          <w:del w:id="55" w:author="Hideaki Nagamine" w:date="2016-09-29T12:26:00Z"/>
          <w:rFonts w:hint="eastAsia"/>
        </w:rPr>
      </w:pPr>
      <w:del w:id="56" w:author="Hideaki Nagamine" w:date="2016-09-29T12:26:00Z">
        <w:r w:rsidDel="00FD6D4A">
          <w:rPr>
            <w:rFonts w:eastAsia="Domine"/>
            <w:sz w:val="20"/>
            <w:szCs w:val="20"/>
          </w:rPr>
          <w:delText>5.1</w:delText>
        </w:r>
        <w:r w:rsidDel="00FD6D4A">
          <w:rPr>
            <w:rFonts w:eastAsia="Domine"/>
            <w:sz w:val="24"/>
            <w:szCs w:val="24"/>
          </w:rPr>
          <w:tab/>
        </w:r>
        <w:r w:rsidDel="00FD6D4A">
          <w:rPr>
            <w:rFonts w:ascii="SimSun" w:eastAsia="SimSun" w:hAnsi="SimSun" w:cs="SimSun"/>
            <w:sz w:val="20"/>
            <w:szCs w:val="20"/>
          </w:rPr>
          <w:delText>globalDeclarations要素</w:delText>
        </w:r>
        <w:r w:rsidDel="00FD6D4A">
          <w:rPr>
            <w:rFonts w:ascii="SimSun" w:eastAsia="SimSun" w:hAnsi="SimSun" w:cs="SimSun"/>
            <w:sz w:val="20"/>
            <w:szCs w:val="20"/>
          </w:rPr>
          <w:tab/>
        </w:r>
      </w:del>
    </w:p>
    <w:p w14:paraId="50F1A39C" w14:textId="77777777" w:rsidR="00E14A32" w:rsidDel="00FD6D4A" w:rsidRDefault="00FD6D4A">
      <w:pPr>
        <w:tabs>
          <w:tab w:val="left" w:pos="728"/>
        </w:tabs>
        <w:ind w:left="210"/>
        <w:jc w:val="left"/>
        <w:rPr>
          <w:del w:id="57" w:author="Hideaki Nagamine" w:date="2016-09-29T12:26:00Z"/>
          <w:rFonts w:hint="eastAsia"/>
        </w:rPr>
      </w:pPr>
      <w:del w:id="58" w:author="Hideaki Nagamine" w:date="2016-09-29T12:26:00Z">
        <w:r w:rsidDel="00FD6D4A">
          <w:rPr>
            <w:rFonts w:eastAsia="Domine"/>
            <w:sz w:val="20"/>
            <w:szCs w:val="20"/>
          </w:rPr>
          <w:delText>5.2</w:delText>
        </w:r>
        <w:r w:rsidDel="00FD6D4A">
          <w:rPr>
            <w:rFonts w:eastAsia="Domine"/>
            <w:sz w:val="24"/>
            <w:szCs w:val="24"/>
          </w:rPr>
          <w:tab/>
        </w:r>
        <w:r w:rsidDel="00FD6D4A">
          <w:rPr>
            <w:rFonts w:ascii="SimSun" w:eastAsia="SimSun" w:hAnsi="SimSun" w:cs="SimSun"/>
            <w:sz w:val="20"/>
            <w:szCs w:val="20"/>
          </w:rPr>
          <w:delText>declarations要素</w:delText>
        </w:r>
        <w:r w:rsidDel="00FD6D4A">
          <w:rPr>
            <w:rFonts w:ascii="SimSun" w:eastAsia="SimSun" w:hAnsi="SimSun" w:cs="SimSun"/>
            <w:sz w:val="20"/>
            <w:szCs w:val="20"/>
          </w:rPr>
          <w:tab/>
        </w:r>
      </w:del>
    </w:p>
    <w:p w14:paraId="611E7734" w14:textId="77777777" w:rsidR="00E14A32" w:rsidDel="00FD6D4A" w:rsidRDefault="00FD6D4A">
      <w:pPr>
        <w:tabs>
          <w:tab w:val="left" w:pos="728"/>
        </w:tabs>
        <w:ind w:left="210"/>
        <w:jc w:val="left"/>
        <w:rPr>
          <w:del w:id="59" w:author="Hideaki Nagamine" w:date="2016-09-29T12:26:00Z"/>
          <w:rFonts w:hint="eastAsia"/>
        </w:rPr>
      </w:pPr>
      <w:del w:id="60" w:author="Hideaki Nagamine" w:date="2016-09-29T12:26:00Z">
        <w:r w:rsidDel="00FD6D4A">
          <w:rPr>
            <w:rFonts w:eastAsia="Domine"/>
            <w:sz w:val="20"/>
            <w:szCs w:val="20"/>
          </w:rPr>
          <w:delText>5.3</w:delText>
        </w:r>
        <w:r w:rsidDel="00FD6D4A">
          <w:rPr>
            <w:rFonts w:eastAsia="Domine"/>
            <w:sz w:val="24"/>
            <w:szCs w:val="24"/>
          </w:rPr>
          <w:tab/>
        </w:r>
        <w:r w:rsidDel="00FD6D4A">
          <w:rPr>
            <w:rFonts w:ascii="SimSun" w:eastAsia="SimSun" w:hAnsi="SimSun" w:cs="SimSun"/>
            <w:sz w:val="20"/>
            <w:szCs w:val="20"/>
          </w:rPr>
          <w:delText>functionDefinition要素</w:delText>
        </w:r>
        <w:r w:rsidDel="00FD6D4A">
          <w:rPr>
            <w:rFonts w:ascii="SimSun" w:eastAsia="SimSun" w:hAnsi="SimSun" w:cs="SimSun"/>
            <w:sz w:val="20"/>
            <w:szCs w:val="20"/>
          </w:rPr>
          <w:tab/>
        </w:r>
      </w:del>
    </w:p>
    <w:p w14:paraId="68CFF66E" w14:textId="77777777" w:rsidR="00E14A32" w:rsidDel="00FD6D4A" w:rsidRDefault="00FD6D4A">
      <w:pPr>
        <w:tabs>
          <w:tab w:val="left" w:pos="1105"/>
          <w:tab w:val="right" w:pos="9170"/>
        </w:tabs>
        <w:ind w:left="420"/>
        <w:jc w:val="left"/>
        <w:rPr>
          <w:del w:id="61" w:author="Hideaki Nagamine" w:date="2016-09-29T12:26:00Z"/>
          <w:rFonts w:hint="eastAsia"/>
        </w:rPr>
      </w:pPr>
      <w:del w:id="62" w:author="Hideaki Nagamine" w:date="2016-09-29T12:26:00Z">
        <w:r w:rsidDel="00FD6D4A">
          <w:rPr>
            <w:rFonts w:eastAsia="Domine"/>
            <w:sz w:val="20"/>
            <w:szCs w:val="20"/>
          </w:rPr>
          <w:delText>5.3.1</w:delText>
        </w:r>
        <w:r w:rsidDel="00FD6D4A">
          <w:rPr>
            <w:rFonts w:eastAsia="Domine"/>
            <w:sz w:val="24"/>
            <w:szCs w:val="24"/>
          </w:rPr>
          <w:tab/>
        </w:r>
        <w:r w:rsidDel="00FD6D4A">
          <w:rPr>
            <w:rFonts w:ascii="SimSun" w:eastAsia="SimSun" w:hAnsi="SimSun" w:cs="SimSun"/>
            <w:sz w:val="20"/>
            <w:szCs w:val="20"/>
          </w:rPr>
          <w:delText>operator要素（C++）</w:delText>
        </w:r>
        <w:r w:rsidDel="00FD6D4A">
          <w:rPr>
            <w:rFonts w:ascii="SimSun" w:eastAsia="SimSun" w:hAnsi="SimSun" w:cs="SimSun"/>
            <w:sz w:val="20"/>
            <w:szCs w:val="20"/>
          </w:rPr>
          <w:tab/>
        </w:r>
      </w:del>
    </w:p>
    <w:p w14:paraId="0D2DD36C" w14:textId="77777777" w:rsidR="00E14A32" w:rsidDel="00FD6D4A" w:rsidRDefault="00FD6D4A">
      <w:pPr>
        <w:tabs>
          <w:tab w:val="left" w:pos="1105"/>
          <w:tab w:val="right" w:pos="9170"/>
        </w:tabs>
        <w:ind w:left="420"/>
        <w:jc w:val="left"/>
        <w:rPr>
          <w:del w:id="63" w:author="Hideaki Nagamine" w:date="2016-09-29T12:26:00Z"/>
          <w:rFonts w:hint="eastAsia"/>
        </w:rPr>
      </w:pPr>
      <w:del w:id="64" w:author="Hideaki Nagamine" w:date="2016-09-29T12:26:00Z">
        <w:r w:rsidDel="00FD6D4A">
          <w:rPr>
            <w:rFonts w:eastAsia="Domine"/>
            <w:sz w:val="20"/>
            <w:szCs w:val="20"/>
          </w:rPr>
          <w:delText>5.3.2</w:delText>
        </w:r>
        <w:r w:rsidDel="00FD6D4A">
          <w:rPr>
            <w:rFonts w:eastAsia="Domine"/>
            <w:sz w:val="24"/>
            <w:szCs w:val="24"/>
          </w:rPr>
          <w:tab/>
        </w:r>
        <w:r w:rsidDel="00FD6D4A">
          <w:rPr>
            <w:rFonts w:ascii="SimSun" w:eastAsia="SimSun" w:hAnsi="SimSun" w:cs="SimSun"/>
            <w:sz w:val="20"/>
            <w:szCs w:val="20"/>
          </w:rPr>
          <w:delText>constructor要素（C++）</w:delText>
        </w:r>
        <w:r w:rsidDel="00FD6D4A">
          <w:rPr>
            <w:rFonts w:ascii="SimSun" w:eastAsia="SimSun" w:hAnsi="SimSun" w:cs="SimSun"/>
            <w:sz w:val="20"/>
            <w:szCs w:val="20"/>
          </w:rPr>
          <w:tab/>
        </w:r>
      </w:del>
    </w:p>
    <w:p w14:paraId="32149A92" w14:textId="77777777" w:rsidR="00E14A32" w:rsidDel="00FD6D4A" w:rsidRDefault="00FD6D4A">
      <w:pPr>
        <w:tabs>
          <w:tab w:val="left" w:pos="1105"/>
          <w:tab w:val="right" w:pos="9170"/>
        </w:tabs>
        <w:ind w:left="420"/>
        <w:jc w:val="left"/>
        <w:rPr>
          <w:del w:id="65" w:author="Hideaki Nagamine" w:date="2016-09-29T12:26:00Z"/>
          <w:rFonts w:hint="eastAsia"/>
        </w:rPr>
      </w:pPr>
      <w:del w:id="66" w:author="Hideaki Nagamine" w:date="2016-09-29T12:26:00Z">
        <w:r w:rsidDel="00FD6D4A">
          <w:rPr>
            <w:rFonts w:eastAsia="Domine"/>
            <w:sz w:val="20"/>
            <w:szCs w:val="20"/>
          </w:rPr>
          <w:delText>5.3.3</w:delText>
        </w:r>
        <w:r w:rsidDel="00FD6D4A">
          <w:rPr>
            <w:rFonts w:eastAsia="Domine"/>
            <w:sz w:val="24"/>
            <w:szCs w:val="24"/>
          </w:rPr>
          <w:tab/>
        </w:r>
        <w:r w:rsidDel="00FD6D4A">
          <w:rPr>
            <w:rFonts w:ascii="SimSun" w:eastAsia="SimSun" w:hAnsi="SimSun" w:cs="SimSun"/>
            <w:sz w:val="20"/>
            <w:szCs w:val="20"/>
          </w:rPr>
          <w:delText>destructor要素（C++）</w:delText>
        </w:r>
        <w:r w:rsidDel="00FD6D4A">
          <w:rPr>
            <w:rFonts w:ascii="SimSun" w:eastAsia="SimSun" w:hAnsi="SimSun" w:cs="SimSun"/>
            <w:sz w:val="20"/>
            <w:szCs w:val="20"/>
          </w:rPr>
          <w:tab/>
        </w:r>
      </w:del>
    </w:p>
    <w:p w14:paraId="5B7A9FB0" w14:textId="77777777" w:rsidR="00E14A32" w:rsidDel="00FD6D4A" w:rsidRDefault="00FD6D4A">
      <w:pPr>
        <w:tabs>
          <w:tab w:val="left" w:pos="1105"/>
          <w:tab w:val="right" w:pos="9170"/>
        </w:tabs>
        <w:ind w:left="420"/>
        <w:jc w:val="left"/>
        <w:rPr>
          <w:del w:id="67" w:author="Hideaki Nagamine" w:date="2016-09-29T12:26:00Z"/>
          <w:rFonts w:hint="eastAsia"/>
        </w:rPr>
      </w:pPr>
      <w:del w:id="68" w:author="Hideaki Nagamine" w:date="2016-09-29T12:26:00Z">
        <w:r w:rsidDel="00FD6D4A">
          <w:rPr>
            <w:rFonts w:eastAsia="Domine"/>
            <w:sz w:val="20"/>
            <w:szCs w:val="20"/>
          </w:rPr>
          <w:delText>5.3.4</w:delText>
        </w:r>
        <w:r w:rsidDel="00FD6D4A">
          <w:rPr>
            <w:rFonts w:eastAsia="Domine"/>
            <w:sz w:val="24"/>
            <w:szCs w:val="24"/>
          </w:rPr>
          <w:tab/>
        </w:r>
        <w:r w:rsidDel="00FD6D4A">
          <w:rPr>
            <w:rFonts w:ascii="SimSun" w:eastAsia="SimSun" w:hAnsi="SimSun" w:cs="SimSun"/>
            <w:sz w:val="20"/>
            <w:szCs w:val="20"/>
          </w:rPr>
          <w:delText>params要素</w:delText>
        </w:r>
        <w:r w:rsidDel="00FD6D4A">
          <w:rPr>
            <w:rFonts w:ascii="SimSun" w:eastAsia="SimSun" w:hAnsi="SimSun" w:cs="SimSun"/>
            <w:sz w:val="20"/>
            <w:szCs w:val="20"/>
          </w:rPr>
          <w:tab/>
        </w:r>
      </w:del>
    </w:p>
    <w:p w14:paraId="0A4D1C2D" w14:textId="77777777" w:rsidR="00E14A32" w:rsidDel="00FD6D4A" w:rsidRDefault="00FD6D4A">
      <w:pPr>
        <w:tabs>
          <w:tab w:val="left" w:pos="728"/>
        </w:tabs>
        <w:ind w:left="210"/>
        <w:jc w:val="left"/>
        <w:rPr>
          <w:del w:id="69" w:author="Hideaki Nagamine" w:date="2016-09-29T12:26:00Z"/>
          <w:rFonts w:hint="eastAsia"/>
        </w:rPr>
      </w:pPr>
      <w:del w:id="70" w:author="Hideaki Nagamine" w:date="2016-09-29T12:26:00Z">
        <w:r w:rsidDel="00FD6D4A">
          <w:rPr>
            <w:rFonts w:eastAsia="Domine"/>
            <w:sz w:val="20"/>
            <w:szCs w:val="20"/>
          </w:rPr>
          <w:delText>5.4</w:delText>
        </w:r>
        <w:r w:rsidDel="00FD6D4A">
          <w:rPr>
            <w:rFonts w:eastAsia="Domine"/>
            <w:sz w:val="24"/>
            <w:szCs w:val="24"/>
          </w:rPr>
          <w:tab/>
        </w:r>
        <w:r w:rsidDel="00FD6D4A">
          <w:rPr>
            <w:rFonts w:ascii="SimSun" w:eastAsia="SimSun" w:hAnsi="SimSun" w:cs="SimSun"/>
            <w:sz w:val="20"/>
            <w:szCs w:val="20"/>
          </w:rPr>
          <w:delText>varDecl要素</w:delText>
        </w:r>
        <w:r w:rsidDel="00FD6D4A">
          <w:rPr>
            <w:rFonts w:ascii="SimSun" w:eastAsia="SimSun" w:hAnsi="SimSun" w:cs="SimSun"/>
            <w:sz w:val="20"/>
            <w:szCs w:val="20"/>
          </w:rPr>
          <w:tab/>
        </w:r>
      </w:del>
    </w:p>
    <w:p w14:paraId="4B3E99C7" w14:textId="77777777" w:rsidR="00E14A32" w:rsidDel="00FD6D4A" w:rsidRDefault="00FD6D4A">
      <w:pPr>
        <w:tabs>
          <w:tab w:val="left" w:pos="728"/>
        </w:tabs>
        <w:ind w:left="210"/>
        <w:jc w:val="left"/>
        <w:rPr>
          <w:del w:id="71" w:author="Hideaki Nagamine" w:date="2016-09-29T12:26:00Z"/>
          <w:rFonts w:hint="eastAsia"/>
        </w:rPr>
      </w:pPr>
      <w:del w:id="72" w:author="Hideaki Nagamine" w:date="2016-09-29T12:26:00Z">
        <w:r w:rsidDel="00FD6D4A">
          <w:rPr>
            <w:rFonts w:eastAsia="Domine"/>
            <w:sz w:val="20"/>
            <w:szCs w:val="20"/>
          </w:rPr>
          <w:delText>5.5</w:delText>
        </w:r>
        <w:r w:rsidDel="00FD6D4A">
          <w:rPr>
            <w:rFonts w:eastAsia="Domine"/>
            <w:sz w:val="24"/>
            <w:szCs w:val="24"/>
          </w:rPr>
          <w:tab/>
        </w:r>
        <w:r w:rsidDel="00FD6D4A">
          <w:rPr>
            <w:rFonts w:ascii="SimSun" w:eastAsia="SimSun" w:hAnsi="SimSun" w:cs="SimSun"/>
            <w:sz w:val="20"/>
            <w:szCs w:val="20"/>
          </w:rPr>
          <w:delText>functionDecl要素</w:delText>
        </w:r>
        <w:r w:rsidDel="00FD6D4A">
          <w:rPr>
            <w:rFonts w:ascii="SimSun" w:eastAsia="SimSun" w:hAnsi="SimSun" w:cs="SimSun"/>
            <w:sz w:val="20"/>
            <w:szCs w:val="20"/>
          </w:rPr>
          <w:tab/>
        </w:r>
      </w:del>
    </w:p>
    <w:p w14:paraId="3B9E404F" w14:textId="77777777" w:rsidR="00E14A32" w:rsidDel="00FD6D4A" w:rsidRDefault="00FD6D4A">
      <w:pPr>
        <w:tabs>
          <w:tab w:val="left" w:pos="728"/>
        </w:tabs>
        <w:ind w:left="210"/>
        <w:jc w:val="left"/>
        <w:rPr>
          <w:del w:id="73" w:author="Hideaki Nagamine" w:date="2016-09-29T12:26:00Z"/>
          <w:rFonts w:hint="eastAsia"/>
        </w:rPr>
      </w:pPr>
      <w:del w:id="74" w:author="Hideaki Nagamine" w:date="2016-09-29T12:26:00Z">
        <w:r w:rsidDel="00FD6D4A">
          <w:rPr>
            <w:rFonts w:eastAsia="Domine"/>
            <w:sz w:val="20"/>
            <w:szCs w:val="20"/>
          </w:rPr>
          <w:delText>5.6</w:delText>
        </w:r>
        <w:r w:rsidDel="00FD6D4A">
          <w:rPr>
            <w:rFonts w:eastAsia="Domine"/>
            <w:sz w:val="24"/>
            <w:szCs w:val="24"/>
          </w:rPr>
          <w:tab/>
        </w:r>
        <w:r w:rsidDel="00FD6D4A">
          <w:rPr>
            <w:rFonts w:ascii="SimSun" w:eastAsia="SimSun" w:hAnsi="SimSun" w:cs="SimSun"/>
            <w:sz w:val="20"/>
            <w:szCs w:val="20"/>
          </w:rPr>
          <w:delText>usingDecl要素（C++）</w:delText>
        </w:r>
        <w:r w:rsidDel="00FD6D4A">
          <w:rPr>
            <w:rFonts w:ascii="SimSun" w:eastAsia="SimSun" w:hAnsi="SimSun" w:cs="SimSun"/>
            <w:sz w:val="20"/>
            <w:szCs w:val="20"/>
          </w:rPr>
          <w:tab/>
        </w:r>
      </w:del>
    </w:p>
    <w:p w14:paraId="4115E872" w14:textId="77777777" w:rsidR="00E14A32" w:rsidDel="00FD6D4A" w:rsidRDefault="00FD6D4A">
      <w:pPr>
        <w:tabs>
          <w:tab w:val="left" w:pos="422"/>
        </w:tabs>
        <w:spacing w:before="120" w:after="120"/>
        <w:jc w:val="left"/>
        <w:rPr>
          <w:del w:id="75" w:author="Hideaki Nagamine" w:date="2016-09-29T12:26:00Z"/>
          <w:rFonts w:hint="eastAsia"/>
        </w:rPr>
      </w:pPr>
      <w:del w:id="76" w:author="Hideaki Nagamine" w:date="2016-09-29T12:26:00Z">
        <w:r w:rsidDel="00FD6D4A">
          <w:rPr>
            <w:rFonts w:eastAsia="Domine"/>
            <w:b/>
            <w:sz w:val="20"/>
            <w:szCs w:val="20"/>
          </w:rPr>
          <w:delText>6</w:delText>
        </w:r>
        <w:r w:rsidDel="00FD6D4A">
          <w:rPr>
            <w:rFonts w:eastAsia="Domine"/>
            <w:sz w:val="24"/>
            <w:szCs w:val="24"/>
          </w:rPr>
          <w:tab/>
        </w:r>
        <w:r w:rsidDel="00FD6D4A">
          <w:rPr>
            <w:rFonts w:ascii="SimSun" w:eastAsia="SimSun" w:hAnsi="SimSun" w:cs="SimSun"/>
            <w:b/>
            <w:sz w:val="20"/>
            <w:szCs w:val="20"/>
          </w:rPr>
          <w:delText>文の要素</w:delText>
        </w:r>
        <w:r w:rsidDel="00FD6D4A">
          <w:rPr>
            <w:rFonts w:ascii="SimSun" w:eastAsia="SimSun" w:hAnsi="SimSun" w:cs="SimSun"/>
            <w:b/>
            <w:sz w:val="20"/>
            <w:szCs w:val="20"/>
          </w:rPr>
          <w:tab/>
        </w:r>
      </w:del>
    </w:p>
    <w:p w14:paraId="00833DC7" w14:textId="77777777" w:rsidR="00E14A32" w:rsidDel="00FD6D4A" w:rsidRDefault="00FD6D4A">
      <w:pPr>
        <w:tabs>
          <w:tab w:val="left" w:pos="728"/>
        </w:tabs>
        <w:ind w:left="210"/>
        <w:jc w:val="left"/>
        <w:rPr>
          <w:del w:id="77" w:author="Hideaki Nagamine" w:date="2016-09-29T12:26:00Z"/>
          <w:rFonts w:hint="eastAsia"/>
        </w:rPr>
      </w:pPr>
      <w:del w:id="78" w:author="Hideaki Nagamine" w:date="2016-09-29T12:26:00Z">
        <w:r w:rsidDel="00FD6D4A">
          <w:rPr>
            <w:rFonts w:eastAsia="Domine"/>
            <w:sz w:val="20"/>
            <w:szCs w:val="20"/>
          </w:rPr>
          <w:delText>6.1</w:delText>
        </w:r>
        <w:r w:rsidDel="00FD6D4A">
          <w:rPr>
            <w:rFonts w:eastAsia="Domine"/>
            <w:sz w:val="24"/>
            <w:szCs w:val="24"/>
          </w:rPr>
          <w:tab/>
        </w:r>
        <w:r w:rsidDel="00FD6D4A">
          <w:rPr>
            <w:rFonts w:ascii="SimSun" w:eastAsia="SimSun" w:hAnsi="SimSun" w:cs="SimSun"/>
            <w:sz w:val="20"/>
            <w:szCs w:val="20"/>
          </w:rPr>
          <w:delText>exprStatement要素</w:delText>
        </w:r>
        <w:r w:rsidDel="00FD6D4A">
          <w:rPr>
            <w:rFonts w:ascii="SimSun" w:eastAsia="SimSun" w:hAnsi="SimSun" w:cs="SimSun"/>
            <w:sz w:val="20"/>
            <w:szCs w:val="20"/>
          </w:rPr>
          <w:tab/>
        </w:r>
      </w:del>
    </w:p>
    <w:p w14:paraId="45E59F09" w14:textId="77777777" w:rsidR="00E14A32" w:rsidDel="00FD6D4A" w:rsidRDefault="00FD6D4A">
      <w:pPr>
        <w:tabs>
          <w:tab w:val="left" w:pos="728"/>
        </w:tabs>
        <w:ind w:left="210"/>
        <w:jc w:val="left"/>
        <w:rPr>
          <w:del w:id="79" w:author="Hideaki Nagamine" w:date="2016-09-29T12:26:00Z"/>
          <w:rFonts w:hint="eastAsia"/>
        </w:rPr>
      </w:pPr>
      <w:del w:id="80" w:author="Hideaki Nagamine" w:date="2016-09-29T12:26:00Z">
        <w:r w:rsidDel="00FD6D4A">
          <w:rPr>
            <w:rFonts w:eastAsia="Domine"/>
            <w:sz w:val="20"/>
            <w:szCs w:val="20"/>
          </w:rPr>
          <w:delText>6.2</w:delText>
        </w:r>
        <w:r w:rsidDel="00FD6D4A">
          <w:rPr>
            <w:rFonts w:eastAsia="Domine"/>
            <w:sz w:val="24"/>
            <w:szCs w:val="24"/>
          </w:rPr>
          <w:tab/>
        </w:r>
        <w:r w:rsidDel="00FD6D4A">
          <w:rPr>
            <w:rFonts w:ascii="SimSun" w:eastAsia="SimSun" w:hAnsi="SimSun" w:cs="SimSun"/>
            <w:sz w:val="20"/>
            <w:szCs w:val="20"/>
          </w:rPr>
          <w:delText>compoundStatement要素</w:delText>
        </w:r>
        <w:r w:rsidDel="00FD6D4A">
          <w:rPr>
            <w:rFonts w:ascii="SimSun" w:eastAsia="SimSun" w:hAnsi="SimSun" w:cs="SimSun"/>
            <w:sz w:val="20"/>
            <w:szCs w:val="20"/>
          </w:rPr>
          <w:tab/>
        </w:r>
      </w:del>
    </w:p>
    <w:p w14:paraId="1512E867" w14:textId="77777777" w:rsidR="00E14A32" w:rsidDel="00FD6D4A" w:rsidRDefault="00FD6D4A">
      <w:pPr>
        <w:tabs>
          <w:tab w:val="left" w:pos="728"/>
        </w:tabs>
        <w:ind w:left="210"/>
        <w:jc w:val="left"/>
        <w:rPr>
          <w:del w:id="81" w:author="Hideaki Nagamine" w:date="2016-09-29T12:26:00Z"/>
          <w:rFonts w:hint="eastAsia"/>
        </w:rPr>
      </w:pPr>
      <w:del w:id="82" w:author="Hideaki Nagamine" w:date="2016-09-29T12:26:00Z">
        <w:r w:rsidDel="00FD6D4A">
          <w:rPr>
            <w:rFonts w:eastAsia="Domine"/>
            <w:sz w:val="20"/>
            <w:szCs w:val="20"/>
          </w:rPr>
          <w:delText>6.3</w:delText>
        </w:r>
        <w:r w:rsidDel="00FD6D4A">
          <w:rPr>
            <w:rFonts w:eastAsia="Domine"/>
            <w:sz w:val="24"/>
            <w:szCs w:val="24"/>
          </w:rPr>
          <w:tab/>
        </w:r>
        <w:r w:rsidDel="00FD6D4A">
          <w:rPr>
            <w:rFonts w:ascii="SimSun" w:eastAsia="SimSun" w:hAnsi="SimSun" w:cs="SimSun"/>
            <w:sz w:val="20"/>
            <w:szCs w:val="20"/>
          </w:rPr>
          <w:delText>ifStatement要素</w:delText>
        </w:r>
        <w:r w:rsidDel="00FD6D4A">
          <w:rPr>
            <w:rFonts w:ascii="SimSun" w:eastAsia="SimSun" w:hAnsi="SimSun" w:cs="SimSun"/>
            <w:sz w:val="20"/>
            <w:szCs w:val="20"/>
          </w:rPr>
          <w:tab/>
        </w:r>
      </w:del>
    </w:p>
    <w:p w14:paraId="116A64FA" w14:textId="77777777" w:rsidR="00E14A32" w:rsidDel="00FD6D4A" w:rsidRDefault="00FD6D4A">
      <w:pPr>
        <w:tabs>
          <w:tab w:val="left" w:pos="728"/>
        </w:tabs>
        <w:ind w:left="210"/>
        <w:jc w:val="left"/>
        <w:rPr>
          <w:del w:id="83" w:author="Hideaki Nagamine" w:date="2016-09-29T12:26:00Z"/>
          <w:rFonts w:hint="eastAsia"/>
        </w:rPr>
      </w:pPr>
      <w:del w:id="84" w:author="Hideaki Nagamine" w:date="2016-09-29T12:26:00Z">
        <w:r w:rsidDel="00FD6D4A">
          <w:rPr>
            <w:rFonts w:eastAsia="Domine"/>
            <w:sz w:val="20"/>
            <w:szCs w:val="20"/>
          </w:rPr>
          <w:delText>6.4</w:delText>
        </w:r>
        <w:r w:rsidDel="00FD6D4A">
          <w:rPr>
            <w:rFonts w:eastAsia="Domine"/>
            <w:sz w:val="24"/>
            <w:szCs w:val="24"/>
          </w:rPr>
          <w:tab/>
        </w:r>
        <w:r w:rsidDel="00FD6D4A">
          <w:rPr>
            <w:rFonts w:ascii="SimSun" w:eastAsia="SimSun" w:hAnsi="SimSun" w:cs="SimSun"/>
            <w:sz w:val="20"/>
            <w:szCs w:val="20"/>
          </w:rPr>
          <w:delText>whileStatment要素</w:delText>
        </w:r>
        <w:r w:rsidDel="00FD6D4A">
          <w:rPr>
            <w:rFonts w:ascii="SimSun" w:eastAsia="SimSun" w:hAnsi="SimSun" w:cs="SimSun"/>
            <w:sz w:val="20"/>
            <w:szCs w:val="20"/>
          </w:rPr>
          <w:tab/>
        </w:r>
      </w:del>
    </w:p>
    <w:p w14:paraId="39B08F15" w14:textId="77777777" w:rsidR="00E14A32" w:rsidDel="00FD6D4A" w:rsidRDefault="00FD6D4A">
      <w:pPr>
        <w:tabs>
          <w:tab w:val="left" w:pos="728"/>
        </w:tabs>
        <w:ind w:left="210"/>
        <w:jc w:val="left"/>
        <w:rPr>
          <w:del w:id="85" w:author="Hideaki Nagamine" w:date="2016-09-29T12:26:00Z"/>
          <w:rFonts w:hint="eastAsia"/>
        </w:rPr>
      </w:pPr>
      <w:del w:id="86" w:author="Hideaki Nagamine" w:date="2016-09-29T12:26:00Z">
        <w:r w:rsidDel="00FD6D4A">
          <w:rPr>
            <w:rFonts w:eastAsia="Domine"/>
            <w:sz w:val="20"/>
            <w:szCs w:val="20"/>
          </w:rPr>
          <w:delText>6.5</w:delText>
        </w:r>
        <w:r w:rsidDel="00FD6D4A">
          <w:rPr>
            <w:rFonts w:eastAsia="Domine"/>
            <w:sz w:val="24"/>
            <w:szCs w:val="24"/>
          </w:rPr>
          <w:tab/>
        </w:r>
        <w:r w:rsidDel="00FD6D4A">
          <w:rPr>
            <w:rFonts w:ascii="SimSun" w:eastAsia="SimSun" w:hAnsi="SimSun" w:cs="SimSun"/>
            <w:sz w:val="20"/>
            <w:szCs w:val="20"/>
          </w:rPr>
          <w:delText>doStatement要素</w:delText>
        </w:r>
        <w:r w:rsidDel="00FD6D4A">
          <w:rPr>
            <w:rFonts w:ascii="SimSun" w:eastAsia="SimSun" w:hAnsi="SimSun" w:cs="SimSun"/>
            <w:sz w:val="20"/>
            <w:szCs w:val="20"/>
          </w:rPr>
          <w:tab/>
        </w:r>
      </w:del>
    </w:p>
    <w:p w14:paraId="456DDE50" w14:textId="77777777" w:rsidR="00E14A32" w:rsidDel="00FD6D4A" w:rsidRDefault="00FD6D4A">
      <w:pPr>
        <w:tabs>
          <w:tab w:val="left" w:pos="728"/>
        </w:tabs>
        <w:ind w:left="210"/>
        <w:jc w:val="left"/>
        <w:rPr>
          <w:del w:id="87" w:author="Hideaki Nagamine" w:date="2016-09-29T12:26:00Z"/>
          <w:rFonts w:hint="eastAsia"/>
        </w:rPr>
      </w:pPr>
      <w:del w:id="88" w:author="Hideaki Nagamine" w:date="2016-09-29T12:26:00Z">
        <w:r w:rsidDel="00FD6D4A">
          <w:rPr>
            <w:rFonts w:eastAsia="Domine"/>
            <w:sz w:val="20"/>
            <w:szCs w:val="20"/>
          </w:rPr>
          <w:delText>6.6</w:delText>
        </w:r>
        <w:r w:rsidDel="00FD6D4A">
          <w:rPr>
            <w:rFonts w:eastAsia="Domine"/>
            <w:sz w:val="24"/>
            <w:szCs w:val="24"/>
          </w:rPr>
          <w:tab/>
        </w:r>
        <w:r w:rsidDel="00FD6D4A">
          <w:rPr>
            <w:rFonts w:ascii="SimSun" w:eastAsia="SimSun" w:hAnsi="SimSun" w:cs="SimSun"/>
            <w:sz w:val="20"/>
            <w:szCs w:val="20"/>
          </w:rPr>
          <w:delText>forStatement要素</w:delText>
        </w:r>
        <w:r w:rsidDel="00FD6D4A">
          <w:rPr>
            <w:rFonts w:ascii="SimSun" w:eastAsia="SimSun" w:hAnsi="SimSun" w:cs="SimSun"/>
            <w:sz w:val="20"/>
            <w:szCs w:val="20"/>
          </w:rPr>
          <w:tab/>
        </w:r>
      </w:del>
    </w:p>
    <w:p w14:paraId="22F67A0E" w14:textId="77777777" w:rsidR="00E14A32" w:rsidDel="00FD6D4A" w:rsidRDefault="00FD6D4A">
      <w:pPr>
        <w:tabs>
          <w:tab w:val="left" w:pos="728"/>
        </w:tabs>
        <w:ind w:left="210"/>
        <w:jc w:val="left"/>
        <w:rPr>
          <w:del w:id="89" w:author="Hideaki Nagamine" w:date="2016-09-29T12:26:00Z"/>
          <w:rFonts w:hint="eastAsia"/>
        </w:rPr>
      </w:pPr>
      <w:del w:id="90" w:author="Hideaki Nagamine" w:date="2016-09-29T12:26:00Z">
        <w:r w:rsidDel="00FD6D4A">
          <w:rPr>
            <w:rFonts w:eastAsia="Domine"/>
            <w:sz w:val="20"/>
            <w:szCs w:val="20"/>
          </w:rPr>
          <w:delText>6.7</w:delText>
        </w:r>
        <w:r w:rsidDel="00FD6D4A">
          <w:rPr>
            <w:rFonts w:eastAsia="Domine"/>
            <w:sz w:val="24"/>
            <w:szCs w:val="24"/>
          </w:rPr>
          <w:tab/>
        </w:r>
        <w:r w:rsidDel="00FD6D4A">
          <w:rPr>
            <w:rFonts w:ascii="SimSun" w:eastAsia="SimSun" w:hAnsi="SimSun" w:cs="SimSun"/>
            <w:sz w:val="20"/>
            <w:szCs w:val="20"/>
          </w:rPr>
          <w:delText>rangeForStatement要素（C++）</w:delText>
        </w:r>
        <w:r w:rsidDel="00FD6D4A">
          <w:rPr>
            <w:rFonts w:ascii="SimSun" w:eastAsia="SimSun" w:hAnsi="SimSun" w:cs="SimSun"/>
            <w:sz w:val="20"/>
            <w:szCs w:val="20"/>
          </w:rPr>
          <w:tab/>
        </w:r>
      </w:del>
    </w:p>
    <w:p w14:paraId="64B54081" w14:textId="77777777" w:rsidR="00E14A32" w:rsidDel="00FD6D4A" w:rsidRDefault="00FD6D4A">
      <w:pPr>
        <w:tabs>
          <w:tab w:val="left" w:pos="728"/>
        </w:tabs>
        <w:ind w:left="210"/>
        <w:jc w:val="left"/>
        <w:rPr>
          <w:del w:id="91" w:author="Hideaki Nagamine" w:date="2016-09-29T12:26:00Z"/>
          <w:rFonts w:hint="eastAsia"/>
        </w:rPr>
      </w:pPr>
      <w:del w:id="92" w:author="Hideaki Nagamine" w:date="2016-09-29T12:26:00Z">
        <w:r w:rsidDel="00FD6D4A">
          <w:rPr>
            <w:rFonts w:eastAsia="Domine"/>
            <w:sz w:val="20"/>
            <w:szCs w:val="20"/>
          </w:rPr>
          <w:delText>6.8</w:delText>
        </w:r>
        <w:r w:rsidDel="00FD6D4A">
          <w:rPr>
            <w:rFonts w:eastAsia="Domine"/>
            <w:sz w:val="24"/>
            <w:szCs w:val="24"/>
          </w:rPr>
          <w:tab/>
        </w:r>
        <w:r w:rsidDel="00FD6D4A">
          <w:rPr>
            <w:rFonts w:ascii="SimSun" w:eastAsia="SimSun" w:hAnsi="SimSun" w:cs="SimSun"/>
            <w:sz w:val="20"/>
            <w:szCs w:val="20"/>
          </w:rPr>
          <w:delText>breakStatement要素</w:delText>
        </w:r>
        <w:r w:rsidDel="00FD6D4A">
          <w:rPr>
            <w:rFonts w:ascii="SimSun" w:eastAsia="SimSun" w:hAnsi="SimSun" w:cs="SimSun"/>
            <w:sz w:val="20"/>
            <w:szCs w:val="20"/>
          </w:rPr>
          <w:tab/>
        </w:r>
      </w:del>
    </w:p>
    <w:p w14:paraId="18787167" w14:textId="77777777" w:rsidR="00E14A32" w:rsidDel="00FD6D4A" w:rsidRDefault="00FD6D4A">
      <w:pPr>
        <w:tabs>
          <w:tab w:val="left" w:pos="728"/>
        </w:tabs>
        <w:ind w:left="210"/>
        <w:jc w:val="left"/>
        <w:rPr>
          <w:del w:id="93" w:author="Hideaki Nagamine" w:date="2016-09-29T12:26:00Z"/>
          <w:rFonts w:hint="eastAsia"/>
        </w:rPr>
      </w:pPr>
      <w:del w:id="94" w:author="Hideaki Nagamine" w:date="2016-09-29T12:26:00Z">
        <w:r w:rsidDel="00FD6D4A">
          <w:rPr>
            <w:rFonts w:eastAsia="Domine"/>
            <w:sz w:val="20"/>
            <w:szCs w:val="20"/>
          </w:rPr>
          <w:delText>6.9</w:delText>
        </w:r>
        <w:r w:rsidDel="00FD6D4A">
          <w:rPr>
            <w:rFonts w:eastAsia="Domine"/>
            <w:sz w:val="24"/>
            <w:szCs w:val="24"/>
          </w:rPr>
          <w:tab/>
        </w:r>
        <w:r w:rsidDel="00FD6D4A">
          <w:rPr>
            <w:rFonts w:ascii="SimSun" w:eastAsia="SimSun" w:hAnsi="SimSun" w:cs="SimSun"/>
            <w:sz w:val="20"/>
            <w:szCs w:val="20"/>
          </w:rPr>
          <w:delText>continueStatement要素</w:delText>
        </w:r>
        <w:r w:rsidDel="00FD6D4A">
          <w:rPr>
            <w:rFonts w:ascii="SimSun" w:eastAsia="SimSun" w:hAnsi="SimSun" w:cs="SimSun"/>
            <w:sz w:val="20"/>
            <w:szCs w:val="20"/>
          </w:rPr>
          <w:tab/>
        </w:r>
      </w:del>
    </w:p>
    <w:p w14:paraId="5FA33C68" w14:textId="77777777" w:rsidR="00E14A32" w:rsidDel="00FD6D4A" w:rsidRDefault="00FD6D4A">
      <w:pPr>
        <w:tabs>
          <w:tab w:val="left" w:pos="839"/>
        </w:tabs>
        <w:ind w:left="210"/>
        <w:jc w:val="left"/>
        <w:rPr>
          <w:del w:id="95" w:author="Hideaki Nagamine" w:date="2016-09-29T12:26:00Z"/>
          <w:rFonts w:hint="eastAsia"/>
        </w:rPr>
      </w:pPr>
      <w:del w:id="96" w:author="Hideaki Nagamine" w:date="2016-09-29T12:26:00Z">
        <w:r w:rsidDel="00FD6D4A">
          <w:rPr>
            <w:rFonts w:eastAsia="Domine"/>
            <w:sz w:val="20"/>
            <w:szCs w:val="20"/>
          </w:rPr>
          <w:delText>6.10</w:delText>
        </w:r>
        <w:r w:rsidDel="00FD6D4A">
          <w:rPr>
            <w:rFonts w:eastAsia="Domine"/>
            <w:sz w:val="24"/>
            <w:szCs w:val="24"/>
          </w:rPr>
          <w:tab/>
        </w:r>
        <w:r w:rsidDel="00FD6D4A">
          <w:rPr>
            <w:rFonts w:ascii="SimSun" w:eastAsia="SimSun" w:hAnsi="SimSun" w:cs="SimSun"/>
            <w:sz w:val="20"/>
            <w:szCs w:val="20"/>
          </w:rPr>
          <w:delText>returnStatment要素</w:delText>
        </w:r>
        <w:r w:rsidDel="00FD6D4A">
          <w:rPr>
            <w:rFonts w:ascii="SimSun" w:eastAsia="SimSun" w:hAnsi="SimSun" w:cs="SimSun"/>
            <w:sz w:val="20"/>
            <w:szCs w:val="20"/>
          </w:rPr>
          <w:tab/>
        </w:r>
      </w:del>
    </w:p>
    <w:p w14:paraId="14514045" w14:textId="77777777" w:rsidR="00E14A32" w:rsidDel="00FD6D4A" w:rsidRDefault="00FD6D4A">
      <w:pPr>
        <w:tabs>
          <w:tab w:val="left" w:pos="839"/>
        </w:tabs>
        <w:ind w:left="210"/>
        <w:jc w:val="left"/>
        <w:rPr>
          <w:del w:id="97" w:author="Hideaki Nagamine" w:date="2016-09-29T12:26:00Z"/>
          <w:rFonts w:hint="eastAsia"/>
        </w:rPr>
      </w:pPr>
      <w:del w:id="98" w:author="Hideaki Nagamine" w:date="2016-09-29T12:26:00Z">
        <w:r w:rsidDel="00FD6D4A">
          <w:rPr>
            <w:rFonts w:eastAsia="Domine"/>
            <w:sz w:val="20"/>
            <w:szCs w:val="20"/>
          </w:rPr>
          <w:delText>6.11</w:delText>
        </w:r>
        <w:r w:rsidDel="00FD6D4A">
          <w:rPr>
            <w:rFonts w:eastAsia="Domine"/>
            <w:sz w:val="24"/>
            <w:szCs w:val="24"/>
          </w:rPr>
          <w:tab/>
        </w:r>
        <w:r w:rsidDel="00FD6D4A">
          <w:rPr>
            <w:rFonts w:ascii="SimSun" w:eastAsia="SimSun" w:hAnsi="SimSun" w:cs="SimSun"/>
            <w:sz w:val="20"/>
            <w:szCs w:val="20"/>
          </w:rPr>
          <w:delText>gotoStatement要素</w:delText>
        </w:r>
        <w:r w:rsidDel="00FD6D4A">
          <w:rPr>
            <w:rFonts w:ascii="SimSun" w:eastAsia="SimSun" w:hAnsi="SimSun" w:cs="SimSun"/>
            <w:sz w:val="20"/>
            <w:szCs w:val="20"/>
          </w:rPr>
          <w:tab/>
        </w:r>
      </w:del>
    </w:p>
    <w:p w14:paraId="0C1B4C6B" w14:textId="77777777" w:rsidR="00E14A32" w:rsidDel="00FD6D4A" w:rsidRDefault="00FD6D4A">
      <w:pPr>
        <w:tabs>
          <w:tab w:val="left" w:pos="839"/>
        </w:tabs>
        <w:ind w:left="210"/>
        <w:jc w:val="left"/>
        <w:rPr>
          <w:del w:id="99" w:author="Hideaki Nagamine" w:date="2016-09-29T12:26:00Z"/>
          <w:rFonts w:hint="eastAsia"/>
        </w:rPr>
      </w:pPr>
      <w:del w:id="100" w:author="Hideaki Nagamine" w:date="2016-09-29T12:26:00Z">
        <w:r w:rsidDel="00FD6D4A">
          <w:rPr>
            <w:rFonts w:eastAsia="Domine"/>
            <w:sz w:val="20"/>
            <w:szCs w:val="20"/>
          </w:rPr>
          <w:delText>6.12</w:delText>
        </w:r>
        <w:r w:rsidDel="00FD6D4A">
          <w:rPr>
            <w:rFonts w:eastAsia="Domine"/>
            <w:sz w:val="24"/>
            <w:szCs w:val="24"/>
          </w:rPr>
          <w:tab/>
        </w:r>
        <w:r w:rsidDel="00FD6D4A">
          <w:rPr>
            <w:rFonts w:ascii="SimSun" w:eastAsia="SimSun" w:hAnsi="SimSun" w:cs="SimSun"/>
            <w:sz w:val="20"/>
            <w:szCs w:val="20"/>
          </w:rPr>
          <w:delText>tryStatement要素（C++）</w:delText>
        </w:r>
        <w:r w:rsidDel="00FD6D4A">
          <w:rPr>
            <w:rFonts w:ascii="SimSun" w:eastAsia="SimSun" w:hAnsi="SimSun" w:cs="SimSun"/>
            <w:sz w:val="20"/>
            <w:szCs w:val="20"/>
          </w:rPr>
          <w:tab/>
        </w:r>
      </w:del>
    </w:p>
    <w:p w14:paraId="0E4F64F0" w14:textId="77777777" w:rsidR="00E14A32" w:rsidDel="00FD6D4A" w:rsidRDefault="00FD6D4A">
      <w:pPr>
        <w:tabs>
          <w:tab w:val="left" w:pos="839"/>
        </w:tabs>
        <w:ind w:left="210"/>
        <w:jc w:val="left"/>
        <w:rPr>
          <w:del w:id="101" w:author="Hideaki Nagamine" w:date="2016-09-29T12:26:00Z"/>
          <w:rFonts w:hint="eastAsia"/>
        </w:rPr>
      </w:pPr>
      <w:del w:id="102" w:author="Hideaki Nagamine" w:date="2016-09-29T12:26:00Z">
        <w:r w:rsidDel="00FD6D4A">
          <w:rPr>
            <w:rFonts w:eastAsia="Domine"/>
            <w:sz w:val="20"/>
            <w:szCs w:val="20"/>
          </w:rPr>
          <w:delText>6.13</w:delText>
        </w:r>
        <w:r w:rsidDel="00FD6D4A">
          <w:rPr>
            <w:rFonts w:eastAsia="Domine"/>
            <w:sz w:val="24"/>
            <w:szCs w:val="24"/>
          </w:rPr>
          <w:tab/>
        </w:r>
        <w:r w:rsidDel="00FD6D4A">
          <w:rPr>
            <w:rFonts w:ascii="SimSun" w:eastAsia="SimSun" w:hAnsi="SimSun" w:cs="SimSun"/>
            <w:sz w:val="20"/>
            <w:szCs w:val="20"/>
          </w:rPr>
          <w:delText>throwStatement要素（C++）</w:delText>
        </w:r>
        <w:r w:rsidDel="00FD6D4A">
          <w:rPr>
            <w:rFonts w:ascii="SimSun" w:eastAsia="SimSun" w:hAnsi="SimSun" w:cs="SimSun"/>
            <w:sz w:val="20"/>
            <w:szCs w:val="20"/>
          </w:rPr>
          <w:tab/>
        </w:r>
      </w:del>
    </w:p>
    <w:p w14:paraId="16E00A48" w14:textId="77777777" w:rsidR="00E14A32" w:rsidDel="00FD6D4A" w:rsidRDefault="00FD6D4A">
      <w:pPr>
        <w:tabs>
          <w:tab w:val="left" w:pos="839"/>
        </w:tabs>
        <w:ind w:left="210"/>
        <w:jc w:val="left"/>
        <w:rPr>
          <w:del w:id="103" w:author="Hideaki Nagamine" w:date="2016-09-29T12:26:00Z"/>
          <w:rFonts w:hint="eastAsia"/>
        </w:rPr>
      </w:pPr>
      <w:del w:id="104" w:author="Hideaki Nagamine" w:date="2016-09-29T12:26:00Z">
        <w:r w:rsidDel="00FD6D4A">
          <w:rPr>
            <w:rFonts w:eastAsia="Domine"/>
            <w:sz w:val="20"/>
            <w:szCs w:val="20"/>
          </w:rPr>
          <w:delText>6.14</w:delText>
        </w:r>
        <w:r w:rsidDel="00FD6D4A">
          <w:rPr>
            <w:rFonts w:eastAsia="Domine"/>
            <w:sz w:val="24"/>
            <w:szCs w:val="24"/>
          </w:rPr>
          <w:tab/>
        </w:r>
        <w:r w:rsidDel="00FD6D4A">
          <w:rPr>
            <w:rFonts w:ascii="SimSun" w:eastAsia="SimSun" w:hAnsi="SimSun" w:cs="SimSun"/>
            <w:sz w:val="20"/>
            <w:szCs w:val="20"/>
          </w:rPr>
          <w:delText>catchStatement要素（C++）</w:delText>
        </w:r>
        <w:r w:rsidDel="00FD6D4A">
          <w:rPr>
            <w:rFonts w:ascii="SimSun" w:eastAsia="SimSun" w:hAnsi="SimSun" w:cs="SimSun"/>
            <w:sz w:val="20"/>
            <w:szCs w:val="20"/>
          </w:rPr>
          <w:tab/>
        </w:r>
      </w:del>
    </w:p>
    <w:p w14:paraId="2BF71D63" w14:textId="77777777" w:rsidR="00E14A32" w:rsidDel="00FD6D4A" w:rsidRDefault="00FD6D4A">
      <w:pPr>
        <w:tabs>
          <w:tab w:val="left" w:pos="839"/>
        </w:tabs>
        <w:ind w:left="210"/>
        <w:jc w:val="left"/>
        <w:rPr>
          <w:del w:id="105" w:author="Hideaki Nagamine" w:date="2016-09-29T12:26:00Z"/>
          <w:rFonts w:hint="eastAsia"/>
        </w:rPr>
      </w:pPr>
      <w:del w:id="106" w:author="Hideaki Nagamine" w:date="2016-09-29T12:26:00Z">
        <w:r w:rsidDel="00FD6D4A">
          <w:rPr>
            <w:rFonts w:eastAsia="Domine"/>
            <w:sz w:val="20"/>
            <w:szCs w:val="20"/>
          </w:rPr>
          <w:delText>6.15</w:delText>
        </w:r>
        <w:r w:rsidDel="00FD6D4A">
          <w:rPr>
            <w:rFonts w:eastAsia="Domine"/>
            <w:sz w:val="24"/>
            <w:szCs w:val="24"/>
          </w:rPr>
          <w:tab/>
        </w:r>
        <w:r w:rsidDel="00FD6D4A">
          <w:rPr>
            <w:rFonts w:ascii="SimSun" w:eastAsia="SimSun" w:hAnsi="SimSun" w:cs="SimSun"/>
            <w:sz w:val="20"/>
            <w:szCs w:val="20"/>
          </w:rPr>
          <w:delText>statementLabel要素</w:delText>
        </w:r>
        <w:r w:rsidDel="00FD6D4A">
          <w:rPr>
            <w:rFonts w:ascii="SimSun" w:eastAsia="SimSun" w:hAnsi="SimSun" w:cs="SimSun"/>
            <w:sz w:val="20"/>
            <w:szCs w:val="20"/>
          </w:rPr>
          <w:tab/>
        </w:r>
      </w:del>
    </w:p>
    <w:p w14:paraId="422F1F67" w14:textId="77777777" w:rsidR="00E14A32" w:rsidDel="00FD6D4A" w:rsidRDefault="00FD6D4A">
      <w:pPr>
        <w:tabs>
          <w:tab w:val="left" w:pos="839"/>
        </w:tabs>
        <w:ind w:left="210"/>
        <w:jc w:val="left"/>
        <w:rPr>
          <w:del w:id="107" w:author="Hideaki Nagamine" w:date="2016-09-29T12:26:00Z"/>
          <w:rFonts w:hint="eastAsia"/>
        </w:rPr>
      </w:pPr>
      <w:del w:id="108" w:author="Hideaki Nagamine" w:date="2016-09-29T12:26:00Z">
        <w:r w:rsidDel="00FD6D4A">
          <w:rPr>
            <w:rFonts w:eastAsia="Domine"/>
            <w:sz w:val="20"/>
            <w:szCs w:val="20"/>
          </w:rPr>
          <w:delText>6.16</w:delText>
        </w:r>
        <w:r w:rsidDel="00FD6D4A">
          <w:rPr>
            <w:rFonts w:eastAsia="Domine"/>
            <w:sz w:val="24"/>
            <w:szCs w:val="24"/>
          </w:rPr>
          <w:tab/>
        </w:r>
        <w:r w:rsidDel="00FD6D4A">
          <w:rPr>
            <w:rFonts w:ascii="SimSun" w:eastAsia="SimSun" w:hAnsi="SimSun" w:cs="SimSun"/>
            <w:sz w:val="20"/>
            <w:szCs w:val="20"/>
          </w:rPr>
          <w:delText>switchStatement要素</w:delText>
        </w:r>
        <w:r w:rsidDel="00FD6D4A">
          <w:rPr>
            <w:rFonts w:ascii="SimSun" w:eastAsia="SimSun" w:hAnsi="SimSun" w:cs="SimSun"/>
            <w:sz w:val="20"/>
            <w:szCs w:val="20"/>
          </w:rPr>
          <w:tab/>
        </w:r>
      </w:del>
    </w:p>
    <w:p w14:paraId="24D4945A" w14:textId="77777777" w:rsidR="00E14A32" w:rsidDel="00FD6D4A" w:rsidRDefault="00FD6D4A">
      <w:pPr>
        <w:tabs>
          <w:tab w:val="left" w:pos="839"/>
        </w:tabs>
        <w:ind w:left="210"/>
        <w:jc w:val="left"/>
        <w:rPr>
          <w:del w:id="109" w:author="Hideaki Nagamine" w:date="2016-09-29T12:26:00Z"/>
          <w:rFonts w:hint="eastAsia"/>
        </w:rPr>
      </w:pPr>
      <w:del w:id="110" w:author="Hideaki Nagamine" w:date="2016-09-29T12:26:00Z">
        <w:r w:rsidDel="00FD6D4A">
          <w:rPr>
            <w:rFonts w:eastAsia="Domine"/>
            <w:sz w:val="20"/>
            <w:szCs w:val="20"/>
          </w:rPr>
          <w:delText>6.17</w:delText>
        </w:r>
        <w:r w:rsidDel="00FD6D4A">
          <w:rPr>
            <w:rFonts w:eastAsia="Domine"/>
            <w:sz w:val="24"/>
            <w:szCs w:val="24"/>
          </w:rPr>
          <w:tab/>
        </w:r>
        <w:r w:rsidDel="00FD6D4A">
          <w:rPr>
            <w:rFonts w:ascii="SimSun" w:eastAsia="SimSun" w:hAnsi="SimSun" w:cs="SimSun"/>
            <w:sz w:val="20"/>
            <w:szCs w:val="20"/>
          </w:rPr>
          <w:delText>caseLabel要素</w:delText>
        </w:r>
        <w:r w:rsidDel="00FD6D4A">
          <w:rPr>
            <w:rFonts w:ascii="SimSun" w:eastAsia="SimSun" w:hAnsi="SimSun" w:cs="SimSun"/>
            <w:sz w:val="20"/>
            <w:szCs w:val="20"/>
          </w:rPr>
          <w:tab/>
        </w:r>
      </w:del>
    </w:p>
    <w:p w14:paraId="0A4C03AF" w14:textId="77777777" w:rsidR="00E14A32" w:rsidDel="00FD6D4A" w:rsidRDefault="00FD6D4A">
      <w:pPr>
        <w:tabs>
          <w:tab w:val="left" w:pos="839"/>
        </w:tabs>
        <w:ind w:left="210"/>
        <w:jc w:val="left"/>
        <w:rPr>
          <w:del w:id="111" w:author="Hideaki Nagamine" w:date="2016-09-29T12:26:00Z"/>
          <w:rFonts w:hint="eastAsia"/>
        </w:rPr>
      </w:pPr>
      <w:del w:id="112" w:author="Hideaki Nagamine" w:date="2016-09-29T12:26:00Z">
        <w:r w:rsidDel="00FD6D4A">
          <w:rPr>
            <w:rFonts w:eastAsia="Domine"/>
            <w:sz w:val="20"/>
            <w:szCs w:val="20"/>
          </w:rPr>
          <w:delText>6.18</w:delText>
        </w:r>
        <w:r w:rsidDel="00FD6D4A">
          <w:rPr>
            <w:rFonts w:eastAsia="Domine"/>
            <w:sz w:val="24"/>
            <w:szCs w:val="24"/>
          </w:rPr>
          <w:tab/>
        </w:r>
        <w:r w:rsidDel="00FD6D4A">
          <w:rPr>
            <w:rFonts w:ascii="SimSun" w:eastAsia="SimSun" w:hAnsi="SimSun" w:cs="SimSun"/>
            <w:sz w:val="20"/>
            <w:szCs w:val="20"/>
          </w:rPr>
          <w:delText>gccRangedCaseLabel要素</w:delText>
        </w:r>
        <w:r w:rsidDel="00FD6D4A">
          <w:rPr>
            <w:rFonts w:ascii="SimSun" w:eastAsia="SimSun" w:hAnsi="SimSun" w:cs="SimSun"/>
            <w:sz w:val="20"/>
            <w:szCs w:val="20"/>
          </w:rPr>
          <w:tab/>
        </w:r>
      </w:del>
    </w:p>
    <w:p w14:paraId="213612E3" w14:textId="77777777" w:rsidR="00E14A32" w:rsidDel="00FD6D4A" w:rsidRDefault="00FD6D4A">
      <w:pPr>
        <w:tabs>
          <w:tab w:val="left" w:pos="839"/>
        </w:tabs>
        <w:ind w:left="210"/>
        <w:jc w:val="left"/>
        <w:rPr>
          <w:del w:id="113" w:author="Hideaki Nagamine" w:date="2016-09-29T12:26:00Z"/>
          <w:rFonts w:hint="eastAsia"/>
        </w:rPr>
      </w:pPr>
      <w:del w:id="114" w:author="Hideaki Nagamine" w:date="2016-09-29T12:26:00Z">
        <w:r w:rsidDel="00FD6D4A">
          <w:rPr>
            <w:rFonts w:eastAsia="Domine"/>
            <w:sz w:val="20"/>
            <w:szCs w:val="20"/>
          </w:rPr>
          <w:delText>6.19</w:delText>
        </w:r>
        <w:r w:rsidDel="00FD6D4A">
          <w:rPr>
            <w:rFonts w:eastAsia="Domine"/>
            <w:sz w:val="24"/>
            <w:szCs w:val="24"/>
          </w:rPr>
          <w:tab/>
        </w:r>
        <w:r w:rsidDel="00FD6D4A">
          <w:rPr>
            <w:rFonts w:ascii="SimSun" w:eastAsia="SimSun" w:hAnsi="SimSun" w:cs="SimSun"/>
            <w:sz w:val="20"/>
            <w:szCs w:val="20"/>
          </w:rPr>
          <w:delText>defaultLabel要素</w:delText>
        </w:r>
        <w:r w:rsidDel="00FD6D4A">
          <w:rPr>
            <w:rFonts w:ascii="SimSun" w:eastAsia="SimSun" w:hAnsi="SimSun" w:cs="SimSun"/>
            <w:sz w:val="20"/>
            <w:szCs w:val="20"/>
          </w:rPr>
          <w:tab/>
        </w:r>
      </w:del>
    </w:p>
    <w:p w14:paraId="327F5ECA" w14:textId="77777777" w:rsidR="00E14A32" w:rsidDel="00FD6D4A" w:rsidRDefault="00FD6D4A">
      <w:pPr>
        <w:tabs>
          <w:tab w:val="left" w:pos="839"/>
        </w:tabs>
        <w:ind w:left="210"/>
        <w:jc w:val="left"/>
        <w:rPr>
          <w:del w:id="115" w:author="Hideaki Nagamine" w:date="2016-09-29T12:26:00Z"/>
          <w:rFonts w:hint="eastAsia"/>
        </w:rPr>
      </w:pPr>
      <w:del w:id="116" w:author="Hideaki Nagamine" w:date="2016-09-29T12:26:00Z">
        <w:r w:rsidDel="00FD6D4A">
          <w:rPr>
            <w:rFonts w:eastAsia="Domine"/>
            <w:sz w:val="20"/>
            <w:szCs w:val="20"/>
          </w:rPr>
          <w:delText>6.20</w:delText>
        </w:r>
        <w:r w:rsidDel="00FD6D4A">
          <w:rPr>
            <w:rFonts w:eastAsia="Domine"/>
            <w:sz w:val="24"/>
            <w:szCs w:val="24"/>
          </w:rPr>
          <w:tab/>
        </w:r>
        <w:r w:rsidDel="00FD6D4A">
          <w:rPr>
            <w:rFonts w:ascii="SimSun" w:eastAsia="SimSun" w:hAnsi="SimSun" w:cs="SimSun"/>
            <w:sz w:val="20"/>
            <w:szCs w:val="20"/>
          </w:rPr>
          <w:delText>pragma要素</w:delText>
        </w:r>
        <w:r w:rsidDel="00FD6D4A">
          <w:rPr>
            <w:rFonts w:ascii="SimSun" w:eastAsia="SimSun" w:hAnsi="SimSun" w:cs="SimSun"/>
            <w:sz w:val="20"/>
            <w:szCs w:val="20"/>
          </w:rPr>
          <w:tab/>
        </w:r>
      </w:del>
    </w:p>
    <w:p w14:paraId="5B643A6E" w14:textId="77777777" w:rsidR="00E14A32" w:rsidDel="00FD6D4A" w:rsidRDefault="00FD6D4A">
      <w:pPr>
        <w:tabs>
          <w:tab w:val="left" w:pos="839"/>
        </w:tabs>
        <w:ind w:left="210"/>
        <w:jc w:val="left"/>
        <w:rPr>
          <w:del w:id="117" w:author="Hideaki Nagamine" w:date="2016-09-29T12:26:00Z"/>
          <w:rFonts w:hint="eastAsia"/>
        </w:rPr>
      </w:pPr>
      <w:del w:id="118" w:author="Hideaki Nagamine" w:date="2016-09-29T12:26:00Z">
        <w:r w:rsidDel="00FD6D4A">
          <w:rPr>
            <w:rFonts w:eastAsia="Domine"/>
            <w:sz w:val="20"/>
            <w:szCs w:val="20"/>
          </w:rPr>
          <w:delText>6.21</w:delText>
        </w:r>
        <w:r w:rsidDel="00FD6D4A">
          <w:rPr>
            <w:rFonts w:eastAsia="Domine"/>
            <w:sz w:val="24"/>
            <w:szCs w:val="24"/>
          </w:rPr>
          <w:tab/>
        </w:r>
        <w:r w:rsidDel="00FD6D4A">
          <w:rPr>
            <w:rFonts w:ascii="SimSun" w:eastAsia="SimSun" w:hAnsi="SimSun" w:cs="SimSun"/>
            <w:sz w:val="20"/>
            <w:szCs w:val="20"/>
          </w:rPr>
          <w:delText>text要素</w:delText>
        </w:r>
        <w:r w:rsidDel="00FD6D4A">
          <w:rPr>
            <w:rFonts w:ascii="SimSun" w:eastAsia="SimSun" w:hAnsi="SimSun" w:cs="SimSun"/>
            <w:sz w:val="20"/>
            <w:szCs w:val="20"/>
          </w:rPr>
          <w:tab/>
        </w:r>
      </w:del>
    </w:p>
    <w:p w14:paraId="2F228001" w14:textId="77777777" w:rsidR="00E14A32" w:rsidDel="00FD6D4A" w:rsidRDefault="00FD6D4A">
      <w:pPr>
        <w:tabs>
          <w:tab w:val="left" w:pos="422"/>
        </w:tabs>
        <w:spacing w:before="120" w:after="120"/>
        <w:jc w:val="left"/>
        <w:rPr>
          <w:del w:id="119" w:author="Hideaki Nagamine" w:date="2016-09-29T12:26:00Z"/>
          <w:rFonts w:hint="eastAsia"/>
        </w:rPr>
      </w:pPr>
      <w:del w:id="120" w:author="Hideaki Nagamine" w:date="2016-09-29T12:26:00Z">
        <w:r w:rsidDel="00FD6D4A">
          <w:rPr>
            <w:rFonts w:eastAsia="Domine"/>
            <w:b/>
            <w:sz w:val="20"/>
            <w:szCs w:val="20"/>
          </w:rPr>
          <w:delText>7</w:delText>
        </w:r>
        <w:r w:rsidDel="00FD6D4A">
          <w:rPr>
            <w:rFonts w:eastAsia="Domine"/>
            <w:sz w:val="24"/>
            <w:szCs w:val="24"/>
          </w:rPr>
          <w:tab/>
        </w:r>
        <w:r w:rsidDel="00FD6D4A">
          <w:rPr>
            <w:rFonts w:ascii="SimSun" w:eastAsia="SimSun" w:hAnsi="SimSun" w:cs="SimSun"/>
            <w:b/>
            <w:sz w:val="20"/>
            <w:szCs w:val="20"/>
          </w:rPr>
          <w:delText>式の要素</w:delText>
        </w:r>
        <w:r w:rsidDel="00FD6D4A">
          <w:rPr>
            <w:rFonts w:ascii="SimSun" w:eastAsia="SimSun" w:hAnsi="SimSun" w:cs="SimSun"/>
            <w:b/>
            <w:sz w:val="20"/>
            <w:szCs w:val="20"/>
          </w:rPr>
          <w:tab/>
        </w:r>
      </w:del>
    </w:p>
    <w:p w14:paraId="59956B5F" w14:textId="77777777" w:rsidR="00E14A32" w:rsidDel="00FD6D4A" w:rsidRDefault="00FD6D4A">
      <w:pPr>
        <w:tabs>
          <w:tab w:val="left" w:pos="778"/>
        </w:tabs>
        <w:ind w:left="210"/>
        <w:jc w:val="left"/>
        <w:rPr>
          <w:del w:id="121" w:author="Hideaki Nagamine" w:date="2016-09-29T12:26:00Z"/>
          <w:rFonts w:hint="eastAsia"/>
        </w:rPr>
      </w:pPr>
      <w:del w:id="122" w:author="Hideaki Nagamine" w:date="2016-09-29T12:26:00Z">
        <w:r w:rsidDel="00FD6D4A">
          <w:rPr>
            <w:rFonts w:eastAsia="Domine"/>
            <w:sz w:val="20"/>
            <w:szCs w:val="20"/>
          </w:rPr>
          <w:delText>7.1</w:delText>
        </w:r>
        <w:r w:rsidDel="00FD6D4A">
          <w:rPr>
            <w:rFonts w:eastAsia="Domine"/>
            <w:sz w:val="24"/>
            <w:szCs w:val="24"/>
          </w:rPr>
          <w:tab/>
        </w:r>
        <w:r w:rsidDel="00FD6D4A">
          <w:rPr>
            <w:rFonts w:ascii="SimSun" w:eastAsia="SimSun" w:hAnsi="SimSun" w:cs="SimSun"/>
            <w:sz w:val="20"/>
            <w:szCs w:val="20"/>
          </w:rPr>
          <w:delText>定数の要素</w:delText>
        </w:r>
        <w:r w:rsidDel="00FD6D4A">
          <w:rPr>
            <w:rFonts w:ascii="SimSun" w:eastAsia="SimSun" w:hAnsi="SimSun" w:cs="SimSun"/>
            <w:sz w:val="20"/>
            <w:szCs w:val="20"/>
          </w:rPr>
          <w:tab/>
        </w:r>
      </w:del>
    </w:p>
    <w:p w14:paraId="54450084" w14:textId="77777777" w:rsidR="00E14A32" w:rsidDel="00FD6D4A" w:rsidRDefault="00FD6D4A">
      <w:pPr>
        <w:tabs>
          <w:tab w:val="left" w:pos="778"/>
        </w:tabs>
        <w:ind w:left="210"/>
        <w:jc w:val="left"/>
        <w:rPr>
          <w:del w:id="123" w:author="Hideaki Nagamine" w:date="2016-09-29T12:26:00Z"/>
          <w:rFonts w:hint="eastAsia"/>
        </w:rPr>
      </w:pPr>
      <w:del w:id="124" w:author="Hideaki Nagamine" w:date="2016-09-29T12:26:00Z">
        <w:r w:rsidDel="00FD6D4A">
          <w:rPr>
            <w:rFonts w:eastAsia="Domine"/>
            <w:sz w:val="20"/>
            <w:szCs w:val="20"/>
          </w:rPr>
          <w:delText>7.2</w:delText>
        </w:r>
        <w:r w:rsidDel="00FD6D4A">
          <w:rPr>
            <w:rFonts w:eastAsia="Domine"/>
            <w:sz w:val="24"/>
            <w:szCs w:val="24"/>
          </w:rPr>
          <w:tab/>
        </w:r>
        <w:r w:rsidDel="00FD6D4A">
          <w:rPr>
            <w:rFonts w:ascii="SimSun" w:eastAsia="SimSun" w:hAnsi="SimSun" w:cs="SimSun"/>
            <w:sz w:val="20"/>
            <w:szCs w:val="20"/>
          </w:rPr>
          <w:delText>変数参照の要素（Var要素、varAddr要素、arrayAddr要素）</w:delText>
        </w:r>
        <w:r w:rsidDel="00FD6D4A">
          <w:rPr>
            <w:rFonts w:ascii="SimSun" w:eastAsia="SimSun" w:hAnsi="SimSun" w:cs="SimSun"/>
            <w:sz w:val="20"/>
            <w:szCs w:val="20"/>
          </w:rPr>
          <w:tab/>
        </w:r>
      </w:del>
    </w:p>
    <w:p w14:paraId="76319C18" w14:textId="77777777" w:rsidR="00E14A32" w:rsidDel="00FD6D4A" w:rsidRDefault="00FD6D4A">
      <w:pPr>
        <w:tabs>
          <w:tab w:val="left" w:pos="728"/>
        </w:tabs>
        <w:ind w:left="210"/>
        <w:jc w:val="left"/>
        <w:rPr>
          <w:del w:id="125" w:author="Hideaki Nagamine" w:date="2016-09-29T12:26:00Z"/>
          <w:rFonts w:hint="eastAsia"/>
        </w:rPr>
      </w:pPr>
      <w:del w:id="126" w:author="Hideaki Nagamine" w:date="2016-09-29T12:26:00Z">
        <w:r w:rsidDel="00FD6D4A">
          <w:rPr>
            <w:rFonts w:eastAsia="Domine"/>
            <w:sz w:val="20"/>
            <w:szCs w:val="20"/>
          </w:rPr>
          <w:delText>7.3</w:delText>
        </w:r>
        <w:r w:rsidDel="00FD6D4A">
          <w:rPr>
            <w:rFonts w:eastAsia="Domine"/>
            <w:sz w:val="24"/>
            <w:szCs w:val="24"/>
          </w:rPr>
          <w:tab/>
        </w:r>
        <w:r w:rsidDel="00FD6D4A">
          <w:rPr>
            <w:rFonts w:ascii="SimSun" w:eastAsia="SimSun" w:hAnsi="SimSun" w:cs="SimSun"/>
            <w:sz w:val="20"/>
            <w:szCs w:val="20"/>
          </w:rPr>
          <w:delText>pointerRef要素</w:delText>
        </w:r>
        <w:r w:rsidDel="00FD6D4A">
          <w:rPr>
            <w:rFonts w:ascii="SimSun" w:eastAsia="SimSun" w:hAnsi="SimSun" w:cs="SimSun"/>
            <w:sz w:val="20"/>
            <w:szCs w:val="20"/>
          </w:rPr>
          <w:tab/>
        </w:r>
      </w:del>
    </w:p>
    <w:p w14:paraId="683E443F" w14:textId="77777777" w:rsidR="00E14A32" w:rsidDel="00FD6D4A" w:rsidRDefault="00FD6D4A">
      <w:pPr>
        <w:tabs>
          <w:tab w:val="left" w:pos="728"/>
        </w:tabs>
        <w:ind w:left="210"/>
        <w:jc w:val="left"/>
        <w:rPr>
          <w:del w:id="127" w:author="Hideaki Nagamine" w:date="2016-09-29T12:26:00Z"/>
          <w:rFonts w:hint="eastAsia"/>
        </w:rPr>
      </w:pPr>
      <w:del w:id="128" w:author="Hideaki Nagamine" w:date="2016-09-29T12:26:00Z">
        <w:r w:rsidDel="00FD6D4A">
          <w:rPr>
            <w:rFonts w:eastAsia="Domine"/>
            <w:sz w:val="20"/>
            <w:szCs w:val="20"/>
          </w:rPr>
          <w:delText>7.4</w:delText>
        </w:r>
        <w:r w:rsidDel="00FD6D4A">
          <w:rPr>
            <w:rFonts w:eastAsia="Domine"/>
            <w:sz w:val="24"/>
            <w:szCs w:val="24"/>
          </w:rPr>
          <w:tab/>
        </w:r>
        <w:r w:rsidDel="00FD6D4A">
          <w:rPr>
            <w:rFonts w:ascii="SimSun" w:eastAsia="SimSun" w:hAnsi="SimSun" w:cs="SimSun"/>
            <w:sz w:val="20"/>
            <w:szCs w:val="20"/>
          </w:rPr>
          <w:delText>arrayRef要素</w:delText>
        </w:r>
        <w:r w:rsidDel="00FD6D4A">
          <w:rPr>
            <w:rFonts w:ascii="SimSun" w:eastAsia="SimSun" w:hAnsi="SimSun" w:cs="SimSun"/>
            <w:sz w:val="20"/>
            <w:szCs w:val="20"/>
          </w:rPr>
          <w:tab/>
        </w:r>
      </w:del>
    </w:p>
    <w:p w14:paraId="37CD04B9" w14:textId="77777777" w:rsidR="00E14A32" w:rsidDel="00FD6D4A" w:rsidRDefault="00FD6D4A">
      <w:pPr>
        <w:tabs>
          <w:tab w:val="left" w:pos="778"/>
        </w:tabs>
        <w:ind w:left="210"/>
        <w:jc w:val="left"/>
        <w:rPr>
          <w:del w:id="129" w:author="Hideaki Nagamine" w:date="2016-09-29T12:26:00Z"/>
          <w:rFonts w:hint="eastAsia"/>
        </w:rPr>
      </w:pPr>
      <w:del w:id="130" w:author="Hideaki Nagamine" w:date="2016-09-29T12:26:00Z">
        <w:r w:rsidDel="00FD6D4A">
          <w:rPr>
            <w:rFonts w:eastAsia="Domine"/>
            <w:sz w:val="20"/>
            <w:szCs w:val="20"/>
          </w:rPr>
          <w:delText>7.5</w:delText>
        </w:r>
        <w:r w:rsidDel="00FD6D4A">
          <w:rPr>
            <w:rFonts w:eastAsia="Domine"/>
            <w:sz w:val="24"/>
            <w:szCs w:val="24"/>
          </w:rPr>
          <w:tab/>
        </w:r>
        <w:r w:rsidDel="00FD6D4A">
          <w:rPr>
            <w:rFonts w:ascii="Arial Unicode MS" w:eastAsia="Arial Unicode MS" w:hAnsi="Arial Unicode MS" w:cs="Arial Unicode MS"/>
            <w:sz w:val="20"/>
            <w:szCs w:val="20"/>
          </w:rPr>
          <w:delText>メンバの参照の要素（C++拡張）</w:delText>
        </w:r>
        <w:r w:rsidDel="00FD6D4A">
          <w:rPr>
            <w:rFonts w:ascii="Arial Unicode MS" w:eastAsia="Arial Unicode MS" w:hAnsi="Arial Unicode MS" w:cs="Arial Unicode MS"/>
            <w:sz w:val="20"/>
            <w:szCs w:val="20"/>
          </w:rPr>
          <w:tab/>
        </w:r>
      </w:del>
    </w:p>
    <w:p w14:paraId="4F3AECE5" w14:textId="77777777" w:rsidR="00E14A32" w:rsidDel="00FD6D4A" w:rsidRDefault="00FD6D4A">
      <w:pPr>
        <w:tabs>
          <w:tab w:val="left" w:pos="778"/>
        </w:tabs>
        <w:ind w:left="210"/>
        <w:jc w:val="left"/>
        <w:rPr>
          <w:del w:id="131" w:author="Hideaki Nagamine" w:date="2016-09-29T12:26:00Z"/>
          <w:rFonts w:hint="eastAsia"/>
        </w:rPr>
      </w:pPr>
      <w:del w:id="132" w:author="Hideaki Nagamine" w:date="2016-09-29T12:26:00Z">
        <w:r w:rsidDel="00FD6D4A">
          <w:rPr>
            <w:rFonts w:eastAsia="Domine"/>
            <w:sz w:val="20"/>
            <w:szCs w:val="20"/>
          </w:rPr>
          <w:delText>7.6</w:delText>
        </w:r>
        <w:r w:rsidDel="00FD6D4A">
          <w:rPr>
            <w:rFonts w:eastAsia="Domine"/>
            <w:sz w:val="24"/>
            <w:szCs w:val="24"/>
          </w:rPr>
          <w:tab/>
        </w:r>
        <w:r w:rsidDel="00FD6D4A">
          <w:rPr>
            <w:rFonts w:ascii="Arial Unicode MS" w:eastAsia="Arial Unicode MS" w:hAnsi="Arial Unicode MS" w:cs="Arial Unicode MS"/>
            <w:sz w:val="20"/>
            <w:szCs w:val="20"/>
          </w:rPr>
          <w:delText>メンバポインタの参照の要素（C++）</w:delText>
        </w:r>
        <w:r w:rsidDel="00FD6D4A">
          <w:rPr>
            <w:rFonts w:ascii="Arial Unicode MS" w:eastAsia="Arial Unicode MS" w:hAnsi="Arial Unicode MS" w:cs="Arial Unicode MS"/>
            <w:sz w:val="20"/>
            <w:szCs w:val="20"/>
          </w:rPr>
          <w:tab/>
        </w:r>
      </w:del>
    </w:p>
    <w:p w14:paraId="229EF62B" w14:textId="77777777" w:rsidR="00E14A32" w:rsidDel="00FD6D4A" w:rsidRDefault="00FD6D4A">
      <w:pPr>
        <w:tabs>
          <w:tab w:val="left" w:pos="778"/>
        </w:tabs>
        <w:ind w:left="210"/>
        <w:jc w:val="left"/>
        <w:rPr>
          <w:del w:id="133" w:author="Hideaki Nagamine" w:date="2016-09-29T12:26:00Z"/>
          <w:rFonts w:hint="eastAsia"/>
        </w:rPr>
      </w:pPr>
      <w:del w:id="134" w:author="Hideaki Nagamine" w:date="2016-09-29T12:26:00Z">
        <w:r w:rsidDel="00FD6D4A">
          <w:rPr>
            <w:rFonts w:eastAsia="Domine"/>
            <w:sz w:val="20"/>
            <w:szCs w:val="20"/>
          </w:rPr>
          <w:delText>7.7</w:delText>
        </w:r>
        <w:r w:rsidDel="00FD6D4A">
          <w:rPr>
            <w:rFonts w:eastAsia="Domine"/>
            <w:sz w:val="24"/>
            <w:szCs w:val="24"/>
          </w:rPr>
          <w:tab/>
        </w:r>
        <w:r w:rsidDel="00FD6D4A">
          <w:rPr>
            <w:rFonts w:ascii="SimSun" w:eastAsia="SimSun" w:hAnsi="SimSun" w:cs="SimSun"/>
            <w:sz w:val="20"/>
            <w:szCs w:val="20"/>
          </w:rPr>
          <w:delText>複合リテラルの要素（新規）</w:delText>
        </w:r>
        <w:r w:rsidDel="00FD6D4A">
          <w:rPr>
            <w:rFonts w:ascii="SimSun" w:eastAsia="SimSun" w:hAnsi="SimSun" w:cs="SimSun"/>
            <w:sz w:val="20"/>
            <w:szCs w:val="20"/>
          </w:rPr>
          <w:tab/>
        </w:r>
      </w:del>
    </w:p>
    <w:p w14:paraId="47569574" w14:textId="77777777" w:rsidR="00E14A32" w:rsidDel="00FD6D4A" w:rsidRDefault="00FD6D4A">
      <w:pPr>
        <w:tabs>
          <w:tab w:val="left" w:pos="728"/>
        </w:tabs>
        <w:ind w:left="210"/>
        <w:jc w:val="left"/>
        <w:rPr>
          <w:del w:id="135" w:author="Hideaki Nagamine" w:date="2016-09-29T12:26:00Z"/>
          <w:rFonts w:hint="eastAsia"/>
        </w:rPr>
      </w:pPr>
      <w:del w:id="136" w:author="Hideaki Nagamine" w:date="2016-09-29T12:26:00Z">
        <w:r w:rsidDel="00FD6D4A">
          <w:rPr>
            <w:rFonts w:eastAsia="Domine"/>
            <w:sz w:val="20"/>
            <w:szCs w:val="20"/>
          </w:rPr>
          <w:delText>7.8</w:delText>
        </w:r>
        <w:r w:rsidDel="00FD6D4A">
          <w:rPr>
            <w:rFonts w:eastAsia="Domine"/>
            <w:sz w:val="24"/>
            <w:szCs w:val="24"/>
          </w:rPr>
          <w:tab/>
        </w:r>
        <w:r w:rsidDel="00FD6D4A">
          <w:rPr>
            <w:rFonts w:ascii="SimSun" w:eastAsia="SimSun" w:hAnsi="SimSun" w:cs="SimSun"/>
            <w:sz w:val="20"/>
            <w:szCs w:val="20"/>
          </w:rPr>
          <w:delText>thisExpr要素（C++）</w:delText>
        </w:r>
        <w:r w:rsidDel="00FD6D4A">
          <w:rPr>
            <w:rFonts w:ascii="SimSun" w:eastAsia="SimSun" w:hAnsi="SimSun" w:cs="SimSun"/>
            <w:sz w:val="20"/>
            <w:szCs w:val="20"/>
          </w:rPr>
          <w:tab/>
        </w:r>
      </w:del>
    </w:p>
    <w:p w14:paraId="5FB06811" w14:textId="77777777" w:rsidR="00E14A32" w:rsidDel="00FD6D4A" w:rsidRDefault="00FD6D4A">
      <w:pPr>
        <w:tabs>
          <w:tab w:val="left" w:pos="728"/>
        </w:tabs>
        <w:ind w:left="210"/>
        <w:jc w:val="left"/>
        <w:rPr>
          <w:del w:id="137" w:author="Hideaki Nagamine" w:date="2016-09-29T12:26:00Z"/>
          <w:rFonts w:hint="eastAsia"/>
        </w:rPr>
      </w:pPr>
      <w:del w:id="138" w:author="Hideaki Nagamine" w:date="2016-09-29T12:26:00Z">
        <w:r w:rsidDel="00FD6D4A">
          <w:rPr>
            <w:rFonts w:eastAsia="Domine"/>
            <w:sz w:val="20"/>
            <w:szCs w:val="20"/>
          </w:rPr>
          <w:delText>7.9</w:delText>
        </w:r>
        <w:r w:rsidDel="00FD6D4A">
          <w:rPr>
            <w:rFonts w:eastAsia="Domine"/>
            <w:sz w:val="24"/>
            <w:szCs w:val="24"/>
          </w:rPr>
          <w:tab/>
        </w:r>
        <w:r w:rsidDel="00FD6D4A">
          <w:rPr>
            <w:rFonts w:ascii="SimSun" w:eastAsia="SimSun" w:hAnsi="SimSun" w:cs="SimSun"/>
            <w:sz w:val="20"/>
            <w:szCs w:val="20"/>
          </w:rPr>
          <w:delText>assignExpr 要素</w:delText>
        </w:r>
        <w:r w:rsidDel="00FD6D4A">
          <w:rPr>
            <w:rFonts w:ascii="SimSun" w:eastAsia="SimSun" w:hAnsi="SimSun" w:cs="SimSun"/>
            <w:sz w:val="20"/>
            <w:szCs w:val="20"/>
          </w:rPr>
          <w:tab/>
        </w:r>
      </w:del>
    </w:p>
    <w:p w14:paraId="0D9547B8" w14:textId="77777777" w:rsidR="00E14A32" w:rsidDel="00FD6D4A" w:rsidRDefault="00FD6D4A">
      <w:pPr>
        <w:tabs>
          <w:tab w:val="left" w:pos="839"/>
        </w:tabs>
        <w:ind w:left="210"/>
        <w:jc w:val="left"/>
        <w:rPr>
          <w:del w:id="139" w:author="Hideaki Nagamine" w:date="2016-09-29T12:26:00Z"/>
          <w:rFonts w:hint="eastAsia"/>
        </w:rPr>
      </w:pPr>
      <w:del w:id="140" w:author="Hideaki Nagamine" w:date="2016-09-29T12:26:00Z">
        <w:r w:rsidDel="00FD6D4A">
          <w:rPr>
            <w:rFonts w:eastAsia="Domine"/>
            <w:sz w:val="20"/>
            <w:szCs w:val="20"/>
          </w:rPr>
          <w:delText>7.10</w:delText>
        </w:r>
        <w:r w:rsidDel="00FD6D4A">
          <w:rPr>
            <w:rFonts w:eastAsia="Domine"/>
            <w:sz w:val="24"/>
            <w:szCs w:val="24"/>
          </w:rPr>
          <w:tab/>
        </w:r>
        <w:r w:rsidDel="00FD6D4A">
          <w:rPr>
            <w:rFonts w:ascii="SimSun" w:eastAsia="SimSun" w:hAnsi="SimSun" w:cs="SimSun"/>
            <w:sz w:val="20"/>
            <w:szCs w:val="20"/>
          </w:rPr>
          <w:delText>2項演算式の要素</w:delText>
        </w:r>
        <w:r w:rsidDel="00FD6D4A">
          <w:rPr>
            <w:rFonts w:ascii="SimSun" w:eastAsia="SimSun" w:hAnsi="SimSun" w:cs="SimSun"/>
            <w:sz w:val="20"/>
            <w:szCs w:val="20"/>
          </w:rPr>
          <w:tab/>
        </w:r>
      </w:del>
    </w:p>
    <w:p w14:paraId="32ED14C4" w14:textId="77777777" w:rsidR="00E14A32" w:rsidDel="00FD6D4A" w:rsidRDefault="00FD6D4A">
      <w:pPr>
        <w:tabs>
          <w:tab w:val="left" w:pos="889"/>
        </w:tabs>
        <w:ind w:left="210"/>
        <w:jc w:val="left"/>
        <w:rPr>
          <w:del w:id="141" w:author="Hideaki Nagamine" w:date="2016-09-29T12:26:00Z"/>
          <w:rFonts w:hint="eastAsia"/>
        </w:rPr>
      </w:pPr>
      <w:del w:id="142" w:author="Hideaki Nagamine" w:date="2016-09-29T12:26:00Z">
        <w:r w:rsidDel="00FD6D4A">
          <w:rPr>
            <w:rFonts w:eastAsia="Domine"/>
            <w:sz w:val="20"/>
            <w:szCs w:val="20"/>
          </w:rPr>
          <w:delText>7.11</w:delText>
        </w:r>
        <w:r w:rsidDel="00FD6D4A">
          <w:rPr>
            <w:rFonts w:eastAsia="Domine"/>
            <w:sz w:val="24"/>
            <w:szCs w:val="24"/>
          </w:rPr>
          <w:tab/>
        </w:r>
        <w:r w:rsidDel="00FD6D4A">
          <w:rPr>
            <w:rFonts w:ascii="SimSun" w:eastAsia="SimSun" w:hAnsi="SimSun" w:cs="SimSun"/>
            <w:sz w:val="20"/>
            <w:szCs w:val="20"/>
          </w:rPr>
          <w:delText>単項演算式の要素</w:delText>
        </w:r>
        <w:r w:rsidDel="00FD6D4A">
          <w:rPr>
            <w:rFonts w:ascii="SimSun" w:eastAsia="SimSun" w:hAnsi="SimSun" w:cs="SimSun"/>
            <w:sz w:val="20"/>
            <w:szCs w:val="20"/>
          </w:rPr>
          <w:tab/>
        </w:r>
      </w:del>
    </w:p>
    <w:p w14:paraId="4C428283" w14:textId="77777777" w:rsidR="00E14A32" w:rsidDel="00FD6D4A" w:rsidRDefault="00FD6D4A">
      <w:pPr>
        <w:tabs>
          <w:tab w:val="left" w:pos="839"/>
        </w:tabs>
        <w:ind w:left="210"/>
        <w:jc w:val="left"/>
        <w:rPr>
          <w:del w:id="143" w:author="Hideaki Nagamine" w:date="2016-09-29T12:26:00Z"/>
          <w:rFonts w:hint="eastAsia"/>
        </w:rPr>
      </w:pPr>
      <w:del w:id="144" w:author="Hideaki Nagamine" w:date="2016-09-29T12:26:00Z">
        <w:r w:rsidDel="00FD6D4A">
          <w:rPr>
            <w:rFonts w:eastAsia="Domine"/>
            <w:sz w:val="20"/>
            <w:szCs w:val="20"/>
          </w:rPr>
          <w:delText>7.12</w:delText>
        </w:r>
        <w:r w:rsidDel="00FD6D4A">
          <w:rPr>
            <w:rFonts w:eastAsia="Domine"/>
            <w:sz w:val="24"/>
            <w:szCs w:val="24"/>
          </w:rPr>
          <w:tab/>
        </w:r>
        <w:r w:rsidDel="00FD6D4A">
          <w:rPr>
            <w:rFonts w:ascii="SimSun" w:eastAsia="SimSun" w:hAnsi="SimSun" w:cs="SimSun"/>
            <w:sz w:val="20"/>
            <w:szCs w:val="20"/>
          </w:rPr>
          <w:delText>functionCall要素</w:delText>
        </w:r>
        <w:r w:rsidDel="00FD6D4A">
          <w:rPr>
            <w:rFonts w:ascii="SimSun" w:eastAsia="SimSun" w:hAnsi="SimSun" w:cs="SimSun"/>
            <w:sz w:val="20"/>
            <w:szCs w:val="20"/>
          </w:rPr>
          <w:tab/>
        </w:r>
      </w:del>
    </w:p>
    <w:p w14:paraId="2E95B73B" w14:textId="77777777" w:rsidR="00E14A32" w:rsidDel="00FD6D4A" w:rsidRDefault="00FD6D4A">
      <w:pPr>
        <w:tabs>
          <w:tab w:val="left" w:pos="1216"/>
          <w:tab w:val="right" w:pos="9170"/>
        </w:tabs>
        <w:ind w:left="420"/>
        <w:jc w:val="left"/>
        <w:rPr>
          <w:del w:id="145" w:author="Hideaki Nagamine" w:date="2016-09-29T12:26:00Z"/>
          <w:rFonts w:hint="eastAsia"/>
        </w:rPr>
      </w:pPr>
      <w:del w:id="146" w:author="Hideaki Nagamine" w:date="2016-09-29T12:26:00Z">
        <w:r w:rsidDel="00FD6D4A">
          <w:rPr>
            <w:rFonts w:eastAsia="Domine"/>
            <w:sz w:val="20"/>
            <w:szCs w:val="20"/>
          </w:rPr>
          <w:delText>7.12.1</w:delText>
        </w:r>
        <w:r w:rsidDel="00FD6D4A">
          <w:rPr>
            <w:rFonts w:eastAsia="Domine"/>
            <w:sz w:val="24"/>
            <w:szCs w:val="24"/>
          </w:rPr>
          <w:tab/>
        </w:r>
        <w:r w:rsidDel="00FD6D4A">
          <w:rPr>
            <w:rFonts w:ascii="SimSun" w:eastAsia="SimSun" w:hAnsi="SimSun" w:cs="SimSun"/>
            <w:sz w:val="20"/>
            <w:szCs w:val="20"/>
          </w:rPr>
          <w:delText>arguments要素</w:delText>
        </w:r>
        <w:r w:rsidDel="00FD6D4A">
          <w:rPr>
            <w:rFonts w:ascii="SimSun" w:eastAsia="SimSun" w:hAnsi="SimSun" w:cs="SimSun"/>
            <w:sz w:val="20"/>
            <w:szCs w:val="20"/>
          </w:rPr>
          <w:tab/>
        </w:r>
      </w:del>
    </w:p>
    <w:p w14:paraId="40A30B87" w14:textId="77777777" w:rsidR="00E14A32" w:rsidDel="00FD6D4A" w:rsidRDefault="00FD6D4A">
      <w:pPr>
        <w:tabs>
          <w:tab w:val="left" w:pos="839"/>
        </w:tabs>
        <w:ind w:left="210"/>
        <w:jc w:val="left"/>
        <w:rPr>
          <w:del w:id="147" w:author="Hideaki Nagamine" w:date="2016-09-29T12:26:00Z"/>
          <w:rFonts w:hint="eastAsia"/>
        </w:rPr>
      </w:pPr>
      <w:del w:id="148" w:author="Hideaki Nagamine" w:date="2016-09-29T12:26:00Z">
        <w:r w:rsidDel="00FD6D4A">
          <w:rPr>
            <w:rFonts w:eastAsia="Domine"/>
            <w:sz w:val="20"/>
            <w:szCs w:val="20"/>
          </w:rPr>
          <w:delText>7.13</w:delText>
        </w:r>
        <w:r w:rsidDel="00FD6D4A">
          <w:rPr>
            <w:rFonts w:eastAsia="Domine"/>
            <w:sz w:val="24"/>
            <w:szCs w:val="24"/>
          </w:rPr>
          <w:tab/>
        </w:r>
        <w:r w:rsidDel="00FD6D4A">
          <w:rPr>
            <w:rFonts w:ascii="SimSun" w:eastAsia="SimSun" w:hAnsi="SimSun" w:cs="SimSun"/>
            <w:sz w:val="20"/>
            <w:szCs w:val="20"/>
          </w:rPr>
          <w:delText>commaExpr要素</w:delText>
        </w:r>
        <w:r w:rsidDel="00FD6D4A">
          <w:rPr>
            <w:rFonts w:ascii="SimSun" w:eastAsia="SimSun" w:hAnsi="SimSun" w:cs="SimSun"/>
            <w:sz w:val="20"/>
            <w:szCs w:val="20"/>
          </w:rPr>
          <w:tab/>
        </w:r>
      </w:del>
    </w:p>
    <w:p w14:paraId="49FE239E" w14:textId="77777777" w:rsidR="00E14A32" w:rsidDel="00FD6D4A" w:rsidRDefault="00FD6D4A">
      <w:pPr>
        <w:tabs>
          <w:tab w:val="left" w:pos="889"/>
        </w:tabs>
        <w:ind w:left="210"/>
        <w:jc w:val="left"/>
        <w:rPr>
          <w:del w:id="149" w:author="Hideaki Nagamine" w:date="2016-09-29T12:26:00Z"/>
          <w:rFonts w:hint="eastAsia"/>
        </w:rPr>
      </w:pPr>
      <w:del w:id="150" w:author="Hideaki Nagamine" w:date="2016-09-29T12:26:00Z">
        <w:r w:rsidDel="00FD6D4A">
          <w:rPr>
            <w:rFonts w:eastAsia="Domine"/>
            <w:sz w:val="20"/>
            <w:szCs w:val="20"/>
          </w:rPr>
          <w:delText>7.14</w:delText>
        </w:r>
        <w:r w:rsidDel="00FD6D4A">
          <w:rPr>
            <w:rFonts w:eastAsia="Domine"/>
            <w:sz w:val="24"/>
            <w:szCs w:val="24"/>
          </w:rPr>
          <w:tab/>
        </w:r>
        <w:r w:rsidDel="00FD6D4A">
          <w:rPr>
            <w:rFonts w:ascii="Arial Unicode MS" w:eastAsia="Arial Unicode MS" w:hAnsi="Arial Unicode MS" w:cs="Arial Unicode MS"/>
            <w:sz w:val="20"/>
            <w:szCs w:val="20"/>
          </w:rPr>
          <w:delText>インクリメント・デクリメント要素（postIncrExpr, postDecrExpr, preIncrExpr, preDecrExpr）</w:delText>
        </w:r>
        <w:r w:rsidDel="00FD6D4A">
          <w:rPr>
            <w:rFonts w:ascii="Arial Unicode MS" w:eastAsia="Arial Unicode MS" w:hAnsi="Arial Unicode MS" w:cs="Arial Unicode MS"/>
            <w:sz w:val="20"/>
            <w:szCs w:val="20"/>
          </w:rPr>
          <w:tab/>
        </w:r>
      </w:del>
    </w:p>
    <w:p w14:paraId="35A93B9E" w14:textId="77777777" w:rsidR="00E14A32" w:rsidDel="00FD6D4A" w:rsidRDefault="00FD6D4A">
      <w:pPr>
        <w:tabs>
          <w:tab w:val="left" w:pos="839"/>
        </w:tabs>
        <w:ind w:left="210"/>
        <w:jc w:val="left"/>
        <w:rPr>
          <w:del w:id="151" w:author="Hideaki Nagamine" w:date="2016-09-29T12:26:00Z"/>
          <w:rFonts w:hint="eastAsia"/>
        </w:rPr>
      </w:pPr>
      <w:del w:id="152" w:author="Hideaki Nagamine" w:date="2016-09-29T12:26:00Z">
        <w:r w:rsidDel="00FD6D4A">
          <w:rPr>
            <w:rFonts w:eastAsia="Domine"/>
            <w:sz w:val="20"/>
            <w:szCs w:val="20"/>
          </w:rPr>
          <w:delText>7.15</w:delText>
        </w:r>
        <w:r w:rsidDel="00FD6D4A">
          <w:rPr>
            <w:rFonts w:eastAsia="Domine"/>
            <w:sz w:val="24"/>
            <w:szCs w:val="24"/>
          </w:rPr>
          <w:tab/>
        </w:r>
        <w:r w:rsidDel="00FD6D4A">
          <w:rPr>
            <w:rFonts w:ascii="SimSun" w:eastAsia="SimSun" w:hAnsi="SimSun" w:cs="SimSun"/>
            <w:sz w:val="20"/>
            <w:szCs w:val="20"/>
          </w:rPr>
          <w:delText>castExpr要素（廃止予定）</w:delText>
        </w:r>
        <w:r w:rsidDel="00FD6D4A">
          <w:rPr>
            <w:rFonts w:ascii="SimSun" w:eastAsia="SimSun" w:hAnsi="SimSun" w:cs="SimSun"/>
            <w:sz w:val="20"/>
            <w:szCs w:val="20"/>
          </w:rPr>
          <w:tab/>
        </w:r>
      </w:del>
    </w:p>
    <w:p w14:paraId="3860E05C" w14:textId="77777777" w:rsidR="00E14A32" w:rsidDel="00FD6D4A" w:rsidRDefault="00FD6D4A">
      <w:pPr>
        <w:tabs>
          <w:tab w:val="left" w:pos="889"/>
        </w:tabs>
        <w:ind w:left="210"/>
        <w:jc w:val="left"/>
        <w:rPr>
          <w:del w:id="153" w:author="Hideaki Nagamine" w:date="2016-09-29T12:26:00Z"/>
          <w:rFonts w:hint="eastAsia"/>
        </w:rPr>
      </w:pPr>
      <w:del w:id="154" w:author="Hideaki Nagamine" w:date="2016-09-29T12:26:00Z">
        <w:r w:rsidDel="00FD6D4A">
          <w:rPr>
            <w:rFonts w:eastAsia="Domine"/>
            <w:sz w:val="20"/>
            <w:szCs w:val="20"/>
          </w:rPr>
          <w:delText>7.16</w:delText>
        </w:r>
        <w:r w:rsidDel="00FD6D4A">
          <w:rPr>
            <w:rFonts w:eastAsia="Domine"/>
            <w:sz w:val="24"/>
            <w:szCs w:val="24"/>
          </w:rPr>
          <w:tab/>
        </w:r>
        <w:r w:rsidDel="00FD6D4A">
          <w:rPr>
            <w:rFonts w:ascii="Arial Unicode MS" w:eastAsia="Arial Unicode MS" w:hAnsi="Arial Unicode MS" w:cs="Arial Unicode MS"/>
            <w:sz w:val="20"/>
            <w:szCs w:val="20"/>
          </w:rPr>
          <w:delText>キャスト要素（staticCast, dynamicCast, constCast, reinterpretCast）（C++）</w:delText>
        </w:r>
        <w:r w:rsidDel="00FD6D4A">
          <w:rPr>
            <w:rFonts w:ascii="Arial Unicode MS" w:eastAsia="Arial Unicode MS" w:hAnsi="Arial Unicode MS" w:cs="Arial Unicode MS"/>
            <w:sz w:val="20"/>
            <w:szCs w:val="20"/>
          </w:rPr>
          <w:tab/>
        </w:r>
      </w:del>
    </w:p>
    <w:p w14:paraId="778BF998" w14:textId="77777777" w:rsidR="00E14A32" w:rsidDel="00FD6D4A" w:rsidRDefault="00FD6D4A">
      <w:pPr>
        <w:tabs>
          <w:tab w:val="left" w:pos="839"/>
        </w:tabs>
        <w:ind w:left="210"/>
        <w:jc w:val="left"/>
        <w:rPr>
          <w:del w:id="155" w:author="Hideaki Nagamine" w:date="2016-09-29T12:26:00Z"/>
          <w:rFonts w:hint="eastAsia"/>
        </w:rPr>
      </w:pPr>
      <w:del w:id="156" w:author="Hideaki Nagamine" w:date="2016-09-29T12:26:00Z">
        <w:r w:rsidDel="00FD6D4A">
          <w:rPr>
            <w:rFonts w:eastAsia="Domine"/>
            <w:sz w:val="20"/>
            <w:szCs w:val="20"/>
          </w:rPr>
          <w:delText>7.17</w:delText>
        </w:r>
        <w:r w:rsidDel="00FD6D4A">
          <w:rPr>
            <w:rFonts w:eastAsia="Domine"/>
            <w:sz w:val="24"/>
            <w:szCs w:val="24"/>
          </w:rPr>
          <w:tab/>
        </w:r>
        <w:r w:rsidDel="00FD6D4A">
          <w:rPr>
            <w:rFonts w:ascii="SimSun" w:eastAsia="SimSun" w:hAnsi="SimSun" w:cs="SimSun"/>
            <w:sz w:val="20"/>
            <w:szCs w:val="20"/>
          </w:rPr>
          <w:delText>condExpr要素</w:delText>
        </w:r>
        <w:r w:rsidDel="00FD6D4A">
          <w:rPr>
            <w:rFonts w:ascii="SimSun" w:eastAsia="SimSun" w:hAnsi="SimSun" w:cs="SimSun"/>
            <w:sz w:val="20"/>
            <w:szCs w:val="20"/>
          </w:rPr>
          <w:tab/>
        </w:r>
      </w:del>
    </w:p>
    <w:p w14:paraId="4FF323B2" w14:textId="77777777" w:rsidR="00E14A32" w:rsidDel="00FD6D4A" w:rsidRDefault="00FD6D4A">
      <w:pPr>
        <w:tabs>
          <w:tab w:val="left" w:pos="839"/>
        </w:tabs>
        <w:ind w:left="210"/>
        <w:jc w:val="left"/>
        <w:rPr>
          <w:del w:id="157" w:author="Hideaki Nagamine" w:date="2016-09-29T12:26:00Z"/>
          <w:rFonts w:hint="eastAsia"/>
        </w:rPr>
      </w:pPr>
      <w:del w:id="158" w:author="Hideaki Nagamine" w:date="2016-09-29T12:26:00Z">
        <w:r w:rsidDel="00FD6D4A">
          <w:rPr>
            <w:rFonts w:eastAsia="Domine"/>
            <w:sz w:val="20"/>
            <w:szCs w:val="20"/>
          </w:rPr>
          <w:delText>7.18</w:delText>
        </w:r>
        <w:r w:rsidDel="00FD6D4A">
          <w:rPr>
            <w:rFonts w:eastAsia="Domine"/>
            <w:sz w:val="24"/>
            <w:szCs w:val="24"/>
          </w:rPr>
          <w:tab/>
        </w:r>
        <w:r w:rsidDel="00FD6D4A">
          <w:rPr>
            <w:rFonts w:ascii="SimSun" w:eastAsia="SimSun" w:hAnsi="SimSun" w:cs="SimSun"/>
            <w:sz w:val="20"/>
            <w:szCs w:val="20"/>
          </w:rPr>
          <w:delText>gccCompoundExpr要素</w:delText>
        </w:r>
        <w:r w:rsidDel="00FD6D4A">
          <w:rPr>
            <w:rFonts w:ascii="SimSun" w:eastAsia="SimSun" w:hAnsi="SimSun" w:cs="SimSun"/>
            <w:sz w:val="20"/>
            <w:szCs w:val="20"/>
          </w:rPr>
          <w:tab/>
        </w:r>
      </w:del>
    </w:p>
    <w:p w14:paraId="3DAD37A9" w14:textId="77777777" w:rsidR="00E14A32" w:rsidDel="00FD6D4A" w:rsidRDefault="00FD6D4A">
      <w:pPr>
        <w:tabs>
          <w:tab w:val="left" w:pos="839"/>
        </w:tabs>
        <w:ind w:left="210"/>
        <w:jc w:val="left"/>
        <w:rPr>
          <w:del w:id="159" w:author="Hideaki Nagamine" w:date="2016-09-29T12:26:00Z"/>
          <w:rFonts w:hint="eastAsia"/>
        </w:rPr>
      </w:pPr>
      <w:del w:id="160" w:author="Hideaki Nagamine" w:date="2016-09-29T12:26:00Z">
        <w:r w:rsidDel="00FD6D4A">
          <w:rPr>
            <w:rFonts w:eastAsia="Domine"/>
            <w:sz w:val="20"/>
            <w:szCs w:val="20"/>
          </w:rPr>
          <w:delText>7.19</w:delText>
        </w:r>
        <w:r w:rsidDel="00FD6D4A">
          <w:rPr>
            <w:rFonts w:eastAsia="Domine"/>
            <w:sz w:val="24"/>
            <w:szCs w:val="24"/>
          </w:rPr>
          <w:tab/>
        </w:r>
        <w:r w:rsidDel="00FD6D4A">
          <w:rPr>
            <w:rFonts w:ascii="SimSun" w:eastAsia="SimSun" w:hAnsi="SimSun" w:cs="SimSun"/>
            <w:sz w:val="20"/>
            <w:szCs w:val="20"/>
          </w:rPr>
          <w:delText>newExpr要素とnewExprArray要素</w:delText>
        </w:r>
        <w:r w:rsidDel="00FD6D4A">
          <w:rPr>
            <w:rFonts w:ascii="SimSun" w:eastAsia="SimSun" w:hAnsi="SimSun" w:cs="SimSun"/>
            <w:sz w:val="20"/>
            <w:szCs w:val="20"/>
          </w:rPr>
          <w:tab/>
        </w:r>
      </w:del>
    </w:p>
    <w:p w14:paraId="393D19A0" w14:textId="77777777" w:rsidR="00E14A32" w:rsidDel="00FD6D4A" w:rsidRDefault="00FD6D4A">
      <w:pPr>
        <w:tabs>
          <w:tab w:val="left" w:pos="839"/>
        </w:tabs>
        <w:ind w:left="210"/>
        <w:jc w:val="left"/>
        <w:rPr>
          <w:del w:id="161" w:author="Hideaki Nagamine" w:date="2016-09-29T12:26:00Z"/>
          <w:rFonts w:hint="eastAsia"/>
        </w:rPr>
      </w:pPr>
      <w:del w:id="162" w:author="Hideaki Nagamine" w:date="2016-09-29T12:26:00Z">
        <w:r w:rsidDel="00FD6D4A">
          <w:rPr>
            <w:rFonts w:eastAsia="Domine"/>
            <w:sz w:val="20"/>
            <w:szCs w:val="20"/>
          </w:rPr>
          <w:delText>7.20</w:delText>
        </w:r>
        <w:r w:rsidDel="00FD6D4A">
          <w:rPr>
            <w:rFonts w:eastAsia="Domine"/>
            <w:sz w:val="24"/>
            <w:szCs w:val="24"/>
          </w:rPr>
          <w:tab/>
        </w:r>
        <w:r w:rsidDel="00FD6D4A">
          <w:rPr>
            <w:rFonts w:ascii="SimSun" w:eastAsia="SimSun" w:hAnsi="SimSun" w:cs="SimSun"/>
            <w:sz w:val="20"/>
            <w:szCs w:val="20"/>
          </w:rPr>
          <w:delText>deleteExpr要素とdeleteArrayExpr要素</w:delText>
        </w:r>
        <w:r w:rsidDel="00FD6D4A">
          <w:rPr>
            <w:rFonts w:ascii="SimSun" w:eastAsia="SimSun" w:hAnsi="SimSun" w:cs="SimSun"/>
            <w:sz w:val="20"/>
            <w:szCs w:val="20"/>
          </w:rPr>
          <w:tab/>
        </w:r>
      </w:del>
    </w:p>
    <w:p w14:paraId="780CD0AF" w14:textId="77777777" w:rsidR="00E14A32" w:rsidDel="00FD6D4A" w:rsidRDefault="00FD6D4A">
      <w:pPr>
        <w:tabs>
          <w:tab w:val="left" w:pos="839"/>
        </w:tabs>
        <w:ind w:left="210"/>
        <w:jc w:val="left"/>
        <w:rPr>
          <w:del w:id="163" w:author="Hideaki Nagamine" w:date="2016-09-29T12:26:00Z"/>
          <w:rFonts w:hint="eastAsia"/>
        </w:rPr>
      </w:pPr>
      <w:del w:id="164" w:author="Hideaki Nagamine" w:date="2016-09-29T12:26:00Z">
        <w:r w:rsidDel="00FD6D4A">
          <w:rPr>
            <w:rFonts w:eastAsia="Domine"/>
            <w:sz w:val="20"/>
            <w:szCs w:val="20"/>
          </w:rPr>
          <w:delText>7.21</w:delText>
        </w:r>
        <w:r w:rsidDel="00FD6D4A">
          <w:rPr>
            <w:rFonts w:eastAsia="Domine"/>
            <w:sz w:val="24"/>
            <w:szCs w:val="24"/>
          </w:rPr>
          <w:tab/>
        </w:r>
        <w:r w:rsidDel="00FD6D4A">
          <w:rPr>
            <w:rFonts w:ascii="SimSun" w:eastAsia="SimSun" w:hAnsi="SimSun" w:cs="SimSun"/>
            <w:sz w:val="20"/>
            <w:szCs w:val="20"/>
          </w:rPr>
          <w:delText>lambdaExpr要素</w:delText>
        </w:r>
        <w:r w:rsidDel="00FD6D4A">
          <w:rPr>
            <w:rFonts w:ascii="SimSun" w:eastAsia="SimSun" w:hAnsi="SimSun" w:cs="SimSun"/>
            <w:sz w:val="20"/>
            <w:szCs w:val="20"/>
          </w:rPr>
          <w:tab/>
        </w:r>
      </w:del>
    </w:p>
    <w:p w14:paraId="1EAEC74E" w14:textId="77777777" w:rsidR="00E14A32" w:rsidDel="00FD6D4A" w:rsidRDefault="00FD6D4A">
      <w:pPr>
        <w:tabs>
          <w:tab w:val="left" w:pos="1216"/>
          <w:tab w:val="right" w:pos="9170"/>
        </w:tabs>
        <w:ind w:left="420"/>
        <w:jc w:val="left"/>
        <w:rPr>
          <w:del w:id="165" w:author="Hideaki Nagamine" w:date="2016-09-29T12:26:00Z"/>
          <w:rFonts w:hint="eastAsia"/>
        </w:rPr>
      </w:pPr>
      <w:del w:id="166" w:author="Hideaki Nagamine" w:date="2016-09-29T12:26:00Z">
        <w:r w:rsidDel="00FD6D4A">
          <w:rPr>
            <w:rFonts w:eastAsia="Domine"/>
            <w:sz w:val="20"/>
            <w:szCs w:val="20"/>
          </w:rPr>
          <w:delText>7.21.1</w:delText>
        </w:r>
        <w:r w:rsidDel="00FD6D4A">
          <w:rPr>
            <w:rFonts w:eastAsia="Domine"/>
            <w:sz w:val="24"/>
            <w:szCs w:val="24"/>
          </w:rPr>
          <w:tab/>
        </w:r>
        <w:r w:rsidDel="00FD6D4A">
          <w:rPr>
            <w:rFonts w:ascii="SimSun" w:eastAsia="SimSun" w:hAnsi="SimSun" w:cs="SimSun"/>
            <w:sz w:val="20"/>
            <w:szCs w:val="20"/>
          </w:rPr>
          <w:delText>captures要素</w:delText>
        </w:r>
        <w:r w:rsidDel="00FD6D4A">
          <w:rPr>
            <w:rFonts w:ascii="SimSun" w:eastAsia="SimSun" w:hAnsi="SimSun" w:cs="SimSun"/>
            <w:sz w:val="20"/>
            <w:szCs w:val="20"/>
          </w:rPr>
          <w:tab/>
        </w:r>
      </w:del>
    </w:p>
    <w:p w14:paraId="3220CD62" w14:textId="77777777" w:rsidR="00E14A32" w:rsidDel="00FD6D4A" w:rsidRDefault="00FD6D4A">
      <w:pPr>
        <w:tabs>
          <w:tab w:val="left" w:pos="422"/>
        </w:tabs>
        <w:spacing w:before="120" w:after="120"/>
        <w:jc w:val="left"/>
        <w:rPr>
          <w:del w:id="167" w:author="Hideaki Nagamine" w:date="2016-09-29T12:26:00Z"/>
          <w:rFonts w:hint="eastAsia"/>
        </w:rPr>
      </w:pPr>
      <w:del w:id="168" w:author="Hideaki Nagamine" w:date="2016-09-29T12:26:00Z">
        <w:r w:rsidDel="00FD6D4A">
          <w:rPr>
            <w:rFonts w:eastAsia="Domine"/>
            <w:b/>
            <w:sz w:val="20"/>
            <w:szCs w:val="20"/>
          </w:rPr>
          <w:delText>8</w:delText>
        </w:r>
        <w:r w:rsidDel="00FD6D4A">
          <w:rPr>
            <w:rFonts w:eastAsia="Domine"/>
            <w:sz w:val="24"/>
            <w:szCs w:val="24"/>
          </w:rPr>
          <w:tab/>
        </w:r>
        <w:r w:rsidDel="00FD6D4A">
          <w:rPr>
            <w:rFonts w:ascii="Arial Unicode MS" w:eastAsia="Arial Unicode MS" w:hAnsi="Arial Unicode MS" w:cs="Arial Unicode MS"/>
            <w:b/>
            <w:sz w:val="20"/>
            <w:szCs w:val="20"/>
          </w:rPr>
          <w:delText>テンプレート定義要素（C++）</w:delText>
        </w:r>
        <w:r w:rsidDel="00FD6D4A">
          <w:rPr>
            <w:rFonts w:ascii="Arial Unicode MS" w:eastAsia="Arial Unicode MS" w:hAnsi="Arial Unicode MS" w:cs="Arial Unicode MS"/>
            <w:b/>
            <w:sz w:val="20"/>
            <w:szCs w:val="20"/>
          </w:rPr>
          <w:tab/>
        </w:r>
      </w:del>
    </w:p>
    <w:p w14:paraId="2F73FE79" w14:textId="77777777" w:rsidR="00E14A32" w:rsidDel="00FD6D4A" w:rsidRDefault="00FD6D4A">
      <w:pPr>
        <w:tabs>
          <w:tab w:val="left" w:pos="728"/>
        </w:tabs>
        <w:ind w:left="210"/>
        <w:jc w:val="left"/>
        <w:rPr>
          <w:del w:id="169" w:author="Hideaki Nagamine" w:date="2016-09-29T12:26:00Z"/>
          <w:rFonts w:hint="eastAsia"/>
        </w:rPr>
      </w:pPr>
      <w:del w:id="170" w:author="Hideaki Nagamine" w:date="2016-09-29T12:26:00Z">
        <w:r w:rsidDel="00FD6D4A">
          <w:rPr>
            <w:rFonts w:eastAsia="Domine"/>
            <w:sz w:val="20"/>
            <w:szCs w:val="20"/>
          </w:rPr>
          <w:delText>8.1</w:delText>
        </w:r>
        <w:r w:rsidDel="00FD6D4A">
          <w:rPr>
            <w:rFonts w:eastAsia="Domine"/>
            <w:sz w:val="24"/>
            <w:szCs w:val="24"/>
          </w:rPr>
          <w:tab/>
        </w:r>
        <w:r w:rsidDel="00FD6D4A">
          <w:rPr>
            <w:rFonts w:ascii="SimSun" w:eastAsia="SimSun" w:hAnsi="SimSun" w:cs="SimSun"/>
            <w:sz w:val="20"/>
            <w:szCs w:val="20"/>
          </w:rPr>
          <w:delText>typeParams要素</w:delText>
        </w:r>
        <w:r w:rsidDel="00FD6D4A">
          <w:rPr>
            <w:rFonts w:ascii="SimSun" w:eastAsia="SimSun" w:hAnsi="SimSun" w:cs="SimSun"/>
            <w:sz w:val="20"/>
            <w:szCs w:val="20"/>
          </w:rPr>
          <w:tab/>
        </w:r>
      </w:del>
    </w:p>
    <w:p w14:paraId="0FF62195" w14:textId="77777777" w:rsidR="00E14A32" w:rsidDel="00FD6D4A" w:rsidRDefault="00FD6D4A">
      <w:pPr>
        <w:tabs>
          <w:tab w:val="left" w:pos="728"/>
        </w:tabs>
        <w:ind w:left="210"/>
        <w:jc w:val="left"/>
        <w:rPr>
          <w:del w:id="171" w:author="Hideaki Nagamine" w:date="2016-09-29T12:26:00Z"/>
          <w:rFonts w:hint="eastAsia"/>
        </w:rPr>
      </w:pPr>
      <w:del w:id="172" w:author="Hideaki Nagamine" w:date="2016-09-29T12:26:00Z">
        <w:r w:rsidDel="00FD6D4A">
          <w:rPr>
            <w:rFonts w:eastAsia="Domine"/>
            <w:sz w:val="20"/>
            <w:szCs w:val="20"/>
          </w:rPr>
          <w:delText>8.2</w:delText>
        </w:r>
        <w:r w:rsidDel="00FD6D4A">
          <w:rPr>
            <w:rFonts w:eastAsia="Domine"/>
            <w:sz w:val="24"/>
            <w:szCs w:val="24"/>
          </w:rPr>
          <w:tab/>
        </w:r>
        <w:r w:rsidDel="00FD6D4A">
          <w:rPr>
            <w:rFonts w:ascii="SimSun" w:eastAsia="SimSun" w:hAnsi="SimSun" w:cs="SimSun"/>
            <w:sz w:val="20"/>
            <w:szCs w:val="20"/>
          </w:rPr>
          <w:delText>structTemplate要素とclassTemplate要素</w:delText>
        </w:r>
        <w:r w:rsidDel="00FD6D4A">
          <w:rPr>
            <w:rFonts w:ascii="SimSun" w:eastAsia="SimSun" w:hAnsi="SimSun" w:cs="SimSun"/>
            <w:sz w:val="20"/>
            <w:szCs w:val="20"/>
          </w:rPr>
          <w:tab/>
        </w:r>
      </w:del>
    </w:p>
    <w:p w14:paraId="7072F864" w14:textId="77777777" w:rsidR="00E14A32" w:rsidDel="00FD6D4A" w:rsidRDefault="00FD6D4A">
      <w:pPr>
        <w:tabs>
          <w:tab w:val="left" w:pos="728"/>
        </w:tabs>
        <w:ind w:left="210"/>
        <w:jc w:val="left"/>
        <w:rPr>
          <w:del w:id="173" w:author="Hideaki Nagamine" w:date="2016-09-29T12:26:00Z"/>
          <w:rFonts w:hint="eastAsia"/>
        </w:rPr>
      </w:pPr>
      <w:del w:id="174" w:author="Hideaki Nagamine" w:date="2016-09-29T12:26:00Z">
        <w:r w:rsidDel="00FD6D4A">
          <w:rPr>
            <w:rFonts w:eastAsia="Domine"/>
            <w:sz w:val="20"/>
            <w:szCs w:val="20"/>
          </w:rPr>
          <w:delText>8.3</w:delText>
        </w:r>
        <w:r w:rsidDel="00FD6D4A">
          <w:rPr>
            <w:rFonts w:eastAsia="Domine"/>
            <w:sz w:val="24"/>
            <w:szCs w:val="24"/>
          </w:rPr>
          <w:tab/>
        </w:r>
        <w:r w:rsidDel="00FD6D4A">
          <w:rPr>
            <w:rFonts w:ascii="SimSun" w:eastAsia="SimSun" w:hAnsi="SimSun" w:cs="SimSun"/>
            <w:sz w:val="20"/>
            <w:szCs w:val="20"/>
          </w:rPr>
          <w:delText>functionTemplate要素</w:delText>
        </w:r>
        <w:r w:rsidDel="00FD6D4A">
          <w:rPr>
            <w:rFonts w:ascii="SimSun" w:eastAsia="SimSun" w:hAnsi="SimSun" w:cs="SimSun"/>
            <w:sz w:val="20"/>
            <w:szCs w:val="20"/>
          </w:rPr>
          <w:tab/>
        </w:r>
      </w:del>
    </w:p>
    <w:p w14:paraId="05AFF510" w14:textId="77777777" w:rsidR="00E14A32" w:rsidDel="00FD6D4A" w:rsidRDefault="00FD6D4A">
      <w:pPr>
        <w:tabs>
          <w:tab w:val="left" w:pos="728"/>
        </w:tabs>
        <w:ind w:left="210"/>
        <w:jc w:val="left"/>
        <w:rPr>
          <w:del w:id="175" w:author="Hideaki Nagamine" w:date="2016-09-29T12:26:00Z"/>
          <w:rFonts w:hint="eastAsia"/>
        </w:rPr>
      </w:pPr>
      <w:del w:id="176" w:author="Hideaki Nagamine" w:date="2016-09-29T12:26:00Z">
        <w:r w:rsidDel="00FD6D4A">
          <w:rPr>
            <w:rFonts w:eastAsia="Domine"/>
            <w:sz w:val="20"/>
            <w:szCs w:val="20"/>
          </w:rPr>
          <w:delText>8.4</w:delText>
        </w:r>
        <w:r w:rsidDel="00FD6D4A">
          <w:rPr>
            <w:rFonts w:eastAsia="Domine"/>
            <w:sz w:val="24"/>
            <w:szCs w:val="24"/>
          </w:rPr>
          <w:tab/>
        </w:r>
        <w:r w:rsidDel="00FD6D4A">
          <w:rPr>
            <w:rFonts w:ascii="SimSun" w:eastAsia="SimSun" w:hAnsi="SimSun" w:cs="SimSun"/>
            <w:sz w:val="20"/>
            <w:szCs w:val="20"/>
          </w:rPr>
          <w:delText>aliasTemplate要素</w:delText>
        </w:r>
        <w:r w:rsidDel="00FD6D4A">
          <w:rPr>
            <w:rFonts w:ascii="SimSun" w:eastAsia="SimSun" w:hAnsi="SimSun" w:cs="SimSun"/>
            <w:sz w:val="20"/>
            <w:szCs w:val="20"/>
          </w:rPr>
          <w:tab/>
        </w:r>
      </w:del>
    </w:p>
    <w:p w14:paraId="4A592D78" w14:textId="77777777" w:rsidR="00E14A32" w:rsidDel="00FD6D4A" w:rsidRDefault="00FD6D4A">
      <w:pPr>
        <w:tabs>
          <w:tab w:val="left" w:pos="422"/>
        </w:tabs>
        <w:spacing w:before="120" w:after="120"/>
        <w:jc w:val="left"/>
        <w:rPr>
          <w:del w:id="177" w:author="Hideaki Nagamine" w:date="2016-09-29T12:26:00Z"/>
          <w:rFonts w:hint="eastAsia"/>
        </w:rPr>
      </w:pPr>
      <w:del w:id="178" w:author="Hideaki Nagamine" w:date="2016-09-29T12:26:00Z">
        <w:r w:rsidDel="00FD6D4A">
          <w:rPr>
            <w:rFonts w:eastAsia="Domine"/>
            <w:b/>
            <w:sz w:val="20"/>
            <w:szCs w:val="20"/>
          </w:rPr>
          <w:delText>9</w:delText>
        </w:r>
        <w:r w:rsidDel="00FD6D4A">
          <w:rPr>
            <w:rFonts w:eastAsia="Domine"/>
            <w:sz w:val="24"/>
            <w:szCs w:val="24"/>
          </w:rPr>
          <w:tab/>
        </w:r>
        <w:r w:rsidDel="00FD6D4A">
          <w:rPr>
            <w:rFonts w:ascii="Arial Unicode MS" w:eastAsia="Arial Unicode MS" w:hAnsi="Arial Unicode MS" w:cs="Arial Unicode MS"/>
            <w:b/>
            <w:sz w:val="20"/>
            <w:szCs w:val="20"/>
          </w:rPr>
          <w:delText>テンプレートインスタンス要素（C++）</w:delText>
        </w:r>
        <w:r w:rsidDel="00FD6D4A">
          <w:rPr>
            <w:rFonts w:ascii="Arial Unicode MS" w:eastAsia="Arial Unicode MS" w:hAnsi="Arial Unicode MS" w:cs="Arial Unicode MS"/>
            <w:b/>
            <w:sz w:val="20"/>
            <w:szCs w:val="20"/>
          </w:rPr>
          <w:tab/>
        </w:r>
      </w:del>
    </w:p>
    <w:p w14:paraId="5A323972" w14:textId="77777777" w:rsidR="00E14A32" w:rsidDel="00FD6D4A" w:rsidRDefault="00FD6D4A">
      <w:pPr>
        <w:tabs>
          <w:tab w:val="left" w:pos="728"/>
        </w:tabs>
        <w:ind w:left="210"/>
        <w:jc w:val="left"/>
        <w:rPr>
          <w:del w:id="179" w:author="Hideaki Nagamine" w:date="2016-09-29T12:26:00Z"/>
          <w:rFonts w:hint="eastAsia"/>
        </w:rPr>
      </w:pPr>
      <w:del w:id="180" w:author="Hideaki Nagamine" w:date="2016-09-29T12:26:00Z">
        <w:r w:rsidDel="00FD6D4A">
          <w:rPr>
            <w:rFonts w:eastAsia="Domine"/>
            <w:sz w:val="20"/>
            <w:szCs w:val="20"/>
          </w:rPr>
          <w:delText>9.1</w:delText>
        </w:r>
        <w:r w:rsidDel="00FD6D4A">
          <w:rPr>
            <w:rFonts w:eastAsia="Domine"/>
            <w:sz w:val="24"/>
            <w:szCs w:val="24"/>
          </w:rPr>
          <w:tab/>
        </w:r>
        <w:r w:rsidDel="00FD6D4A">
          <w:rPr>
            <w:rFonts w:ascii="SimSun" w:eastAsia="SimSun" w:hAnsi="SimSun" w:cs="SimSun"/>
            <w:sz w:val="20"/>
            <w:szCs w:val="20"/>
          </w:rPr>
          <w:delText>typeArguments要素</w:delText>
        </w:r>
        <w:r w:rsidDel="00FD6D4A">
          <w:rPr>
            <w:rFonts w:ascii="SimSun" w:eastAsia="SimSun" w:hAnsi="SimSun" w:cs="SimSun"/>
            <w:sz w:val="20"/>
            <w:szCs w:val="20"/>
          </w:rPr>
          <w:tab/>
        </w:r>
      </w:del>
    </w:p>
    <w:p w14:paraId="53D2B6FC" w14:textId="77777777" w:rsidR="00E14A32" w:rsidDel="00FD6D4A" w:rsidRDefault="00FD6D4A">
      <w:pPr>
        <w:tabs>
          <w:tab w:val="left" w:pos="728"/>
        </w:tabs>
        <w:ind w:left="210"/>
        <w:jc w:val="left"/>
        <w:rPr>
          <w:del w:id="181" w:author="Hideaki Nagamine" w:date="2016-09-29T12:26:00Z"/>
          <w:rFonts w:hint="eastAsia"/>
        </w:rPr>
      </w:pPr>
      <w:del w:id="182" w:author="Hideaki Nagamine" w:date="2016-09-29T12:26:00Z">
        <w:r w:rsidDel="00FD6D4A">
          <w:rPr>
            <w:rFonts w:eastAsia="Domine"/>
            <w:sz w:val="20"/>
            <w:szCs w:val="20"/>
          </w:rPr>
          <w:delText>9.2</w:delText>
        </w:r>
        <w:r w:rsidDel="00FD6D4A">
          <w:rPr>
            <w:rFonts w:eastAsia="Domine"/>
            <w:sz w:val="24"/>
            <w:szCs w:val="24"/>
          </w:rPr>
          <w:tab/>
        </w:r>
        <w:r w:rsidDel="00FD6D4A">
          <w:rPr>
            <w:rFonts w:ascii="SimSun" w:eastAsia="SimSun" w:hAnsi="SimSun" w:cs="SimSun"/>
            <w:sz w:val="20"/>
            <w:szCs w:val="20"/>
          </w:rPr>
          <w:delText>typeInstance要素</w:delText>
        </w:r>
        <w:r w:rsidDel="00FD6D4A">
          <w:rPr>
            <w:rFonts w:ascii="SimSun" w:eastAsia="SimSun" w:hAnsi="SimSun" w:cs="SimSun"/>
            <w:sz w:val="20"/>
            <w:szCs w:val="20"/>
          </w:rPr>
          <w:tab/>
        </w:r>
      </w:del>
    </w:p>
    <w:p w14:paraId="55C2C2F4" w14:textId="77777777" w:rsidR="00E14A32" w:rsidDel="00FD6D4A" w:rsidRDefault="00FD6D4A">
      <w:pPr>
        <w:tabs>
          <w:tab w:val="left" w:pos="728"/>
        </w:tabs>
        <w:ind w:left="210"/>
        <w:jc w:val="left"/>
        <w:rPr>
          <w:del w:id="183" w:author="Hideaki Nagamine" w:date="2016-09-29T12:26:00Z"/>
          <w:rFonts w:hint="eastAsia"/>
        </w:rPr>
      </w:pPr>
      <w:del w:id="184" w:author="Hideaki Nagamine" w:date="2016-09-29T12:26:00Z">
        <w:r w:rsidDel="00FD6D4A">
          <w:rPr>
            <w:rFonts w:eastAsia="Domine"/>
            <w:sz w:val="20"/>
            <w:szCs w:val="20"/>
          </w:rPr>
          <w:delText>9.3</w:delText>
        </w:r>
        <w:r w:rsidDel="00FD6D4A">
          <w:rPr>
            <w:rFonts w:eastAsia="Domine"/>
            <w:sz w:val="24"/>
            <w:szCs w:val="24"/>
          </w:rPr>
          <w:tab/>
        </w:r>
        <w:r w:rsidDel="00FD6D4A">
          <w:rPr>
            <w:rFonts w:ascii="SimSun" w:eastAsia="SimSun" w:hAnsi="SimSun" w:cs="SimSun"/>
            <w:sz w:val="20"/>
            <w:szCs w:val="20"/>
          </w:rPr>
          <w:delText>functionInstance要素</w:delText>
        </w:r>
        <w:r w:rsidDel="00FD6D4A">
          <w:rPr>
            <w:rFonts w:ascii="SimSun" w:eastAsia="SimSun" w:hAnsi="SimSun" w:cs="SimSun"/>
            <w:sz w:val="20"/>
            <w:szCs w:val="20"/>
          </w:rPr>
          <w:tab/>
        </w:r>
      </w:del>
    </w:p>
    <w:p w14:paraId="2BBDE994" w14:textId="77777777" w:rsidR="00E14A32" w:rsidDel="00FD6D4A" w:rsidRDefault="00FD6D4A">
      <w:pPr>
        <w:tabs>
          <w:tab w:val="left" w:pos="496"/>
        </w:tabs>
        <w:spacing w:before="120" w:after="120"/>
        <w:jc w:val="left"/>
        <w:rPr>
          <w:del w:id="185" w:author="Hideaki Nagamine" w:date="2016-09-29T12:26:00Z"/>
          <w:rFonts w:hint="eastAsia"/>
        </w:rPr>
      </w:pPr>
      <w:del w:id="186" w:author="Hideaki Nagamine" w:date="2016-09-29T12:26:00Z">
        <w:r w:rsidDel="00FD6D4A">
          <w:rPr>
            <w:rFonts w:eastAsia="Domine"/>
            <w:b/>
            <w:sz w:val="20"/>
            <w:szCs w:val="20"/>
          </w:rPr>
          <w:delText>10</w:delText>
        </w:r>
        <w:r w:rsidDel="00FD6D4A">
          <w:rPr>
            <w:rFonts w:eastAsia="Domine"/>
            <w:sz w:val="24"/>
            <w:szCs w:val="24"/>
          </w:rPr>
          <w:tab/>
        </w:r>
        <w:r w:rsidDel="00FD6D4A">
          <w:rPr>
            <w:rFonts w:ascii="SimSun" w:eastAsia="SimSun" w:hAnsi="SimSun" w:cs="SimSun"/>
            <w:b/>
            <w:sz w:val="20"/>
            <w:szCs w:val="20"/>
          </w:rPr>
          <w:delText>XcalableMP固有の要素</w:delText>
        </w:r>
        <w:r w:rsidDel="00FD6D4A">
          <w:rPr>
            <w:rFonts w:ascii="SimSun" w:eastAsia="SimSun" w:hAnsi="SimSun" w:cs="SimSun"/>
            <w:b/>
            <w:sz w:val="20"/>
            <w:szCs w:val="20"/>
          </w:rPr>
          <w:tab/>
        </w:r>
      </w:del>
    </w:p>
    <w:p w14:paraId="2FB68B90" w14:textId="77777777" w:rsidR="00E14A32" w:rsidDel="00FD6D4A" w:rsidRDefault="00FD6D4A">
      <w:pPr>
        <w:tabs>
          <w:tab w:val="left" w:pos="839"/>
        </w:tabs>
        <w:ind w:left="210"/>
        <w:jc w:val="left"/>
        <w:rPr>
          <w:del w:id="187" w:author="Hideaki Nagamine" w:date="2016-09-29T12:26:00Z"/>
          <w:rFonts w:hint="eastAsia"/>
        </w:rPr>
      </w:pPr>
      <w:del w:id="188" w:author="Hideaki Nagamine" w:date="2016-09-29T12:26:00Z">
        <w:r w:rsidDel="00FD6D4A">
          <w:rPr>
            <w:rFonts w:eastAsia="Domine"/>
            <w:sz w:val="20"/>
            <w:szCs w:val="20"/>
          </w:rPr>
          <w:delText>10.1</w:delText>
        </w:r>
        <w:r w:rsidDel="00FD6D4A">
          <w:rPr>
            <w:rFonts w:eastAsia="Domine"/>
            <w:sz w:val="24"/>
            <w:szCs w:val="24"/>
          </w:rPr>
          <w:tab/>
        </w:r>
        <w:r w:rsidDel="00FD6D4A">
          <w:rPr>
            <w:rFonts w:ascii="SimSun" w:eastAsia="SimSun" w:hAnsi="SimSun" w:cs="SimSun"/>
            <w:sz w:val="20"/>
            <w:szCs w:val="20"/>
          </w:rPr>
          <w:delText>coArrayType要素</w:delText>
        </w:r>
        <w:r w:rsidDel="00FD6D4A">
          <w:rPr>
            <w:rFonts w:ascii="SimSun" w:eastAsia="SimSun" w:hAnsi="SimSun" w:cs="SimSun"/>
            <w:sz w:val="20"/>
            <w:szCs w:val="20"/>
          </w:rPr>
          <w:tab/>
        </w:r>
      </w:del>
    </w:p>
    <w:p w14:paraId="0914E104" w14:textId="77777777" w:rsidR="00E14A32" w:rsidDel="00FD6D4A" w:rsidRDefault="00FD6D4A">
      <w:pPr>
        <w:tabs>
          <w:tab w:val="left" w:pos="839"/>
        </w:tabs>
        <w:ind w:left="210"/>
        <w:jc w:val="left"/>
        <w:rPr>
          <w:del w:id="189" w:author="Hideaki Nagamine" w:date="2016-09-29T12:26:00Z"/>
          <w:rFonts w:hint="eastAsia"/>
        </w:rPr>
      </w:pPr>
      <w:del w:id="190" w:author="Hideaki Nagamine" w:date="2016-09-29T12:26:00Z">
        <w:r w:rsidDel="00FD6D4A">
          <w:rPr>
            <w:rFonts w:eastAsia="Domine"/>
            <w:sz w:val="20"/>
            <w:szCs w:val="20"/>
          </w:rPr>
          <w:delText>10.2</w:delText>
        </w:r>
        <w:r w:rsidDel="00FD6D4A">
          <w:rPr>
            <w:rFonts w:eastAsia="Domine"/>
            <w:sz w:val="24"/>
            <w:szCs w:val="24"/>
          </w:rPr>
          <w:tab/>
        </w:r>
        <w:r w:rsidDel="00FD6D4A">
          <w:rPr>
            <w:rFonts w:ascii="SimSun" w:eastAsia="SimSun" w:hAnsi="SimSun" w:cs="SimSun"/>
            <w:sz w:val="20"/>
            <w:szCs w:val="20"/>
          </w:rPr>
          <w:delText>coArrayRef要素</w:delText>
        </w:r>
        <w:r w:rsidDel="00FD6D4A">
          <w:rPr>
            <w:rFonts w:ascii="SimSun" w:eastAsia="SimSun" w:hAnsi="SimSun" w:cs="SimSun"/>
            <w:sz w:val="20"/>
            <w:szCs w:val="20"/>
          </w:rPr>
          <w:tab/>
        </w:r>
      </w:del>
    </w:p>
    <w:p w14:paraId="010917CB" w14:textId="77777777" w:rsidR="00E14A32" w:rsidDel="00FD6D4A" w:rsidRDefault="00FD6D4A">
      <w:pPr>
        <w:tabs>
          <w:tab w:val="left" w:pos="839"/>
        </w:tabs>
        <w:ind w:left="210"/>
        <w:jc w:val="left"/>
        <w:rPr>
          <w:del w:id="191" w:author="Hideaki Nagamine" w:date="2016-09-29T12:26:00Z"/>
          <w:rFonts w:hint="eastAsia"/>
        </w:rPr>
      </w:pPr>
      <w:del w:id="192" w:author="Hideaki Nagamine" w:date="2016-09-29T12:26:00Z">
        <w:r w:rsidDel="00FD6D4A">
          <w:rPr>
            <w:rFonts w:eastAsia="Domine"/>
            <w:sz w:val="20"/>
            <w:szCs w:val="20"/>
          </w:rPr>
          <w:delText>10.3</w:delText>
        </w:r>
        <w:r w:rsidDel="00FD6D4A">
          <w:rPr>
            <w:rFonts w:eastAsia="Domine"/>
            <w:sz w:val="24"/>
            <w:szCs w:val="24"/>
          </w:rPr>
          <w:tab/>
        </w:r>
        <w:r w:rsidDel="00FD6D4A">
          <w:rPr>
            <w:rFonts w:ascii="SimSun" w:eastAsia="SimSun" w:hAnsi="SimSun" w:cs="SimSun"/>
            <w:sz w:val="20"/>
            <w:szCs w:val="20"/>
          </w:rPr>
          <w:delText>subArrayRef要素</w:delText>
        </w:r>
        <w:r w:rsidDel="00FD6D4A">
          <w:rPr>
            <w:rFonts w:ascii="SimSun" w:eastAsia="SimSun" w:hAnsi="SimSun" w:cs="SimSun"/>
            <w:sz w:val="20"/>
            <w:szCs w:val="20"/>
          </w:rPr>
          <w:tab/>
        </w:r>
      </w:del>
    </w:p>
    <w:p w14:paraId="54E28935" w14:textId="77777777" w:rsidR="00E14A32" w:rsidDel="00FD6D4A" w:rsidRDefault="00FD6D4A">
      <w:pPr>
        <w:tabs>
          <w:tab w:val="left" w:pos="839"/>
        </w:tabs>
        <w:ind w:left="210"/>
        <w:jc w:val="left"/>
        <w:rPr>
          <w:del w:id="193" w:author="Hideaki Nagamine" w:date="2016-09-29T12:26:00Z"/>
          <w:rFonts w:hint="eastAsia"/>
        </w:rPr>
      </w:pPr>
      <w:del w:id="194" w:author="Hideaki Nagamine" w:date="2016-09-29T12:26:00Z">
        <w:r w:rsidDel="00FD6D4A">
          <w:rPr>
            <w:rFonts w:eastAsia="Domine"/>
            <w:sz w:val="20"/>
            <w:szCs w:val="20"/>
          </w:rPr>
          <w:delText>10.4</w:delText>
        </w:r>
        <w:r w:rsidDel="00FD6D4A">
          <w:rPr>
            <w:rFonts w:eastAsia="Domine"/>
            <w:sz w:val="24"/>
            <w:szCs w:val="24"/>
          </w:rPr>
          <w:tab/>
        </w:r>
        <w:r w:rsidDel="00FD6D4A">
          <w:rPr>
            <w:rFonts w:ascii="SimSun" w:eastAsia="SimSun" w:hAnsi="SimSun" w:cs="SimSun"/>
            <w:sz w:val="20"/>
            <w:szCs w:val="20"/>
          </w:rPr>
          <w:delText>indexRange要素</w:delText>
        </w:r>
        <w:r w:rsidDel="00FD6D4A">
          <w:rPr>
            <w:rFonts w:ascii="SimSun" w:eastAsia="SimSun" w:hAnsi="SimSun" w:cs="SimSun"/>
            <w:sz w:val="20"/>
            <w:szCs w:val="20"/>
          </w:rPr>
          <w:tab/>
        </w:r>
      </w:del>
    </w:p>
    <w:p w14:paraId="11B69485" w14:textId="77777777" w:rsidR="00E14A32" w:rsidDel="00FD6D4A" w:rsidRDefault="00FD6D4A">
      <w:pPr>
        <w:tabs>
          <w:tab w:val="left" w:pos="550"/>
        </w:tabs>
        <w:spacing w:before="120" w:after="120"/>
        <w:jc w:val="left"/>
        <w:rPr>
          <w:del w:id="195" w:author="Hideaki Nagamine" w:date="2016-09-29T12:26:00Z"/>
          <w:rFonts w:hint="eastAsia"/>
        </w:rPr>
      </w:pPr>
      <w:del w:id="196" w:author="Hideaki Nagamine" w:date="2016-09-29T12:26:00Z">
        <w:r w:rsidDel="00FD6D4A">
          <w:rPr>
            <w:rFonts w:eastAsia="Domine"/>
            <w:b/>
            <w:sz w:val="20"/>
            <w:szCs w:val="20"/>
          </w:rPr>
          <w:delText>11</w:delText>
        </w:r>
        <w:r w:rsidDel="00FD6D4A">
          <w:rPr>
            <w:rFonts w:eastAsia="Domine"/>
            <w:sz w:val="24"/>
            <w:szCs w:val="24"/>
          </w:rPr>
          <w:tab/>
        </w:r>
        <w:r w:rsidDel="00FD6D4A">
          <w:rPr>
            <w:rFonts w:ascii="Arial Unicode MS" w:eastAsia="Arial Unicode MS" w:hAnsi="Arial Unicode MS" w:cs="Arial Unicode MS"/>
            <w:b/>
            <w:sz w:val="20"/>
            <w:szCs w:val="20"/>
          </w:rPr>
          <w:delText>その他の要素・属性</w:delText>
        </w:r>
        <w:r w:rsidDel="00FD6D4A">
          <w:rPr>
            <w:rFonts w:ascii="Arial Unicode MS" w:eastAsia="Arial Unicode MS" w:hAnsi="Arial Unicode MS" w:cs="Arial Unicode MS"/>
            <w:b/>
            <w:sz w:val="20"/>
            <w:szCs w:val="20"/>
          </w:rPr>
          <w:tab/>
        </w:r>
      </w:del>
    </w:p>
    <w:p w14:paraId="246C5E3A" w14:textId="77777777" w:rsidR="00E14A32" w:rsidDel="00FD6D4A" w:rsidRDefault="00FD6D4A">
      <w:pPr>
        <w:tabs>
          <w:tab w:val="left" w:pos="839"/>
        </w:tabs>
        <w:ind w:left="210"/>
        <w:jc w:val="left"/>
        <w:rPr>
          <w:del w:id="197" w:author="Hideaki Nagamine" w:date="2016-09-29T12:26:00Z"/>
          <w:rFonts w:hint="eastAsia"/>
        </w:rPr>
      </w:pPr>
      <w:del w:id="198" w:author="Hideaki Nagamine" w:date="2016-09-29T12:26:00Z">
        <w:r w:rsidDel="00FD6D4A">
          <w:rPr>
            <w:rFonts w:eastAsia="Domine"/>
            <w:sz w:val="20"/>
            <w:szCs w:val="20"/>
          </w:rPr>
          <w:delText>11.1</w:delText>
        </w:r>
        <w:r w:rsidDel="00FD6D4A">
          <w:rPr>
            <w:rFonts w:eastAsia="Domine"/>
            <w:sz w:val="24"/>
            <w:szCs w:val="24"/>
          </w:rPr>
          <w:tab/>
        </w:r>
        <w:r w:rsidDel="00FD6D4A">
          <w:rPr>
            <w:rFonts w:ascii="SimSun" w:eastAsia="SimSun" w:hAnsi="SimSun" w:cs="SimSun"/>
            <w:sz w:val="20"/>
            <w:szCs w:val="20"/>
          </w:rPr>
          <w:delText>is_gccExtension属性</w:delText>
        </w:r>
        <w:r w:rsidDel="00FD6D4A">
          <w:rPr>
            <w:rFonts w:ascii="SimSun" w:eastAsia="SimSun" w:hAnsi="SimSun" w:cs="SimSun"/>
            <w:sz w:val="20"/>
            <w:szCs w:val="20"/>
          </w:rPr>
          <w:tab/>
        </w:r>
      </w:del>
    </w:p>
    <w:p w14:paraId="6C679B7A" w14:textId="77777777" w:rsidR="00E14A32" w:rsidDel="00FD6D4A" w:rsidRDefault="00FD6D4A">
      <w:pPr>
        <w:tabs>
          <w:tab w:val="left" w:pos="839"/>
        </w:tabs>
        <w:ind w:left="210"/>
        <w:jc w:val="left"/>
        <w:rPr>
          <w:del w:id="199" w:author="Hideaki Nagamine" w:date="2016-09-29T12:26:00Z"/>
          <w:rFonts w:hint="eastAsia"/>
        </w:rPr>
      </w:pPr>
      <w:del w:id="200" w:author="Hideaki Nagamine" w:date="2016-09-29T12:26:00Z">
        <w:r w:rsidDel="00FD6D4A">
          <w:rPr>
            <w:rFonts w:eastAsia="Domine"/>
            <w:sz w:val="20"/>
            <w:szCs w:val="20"/>
          </w:rPr>
          <w:delText>11.2</w:delText>
        </w:r>
        <w:r w:rsidDel="00FD6D4A">
          <w:rPr>
            <w:rFonts w:eastAsia="Domine"/>
            <w:sz w:val="24"/>
            <w:szCs w:val="24"/>
          </w:rPr>
          <w:tab/>
        </w:r>
        <w:r w:rsidDel="00FD6D4A">
          <w:rPr>
            <w:rFonts w:ascii="SimSun" w:eastAsia="SimSun" w:hAnsi="SimSun" w:cs="SimSun"/>
            <w:sz w:val="20"/>
            <w:szCs w:val="20"/>
          </w:rPr>
          <w:delText>gccAsm要素、gccAsmDefinition要素、gccAsmStatement要素</w:delText>
        </w:r>
        <w:r w:rsidDel="00FD6D4A">
          <w:rPr>
            <w:rFonts w:ascii="SimSun" w:eastAsia="SimSun" w:hAnsi="SimSun" w:cs="SimSun"/>
            <w:sz w:val="20"/>
            <w:szCs w:val="20"/>
          </w:rPr>
          <w:tab/>
        </w:r>
      </w:del>
    </w:p>
    <w:p w14:paraId="5DC4914D" w14:textId="77777777" w:rsidR="00E14A32" w:rsidDel="00FD6D4A" w:rsidRDefault="00FD6D4A">
      <w:pPr>
        <w:tabs>
          <w:tab w:val="left" w:pos="839"/>
        </w:tabs>
        <w:ind w:left="210"/>
        <w:jc w:val="left"/>
        <w:rPr>
          <w:del w:id="201" w:author="Hideaki Nagamine" w:date="2016-09-29T12:26:00Z"/>
          <w:rFonts w:hint="eastAsia"/>
        </w:rPr>
      </w:pPr>
      <w:del w:id="202" w:author="Hideaki Nagamine" w:date="2016-09-29T12:26:00Z">
        <w:r w:rsidDel="00FD6D4A">
          <w:rPr>
            <w:rFonts w:eastAsia="Domine"/>
            <w:sz w:val="20"/>
            <w:szCs w:val="20"/>
          </w:rPr>
          <w:delText>11.3</w:delText>
        </w:r>
        <w:r w:rsidDel="00FD6D4A">
          <w:rPr>
            <w:rFonts w:eastAsia="Domine"/>
            <w:sz w:val="24"/>
            <w:szCs w:val="24"/>
          </w:rPr>
          <w:tab/>
        </w:r>
        <w:r w:rsidDel="00FD6D4A">
          <w:rPr>
            <w:rFonts w:ascii="SimSun" w:eastAsia="SimSun" w:hAnsi="SimSun" w:cs="SimSun"/>
            <w:sz w:val="20"/>
            <w:szCs w:val="20"/>
          </w:rPr>
          <w:delText>gccAttributes要素</w:delText>
        </w:r>
        <w:r w:rsidDel="00FD6D4A">
          <w:rPr>
            <w:rFonts w:ascii="SimSun" w:eastAsia="SimSun" w:hAnsi="SimSun" w:cs="SimSun"/>
            <w:sz w:val="20"/>
            <w:szCs w:val="20"/>
          </w:rPr>
          <w:tab/>
        </w:r>
      </w:del>
    </w:p>
    <w:p w14:paraId="59072C16" w14:textId="77777777" w:rsidR="00E14A32" w:rsidDel="00FD6D4A" w:rsidRDefault="00FD6D4A">
      <w:pPr>
        <w:tabs>
          <w:tab w:val="left" w:pos="839"/>
        </w:tabs>
        <w:ind w:left="210"/>
        <w:jc w:val="left"/>
        <w:rPr>
          <w:del w:id="203" w:author="Hideaki Nagamine" w:date="2016-09-29T12:26:00Z"/>
          <w:rFonts w:hint="eastAsia"/>
        </w:rPr>
      </w:pPr>
      <w:del w:id="204" w:author="Hideaki Nagamine" w:date="2016-09-29T12:26:00Z">
        <w:r w:rsidDel="00FD6D4A">
          <w:rPr>
            <w:rFonts w:eastAsia="Domine"/>
            <w:sz w:val="20"/>
            <w:szCs w:val="20"/>
          </w:rPr>
          <w:delText>11.4</w:delText>
        </w:r>
        <w:r w:rsidDel="00FD6D4A">
          <w:rPr>
            <w:rFonts w:eastAsia="Domine"/>
            <w:sz w:val="24"/>
            <w:szCs w:val="24"/>
          </w:rPr>
          <w:tab/>
        </w:r>
        <w:r w:rsidDel="00FD6D4A">
          <w:rPr>
            <w:rFonts w:ascii="SimSun" w:eastAsia="SimSun" w:hAnsi="SimSun" w:cs="SimSun"/>
            <w:sz w:val="20"/>
            <w:szCs w:val="20"/>
          </w:rPr>
          <w:delText>builtin_op要素</w:delText>
        </w:r>
        <w:r w:rsidDel="00FD6D4A">
          <w:rPr>
            <w:rFonts w:ascii="SimSun" w:eastAsia="SimSun" w:hAnsi="SimSun" w:cs="SimSun"/>
            <w:sz w:val="20"/>
            <w:szCs w:val="20"/>
          </w:rPr>
          <w:tab/>
        </w:r>
      </w:del>
    </w:p>
    <w:p w14:paraId="03331E2A" w14:textId="77777777" w:rsidR="00E14A32" w:rsidDel="00FD6D4A" w:rsidRDefault="00FD6D4A">
      <w:pPr>
        <w:tabs>
          <w:tab w:val="left" w:pos="839"/>
        </w:tabs>
        <w:ind w:left="210"/>
        <w:jc w:val="left"/>
        <w:rPr>
          <w:del w:id="205" w:author="Hideaki Nagamine" w:date="2016-09-29T12:26:00Z"/>
          <w:rFonts w:hint="eastAsia"/>
        </w:rPr>
      </w:pPr>
      <w:del w:id="206" w:author="Hideaki Nagamine" w:date="2016-09-29T12:26:00Z">
        <w:r w:rsidDel="00FD6D4A">
          <w:rPr>
            <w:rFonts w:eastAsia="Domine"/>
            <w:sz w:val="20"/>
            <w:szCs w:val="20"/>
          </w:rPr>
          <w:delText>11.5</w:delText>
        </w:r>
        <w:r w:rsidDel="00FD6D4A">
          <w:rPr>
            <w:rFonts w:eastAsia="Domine"/>
            <w:sz w:val="24"/>
            <w:szCs w:val="24"/>
          </w:rPr>
          <w:tab/>
        </w:r>
        <w:r w:rsidDel="00FD6D4A">
          <w:rPr>
            <w:rFonts w:ascii="SimSun" w:eastAsia="SimSun" w:hAnsi="SimSun" w:cs="SimSun"/>
            <w:sz w:val="20"/>
            <w:szCs w:val="20"/>
          </w:rPr>
          <w:delText>is_gccSyntax属性</w:delText>
        </w:r>
        <w:r w:rsidDel="00FD6D4A">
          <w:rPr>
            <w:rFonts w:ascii="SimSun" w:eastAsia="SimSun" w:hAnsi="SimSun" w:cs="SimSun"/>
            <w:sz w:val="20"/>
            <w:szCs w:val="20"/>
          </w:rPr>
          <w:tab/>
        </w:r>
      </w:del>
    </w:p>
    <w:p w14:paraId="5B18E063" w14:textId="77777777" w:rsidR="00E14A32" w:rsidDel="00FD6D4A" w:rsidRDefault="00FD6D4A">
      <w:pPr>
        <w:tabs>
          <w:tab w:val="left" w:pos="839"/>
        </w:tabs>
        <w:ind w:left="210"/>
        <w:jc w:val="left"/>
        <w:rPr>
          <w:del w:id="207" w:author="Hideaki Nagamine" w:date="2016-09-29T12:26:00Z"/>
          <w:rFonts w:hint="eastAsia"/>
        </w:rPr>
      </w:pPr>
      <w:del w:id="208" w:author="Hideaki Nagamine" w:date="2016-09-29T12:26:00Z">
        <w:r w:rsidDel="00FD6D4A">
          <w:rPr>
            <w:rFonts w:eastAsia="Domine"/>
            <w:sz w:val="20"/>
            <w:szCs w:val="20"/>
          </w:rPr>
          <w:delText>11.6</w:delText>
        </w:r>
        <w:r w:rsidDel="00FD6D4A">
          <w:rPr>
            <w:rFonts w:eastAsia="Domine"/>
            <w:sz w:val="24"/>
            <w:szCs w:val="24"/>
          </w:rPr>
          <w:tab/>
        </w:r>
        <w:r w:rsidDel="00FD6D4A">
          <w:rPr>
            <w:rFonts w:ascii="SimSun" w:eastAsia="SimSun" w:hAnsi="SimSun" w:cs="SimSun"/>
            <w:sz w:val="20"/>
            <w:szCs w:val="20"/>
          </w:rPr>
          <w:delText>is_modified属性</w:delText>
        </w:r>
        <w:r w:rsidDel="00FD6D4A">
          <w:rPr>
            <w:rFonts w:ascii="SimSun" w:eastAsia="SimSun" w:hAnsi="SimSun" w:cs="SimSun"/>
            <w:sz w:val="20"/>
            <w:szCs w:val="20"/>
          </w:rPr>
          <w:tab/>
        </w:r>
      </w:del>
    </w:p>
    <w:p w14:paraId="64651978" w14:textId="77777777" w:rsidR="00E14A32" w:rsidDel="00FD6D4A" w:rsidRDefault="00FD6D4A">
      <w:pPr>
        <w:tabs>
          <w:tab w:val="left" w:pos="550"/>
        </w:tabs>
        <w:spacing w:before="120" w:after="120"/>
        <w:jc w:val="left"/>
        <w:rPr>
          <w:del w:id="209" w:author="Hideaki Nagamine" w:date="2016-09-29T12:26:00Z"/>
          <w:rFonts w:hint="eastAsia"/>
        </w:rPr>
      </w:pPr>
      <w:del w:id="210" w:author="Hideaki Nagamine" w:date="2016-09-29T12:26:00Z">
        <w:r w:rsidDel="00FD6D4A">
          <w:rPr>
            <w:rFonts w:eastAsia="Domine"/>
            <w:b/>
            <w:sz w:val="20"/>
            <w:szCs w:val="20"/>
          </w:rPr>
          <w:delText>12</w:delText>
        </w:r>
        <w:r w:rsidDel="00FD6D4A">
          <w:rPr>
            <w:rFonts w:eastAsia="Domine"/>
            <w:sz w:val="24"/>
            <w:szCs w:val="24"/>
          </w:rPr>
          <w:tab/>
        </w:r>
        <w:r w:rsidDel="00FD6D4A">
          <w:rPr>
            <w:rFonts w:ascii="SimSun" w:eastAsia="SimSun" w:hAnsi="SimSun" w:cs="SimSun"/>
            <w:b/>
            <w:sz w:val="20"/>
            <w:szCs w:val="20"/>
          </w:rPr>
          <w:delText>未検討項目</w:delText>
        </w:r>
        <w:r w:rsidDel="00FD6D4A">
          <w:rPr>
            <w:rFonts w:ascii="SimSun" w:eastAsia="SimSun" w:hAnsi="SimSun" w:cs="SimSun"/>
            <w:b/>
            <w:sz w:val="20"/>
            <w:szCs w:val="20"/>
          </w:rPr>
          <w:tab/>
        </w:r>
      </w:del>
    </w:p>
    <w:p w14:paraId="158F09D5" w14:textId="77777777" w:rsidR="00FD6D4A" w:rsidDel="00FD6D4A" w:rsidRDefault="00FD6D4A">
      <w:pPr>
        <w:jc w:val="center"/>
        <w:rPr>
          <w:del w:id="211" w:author="Hideaki Nagamine" w:date="2016-09-29T12:27:00Z"/>
        </w:rPr>
        <w:pPrChange w:id="212" w:author="Hideaki Nagamine" w:date="2016-09-29T12:26:00Z">
          <w:pPr>
            <w:pStyle w:val="ab"/>
          </w:pPr>
        </w:pPrChange>
      </w:pPr>
      <w:del w:id="213" w:author="Hideaki Nagamine" w:date="2016-09-29T12:26:00Z">
        <w:r w:rsidDel="00FD6D4A">
          <w:rPr>
            <w:rFonts w:eastAsia="Domine"/>
          </w:rPr>
          <w:delText>13</w:delText>
        </w:r>
        <w:r w:rsidDel="00FD6D4A">
          <w:rPr>
            <w:rFonts w:eastAsia="Domine"/>
            <w:sz w:val="24"/>
            <w:szCs w:val="24"/>
          </w:rPr>
          <w:tab/>
        </w:r>
        <w:r w:rsidDel="00FD6D4A">
          <w:delText>コード例</w:delText>
        </w:r>
        <w:r w:rsidDel="00FD6D4A">
          <w:tab/>
        </w:r>
      </w:del>
    </w:p>
    <w:customXmlInsRangeStart w:id="214" w:author="Hideaki Nagamine" w:date="2016-09-29T12:25:00Z"/>
    <w:sdt>
      <w:sdtPr>
        <w:rPr>
          <w:lang w:val="ja-JP"/>
        </w:rPr>
        <w:id w:val="2030218535"/>
        <w:docPartObj>
          <w:docPartGallery w:val="Table of Contents"/>
          <w:docPartUnique/>
        </w:docPartObj>
      </w:sdtPr>
      <w:sdtEndPr>
        <w:rPr>
          <w:b/>
          <w:bCs/>
        </w:rPr>
      </w:sdtEndPr>
      <w:sdtContent>
        <w:customXmlInsRangeEnd w:id="214"/>
        <w:p w14:paraId="2B78DFCF" w14:textId="77777777" w:rsidR="00FD6D4A" w:rsidRDefault="00FD6D4A">
          <w:pPr>
            <w:jc w:val="center"/>
            <w:rPr>
              <w:ins w:id="215" w:author="Hideaki Nagamine" w:date="2016-09-29T12:25:00Z"/>
            </w:rPr>
            <w:pPrChange w:id="216" w:author="Hideaki Nagamine" w:date="2016-09-29T12:27:00Z">
              <w:pPr>
                <w:pStyle w:val="ab"/>
              </w:pPr>
            </w:pPrChange>
          </w:pPr>
          <w:ins w:id="217" w:author="Hideaki Nagamine" w:date="2016-09-29T12:27:00Z">
            <w:r>
              <w:rPr>
                <w:rFonts w:ascii="SimSun" w:eastAsia="SimSun" w:hAnsi="SimSun" w:cs="SimSun"/>
                <w:sz w:val="28"/>
                <w:szCs w:val="28"/>
              </w:rPr>
              <w:t>目次</w:t>
            </w:r>
          </w:ins>
        </w:p>
        <w:p w14:paraId="14282FCE" w14:textId="545CE7F1" w:rsidR="002D147A" w:rsidRDefault="00FD6D4A">
          <w:pPr>
            <w:pStyle w:val="10"/>
            <w:tabs>
              <w:tab w:val="right" w:leader="dot" w:pos="9530"/>
            </w:tabs>
            <w:rPr>
              <w:ins w:id="218" w:author="Hideaki Nagamine" w:date="2016-09-29T12:35:00Z"/>
              <w:rFonts w:asciiTheme="minorHAnsi" w:hAnsiTheme="minorHAnsi" w:cstheme="minorBidi"/>
              <w:noProof/>
              <w:color w:val="auto"/>
              <w:kern w:val="2"/>
              <w:szCs w:val="22"/>
            </w:rPr>
          </w:pPr>
          <w:ins w:id="219" w:author="Hideaki Nagamine" w:date="2016-09-29T12:25:00Z">
            <w:r>
              <w:fldChar w:fldCharType="begin"/>
            </w:r>
            <w:r>
              <w:instrText xml:space="preserve"> TOC \o "1-3" \h \z \u </w:instrText>
            </w:r>
            <w:r>
              <w:fldChar w:fldCharType="separate"/>
            </w:r>
          </w:ins>
          <w:ins w:id="220" w:author="Hideaki Nagamine" w:date="2016-09-29T12:35:00Z">
            <w:r w:rsidR="002D147A" w:rsidRPr="001A1326">
              <w:rPr>
                <w:rStyle w:val="ac"/>
                <w:noProof/>
              </w:rPr>
              <w:fldChar w:fldCharType="begin"/>
            </w:r>
            <w:r w:rsidR="002D147A" w:rsidRPr="001A1326">
              <w:rPr>
                <w:rStyle w:val="ac"/>
                <w:noProof/>
              </w:rPr>
              <w:instrText xml:space="preserve"> </w:instrText>
            </w:r>
            <w:r w:rsidR="002D147A">
              <w:rPr>
                <w:noProof/>
              </w:rPr>
              <w:instrText>HYPERLINK \l "_Toc462915880"</w:instrText>
            </w:r>
            <w:r w:rsidR="002D147A" w:rsidRPr="001A1326">
              <w:rPr>
                <w:rStyle w:val="ac"/>
                <w:noProof/>
              </w:rPr>
              <w:instrText xml:space="preserve"> </w:instrText>
            </w:r>
            <w:r w:rsidR="002D147A" w:rsidRPr="001A1326">
              <w:rPr>
                <w:rStyle w:val="ac"/>
                <w:noProof/>
              </w:rPr>
              <w:fldChar w:fldCharType="separate"/>
            </w:r>
            <w:r w:rsidR="002D147A" w:rsidRPr="001A1326">
              <w:rPr>
                <w:rStyle w:val="ac"/>
                <w:rFonts w:ascii="Arial Unicode MS" w:eastAsia="Arial Unicode MS" w:hAnsi="Arial Unicode MS" w:cs="Arial Unicode MS"/>
                <w:noProof/>
              </w:rPr>
              <w:t xml:space="preserve">1 </w:t>
            </w:r>
            <w:r w:rsidR="002D147A" w:rsidRPr="001A1326">
              <w:rPr>
                <w:rStyle w:val="ac"/>
                <w:rFonts w:ascii="ＭＳ ゴシック" w:eastAsia="ＭＳ ゴシック" w:hAnsi="ＭＳ ゴシック" w:cs="ＭＳ ゴシック" w:hint="eastAsia"/>
                <w:noProof/>
              </w:rPr>
              <w:t>はじめに</w:t>
            </w:r>
            <w:r w:rsidR="002D147A">
              <w:rPr>
                <w:noProof/>
                <w:webHidden/>
              </w:rPr>
              <w:tab/>
            </w:r>
            <w:r w:rsidR="002D147A">
              <w:rPr>
                <w:noProof/>
                <w:webHidden/>
              </w:rPr>
              <w:fldChar w:fldCharType="begin"/>
            </w:r>
            <w:r w:rsidR="002D147A">
              <w:rPr>
                <w:noProof/>
                <w:webHidden/>
              </w:rPr>
              <w:instrText xml:space="preserve"> PAGEREF _Toc462915880 \h </w:instrText>
            </w:r>
          </w:ins>
          <w:r w:rsidR="002D147A">
            <w:rPr>
              <w:noProof/>
              <w:webHidden/>
            </w:rPr>
          </w:r>
          <w:r w:rsidR="002D147A">
            <w:rPr>
              <w:noProof/>
              <w:webHidden/>
            </w:rPr>
            <w:fldChar w:fldCharType="separate"/>
          </w:r>
          <w:ins w:id="221" w:author="Hideaki Nagamine" w:date="2016-09-29T12:35:00Z">
            <w:r w:rsidR="002D147A">
              <w:rPr>
                <w:rFonts w:hint="eastAsia"/>
                <w:noProof/>
                <w:webHidden/>
              </w:rPr>
              <w:t>6</w:t>
            </w:r>
            <w:r w:rsidR="002D147A">
              <w:rPr>
                <w:noProof/>
                <w:webHidden/>
              </w:rPr>
              <w:fldChar w:fldCharType="end"/>
            </w:r>
            <w:r w:rsidR="002D147A" w:rsidRPr="001A1326">
              <w:rPr>
                <w:rStyle w:val="ac"/>
                <w:noProof/>
              </w:rPr>
              <w:fldChar w:fldCharType="end"/>
            </w:r>
          </w:ins>
        </w:p>
        <w:p w14:paraId="64BEA948" w14:textId="51DE9773" w:rsidR="002D147A" w:rsidRDefault="002D147A">
          <w:pPr>
            <w:pStyle w:val="10"/>
            <w:tabs>
              <w:tab w:val="right" w:leader="dot" w:pos="9530"/>
            </w:tabs>
            <w:rPr>
              <w:ins w:id="222" w:author="Hideaki Nagamine" w:date="2016-09-29T12:35:00Z"/>
              <w:rFonts w:asciiTheme="minorHAnsi" w:hAnsiTheme="minorHAnsi" w:cstheme="minorBidi"/>
              <w:noProof/>
              <w:color w:val="auto"/>
              <w:kern w:val="2"/>
              <w:szCs w:val="22"/>
            </w:rPr>
          </w:pPr>
          <w:ins w:id="223"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"_Toc462915881"</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2 翻訳単位とXcodeProgram要素</w:t>
            </w:r>
            <w:r>
              <w:rPr>
                <w:noProof/>
                <w:webHidden/>
              </w:rPr>
              <w:tab/>
            </w:r>
            <w:r>
              <w:rPr>
                <w:noProof/>
                <w:webHidden/>
              </w:rPr>
              <w:fldChar w:fldCharType="begin"/>
            </w:r>
            <w:r>
              <w:rPr>
                <w:noProof/>
                <w:webHidden/>
              </w:rPr>
              <w:instrText xml:space="preserve"> PAGEREF _Toc462915881 \h </w:instrText>
            </w:r>
          </w:ins>
          <w:r>
            <w:rPr>
              <w:noProof/>
              <w:webHidden/>
            </w:rPr>
          </w:r>
          <w:r>
            <w:rPr>
              <w:noProof/>
              <w:webHidden/>
            </w:rPr>
            <w:fldChar w:fldCharType="separate"/>
          </w:r>
          <w:ins w:id="224" w:author="Hideaki Nagamine" w:date="2016-09-29T12:35:00Z">
            <w:r>
              <w:rPr>
                <w:rFonts w:hint="eastAsia"/>
                <w:noProof/>
                <w:webHidden/>
              </w:rPr>
              <w:t>7</w:t>
            </w:r>
            <w:r>
              <w:rPr>
                <w:noProof/>
                <w:webHidden/>
              </w:rPr>
              <w:fldChar w:fldCharType="end"/>
            </w:r>
            <w:r w:rsidRPr="001A1326">
              <w:rPr>
                <w:rStyle w:val="ac"/>
                <w:noProof/>
              </w:rPr>
              <w:fldChar w:fldCharType="end"/>
            </w:r>
          </w:ins>
        </w:p>
        <w:p w14:paraId="017118E2" w14:textId="4A530CA4" w:rsidR="002D147A" w:rsidRDefault="002D147A">
          <w:pPr>
            <w:pStyle w:val="20"/>
            <w:tabs>
              <w:tab w:val="right" w:leader="dot" w:pos="9530"/>
            </w:tabs>
            <w:rPr>
              <w:ins w:id="225" w:author="Hideaki Nagamine" w:date="2016-09-29T12:35:00Z"/>
              <w:rFonts w:asciiTheme="minorHAnsi" w:hAnsiTheme="minorHAnsi" w:cstheme="minorBidi"/>
              <w:noProof/>
              <w:color w:val="auto"/>
              <w:kern w:val="2"/>
              <w:szCs w:val="22"/>
            </w:rPr>
          </w:pPr>
          <w:ins w:id="226"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"_Toc462915882"</w:instrText>
            </w:r>
            <w:r w:rsidRPr="001A1326">
              <w:rPr>
                <w:rStyle w:val="ac"/>
                <w:noProof/>
              </w:rPr>
              <w:instrText xml:space="preserve"> </w:instrText>
            </w:r>
            <w:r w:rsidRPr="001A1326">
              <w:rPr>
                <w:rStyle w:val="ac"/>
                <w:noProof/>
              </w:rPr>
              <w:fldChar w:fldCharType="separate"/>
            </w:r>
            <w:r w:rsidRPr="001A1326">
              <w:rPr>
                <w:rStyle w:val="ac"/>
                <w:rFonts w:ascii="Arial Unicode MS" w:eastAsia="Arial Unicode MS" w:hAnsi="Arial Unicode MS" w:cs="Arial Unicode MS"/>
                <w:noProof/>
              </w:rPr>
              <w:t xml:space="preserve">2.1 </w:t>
            </w:r>
            <w:r w:rsidRPr="001A1326">
              <w:rPr>
                <w:rStyle w:val="ac"/>
                <w:rFonts w:ascii="ＭＳ ゴシック" w:eastAsia="ＭＳ ゴシック" w:hAnsi="ＭＳ ゴシック" w:cs="ＭＳ ゴシック" w:hint="eastAsia"/>
                <w:noProof/>
              </w:rPr>
              <w:t>ソースコードの正規化</w:t>
            </w:r>
            <w:r>
              <w:rPr>
                <w:noProof/>
                <w:webHidden/>
              </w:rPr>
              <w:tab/>
            </w:r>
            <w:r>
              <w:rPr>
                <w:noProof/>
                <w:webHidden/>
              </w:rPr>
              <w:fldChar w:fldCharType="begin"/>
            </w:r>
            <w:r>
              <w:rPr>
                <w:noProof/>
                <w:webHidden/>
              </w:rPr>
              <w:instrText xml:space="preserve"> PAGEREF _Toc462915882 \h </w:instrText>
            </w:r>
          </w:ins>
          <w:r>
            <w:rPr>
              <w:noProof/>
              <w:webHidden/>
            </w:rPr>
          </w:r>
          <w:r>
            <w:rPr>
              <w:noProof/>
              <w:webHidden/>
            </w:rPr>
            <w:fldChar w:fldCharType="separate"/>
          </w:r>
          <w:ins w:id="227" w:author="Hideaki Nagamine" w:date="2016-09-29T12:35:00Z">
            <w:r>
              <w:rPr>
                <w:rFonts w:hint="eastAsia"/>
                <w:noProof/>
                <w:webHidden/>
              </w:rPr>
              <w:t>7</w:t>
            </w:r>
            <w:r>
              <w:rPr>
                <w:noProof/>
                <w:webHidden/>
              </w:rPr>
              <w:fldChar w:fldCharType="end"/>
            </w:r>
            <w:r w:rsidRPr="001A1326">
              <w:rPr>
                <w:rStyle w:val="ac"/>
                <w:noProof/>
              </w:rPr>
              <w:fldChar w:fldCharType="end"/>
            </w:r>
          </w:ins>
        </w:p>
        <w:p w14:paraId="6AD454E4" w14:textId="229BB0C8" w:rsidR="002D147A" w:rsidRDefault="002D147A">
          <w:pPr>
            <w:pStyle w:val="20"/>
            <w:tabs>
              <w:tab w:val="right" w:leader="dot" w:pos="9530"/>
            </w:tabs>
            <w:rPr>
              <w:ins w:id="228" w:author="Hideaki Nagamine" w:date="2016-09-29T12:35:00Z"/>
              <w:rFonts w:asciiTheme="minorHAnsi" w:hAnsiTheme="minorHAnsi" w:cstheme="minorBidi"/>
              <w:noProof/>
              <w:color w:val="auto"/>
              <w:kern w:val="2"/>
              <w:szCs w:val="22"/>
            </w:rPr>
          </w:pPr>
          <w:ins w:id="229"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"_Toc462915883"</w:instrText>
            </w:r>
            <w:r w:rsidRPr="001A1326">
              <w:rPr>
                <w:rStyle w:val="ac"/>
                <w:noProof/>
              </w:rPr>
              <w:instrText xml:space="preserve"> </w:instrText>
            </w:r>
            <w:r w:rsidRPr="001A1326">
              <w:rPr>
                <w:rStyle w:val="ac"/>
                <w:noProof/>
              </w:rPr>
              <w:fldChar w:fldCharType="separate"/>
            </w:r>
            <w:r w:rsidRPr="001A1326">
              <w:rPr>
                <w:rStyle w:val="ac"/>
                <w:rFonts w:ascii="Arial Unicode MS" w:eastAsia="Arial Unicode MS" w:hAnsi="Arial Unicode MS" w:cs="Arial Unicode MS"/>
                <w:noProof/>
              </w:rPr>
              <w:t>2.2 nnsTable</w:t>
            </w:r>
            <w:r w:rsidRPr="001A1326">
              <w:rPr>
                <w:rStyle w:val="ac"/>
                <w:rFonts w:ascii="ＭＳ ゴシック" w:eastAsia="ＭＳ ゴシック" w:hAnsi="ＭＳ ゴシック" w:cs="ＭＳ ゴシック" w:hint="eastAsia"/>
                <w:noProof/>
              </w:rPr>
              <w:t>と</w:t>
            </w:r>
            <w:r w:rsidRPr="001A1326">
              <w:rPr>
                <w:rStyle w:val="ac"/>
                <w:rFonts w:ascii="Arial Unicode MS" w:eastAsia="Arial Unicode MS" w:hAnsi="Arial Unicode MS" w:cs="Arial Unicode MS"/>
                <w:noProof/>
              </w:rPr>
              <w:t>nns</w:t>
            </w:r>
            <w:r w:rsidRPr="001A1326">
              <w:rPr>
                <w:rStyle w:val="ac"/>
                <w:rFonts w:ascii="ＭＳ ゴシック" w:eastAsia="ＭＳ ゴシック" w:hAnsi="ＭＳ ゴシック" w:cs="ＭＳ ゴシック" w:hint="eastAsia"/>
                <w:noProof/>
              </w:rPr>
              <w:t>属性</w:t>
            </w:r>
            <w:r>
              <w:rPr>
                <w:noProof/>
                <w:webHidden/>
              </w:rPr>
              <w:tab/>
            </w:r>
            <w:r>
              <w:rPr>
                <w:noProof/>
                <w:webHidden/>
              </w:rPr>
              <w:fldChar w:fldCharType="begin"/>
            </w:r>
            <w:r>
              <w:rPr>
                <w:noProof/>
                <w:webHidden/>
              </w:rPr>
              <w:instrText xml:space="preserve"> PAGEREF _Toc462915883 \h </w:instrText>
            </w:r>
          </w:ins>
          <w:r>
            <w:rPr>
              <w:noProof/>
              <w:webHidden/>
            </w:rPr>
          </w:r>
          <w:r>
            <w:rPr>
              <w:noProof/>
              <w:webHidden/>
            </w:rPr>
            <w:fldChar w:fldCharType="separate"/>
          </w:r>
          <w:ins w:id="230" w:author="Hideaki Nagamine" w:date="2016-09-29T12:35:00Z">
            <w:r>
              <w:rPr>
                <w:rFonts w:hint="eastAsia"/>
                <w:noProof/>
                <w:webHidden/>
              </w:rPr>
              <w:t>9</w:t>
            </w:r>
            <w:r>
              <w:rPr>
                <w:noProof/>
                <w:webHidden/>
              </w:rPr>
              <w:fldChar w:fldCharType="end"/>
            </w:r>
            <w:r w:rsidRPr="001A1326">
              <w:rPr>
                <w:rStyle w:val="ac"/>
                <w:noProof/>
              </w:rPr>
              <w:fldChar w:fldCharType="end"/>
            </w:r>
          </w:ins>
        </w:p>
        <w:p w14:paraId="6EC990E8" w14:textId="6CE52370" w:rsidR="002D147A" w:rsidRDefault="002D147A">
          <w:pPr>
            <w:pStyle w:val="20"/>
            <w:tabs>
              <w:tab w:val="right" w:leader="dot" w:pos="9530"/>
            </w:tabs>
            <w:rPr>
              <w:ins w:id="231" w:author="Hideaki Nagamine" w:date="2016-09-29T12:35:00Z"/>
              <w:rFonts w:asciiTheme="minorHAnsi" w:hAnsiTheme="minorHAnsi" w:cstheme="minorBidi"/>
              <w:noProof/>
              <w:color w:val="auto"/>
              <w:kern w:val="2"/>
              <w:szCs w:val="22"/>
            </w:rPr>
          </w:pPr>
          <w:ins w:id="232"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"_Toc462915884"</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2.3 value要素</w:t>
            </w:r>
            <w:r>
              <w:rPr>
                <w:noProof/>
                <w:webHidden/>
              </w:rPr>
              <w:tab/>
            </w:r>
            <w:r>
              <w:rPr>
                <w:noProof/>
                <w:webHidden/>
              </w:rPr>
              <w:fldChar w:fldCharType="begin"/>
            </w:r>
            <w:r>
              <w:rPr>
                <w:noProof/>
                <w:webHidden/>
              </w:rPr>
              <w:instrText xml:space="preserve"> PAGEREF _Toc462915884 \h </w:instrText>
            </w:r>
          </w:ins>
          <w:r>
            <w:rPr>
              <w:noProof/>
              <w:webHidden/>
            </w:rPr>
          </w:r>
          <w:r>
            <w:rPr>
              <w:noProof/>
              <w:webHidden/>
            </w:rPr>
            <w:fldChar w:fldCharType="separate"/>
          </w:r>
          <w:ins w:id="233" w:author="Hideaki Nagamine" w:date="2016-09-29T12:35:00Z">
            <w:r>
              <w:rPr>
                <w:rFonts w:hint="eastAsia"/>
                <w:noProof/>
                <w:webHidden/>
              </w:rPr>
              <w:t>10</w:t>
            </w:r>
            <w:r>
              <w:rPr>
                <w:noProof/>
                <w:webHidden/>
              </w:rPr>
              <w:fldChar w:fldCharType="end"/>
            </w:r>
            <w:r w:rsidRPr="001A1326">
              <w:rPr>
                <w:rStyle w:val="ac"/>
                <w:noProof/>
              </w:rPr>
              <w:fldChar w:fldCharType="end"/>
            </w:r>
          </w:ins>
        </w:p>
        <w:p w14:paraId="45C9172E" w14:textId="7124FC61" w:rsidR="002D147A" w:rsidRDefault="002D147A">
          <w:pPr>
            <w:pStyle w:val="10"/>
            <w:tabs>
              <w:tab w:val="right" w:leader="dot" w:pos="9530"/>
            </w:tabs>
            <w:rPr>
              <w:ins w:id="234" w:author="Hideaki Nagamine" w:date="2016-09-29T12:35:00Z"/>
              <w:rFonts w:asciiTheme="minorHAnsi" w:hAnsiTheme="minorHAnsi" w:cstheme="minorBidi"/>
              <w:noProof/>
              <w:color w:val="auto"/>
              <w:kern w:val="2"/>
              <w:szCs w:val="22"/>
            </w:rPr>
          </w:pPr>
          <w:ins w:id="235"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"_Toc462915885"</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3 typeTable要素とデータ型定義要素</w:t>
            </w:r>
            <w:r>
              <w:rPr>
                <w:noProof/>
                <w:webHidden/>
              </w:rPr>
              <w:tab/>
            </w:r>
            <w:r>
              <w:rPr>
                <w:noProof/>
                <w:webHidden/>
              </w:rPr>
              <w:fldChar w:fldCharType="begin"/>
            </w:r>
            <w:r>
              <w:rPr>
                <w:noProof/>
                <w:webHidden/>
              </w:rPr>
              <w:instrText xml:space="preserve"> PAGEREF _Toc462915885 \h </w:instrText>
            </w:r>
          </w:ins>
          <w:r>
            <w:rPr>
              <w:noProof/>
              <w:webHidden/>
            </w:rPr>
          </w:r>
          <w:r>
            <w:rPr>
              <w:noProof/>
              <w:webHidden/>
            </w:rPr>
            <w:fldChar w:fldCharType="separate"/>
          </w:r>
          <w:ins w:id="236" w:author="Hideaki Nagamine" w:date="2016-09-29T12:35:00Z">
            <w:r>
              <w:rPr>
                <w:rFonts w:hint="eastAsia"/>
                <w:noProof/>
                <w:webHidden/>
              </w:rPr>
              <w:t>12</w:t>
            </w:r>
            <w:r>
              <w:rPr>
                <w:noProof/>
                <w:webHidden/>
              </w:rPr>
              <w:fldChar w:fldCharType="end"/>
            </w:r>
            <w:r w:rsidRPr="001A1326">
              <w:rPr>
                <w:rStyle w:val="ac"/>
                <w:noProof/>
              </w:rPr>
              <w:fldChar w:fldCharType="end"/>
            </w:r>
          </w:ins>
        </w:p>
        <w:p w14:paraId="4E8B2623" w14:textId="1D668A73" w:rsidR="002D147A" w:rsidRDefault="002D147A">
          <w:pPr>
            <w:pStyle w:val="20"/>
            <w:tabs>
              <w:tab w:val="right" w:leader="dot" w:pos="9530"/>
            </w:tabs>
            <w:rPr>
              <w:ins w:id="237" w:author="Hideaki Nagamine" w:date="2016-09-29T12:35:00Z"/>
              <w:rFonts w:asciiTheme="minorHAnsi" w:hAnsiTheme="minorHAnsi" w:cstheme="minorBidi"/>
              <w:noProof/>
              <w:color w:val="auto"/>
              <w:kern w:val="2"/>
              <w:szCs w:val="22"/>
            </w:rPr>
          </w:pPr>
          <w:ins w:id="238"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"_Toc462915886"</w:instrText>
            </w:r>
            <w:r w:rsidRPr="001A1326">
              <w:rPr>
                <w:rStyle w:val="ac"/>
                <w:noProof/>
              </w:rPr>
              <w:instrText xml:space="preserve"> </w:instrText>
            </w:r>
            <w:r w:rsidRPr="001A1326">
              <w:rPr>
                <w:rStyle w:val="ac"/>
                <w:noProof/>
              </w:rPr>
              <w:fldChar w:fldCharType="separate"/>
            </w:r>
            <w:r w:rsidRPr="001A1326">
              <w:rPr>
                <w:rStyle w:val="ac"/>
                <w:rFonts w:ascii="Arial Unicode MS" w:eastAsia="Arial Unicode MS" w:hAnsi="Arial Unicode MS" w:cs="Arial Unicode MS"/>
                <w:noProof/>
              </w:rPr>
              <w:t xml:space="preserve">3.1 </w:t>
            </w:r>
            <w:r w:rsidRPr="001A1326">
              <w:rPr>
                <w:rStyle w:val="ac"/>
                <w:rFonts w:ascii="ＭＳ ゴシック" w:eastAsia="ＭＳ ゴシック" w:hAnsi="ＭＳ ゴシック" w:cs="ＭＳ ゴシック" w:hint="eastAsia"/>
                <w:noProof/>
              </w:rPr>
              <w:t>データ型識別名</w:t>
            </w:r>
            <w:r>
              <w:rPr>
                <w:noProof/>
                <w:webHidden/>
              </w:rPr>
              <w:tab/>
            </w:r>
            <w:r>
              <w:rPr>
                <w:noProof/>
                <w:webHidden/>
              </w:rPr>
              <w:fldChar w:fldCharType="begin"/>
            </w:r>
            <w:r>
              <w:rPr>
                <w:noProof/>
                <w:webHidden/>
              </w:rPr>
              <w:instrText xml:space="preserve"> PAGEREF _Toc462915886 \h </w:instrText>
            </w:r>
          </w:ins>
          <w:r>
            <w:rPr>
              <w:noProof/>
              <w:webHidden/>
            </w:rPr>
          </w:r>
          <w:r>
            <w:rPr>
              <w:noProof/>
              <w:webHidden/>
            </w:rPr>
            <w:fldChar w:fldCharType="separate"/>
          </w:r>
          <w:ins w:id="239" w:author="Hideaki Nagamine" w:date="2016-09-29T12:35:00Z">
            <w:r>
              <w:rPr>
                <w:rFonts w:hint="eastAsia"/>
                <w:noProof/>
                <w:webHidden/>
              </w:rPr>
              <w:t>12</w:t>
            </w:r>
            <w:r>
              <w:rPr>
                <w:noProof/>
                <w:webHidden/>
              </w:rPr>
              <w:fldChar w:fldCharType="end"/>
            </w:r>
            <w:r w:rsidRPr="001A1326">
              <w:rPr>
                <w:rStyle w:val="ac"/>
                <w:noProof/>
              </w:rPr>
              <w:fldChar w:fldCharType="end"/>
            </w:r>
          </w:ins>
        </w:p>
        <w:p w14:paraId="4B42F22B" w14:textId="2B9FD432" w:rsidR="002D147A" w:rsidRDefault="002D147A">
          <w:pPr>
            <w:pStyle w:val="20"/>
            <w:tabs>
              <w:tab w:val="right" w:leader="dot" w:pos="9530"/>
            </w:tabs>
            <w:rPr>
              <w:ins w:id="240" w:author="Hideaki Nagamine" w:date="2016-09-29T12:35:00Z"/>
              <w:rFonts w:asciiTheme="minorHAnsi" w:hAnsiTheme="minorHAnsi" w:cstheme="minorBidi"/>
              <w:noProof/>
              <w:color w:val="auto"/>
              <w:kern w:val="2"/>
              <w:szCs w:val="22"/>
            </w:rPr>
          </w:pPr>
          <w:ins w:id="241"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"_Toc462915887"</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3.1.1 typeName要素</w:t>
            </w:r>
            <w:r>
              <w:rPr>
                <w:noProof/>
                <w:webHidden/>
              </w:rPr>
              <w:tab/>
            </w:r>
            <w:r>
              <w:rPr>
                <w:noProof/>
                <w:webHidden/>
              </w:rPr>
              <w:fldChar w:fldCharType="begin"/>
            </w:r>
            <w:r>
              <w:rPr>
                <w:noProof/>
                <w:webHidden/>
              </w:rPr>
              <w:instrText xml:space="preserve"> PAGEREF _Toc462915887 \h </w:instrText>
            </w:r>
          </w:ins>
          <w:r>
            <w:rPr>
              <w:noProof/>
              <w:webHidden/>
            </w:rPr>
          </w:r>
          <w:r>
            <w:rPr>
              <w:noProof/>
              <w:webHidden/>
            </w:rPr>
            <w:fldChar w:fldCharType="separate"/>
          </w:r>
          <w:ins w:id="242" w:author="Hideaki Nagamine" w:date="2016-09-29T12:35:00Z">
            <w:r>
              <w:rPr>
                <w:rFonts w:hint="eastAsia"/>
                <w:noProof/>
                <w:webHidden/>
              </w:rPr>
              <w:t>13</w:t>
            </w:r>
            <w:r>
              <w:rPr>
                <w:noProof/>
                <w:webHidden/>
              </w:rPr>
              <w:fldChar w:fldCharType="end"/>
            </w:r>
            <w:r w:rsidRPr="001A1326">
              <w:rPr>
                <w:rStyle w:val="ac"/>
                <w:noProof/>
              </w:rPr>
              <w:fldChar w:fldCharType="end"/>
            </w:r>
          </w:ins>
        </w:p>
        <w:p w14:paraId="62513336" w14:textId="4E4893F7" w:rsidR="002D147A" w:rsidRDefault="002D147A">
          <w:pPr>
            <w:pStyle w:val="20"/>
            <w:tabs>
              <w:tab w:val="right" w:leader="dot" w:pos="9530"/>
            </w:tabs>
            <w:rPr>
              <w:ins w:id="243" w:author="Hideaki Nagamine" w:date="2016-09-29T12:35:00Z"/>
              <w:rFonts w:asciiTheme="minorHAnsi" w:hAnsiTheme="minorHAnsi" w:cstheme="minorBidi"/>
              <w:noProof/>
              <w:color w:val="auto"/>
              <w:kern w:val="2"/>
              <w:szCs w:val="22"/>
            </w:rPr>
          </w:pPr>
          <w:ins w:id="244"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"_Toc462915888"</w:instrText>
            </w:r>
            <w:r w:rsidRPr="001A1326">
              <w:rPr>
                <w:rStyle w:val="ac"/>
                <w:noProof/>
              </w:rPr>
              <w:instrText xml:space="preserve"> </w:instrText>
            </w:r>
            <w:r w:rsidRPr="001A1326">
              <w:rPr>
                <w:rStyle w:val="ac"/>
                <w:noProof/>
              </w:rPr>
              <w:fldChar w:fldCharType="separate"/>
            </w:r>
            <w:r w:rsidRPr="001A1326">
              <w:rPr>
                <w:rStyle w:val="ac"/>
                <w:rFonts w:ascii="Arial Unicode MS" w:eastAsia="Arial Unicode MS" w:hAnsi="Arial Unicode MS" w:cs="Arial Unicode MS"/>
                <w:noProof/>
              </w:rPr>
              <w:t xml:space="preserve">3.3 </w:t>
            </w:r>
            <w:r w:rsidRPr="001A1326">
              <w:rPr>
                <w:rStyle w:val="ac"/>
                <w:rFonts w:ascii="ＭＳ ゴシック" w:eastAsia="ＭＳ ゴシック" w:hAnsi="ＭＳ ゴシック" w:cs="ＭＳ ゴシック" w:hint="eastAsia"/>
                <w:noProof/>
              </w:rPr>
              <w:t>データ型定義要素属性</w:t>
            </w:r>
            <w:r>
              <w:rPr>
                <w:noProof/>
                <w:webHidden/>
              </w:rPr>
              <w:tab/>
            </w:r>
            <w:r>
              <w:rPr>
                <w:noProof/>
                <w:webHidden/>
              </w:rPr>
              <w:fldChar w:fldCharType="begin"/>
            </w:r>
            <w:r>
              <w:rPr>
                <w:noProof/>
                <w:webHidden/>
              </w:rPr>
              <w:instrText xml:space="preserve"> PAGEREF _Toc462915888 \h </w:instrText>
            </w:r>
          </w:ins>
          <w:r>
            <w:rPr>
              <w:noProof/>
              <w:webHidden/>
            </w:rPr>
          </w:r>
          <w:r>
            <w:rPr>
              <w:noProof/>
              <w:webHidden/>
            </w:rPr>
            <w:fldChar w:fldCharType="separate"/>
          </w:r>
          <w:ins w:id="245" w:author="Hideaki Nagamine" w:date="2016-09-29T12:35:00Z">
            <w:r>
              <w:rPr>
                <w:rFonts w:hint="eastAsia"/>
                <w:noProof/>
                <w:webHidden/>
              </w:rPr>
              <w:t>13</w:t>
            </w:r>
            <w:r>
              <w:rPr>
                <w:noProof/>
                <w:webHidden/>
              </w:rPr>
              <w:fldChar w:fldCharType="end"/>
            </w:r>
            <w:r w:rsidRPr="001A1326">
              <w:rPr>
                <w:rStyle w:val="ac"/>
                <w:noProof/>
              </w:rPr>
              <w:fldChar w:fldCharType="end"/>
            </w:r>
          </w:ins>
        </w:p>
        <w:p w14:paraId="6026856B" w14:textId="4A30E638" w:rsidR="002D147A" w:rsidRDefault="002D147A">
          <w:pPr>
            <w:pStyle w:val="20"/>
            <w:tabs>
              <w:tab w:val="right" w:leader="dot" w:pos="9530"/>
            </w:tabs>
            <w:rPr>
              <w:ins w:id="246" w:author="Hideaki Nagamine" w:date="2016-09-29T12:35:00Z"/>
              <w:rFonts w:asciiTheme="minorHAnsi" w:hAnsiTheme="minorHAnsi" w:cstheme="minorBidi"/>
              <w:noProof/>
              <w:color w:val="auto"/>
              <w:kern w:val="2"/>
              <w:szCs w:val="22"/>
            </w:rPr>
          </w:pPr>
          <w:ins w:id="247"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"_Toc462915889"</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3.4 basicType要素</w:t>
            </w:r>
            <w:r>
              <w:rPr>
                <w:noProof/>
                <w:webHidden/>
              </w:rPr>
              <w:tab/>
            </w:r>
            <w:r>
              <w:rPr>
                <w:noProof/>
                <w:webHidden/>
              </w:rPr>
              <w:fldChar w:fldCharType="begin"/>
            </w:r>
            <w:r>
              <w:rPr>
                <w:noProof/>
                <w:webHidden/>
              </w:rPr>
              <w:instrText xml:space="preserve"> PAGEREF _Toc462915889 \h </w:instrText>
            </w:r>
          </w:ins>
          <w:r>
            <w:rPr>
              <w:noProof/>
              <w:webHidden/>
            </w:rPr>
          </w:r>
          <w:r>
            <w:rPr>
              <w:noProof/>
              <w:webHidden/>
            </w:rPr>
            <w:fldChar w:fldCharType="separate"/>
          </w:r>
          <w:ins w:id="248" w:author="Hideaki Nagamine" w:date="2016-09-29T12:35:00Z">
            <w:r>
              <w:rPr>
                <w:rFonts w:hint="eastAsia"/>
                <w:noProof/>
                <w:webHidden/>
              </w:rPr>
              <w:t>14</w:t>
            </w:r>
            <w:r>
              <w:rPr>
                <w:noProof/>
                <w:webHidden/>
              </w:rPr>
              <w:fldChar w:fldCharType="end"/>
            </w:r>
            <w:r w:rsidRPr="001A1326">
              <w:rPr>
                <w:rStyle w:val="ac"/>
                <w:noProof/>
              </w:rPr>
              <w:fldChar w:fldCharType="end"/>
            </w:r>
          </w:ins>
        </w:p>
        <w:p w14:paraId="40D93BCD" w14:textId="48999550" w:rsidR="002D147A" w:rsidRDefault="002D147A">
          <w:pPr>
            <w:pStyle w:val="20"/>
            <w:tabs>
              <w:tab w:val="right" w:leader="dot" w:pos="9530"/>
            </w:tabs>
            <w:rPr>
              <w:ins w:id="249" w:author="Hideaki Nagamine" w:date="2016-09-29T12:35:00Z"/>
              <w:rFonts w:asciiTheme="minorHAnsi" w:hAnsiTheme="minorHAnsi" w:cstheme="minorBidi"/>
              <w:noProof/>
              <w:color w:val="auto"/>
              <w:kern w:val="2"/>
              <w:szCs w:val="22"/>
            </w:rPr>
          </w:pPr>
          <w:ins w:id="250"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"_Toc462915890"</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3.5 pointerType要素</w:t>
            </w:r>
            <w:r>
              <w:rPr>
                <w:noProof/>
                <w:webHidden/>
              </w:rPr>
              <w:tab/>
            </w:r>
            <w:r>
              <w:rPr>
                <w:noProof/>
                <w:webHidden/>
              </w:rPr>
              <w:fldChar w:fldCharType="begin"/>
            </w:r>
            <w:r>
              <w:rPr>
                <w:noProof/>
                <w:webHidden/>
              </w:rPr>
              <w:instrText xml:space="preserve"> PAGEREF _Toc462915890 \h </w:instrText>
            </w:r>
          </w:ins>
          <w:r>
            <w:rPr>
              <w:noProof/>
              <w:webHidden/>
            </w:rPr>
          </w:r>
          <w:r>
            <w:rPr>
              <w:noProof/>
              <w:webHidden/>
            </w:rPr>
            <w:fldChar w:fldCharType="separate"/>
          </w:r>
          <w:ins w:id="251" w:author="Hideaki Nagamine" w:date="2016-09-29T12:35:00Z">
            <w:r>
              <w:rPr>
                <w:rFonts w:hint="eastAsia"/>
                <w:noProof/>
                <w:webHidden/>
              </w:rPr>
              <w:t>14</w:t>
            </w:r>
            <w:r>
              <w:rPr>
                <w:noProof/>
                <w:webHidden/>
              </w:rPr>
              <w:fldChar w:fldCharType="end"/>
            </w:r>
            <w:r w:rsidRPr="001A1326">
              <w:rPr>
                <w:rStyle w:val="ac"/>
                <w:noProof/>
              </w:rPr>
              <w:fldChar w:fldCharType="end"/>
            </w:r>
          </w:ins>
        </w:p>
        <w:p w14:paraId="68D810D2" w14:textId="4A455983" w:rsidR="002D147A" w:rsidRDefault="002D147A">
          <w:pPr>
            <w:pStyle w:val="20"/>
            <w:tabs>
              <w:tab w:val="right" w:leader="dot" w:pos="9530"/>
            </w:tabs>
            <w:rPr>
              <w:ins w:id="252" w:author="Hideaki Nagamine" w:date="2016-09-29T12:35:00Z"/>
              <w:rFonts w:asciiTheme="minorHAnsi" w:hAnsiTheme="minorHAnsi" w:cstheme="minorBidi"/>
              <w:noProof/>
              <w:color w:val="auto"/>
              <w:kern w:val="2"/>
              <w:szCs w:val="22"/>
            </w:rPr>
          </w:pPr>
          <w:ins w:id="253"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"_Toc462915891"</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3.6 functionType要素</w:t>
            </w:r>
            <w:r>
              <w:rPr>
                <w:noProof/>
                <w:webHidden/>
              </w:rPr>
              <w:tab/>
            </w:r>
            <w:r>
              <w:rPr>
                <w:noProof/>
                <w:webHidden/>
              </w:rPr>
              <w:fldChar w:fldCharType="begin"/>
            </w:r>
            <w:r>
              <w:rPr>
                <w:noProof/>
                <w:webHidden/>
              </w:rPr>
              <w:instrText xml:space="preserve"> PAGEREF _Toc462915891 \h </w:instrText>
            </w:r>
          </w:ins>
          <w:r>
            <w:rPr>
              <w:noProof/>
              <w:webHidden/>
            </w:rPr>
          </w:r>
          <w:r>
            <w:rPr>
              <w:noProof/>
              <w:webHidden/>
            </w:rPr>
            <w:fldChar w:fldCharType="separate"/>
          </w:r>
          <w:ins w:id="254" w:author="Hideaki Nagamine" w:date="2016-09-29T12:35:00Z">
            <w:r>
              <w:rPr>
                <w:rFonts w:hint="eastAsia"/>
                <w:noProof/>
                <w:webHidden/>
              </w:rPr>
              <w:t>15</w:t>
            </w:r>
            <w:r>
              <w:rPr>
                <w:noProof/>
                <w:webHidden/>
              </w:rPr>
              <w:fldChar w:fldCharType="end"/>
            </w:r>
            <w:r w:rsidRPr="001A1326">
              <w:rPr>
                <w:rStyle w:val="ac"/>
                <w:noProof/>
              </w:rPr>
              <w:fldChar w:fldCharType="end"/>
            </w:r>
          </w:ins>
        </w:p>
        <w:p w14:paraId="440A30F7" w14:textId="575B2374" w:rsidR="002D147A" w:rsidRDefault="002D147A">
          <w:pPr>
            <w:pStyle w:val="20"/>
            <w:tabs>
              <w:tab w:val="right" w:leader="dot" w:pos="9530"/>
            </w:tabs>
            <w:rPr>
              <w:ins w:id="255" w:author="Hideaki Nagamine" w:date="2016-09-29T12:35:00Z"/>
              <w:rFonts w:asciiTheme="minorHAnsi" w:hAnsiTheme="minorHAnsi" w:cstheme="minorBidi"/>
              <w:noProof/>
              <w:color w:val="auto"/>
              <w:kern w:val="2"/>
              <w:szCs w:val="22"/>
            </w:rPr>
          </w:pPr>
          <w:ins w:id="256"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"_Toc462915892"</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3.7 arrayType要素</w:t>
            </w:r>
            <w:r>
              <w:rPr>
                <w:noProof/>
                <w:webHidden/>
              </w:rPr>
              <w:tab/>
            </w:r>
            <w:r>
              <w:rPr>
                <w:noProof/>
                <w:webHidden/>
              </w:rPr>
              <w:fldChar w:fldCharType="begin"/>
            </w:r>
            <w:r>
              <w:rPr>
                <w:noProof/>
                <w:webHidden/>
              </w:rPr>
              <w:instrText xml:space="preserve"> PAGEREF _Toc462915892 \h </w:instrText>
            </w:r>
          </w:ins>
          <w:r>
            <w:rPr>
              <w:noProof/>
              <w:webHidden/>
            </w:rPr>
          </w:r>
          <w:r>
            <w:rPr>
              <w:noProof/>
              <w:webHidden/>
            </w:rPr>
            <w:fldChar w:fldCharType="separate"/>
          </w:r>
          <w:ins w:id="257" w:author="Hideaki Nagamine" w:date="2016-09-29T12:35:00Z">
            <w:r>
              <w:rPr>
                <w:rFonts w:hint="eastAsia"/>
                <w:noProof/>
                <w:webHidden/>
              </w:rPr>
              <w:t>15</w:t>
            </w:r>
            <w:r>
              <w:rPr>
                <w:noProof/>
                <w:webHidden/>
              </w:rPr>
              <w:fldChar w:fldCharType="end"/>
            </w:r>
            <w:r w:rsidRPr="001A1326">
              <w:rPr>
                <w:rStyle w:val="ac"/>
                <w:noProof/>
              </w:rPr>
              <w:fldChar w:fldCharType="end"/>
            </w:r>
          </w:ins>
        </w:p>
        <w:p w14:paraId="5605440D" w14:textId="23BD5129" w:rsidR="002D147A" w:rsidRDefault="002D147A">
          <w:pPr>
            <w:pStyle w:val="20"/>
            <w:tabs>
              <w:tab w:val="right" w:leader="dot" w:pos="9530"/>
            </w:tabs>
            <w:rPr>
              <w:ins w:id="258" w:author="Hideaki Nagamine" w:date="2016-09-29T12:35:00Z"/>
              <w:rFonts w:asciiTheme="minorHAnsi" w:hAnsiTheme="minorHAnsi" w:cstheme="minorBidi"/>
              <w:noProof/>
              <w:color w:val="auto"/>
              <w:kern w:val="2"/>
              <w:szCs w:val="22"/>
            </w:rPr>
          </w:pPr>
          <w:ins w:id="259"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"_Toc462915893"</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3.8 unionType要素</w:t>
            </w:r>
            <w:r>
              <w:rPr>
                <w:noProof/>
                <w:webHidden/>
              </w:rPr>
              <w:tab/>
            </w:r>
            <w:r>
              <w:rPr>
                <w:noProof/>
                <w:webHidden/>
              </w:rPr>
              <w:fldChar w:fldCharType="begin"/>
            </w:r>
            <w:r>
              <w:rPr>
                <w:noProof/>
                <w:webHidden/>
              </w:rPr>
              <w:instrText xml:space="preserve"> PAGEREF _Toc462915893 \h </w:instrText>
            </w:r>
          </w:ins>
          <w:r>
            <w:rPr>
              <w:noProof/>
              <w:webHidden/>
            </w:rPr>
          </w:r>
          <w:r>
            <w:rPr>
              <w:noProof/>
              <w:webHidden/>
            </w:rPr>
            <w:fldChar w:fldCharType="separate"/>
          </w:r>
          <w:ins w:id="260" w:author="Hideaki Nagamine" w:date="2016-09-29T12:35:00Z">
            <w:r>
              <w:rPr>
                <w:rFonts w:hint="eastAsia"/>
                <w:noProof/>
                <w:webHidden/>
              </w:rPr>
              <w:t>16</w:t>
            </w:r>
            <w:r>
              <w:rPr>
                <w:noProof/>
                <w:webHidden/>
              </w:rPr>
              <w:fldChar w:fldCharType="end"/>
            </w:r>
            <w:r w:rsidRPr="001A1326">
              <w:rPr>
                <w:rStyle w:val="ac"/>
                <w:noProof/>
              </w:rPr>
              <w:fldChar w:fldCharType="end"/>
            </w:r>
          </w:ins>
        </w:p>
        <w:p w14:paraId="23109C23" w14:textId="3C0D4C25" w:rsidR="002D147A" w:rsidRDefault="002D147A">
          <w:pPr>
            <w:pStyle w:val="20"/>
            <w:tabs>
              <w:tab w:val="right" w:leader="dot" w:pos="9530"/>
            </w:tabs>
            <w:rPr>
              <w:ins w:id="261" w:author="Hideaki Nagamine" w:date="2016-09-29T12:35:00Z"/>
              <w:rFonts w:asciiTheme="minorHAnsi" w:hAnsiTheme="minorHAnsi" w:cstheme="minorBidi"/>
              <w:noProof/>
              <w:color w:val="auto"/>
              <w:kern w:val="2"/>
              <w:szCs w:val="22"/>
            </w:rPr>
          </w:pPr>
          <w:ins w:id="262"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"_Toc462915894"</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3.9 class要素（C++）</w:t>
            </w:r>
            <w:r>
              <w:rPr>
                <w:noProof/>
                <w:webHidden/>
              </w:rPr>
              <w:tab/>
            </w:r>
            <w:r>
              <w:rPr>
                <w:noProof/>
                <w:webHidden/>
              </w:rPr>
              <w:fldChar w:fldCharType="begin"/>
            </w:r>
            <w:r>
              <w:rPr>
                <w:noProof/>
                <w:webHidden/>
              </w:rPr>
              <w:instrText xml:space="preserve"> PAGEREF _Toc462915894 \h </w:instrText>
            </w:r>
          </w:ins>
          <w:r>
            <w:rPr>
              <w:noProof/>
              <w:webHidden/>
            </w:rPr>
          </w:r>
          <w:r>
            <w:rPr>
              <w:noProof/>
              <w:webHidden/>
            </w:rPr>
            <w:fldChar w:fldCharType="separate"/>
          </w:r>
          <w:ins w:id="263" w:author="Hideaki Nagamine" w:date="2016-09-29T12:35:00Z">
            <w:r>
              <w:rPr>
                <w:rFonts w:hint="eastAsia"/>
                <w:noProof/>
                <w:webHidden/>
              </w:rPr>
              <w:t>17</w:t>
            </w:r>
            <w:r>
              <w:rPr>
                <w:noProof/>
                <w:webHidden/>
              </w:rPr>
              <w:fldChar w:fldCharType="end"/>
            </w:r>
            <w:r w:rsidRPr="001A1326">
              <w:rPr>
                <w:rStyle w:val="ac"/>
                <w:noProof/>
              </w:rPr>
              <w:fldChar w:fldCharType="end"/>
            </w:r>
          </w:ins>
        </w:p>
        <w:p w14:paraId="4F42B664" w14:textId="13E1C369" w:rsidR="002D147A" w:rsidRDefault="002D147A">
          <w:pPr>
            <w:pStyle w:val="30"/>
            <w:tabs>
              <w:tab w:val="right" w:leader="dot" w:pos="9530"/>
            </w:tabs>
            <w:rPr>
              <w:ins w:id="264" w:author="Hideaki Nagamine" w:date="2016-09-29T12:35:00Z"/>
              <w:rFonts w:asciiTheme="minorHAnsi" w:hAnsiTheme="minorHAnsi" w:cstheme="minorBidi"/>
              <w:noProof/>
              <w:color w:val="auto"/>
              <w:kern w:val="2"/>
              <w:szCs w:val="22"/>
            </w:rPr>
          </w:pPr>
          <w:ins w:id="265"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"_Toc462915895"</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3.9.1 inheritedFrom要素（C++）</w:t>
            </w:r>
            <w:r>
              <w:rPr>
                <w:noProof/>
                <w:webHidden/>
              </w:rPr>
              <w:tab/>
            </w:r>
            <w:r>
              <w:rPr>
                <w:noProof/>
                <w:webHidden/>
              </w:rPr>
              <w:fldChar w:fldCharType="begin"/>
            </w:r>
            <w:r>
              <w:rPr>
                <w:noProof/>
                <w:webHidden/>
              </w:rPr>
              <w:instrText xml:space="preserve"> PAGEREF _Toc462915895 \h </w:instrText>
            </w:r>
          </w:ins>
          <w:r>
            <w:rPr>
              <w:noProof/>
              <w:webHidden/>
            </w:rPr>
          </w:r>
          <w:r>
            <w:rPr>
              <w:noProof/>
              <w:webHidden/>
            </w:rPr>
            <w:fldChar w:fldCharType="separate"/>
          </w:r>
          <w:ins w:id="266" w:author="Hideaki Nagamine" w:date="2016-09-29T12:35:00Z">
            <w:r>
              <w:rPr>
                <w:rFonts w:hint="eastAsia"/>
                <w:noProof/>
                <w:webHidden/>
              </w:rPr>
              <w:t>17</w:t>
            </w:r>
            <w:r>
              <w:rPr>
                <w:noProof/>
                <w:webHidden/>
              </w:rPr>
              <w:fldChar w:fldCharType="end"/>
            </w:r>
            <w:r w:rsidRPr="001A1326">
              <w:rPr>
                <w:rStyle w:val="ac"/>
                <w:noProof/>
              </w:rPr>
              <w:fldChar w:fldCharType="end"/>
            </w:r>
          </w:ins>
        </w:p>
        <w:p w14:paraId="4D5C05B3" w14:textId="259F418A" w:rsidR="002D147A" w:rsidRDefault="002D147A">
          <w:pPr>
            <w:pStyle w:val="20"/>
            <w:tabs>
              <w:tab w:val="right" w:leader="dot" w:pos="9530"/>
            </w:tabs>
            <w:rPr>
              <w:ins w:id="267" w:author="Hideaki Nagamine" w:date="2016-09-29T12:35:00Z"/>
              <w:rFonts w:asciiTheme="minorHAnsi" w:hAnsiTheme="minorHAnsi" w:cstheme="minorBidi"/>
              <w:noProof/>
              <w:color w:val="auto"/>
              <w:kern w:val="2"/>
              <w:szCs w:val="22"/>
            </w:rPr>
          </w:pPr>
          <w:ins w:id="268"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"_Toc462915896"</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3.10 enumType要素</w:t>
            </w:r>
            <w:r>
              <w:rPr>
                <w:noProof/>
                <w:webHidden/>
              </w:rPr>
              <w:tab/>
            </w:r>
            <w:r>
              <w:rPr>
                <w:noProof/>
                <w:webHidden/>
              </w:rPr>
              <w:fldChar w:fldCharType="begin"/>
            </w:r>
            <w:r>
              <w:rPr>
                <w:noProof/>
                <w:webHidden/>
              </w:rPr>
              <w:instrText xml:space="preserve"> PAGEREF _Toc462915896 \h </w:instrText>
            </w:r>
          </w:ins>
          <w:r>
            <w:rPr>
              <w:noProof/>
              <w:webHidden/>
            </w:rPr>
          </w:r>
          <w:r>
            <w:rPr>
              <w:noProof/>
              <w:webHidden/>
            </w:rPr>
            <w:fldChar w:fldCharType="separate"/>
          </w:r>
          <w:ins w:id="269" w:author="Hideaki Nagamine" w:date="2016-09-29T12:35:00Z">
            <w:r>
              <w:rPr>
                <w:rFonts w:hint="eastAsia"/>
                <w:noProof/>
                <w:webHidden/>
              </w:rPr>
              <w:t>18</w:t>
            </w:r>
            <w:r>
              <w:rPr>
                <w:noProof/>
                <w:webHidden/>
              </w:rPr>
              <w:fldChar w:fldCharType="end"/>
            </w:r>
            <w:r w:rsidRPr="001A1326">
              <w:rPr>
                <w:rStyle w:val="ac"/>
                <w:noProof/>
              </w:rPr>
              <w:fldChar w:fldCharType="end"/>
            </w:r>
          </w:ins>
        </w:p>
        <w:p w14:paraId="5E538907" w14:textId="28473F0F" w:rsidR="002D147A" w:rsidRDefault="002D147A">
          <w:pPr>
            <w:pStyle w:val="20"/>
            <w:tabs>
              <w:tab w:val="right" w:leader="dot" w:pos="9530"/>
            </w:tabs>
            <w:rPr>
              <w:ins w:id="270" w:author="Hideaki Nagamine" w:date="2016-09-29T12:35:00Z"/>
              <w:rFonts w:asciiTheme="minorHAnsi" w:hAnsiTheme="minorHAnsi" w:cstheme="minorBidi"/>
              <w:noProof/>
              <w:color w:val="auto"/>
              <w:kern w:val="2"/>
              <w:szCs w:val="22"/>
            </w:rPr>
          </w:pPr>
          <w:ins w:id="271"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"_Toc462915897"</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3.11 parameterPack要素（C++）</w:t>
            </w:r>
            <w:r>
              <w:rPr>
                <w:noProof/>
                <w:webHidden/>
              </w:rPr>
              <w:tab/>
            </w:r>
            <w:r>
              <w:rPr>
                <w:noProof/>
                <w:webHidden/>
              </w:rPr>
              <w:fldChar w:fldCharType="begin"/>
            </w:r>
            <w:r>
              <w:rPr>
                <w:noProof/>
                <w:webHidden/>
              </w:rPr>
              <w:instrText xml:space="preserve"> PAGEREF _Toc462915897 \h </w:instrText>
            </w:r>
          </w:ins>
          <w:r>
            <w:rPr>
              <w:noProof/>
              <w:webHidden/>
            </w:rPr>
          </w:r>
          <w:r>
            <w:rPr>
              <w:noProof/>
              <w:webHidden/>
            </w:rPr>
            <w:fldChar w:fldCharType="separate"/>
          </w:r>
          <w:ins w:id="272" w:author="Hideaki Nagamine" w:date="2016-09-29T12:35:00Z">
            <w:r>
              <w:rPr>
                <w:rFonts w:hint="eastAsia"/>
                <w:noProof/>
                <w:webHidden/>
              </w:rPr>
              <w:t>18</w:t>
            </w:r>
            <w:r>
              <w:rPr>
                <w:noProof/>
                <w:webHidden/>
              </w:rPr>
              <w:fldChar w:fldCharType="end"/>
            </w:r>
            <w:r w:rsidRPr="001A1326">
              <w:rPr>
                <w:rStyle w:val="ac"/>
                <w:noProof/>
              </w:rPr>
              <w:fldChar w:fldCharType="end"/>
            </w:r>
          </w:ins>
        </w:p>
        <w:p w14:paraId="45BCCC0D" w14:textId="3A541896" w:rsidR="002D147A" w:rsidRDefault="002D147A">
          <w:pPr>
            <w:pStyle w:val="10"/>
            <w:tabs>
              <w:tab w:val="right" w:leader="dot" w:pos="9530"/>
            </w:tabs>
            <w:rPr>
              <w:ins w:id="273" w:author="Hideaki Nagamine" w:date="2016-09-29T12:35:00Z"/>
              <w:rFonts w:asciiTheme="minorHAnsi" w:hAnsiTheme="minorHAnsi" w:cstheme="minorBidi"/>
              <w:noProof/>
              <w:color w:val="auto"/>
              <w:kern w:val="2"/>
              <w:szCs w:val="22"/>
            </w:rPr>
          </w:pPr>
          <w:ins w:id="274"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"_Toc462915898"</w:instrText>
            </w:r>
            <w:r w:rsidRPr="001A1326">
              <w:rPr>
                <w:rStyle w:val="ac"/>
                <w:noProof/>
              </w:rPr>
              <w:instrText xml:space="preserve"> </w:instrText>
            </w:r>
            <w:r w:rsidRPr="001A1326">
              <w:rPr>
                <w:rStyle w:val="ac"/>
                <w:noProof/>
              </w:rPr>
              <w:fldChar w:fldCharType="separate"/>
            </w:r>
            <w:r w:rsidRPr="001A1326">
              <w:rPr>
                <w:rStyle w:val="ac"/>
                <w:rFonts w:ascii="Arial Unicode MS" w:eastAsia="Arial Unicode MS" w:hAnsi="Arial Unicode MS" w:cs="Arial Unicode MS"/>
                <w:noProof/>
              </w:rPr>
              <w:t xml:space="preserve">4 </w:t>
            </w:r>
            <w:r w:rsidRPr="001A1326">
              <w:rPr>
                <w:rStyle w:val="ac"/>
                <w:rFonts w:ascii="ＭＳ ゴシック" w:eastAsia="ＭＳ ゴシック" w:hAnsi="ＭＳ ゴシック" w:cs="ＭＳ ゴシック" w:hint="eastAsia"/>
                <w:noProof/>
              </w:rPr>
              <w:t>シンボルリスト</w:t>
            </w:r>
            <w:r>
              <w:rPr>
                <w:noProof/>
                <w:webHidden/>
              </w:rPr>
              <w:tab/>
            </w:r>
            <w:r>
              <w:rPr>
                <w:noProof/>
                <w:webHidden/>
              </w:rPr>
              <w:fldChar w:fldCharType="begin"/>
            </w:r>
            <w:r>
              <w:rPr>
                <w:noProof/>
                <w:webHidden/>
              </w:rPr>
              <w:instrText xml:space="preserve"> PAGEREF _Toc462915898 \h </w:instrText>
            </w:r>
          </w:ins>
          <w:r>
            <w:rPr>
              <w:noProof/>
              <w:webHidden/>
            </w:rPr>
          </w:r>
          <w:r>
            <w:rPr>
              <w:noProof/>
              <w:webHidden/>
            </w:rPr>
            <w:fldChar w:fldCharType="separate"/>
          </w:r>
          <w:ins w:id="275" w:author="Hideaki Nagamine" w:date="2016-09-29T12:35:00Z">
            <w:r>
              <w:rPr>
                <w:rFonts w:hint="eastAsia"/>
                <w:noProof/>
                <w:webHidden/>
              </w:rPr>
              <w:t>20</w:t>
            </w:r>
            <w:r>
              <w:rPr>
                <w:noProof/>
                <w:webHidden/>
              </w:rPr>
              <w:fldChar w:fldCharType="end"/>
            </w:r>
            <w:r w:rsidRPr="001A1326">
              <w:rPr>
                <w:rStyle w:val="ac"/>
                <w:noProof/>
              </w:rPr>
              <w:fldChar w:fldCharType="end"/>
            </w:r>
          </w:ins>
        </w:p>
        <w:p w14:paraId="76ECE7E2" w14:textId="4F1929AE" w:rsidR="002D147A" w:rsidRDefault="002D147A">
          <w:pPr>
            <w:pStyle w:val="20"/>
            <w:tabs>
              <w:tab w:val="right" w:leader="dot" w:pos="9530"/>
            </w:tabs>
            <w:rPr>
              <w:ins w:id="276" w:author="Hideaki Nagamine" w:date="2016-09-29T12:35:00Z"/>
              <w:rFonts w:asciiTheme="minorHAnsi" w:hAnsiTheme="minorHAnsi" w:cstheme="minorBidi"/>
              <w:noProof/>
              <w:color w:val="auto"/>
              <w:kern w:val="2"/>
              <w:szCs w:val="22"/>
            </w:rPr>
          </w:pPr>
          <w:ins w:id="277"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"_Toc462915899"</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4.1 id要素</w:t>
            </w:r>
            <w:r>
              <w:rPr>
                <w:noProof/>
                <w:webHidden/>
              </w:rPr>
              <w:tab/>
            </w:r>
            <w:r>
              <w:rPr>
                <w:noProof/>
                <w:webHidden/>
              </w:rPr>
              <w:fldChar w:fldCharType="begin"/>
            </w:r>
            <w:r>
              <w:rPr>
                <w:noProof/>
                <w:webHidden/>
              </w:rPr>
              <w:instrText xml:space="preserve"> PAGEREF _Toc462915899 \h </w:instrText>
            </w:r>
          </w:ins>
          <w:r>
            <w:rPr>
              <w:noProof/>
              <w:webHidden/>
            </w:rPr>
          </w:r>
          <w:r>
            <w:rPr>
              <w:noProof/>
              <w:webHidden/>
            </w:rPr>
            <w:fldChar w:fldCharType="separate"/>
          </w:r>
          <w:ins w:id="278" w:author="Hideaki Nagamine" w:date="2016-09-29T12:35:00Z">
            <w:r>
              <w:rPr>
                <w:rFonts w:hint="eastAsia"/>
                <w:noProof/>
                <w:webHidden/>
              </w:rPr>
              <w:t>20</w:t>
            </w:r>
            <w:r>
              <w:rPr>
                <w:noProof/>
                <w:webHidden/>
              </w:rPr>
              <w:fldChar w:fldCharType="end"/>
            </w:r>
            <w:r w:rsidRPr="001A1326">
              <w:rPr>
                <w:rStyle w:val="ac"/>
                <w:noProof/>
              </w:rPr>
              <w:fldChar w:fldCharType="end"/>
            </w:r>
          </w:ins>
        </w:p>
        <w:p w14:paraId="7988CF25" w14:textId="2449D139" w:rsidR="002D147A" w:rsidRDefault="002D147A">
          <w:pPr>
            <w:pStyle w:val="20"/>
            <w:tabs>
              <w:tab w:val="right" w:leader="dot" w:pos="9530"/>
            </w:tabs>
            <w:rPr>
              <w:ins w:id="279" w:author="Hideaki Nagamine" w:date="2016-09-29T12:35:00Z"/>
              <w:rFonts w:asciiTheme="minorHAnsi" w:hAnsiTheme="minorHAnsi" w:cstheme="minorBidi"/>
              <w:noProof/>
              <w:color w:val="auto"/>
              <w:kern w:val="2"/>
              <w:szCs w:val="22"/>
            </w:rPr>
          </w:pPr>
          <w:ins w:id="280"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"_Toc462915900"</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4.2 globalSymbols要素</w:t>
            </w:r>
            <w:r>
              <w:rPr>
                <w:noProof/>
                <w:webHidden/>
              </w:rPr>
              <w:tab/>
            </w:r>
            <w:r>
              <w:rPr>
                <w:noProof/>
                <w:webHidden/>
              </w:rPr>
              <w:fldChar w:fldCharType="begin"/>
            </w:r>
            <w:r>
              <w:rPr>
                <w:noProof/>
                <w:webHidden/>
              </w:rPr>
              <w:instrText xml:space="preserve"> PAGEREF _Toc462915900 \h </w:instrText>
            </w:r>
          </w:ins>
          <w:r>
            <w:rPr>
              <w:noProof/>
              <w:webHidden/>
            </w:rPr>
          </w:r>
          <w:r>
            <w:rPr>
              <w:noProof/>
              <w:webHidden/>
            </w:rPr>
            <w:fldChar w:fldCharType="separate"/>
          </w:r>
          <w:ins w:id="281" w:author="Hideaki Nagamine" w:date="2016-09-29T12:35:00Z">
            <w:r>
              <w:rPr>
                <w:rFonts w:hint="eastAsia"/>
                <w:noProof/>
                <w:webHidden/>
              </w:rPr>
              <w:t>21</w:t>
            </w:r>
            <w:r>
              <w:rPr>
                <w:noProof/>
                <w:webHidden/>
              </w:rPr>
              <w:fldChar w:fldCharType="end"/>
            </w:r>
            <w:r w:rsidRPr="001A1326">
              <w:rPr>
                <w:rStyle w:val="ac"/>
                <w:noProof/>
              </w:rPr>
              <w:fldChar w:fldCharType="end"/>
            </w:r>
          </w:ins>
        </w:p>
        <w:p w14:paraId="107FBD00" w14:textId="10094CC6" w:rsidR="002D147A" w:rsidRDefault="002D147A">
          <w:pPr>
            <w:pStyle w:val="20"/>
            <w:tabs>
              <w:tab w:val="right" w:leader="dot" w:pos="9530"/>
            </w:tabs>
            <w:rPr>
              <w:ins w:id="282" w:author="Hideaki Nagamine" w:date="2016-09-29T12:35:00Z"/>
              <w:rFonts w:asciiTheme="minorHAnsi" w:hAnsiTheme="minorHAnsi" w:cstheme="minorBidi"/>
              <w:noProof/>
              <w:color w:val="auto"/>
              <w:kern w:val="2"/>
              <w:szCs w:val="22"/>
            </w:rPr>
          </w:pPr>
          <w:ins w:id="283"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"_Toc462915901"</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4.3 symbols要素</w:t>
            </w:r>
            <w:r>
              <w:rPr>
                <w:noProof/>
                <w:webHidden/>
              </w:rPr>
              <w:tab/>
            </w:r>
            <w:r>
              <w:rPr>
                <w:noProof/>
                <w:webHidden/>
              </w:rPr>
              <w:fldChar w:fldCharType="begin"/>
            </w:r>
            <w:r>
              <w:rPr>
                <w:noProof/>
                <w:webHidden/>
              </w:rPr>
              <w:instrText xml:space="preserve"> PAGEREF _Toc462915901 \h </w:instrText>
            </w:r>
          </w:ins>
          <w:r>
            <w:rPr>
              <w:noProof/>
              <w:webHidden/>
            </w:rPr>
          </w:r>
          <w:r>
            <w:rPr>
              <w:noProof/>
              <w:webHidden/>
            </w:rPr>
            <w:fldChar w:fldCharType="separate"/>
          </w:r>
          <w:ins w:id="284" w:author="Hideaki Nagamine" w:date="2016-09-29T12:35:00Z">
            <w:r>
              <w:rPr>
                <w:rFonts w:hint="eastAsia"/>
                <w:noProof/>
                <w:webHidden/>
              </w:rPr>
              <w:t>21</w:t>
            </w:r>
            <w:r>
              <w:rPr>
                <w:noProof/>
                <w:webHidden/>
              </w:rPr>
              <w:fldChar w:fldCharType="end"/>
            </w:r>
            <w:r w:rsidRPr="001A1326">
              <w:rPr>
                <w:rStyle w:val="ac"/>
                <w:noProof/>
              </w:rPr>
              <w:fldChar w:fldCharType="end"/>
            </w:r>
          </w:ins>
        </w:p>
        <w:p w14:paraId="0F825489" w14:textId="45A5983B" w:rsidR="002D147A" w:rsidRDefault="002D147A">
          <w:pPr>
            <w:pStyle w:val="10"/>
            <w:tabs>
              <w:tab w:val="right" w:leader="dot" w:pos="9530"/>
            </w:tabs>
            <w:rPr>
              <w:ins w:id="285" w:author="Hideaki Nagamine" w:date="2016-09-29T12:35:00Z"/>
              <w:rFonts w:asciiTheme="minorHAnsi" w:hAnsiTheme="minorHAnsi" w:cstheme="minorBidi"/>
              <w:noProof/>
              <w:color w:val="auto"/>
              <w:kern w:val="2"/>
              <w:szCs w:val="22"/>
            </w:rPr>
          </w:pPr>
          <w:ins w:id="286"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"_Toc462915902"</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5 globalDeclarations要素とdeclarations要素</w:t>
            </w:r>
            <w:r>
              <w:rPr>
                <w:noProof/>
                <w:webHidden/>
              </w:rPr>
              <w:tab/>
            </w:r>
            <w:r>
              <w:rPr>
                <w:noProof/>
                <w:webHidden/>
              </w:rPr>
              <w:fldChar w:fldCharType="begin"/>
            </w:r>
            <w:r>
              <w:rPr>
                <w:noProof/>
                <w:webHidden/>
              </w:rPr>
              <w:instrText xml:space="preserve"> PAGEREF _Toc462915902 \h </w:instrText>
            </w:r>
          </w:ins>
          <w:r>
            <w:rPr>
              <w:noProof/>
              <w:webHidden/>
            </w:rPr>
          </w:r>
          <w:r>
            <w:rPr>
              <w:noProof/>
              <w:webHidden/>
            </w:rPr>
            <w:fldChar w:fldCharType="separate"/>
          </w:r>
          <w:ins w:id="287" w:author="Hideaki Nagamine" w:date="2016-09-29T12:35:00Z">
            <w:r>
              <w:rPr>
                <w:rFonts w:hint="eastAsia"/>
                <w:noProof/>
                <w:webHidden/>
              </w:rPr>
              <w:t>22</w:t>
            </w:r>
            <w:r>
              <w:rPr>
                <w:noProof/>
                <w:webHidden/>
              </w:rPr>
              <w:fldChar w:fldCharType="end"/>
            </w:r>
            <w:r w:rsidRPr="001A1326">
              <w:rPr>
                <w:rStyle w:val="ac"/>
                <w:noProof/>
              </w:rPr>
              <w:fldChar w:fldCharType="end"/>
            </w:r>
          </w:ins>
        </w:p>
        <w:p w14:paraId="15F1D3B4" w14:textId="26F98C59" w:rsidR="002D147A" w:rsidRDefault="002D147A">
          <w:pPr>
            <w:pStyle w:val="20"/>
            <w:tabs>
              <w:tab w:val="right" w:leader="dot" w:pos="9530"/>
            </w:tabs>
            <w:rPr>
              <w:ins w:id="288" w:author="Hideaki Nagamine" w:date="2016-09-29T12:35:00Z"/>
              <w:rFonts w:asciiTheme="minorHAnsi" w:hAnsiTheme="minorHAnsi" w:cstheme="minorBidi"/>
              <w:noProof/>
              <w:color w:val="auto"/>
              <w:kern w:val="2"/>
              <w:szCs w:val="22"/>
            </w:rPr>
          </w:pPr>
          <w:ins w:id="289"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"_Toc462915903"</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5.1 globalDeclarations要素</w:t>
            </w:r>
            <w:r>
              <w:rPr>
                <w:noProof/>
                <w:webHidden/>
              </w:rPr>
              <w:tab/>
            </w:r>
            <w:r>
              <w:rPr>
                <w:noProof/>
                <w:webHidden/>
              </w:rPr>
              <w:fldChar w:fldCharType="begin"/>
            </w:r>
            <w:r>
              <w:rPr>
                <w:noProof/>
                <w:webHidden/>
              </w:rPr>
              <w:instrText xml:space="preserve"> PAGEREF _Toc462915903 \h </w:instrText>
            </w:r>
          </w:ins>
          <w:r>
            <w:rPr>
              <w:noProof/>
              <w:webHidden/>
            </w:rPr>
          </w:r>
          <w:r>
            <w:rPr>
              <w:noProof/>
              <w:webHidden/>
            </w:rPr>
            <w:fldChar w:fldCharType="separate"/>
          </w:r>
          <w:ins w:id="290" w:author="Hideaki Nagamine" w:date="2016-09-29T12:35:00Z">
            <w:r>
              <w:rPr>
                <w:rFonts w:hint="eastAsia"/>
                <w:noProof/>
                <w:webHidden/>
              </w:rPr>
              <w:t>22</w:t>
            </w:r>
            <w:r>
              <w:rPr>
                <w:noProof/>
                <w:webHidden/>
              </w:rPr>
              <w:fldChar w:fldCharType="end"/>
            </w:r>
            <w:r w:rsidRPr="001A1326">
              <w:rPr>
                <w:rStyle w:val="ac"/>
                <w:noProof/>
              </w:rPr>
              <w:fldChar w:fldCharType="end"/>
            </w:r>
          </w:ins>
        </w:p>
        <w:p w14:paraId="79536240" w14:textId="4F85A0DD" w:rsidR="002D147A" w:rsidRDefault="002D147A">
          <w:pPr>
            <w:pStyle w:val="20"/>
            <w:tabs>
              <w:tab w:val="right" w:leader="dot" w:pos="9530"/>
            </w:tabs>
            <w:rPr>
              <w:ins w:id="291" w:author="Hideaki Nagamine" w:date="2016-09-29T12:35:00Z"/>
              <w:rFonts w:asciiTheme="minorHAnsi" w:hAnsiTheme="minorHAnsi" w:cstheme="minorBidi"/>
              <w:noProof/>
              <w:color w:val="auto"/>
              <w:kern w:val="2"/>
              <w:szCs w:val="22"/>
            </w:rPr>
          </w:pPr>
          <w:ins w:id="292"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"_Toc462915904"</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5.2 declarations要素</w:t>
            </w:r>
            <w:r>
              <w:rPr>
                <w:noProof/>
                <w:webHidden/>
              </w:rPr>
              <w:tab/>
            </w:r>
            <w:r>
              <w:rPr>
                <w:noProof/>
                <w:webHidden/>
              </w:rPr>
              <w:fldChar w:fldCharType="begin"/>
            </w:r>
            <w:r>
              <w:rPr>
                <w:noProof/>
                <w:webHidden/>
              </w:rPr>
              <w:instrText xml:space="preserve"> PAGEREF _Toc462915904 \h </w:instrText>
            </w:r>
          </w:ins>
          <w:r>
            <w:rPr>
              <w:noProof/>
              <w:webHidden/>
            </w:rPr>
          </w:r>
          <w:r>
            <w:rPr>
              <w:noProof/>
              <w:webHidden/>
            </w:rPr>
            <w:fldChar w:fldCharType="separate"/>
          </w:r>
          <w:ins w:id="293" w:author="Hideaki Nagamine" w:date="2016-09-29T12:35:00Z">
            <w:r>
              <w:rPr>
                <w:rFonts w:hint="eastAsia"/>
                <w:noProof/>
                <w:webHidden/>
              </w:rPr>
              <w:t>22</w:t>
            </w:r>
            <w:r>
              <w:rPr>
                <w:noProof/>
                <w:webHidden/>
              </w:rPr>
              <w:fldChar w:fldCharType="end"/>
            </w:r>
            <w:r w:rsidRPr="001A1326">
              <w:rPr>
                <w:rStyle w:val="ac"/>
                <w:noProof/>
              </w:rPr>
              <w:fldChar w:fldCharType="end"/>
            </w:r>
          </w:ins>
        </w:p>
        <w:p w14:paraId="0EED247E" w14:textId="132D5B36" w:rsidR="002D147A" w:rsidRDefault="002D147A">
          <w:pPr>
            <w:pStyle w:val="20"/>
            <w:tabs>
              <w:tab w:val="right" w:leader="dot" w:pos="9530"/>
            </w:tabs>
            <w:rPr>
              <w:ins w:id="294" w:author="Hideaki Nagamine" w:date="2016-09-29T12:35:00Z"/>
              <w:rFonts w:asciiTheme="minorHAnsi" w:hAnsiTheme="minorHAnsi" w:cstheme="minorBidi"/>
              <w:noProof/>
              <w:color w:val="auto"/>
              <w:kern w:val="2"/>
              <w:szCs w:val="22"/>
            </w:rPr>
          </w:pPr>
          <w:ins w:id="295"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"_Toc462915905"</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5.3 functionDefinition要素</w:t>
            </w:r>
            <w:r>
              <w:rPr>
                <w:noProof/>
                <w:webHidden/>
              </w:rPr>
              <w:tab/>
            </w:r>
            <w:r>
              <w:rPr>
                <w:noProof/>
                <w:webHidden/>
              </w:rPr>
              <w:fldChar w:fldCharType="begin"/>
            </w:r>
            <w:r>
              <w:rPr>
                <w:noProof/>
                <w:webHidden/>
              </w:rPr>
              <w:instrText xml:space="preserve"> PAGEREF _Toc462915905 \h </w:instrText>
            </w:r>
          </w:ins>
          <w:r>
            <w:rPr>
              <w:noProof/>
              <w:webHidden/>
            </w:rPr>
          </w:r>
          <w:r>
            <w:rPr>
              <w:noProof/>
              <w:webHidden/>
            </w:rPr>
            <w:fldChar w:fldCharType="separate"/>
          </w:r>
          <w:ins w:id="296" w:author="Hideaki Nagamine" w:date="2016-09-29T12:35:00Z">
            <w:r>
              <w:rPr>
                <w:rFonts w:hint="eastAsia"/>
                <w:noProof/>
                <w:webHidden/>
              </w:rPr>
              <w:t>22</w:t>
            </w:r>
            <w:r>
              <w:rPr>
                <w:noProof/>
                <w:webHidden/>
              </w:rPr>
              <w:fldChar w:fldCharType="end"/>
            </w:r>
            <w:r w:rsidRPr="001A1326">
              <w:rPr>
                <w:rStyle w:val="ac"/>
                <w:noProof/>
              </w:rPr>
              <w:fldChar w:fldCharType="end"/>
            </w:r>
          </w:ins>
        </w:p>
        <w:p w14:paraId="3A9DB756" w14:textId="4F903AA5" w:rsidR="002D147A" w:rsidRDefault="002D147A">
          <w:pPr>
            <w:pStyle w:val="30"/>
            <w:tabs>
              <w:tab w:val="right" w:leader="dot" w:pos="9530"/>
            </w:tabs>
            <w:rPr>
              <w:ins w:id="297" w:author="Hideaki Nagamine" w:date="2016-09-29T12:35:00Z"/>
              <w:rFonts w:asciiTheme="minorHAnsi" w:hAnsiTheme="minorHAnsi" w:cstheme="minorBidi"/>
              <w:noProof/>
              <w:color w:val="auto"/>
              <w:kern w:val="2"/>
              <w:szCs w:val="22"/>
            </w:rPr>
          </w:pPr>
          <w:ins w:id="298"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"_Toc462915906"</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5.3.1 operator要素（C++）</w:t>
            </w:r>
            <w:r>
              <w:rPr>
                <w:noProof/>
                <w:webHidden/>
              </w:rPr>
              <w:tab/>
            </w:r>
            <w:r>
              <w:rPr>
                <w:noProof/>
                <w:webHidden/>
              </w:rPr>
              <w:fldChar w:fldCharType="begin"/>
            </w:r>
            <w:r>
              <w:rPr>
                <w:noProof/>
                <w:webHidden/>
              </w:rPr>
              <w:instrText xml:space="preserve"> PAGEREF _Toc462915906 \h </w:instrText>
            </w:r>
          </w:ins>
          <w:r>
            <w:rPr>
              <w:noProof/>
              <w:webHidden/>
            </w:rPr>
          </w:r>
          <w:r>
            <w:rPr>
              <w:noProof/>
              <w:webHidden/>
            </w:rPr>
            <w:fldChar w:fldCharType="separate"/>
          </w:r>
          <w:ins w:id="299" w:author="Hideaki Nagamine" w:date="2016-09-29T12:35:00Z">
            <w:r>
              <w:rPr>
                <w:rFonts w:hint="eastAsia"/>
                <w:noProof/>
                <w:webHidden/>
              </w:rPr>
              <w:t>23</w:t>
            </w:r>
            <w:r>
              <w:rPr>
                <w:noProof/>
                <w:webHidden/>
              </w:rPr>
              <w:fldChar w:fldCharType="end"/>
            </w:r>
            <w:r w:rsidRPr="001A1326">
              <w:rPr>
                <w:rStyle w:val="ac"/>
                <w:noProof/>
              </w:rPr>
              <w:fldChar w:fldCharType="end"/>
            </w:r>
          </w:ins>
        </w:p>
        <w:p w14:paraId="4F8F359C" w14:textId="4060A652" w:rsidR="002D147A" w:rsidRDefault="002D147A">
          <w:pPr>
            <w:pStyle w:val="30"/>
            <w:tabs>
              <w:tab w:val="right" w:leader="dot" w:pos="9530"/>
            </w:tabs>
            <w:rPr>
              <w:ins w:id="300" w:author="Hideaki Nagamine" w:date="2016-09-29T12:35:00Z"/>
              <w:rFonts w:asciiTheme="minorHAnsi" w:hAnsiTheme="minorHAnsi" w:cstheme="minorBidi"/>
              <w:noProof/>
              <w:color w:val="auto"/>
              <w:kern w:val="2"/>
              <w:szCs w:val="22"/>
            </w:rPr>
          </w:pPr>
          <w:ins w:id="301"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"_Toc462915907"</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5.3.2 constructor要素（C++）</w:t>
            </w:r>
            <w:r>
              <w:rPr>
                <w:noProof/>
                <w:webHidden/>
              </w:rPr>
              <w:tab/>
            </w:r>
            <w:r>
              <w:rPr>
                <w:noProof/>
                <w:webHidden/>
              </w:rPr>
              <w:fldChar w:fldCharType="begin"/>
            </w:r>
            <w:r>
              <w:rPr>
                <w:noProof/>
                <w:webHidden/>
              </w:rPr>
              <w:instrText xml:space="preserve"> PAGEREF _Toc462915907 \h </w:instrText>
            </w:r>
          </w:ins>
          <w:r>
            <w:rPr>
              <w:noProof/>
              <w:webHidden/>
            </w:rPr>
          </w:r>
          <w:r>
            <w:rPr>
              <w:noProof/>
              <w:webHidden/>
            </w:rPr>
            <w:fldChar w:fldCharType="separate"/>
          </w:r>
          <w:ins w:id="302" w:author="Hideaki Nagamine" w:date="2016-09-29T12:35:00Z">
            <w:r>
              <w:rPr>
                <w:rFonts w:hint="eastAsia"/>
                <w:noProof/>
                <w:webHidden/>
              </w:rPr>
              <w:t>24</w:t>
            </w:r>
            <w:r>
              <w:rPr>
                <w:noProof/>
                <w:webHidden/>
              </w:rPr>
              <w:fldChar w:fldCharType="end"/>
            </w:r>
            <w:r w:rsidRPr="001A1326">
              <w:rPr>
                <w:rStyle w:val="ac"/>
                <w:noProof/>
              </w:rPr>
              <w:fldChar w:fldCharType="end"/>
            </w:r>
          </w:ins>
        </w:p>
        <w:p w14:paraId="44087392" w14:textId="7B11C640" w:rsidR="002D147A" w:rsidRDefault="002D147A">
          <w:pPr>
            <w:pStyle w:val="30"/>
            <w:tabs>
              <w:tab w:val="right" w:leader="dot" w:pos="9530"/>
            </w:tabs>
            <w:rPr>
              <w:ins w:id="303" w:author="Hideaki Nagamine" w:date="2016-09-29T12:35:00Z"/>
              <w:rFonts w:asciiTheme="minorHAnsi" w:hAnsiTheme="minorHAnsi" w:cstheme="minorBidi"/>
              <w:noProof/>
              <w:color w:val="auto"/>
              <w:kern w:val="2"/>
              <w:szCs w:val="22"/>
            </w:rPr>
          </w:pPr>
          <w:ins w:id="304"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"_Toc462915908"</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5.3.3 destructor要素（C++）</w:t>
            </w:r>
            <w:r>
              <w:rPr>
                <w:noProof/>
                <w:webHidden/>
              </w:rPr>
              <w:tab/>
            </w:r>
            <w:r>
              <w:rPr>
                <w:noProof/>
                <w:webHidden/>
              </w:rPr>
              <w:fldChar w:fldCharType="begin"/>
            </w:r>
            <w:r>
              <w:rPr>
                <w:noProof/>
                <w:webHidden/>
              </w:rPr>
              <w:instrText xml:space="preserve"> PAGEREF _Toc462915908 \h </w:instrText>
            </w:r>
          </w:ins>
          <w:r>
            <w:rPr>
              <w:noProof/>
              <w:webHidden/>
            </w:rPr>
          </w:r>
          <w:r>
            <w:rPr>
              <w:noProof/>
              <w:webHidden/>
            </w:rPr>
            <w:fldChar w:fldCharType="separate"/>
          </w:r>
          <w:ins w:id="305" w:author="Hideaki Nagamine" w:date="2016-09-29T12:35:00Z">
            <w:r>
              <w:rPr>
                <w:rFonts w:hint="eastAsia"/>
                <w:noProof/>
                <w:webHidden/>
              </w:rPr>
              <w:t>24</w:t>
            </w:r>
            <w:r>
              <w:rPr>
                <w:noProof/>
                <w:webHidden/>
              </w:rPr>
              <w:fldChar w:fldCharType="end"/>
            </w:r>
            <w:r w:rsidRPr="001A1326">
              <w:rPr>
                <w:rStyle w:val="ac"/>
                <w:noProof/>
              </w:rPr>
              <w:fldChar w:fldCharType="end"/>
            </w:r>
          </w:ins>
        </w:p>
        <w:p w14:paraId="13466FF9" w14:textId="6CE6573B" w:rsidR="002D147A" w:rsidRDefault="002D147A">
          <w:pPr>
            <w:pStyle w:val="30"/>
            <w:tabs>
              <w:tab w:val="right" w:leader="dot" w:pos="9530"/>
            </w:tabs>
            <w:rPr>
              <w:ins w:id="306" w:author="Hideaki Nagamine" w:date="2016-09-29T12:35:00Z"/>
              <w:rFonts w:asciiTheme="minorHAnsi" w:hAnsiTheme="minorHAnsi" w:cstheme="minorBidi"/>
              <w:noProof/>
              <w:color w:val="auto"/>
              <w:kern w:val="2"/>
              <w:szCs w:val="22"/>
            </w:rPr>
          </w:pPr>
          <w:ins w:id="307"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"_Toc462915909"</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5.3.4 params要素</w:t>
            </w:r>
            <w:r>
              <w:rPr>
                <w:noProof/>
                <w:webHidden/>
              </w:rPr>
              <w:tab/>
            </w:r>
            <w:r>
              <w:rPr>
                <w:noProof/>
                <w:webHidden/>
              </w:rPr>
              <w:fldChar w:fldCharType="begin"/>
            </w:r>
            <w:r>
              <w:rPr>
                <w:noProof/>
                <w:webHidden/>
              </w:rPr>
              <w:instrText xml:space="preserve"> PAGEREF _Toc462915909 \h </w:instrText>
            </w:r>
          </w:ins>
          <w:r>
            <w:rPr>
              <w:noProof/>
              <w:webHidden/>
            </w:rPr>
          </w:r>
          <w:r>
            <w:rPr>
              <w:noProof/>
              <w:webHidden/>
            </w:rPr>
            <w:fldChar w:fldCharType="separate"/>
          </w:r>
          <w:ins w:id="308" w:author="Hideaki Nagamine" w:date="2016-09-29T12:35:00Z">
            <w:r>
              <w:rPr>
                <w:rFonts w:hint="eastAsia"/>
                <w:noProof/>
                <w:webHidden/>
              </w:rPr>
              <w:t>24</w:t>
            </w:r>
            <w:r>
              <w:rPr>
                <w:noProof/>
                <w:webHidden/>
              </w:rPr>
              <w:fldChar w:fldCharType="end"/>
            </w:r>
            <w:r w:rsidRPr="001A1326">
              <w:rPr>
                <w:rStyle w:val="ac"/>
                <w:noProof/>
              </w:rPr>
              <w:fldChar w:fldCharType="end"/>
            </w:r>
          </w:ins>
        </w:p>
        <w:p w14:paraId="10426552" w14:textId="5A082A78" w:rsidR="002D147A" w:rsidRDefault="002D147A">
          <w:pPr>
            <w:pStyle w:val="20"/>
            <w:tabs>
              <w:tab w:val="right" w:leader="dot" w:pos="9530"/>
            </w:tabs>
            <w:rPr>
              <w:ins w:id="309" w:author="Hideaki Nagamine" w:date="2016-09-29T12:35:00Z"/>
              <w:rFonts w:asciiTheme="minorHAnsi" w:hAnsiTheme="minorHAnsi" w:cstheme="minorBidi"/>
              <w:noProof/>
              <w:color w:val="auto"/>
              <w:kern w:val="2"/>
              <w:szCs w:val="22"/>
            </w:rPr>
          </w:pPr>
          <w:ins w:id="310"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"_Toc462915910"</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5.4 varDecl要素</w:t>
            </w:r>
            <w:r>
              <w:rPr>
                <w:noProof/>
                <w:webHidden/>
              </w:rPr>
              <w:tab/>
            </w:r>
            <w:r>
              <w:rPr>
                <w:noProof/>
                <w:webHidden/>
              </w:rPr>
              <w:fldChar w:fldCharType="begin"/>
            </w:r>
            <w:r>
              <w:rPr>
                <w:noProof/>
                <w:webHidden/>
              </w:rPr>
              <w:instrText xml:space="preserve"> PAGEREF _Toc462915910 \h </w:instrText>
            </w:r>
          </w:ins>
          <w:r>
            <w:rPr>
              <w:noProof/>
              <w:webHidden/>
            </w:rPr>
          </w:r>
          <w:r>
            <w:rPr>
              <w:noProof/>
              <w:webHidden/>
            </w:rPr>
            <w:fldChar w:fldCharType="separate"/>
          </w:r>
          <w:ins w:id="311" w:author="Hideaki Nagamine" w:date="2016-09-29T12:35:00Z">
            <w:r>
              <w:rPr>
                <w:rFonts w:hint="eastAsia"/>
                <w:noProof/>
                <w:webHidden/>
              </w:rPr>
              <w:t>24</w:t>
            </w:r>
            <w:r>
              <w:rPr>
                <w:noProof/>
                <w:webHidden/>
              </w:rPr>
              <w:fldChar w:fldCharType="end"/>
            </w:r>
            <w:r w:rsidRPr="001A1326">
              <w:rPr>
                <w:rStyle w:val="ac"/>
                <w:noProof/>
              </w:rPr>
              <w:fldChar w:fldCharType="end"/>
            </w:r>
          </w:ins>
        </w:p>
        <w:p w14:paraId="5E35C7AA" w14:textId="7ABA7AC8" w:rsidR="002D147A" w:rsidRDefault="002D147A">
          <w:pPr>
            <w:pStyle w:val="20"/>
            <w:tabs>
              <w:tab w:val="right" w:leader="dot" w:pos="9530"/>
            </w:tabs>
            <w:rPr>
              <w:ins w:id="312" w:author="Hideaki Nagamine" w:date="2016-09-29T12:35:00Z"/>
              <w:rFonts w:asciiTheme="minorHAnsi" w:hAnsiTheme="minorHAnsi" w:cstheme="minorBidi"/>
              <w:noProof/>
              <w:color w:val="auto"/>
              <w:kern w:val="2"/>
              <w:szCs w:val="22"/>
            </w:rPr>
          </w:pPr>
          <w:ins w:id="313"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"_Toc462915911"</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5.5 functionDecl要素</w:t>
            </w:r>
            <w:r>
              <w:rPr>
                <w:noProof/>
                <w:webHidden/>
              </w:rPr>
              <w:tab/>
            </w:r>
            <w:r>
              <w:rPr>
                <w:noProof/>
                <w:webHidden/>
              </w:rPr>
              <w:fldChar w:fldCharType="begin"/>
            </w:r>
            <w:r>
              <w:rPr>
                <w:noProof/>
                <w:webHidden/>
              </w:rPr>
              <w:instrText xml:space="preserve"> PAGEREF _Toc462915911 \h </w:instrText>
            </w:r>
          </w:ins>
          <w:r>
            <w:rPr>
              <w:noProof/>
              <w:webHidden/>
            </w:rPr>
          </w:r>
          <w:r>
            <w:rPr>
              <w:noProof/>
              <w:webHidden/>
            </w:rPr>
            <w:fldChar w:fldCharType="separate"/>
          </w:r>
          <w:ins w:id="314" w:author="Hideaki Nagamine" w:date="2016-09-29T12:35:00Z">
            <w:r>
              <w:rPr>
                <w:rFonts w:hint="eastAsia"/>
                <w:noProof/>
                <w:webHidden/>
              </w:rPr>
              <w:t>25</w:t>
            </w:r>
            <w:r>
              <w:rPr>
                <w:noProof/>
                <w:webHidden/>
              </w:rPr>
              <w:fldChar w:fldCharType="end"/>
            </w:r>
            <w:r w:rsidRPr="001A1326">
              <w:rPr>
                <w:rStyle w:val="ac"/>
                <w:noProof/>
              </w:rPr>
              <w:fldChar w:fldCharType="end"/>
            </w:r>
          </w:ins>
        </w:p>
        <w:p w14:paraId="5039AC88" w14:textId="378E02F3" w:rsidR="002D147A" w:rsidRDefault="002D147A">
          <w:pPr>
            <w:pStyle w:val="20"/>
            <w:tabs>
              <w:tab w:val="right" w:leader="dot" w:pos="9530"/>
            </w:tabs>
            <w:rPr>
              <w:ins w:id="315" w:author="Hideaki Nagamine" w:date="2016-09-29T12:35:00Z"/>
              <w:rFonts w:asciiTheme="minorHAnsi" w:hAnsiTheme="minorHAnsi" w:cstheme="minorBidi"/>
              <w:noProof/>
              <w:color w:val="auto"/>
              <w:kern w:val="2"/>
              <w:szCs w:val="22"/>
            </w:rPr>
          </w:pPr>
          <w:ins w:id="316"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"_Toc462915912"</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5.6 usingDecl要素（C++）</w:t>
            </w:r>
            <w:r>
              <w:rPr>
                <w:noProof/>
                <w:webHidden/>
              </w:rPr>
              <w:tab/>
            </w:r>
            <w:r>
              <w:rPr>
                <w:noProof/>
                <w:webHidden/>
              </w:rPr>
              <w:fldChar w:fldCharType="begin"/>
            </w:r>
            <w:r>
              <w:rPr>
                <w:noProof/>
                <w:webHidden/>
              </w:rPr>
              <w:instrText xml:space="preserve"> PAGEREF _Toc462915912 \h </w:instrText>
            </w:r>
          </w:ins>
          <w:r>
            <w:rPr>
              <w:noProof/>
              <w:webHidden/>
            </w:rPr>
          </w:r>
          <w:r>
            <w:rPr>
              <w:noProof/>
              <w:webHidden/>
            </w:rPr>
            <w:fldChar w:fldCharType="separate"/>
          </w:r>
          <w:ins w:id="317" w:author="Hideaki Nagamine" w:date="2016-09-29T12:35:00Z">
            <w:r>
              <w:rPr>
                <w:rFonts w:hint="eastAsia"/>
                <w:noProof/>
                <w:webHidden/>
              </w:rPr>
              <w:t>25</w:t>
            </w:r>
            <w:r>
              <w:rPr>
                <w:noProof/>
                <w:webHidden/>
              </w:rPr>
              <w:fldChar w:fldCharType="end"/>
            </w:r>
            <w:r w:rsidRPr="001A1326">
              <w:rPr>
                <w:rStyle w:val="ac"/>
                <w:noProof/>
              </w:rPr>
              <w:fldChar w:fldCharType="end"/>
            </w:r>
          </w:ins>
        </w:p>
        <w:p w14:paraId="4F9CCD33" w14:textId="4F06CDBB" w:rsidR="002D147A" w:rsidRDefault="002D147A">
          <w:pPr>
            <w:pStyle w:val="10"/>
            <w:tabs>
              <w:tab w:val="right" w:leader="dot" w:pos="9530"/>
            </w:tabs>
            <w:rPr>
              <w:ins w:id="318" w:author="Hideaki Nagamine" w:date="2016-09-29T12:35:00Z"/>
              <w:rFonts w:asciiTheme="minorHAnsi" w:hAnsiTheme="minorHAnsi" w:cstheme="minorBidi"/>
              <w:noProof/>
              <w:color w:val="auto"/>
              <w:kern w:val="2"/>
              <w:szCs w:val="22"/>
            </w:rPr>
          </w:pPr>
          <w:ins w:id="319"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"_Toc462915913"</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 文の要素</w:t>
            </w:r>
            <w:r>
              <w:rPr>
                <w:noProof/>
                <w:webHidden/>
              </w:rPr>
              <w:tab/>
            </w:r>
            <w:r>
              <w:rPr>
                <w:noProof/>
                <w:webHidden/>
              </w:rPr>
              <w:fldChar w:fldCharType="begin"/>
            </w:r>
            <w:r>
              <w:rPr>
                <w:noProof/>
                <w:webHidden/>
              </w:rPr>
              <w:instrText xml:space="preserve"> PAGEREF _Toc462915913 \h </w:instrText>
            </w:r>
          </w:ins>
          <w:r>
            <w:rPr>
              <w:noProof/>
              <w:webHidden/>
            </w:rPr>
          </w:r>
          <w:r>
            <w:rPr>
              <w:noProof/>
              <w:webHidden/>
            </w:rPr>
            <w:fldChar w:fldCharType="separate"/>
          </w:r>
          <w:ins w:id="320" w:author="Hideaki Nagamine" w:date="2016-09-29T12:35:00Z">
            <w:r>
              <w:rPr>
                <w:rFonts w:hint="eastAsia"/>
                <w:noProof/>
                <w:webHidden/>
              </w:rPr>
              <w:t>26</w:t>
            </w:r>
            <w:r>
              <w:rPr>
                <w:noProof/>
                <w:webHidden/>
              </w:rPr>
              <w:fldChar w:fldCharType="end"/>
            </w:r>
            <w:r w:rsidRPr="001A1326">
              <w:rPr>
                <w:rStyle w:val="ac"/>
                <w:noProof/>
              </w:rPr>
              <w:fldChar w:fldCharType="end"/>
            </w:r>
          </w:ins>
        </w:p>
        <w:p w14:paraId="4D78F7AA" w14:textId="0CA1A7B0" w:rsidR="002D147A" w:rsidRDefault="002D147A">
          <w:pPr>
            <w:pStyle w:val="20"/>
            <w:tabs>
              <w:tab w:val="right" w:leader="dot" w:pos="9530"/>
            </w:tabs>
            <w:rPr>
              <w:ins w:id="321" w:author="Hideaki Nagamine" w:date="2016-09-29T12:35:00Z"/>
              <w:rFonts w:asciiTheme="minorHAnsi" w:hAnsiTheme="minorHAnsi" w:cstheme="minorBidi"/>
              <w:noProof/>
              <w:color w:val="auto"/>
              <w:kern w:val="2"/>
              <w:szCs w:val="22"/>
            </w:rPr>
          </w:pPr>
          <w:ins w:id="322"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"_Toc462915914"</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6.1 exprStatement要素</w:t>
            </w:r>
            <w:r>
              <w:rPr>
                <w:noProof/>
                <w:webHidden/>
              </w:rPr>
              <w:tab/>
            </w:r>
            <w:r>
              <w:rPr>
                <w:noProof/>
                <w:webHidden/>
              </w:rPr>
              <w:fldChar w:fldCharType="begin"/>
            </w:r>
            <w:r>
              <w:rPr>
                <w:noProof/>
                <w:webHidden/>
              </w:rPr>
              <w:instrText xml:space="preserve"> PAGEREF _Toc462915914 \h </w:instrText>
            </w:r>
          </w:ins>
          <w:r>
            <w:rPr>
              <w:noProof/>
              <w:webHidden/>
            </w:rPr>
          </w:r>
          <w:r>
            <w:rPr>
              <w:noProof/>
              <w:webHidden/>
            </w:rPr>
            <w:fldChar w:fldCharType="separate"/>
          </w:r>
          <w:ins w:id="323" w:author="Hideaki Nagamine" w:date="2016-09-29T12:35:00Z">
            <w:r>
              <w:rPr>
                <w:rFonts w:hint="eastAsia"/>
                <w:noProof/>
                <w:webHidden/>
              </w:rPr>
              <w:t>26</w:t>
            </w:r>
            <w:r>
              <w:rPr>
                <w:noProof/>
                <w:webHidden/>
              </w:rPr>
              <w:fldChar w:fldCharType="end"/>
            </w:r>
            <w:r w:rsidRPr="001A1326">
              <w:rPr>
                <w:rStyle w:val="ac"/>
                <w:noProof/>
              </w:rPr>
              <w:fldChar w:fldCharType="end"/>
            </w:r>
          </w:ins>
        </w:p>
        <w:p w14:paraId="34C2224E" w14:textId="2DCDDFA3" w:rsidR="002D147A" w:rsidRDefault="002D147A">
          <w:pPr>
            <w:pStyle w:val="20"/>
            <w:tabs>
              <w:tab w:val="right" w:leader="dot" w:pos="9530"/>
            </w:tabs>
            <w:rPr>
              <w:ins w:id="324" w:author="Hideaki Nagamine" w:date="2016-09-29T12:35:00Z"/>
              <w:rFonts w:asciiTheme="minorHAnsi" w:hAnsiTheme="minorHAnsi" w:cstheme="minorBidi"/>
              <w:noProof/>
              <w:color w:val="auto"/>
              <w:kern w:val="2"/>
              <w:szCs w:val="22"/>
            </w:rPr>
          </w:pPr>
          <w:ins w:id="325"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"_Toc462915915"</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6.2 compoundStatement要素</w:t>
            </w:r>
            <w:r>
              <w:rPr>
                <w:noProof/>
                <w:webHidden/>
              </w:rPr>
              <w:tab/>
            </w:r>
            <w:r>
              <w:rPr>
                <w:noProof/>
                <w:webHidden/>
              </w:rPr>
              <w:fldChar w:fldCharType="begin"/>
            </w:r>
            <w:r>
              <w:rPr>
                <w:noProof/>
                <w:webHidden/>
              </w:rPr>
              <w:instrText xml:space="preserve"> PAGEREF _Toc462915915 \h </w:instrText>
            </w:r>
          </w:ins>
          <w:r>
            <w:rPr>
              <w:noProof/>
              <w:webHidden/>
            </w:rPr>
          </w:r>
          <w:r>
            <w:rPr>
              <w:noProof/>
              <w:webHidden/>
            </w:rPr>
            <w:fldChar w:fldCharType="separate"/>
          </w:r>
          <w:ins w:id="326" w:author="Hideaki Nagamine" w:date="2016-09-29T12:35:00Z">
            <w:r>
              <w:rPr>
                <w:rFonts w:hint="eastAsia"/>
                <w:noProof/>
                <w:webHidden/>
              </w:rPr>
              <w:t>26</w:t>
            </w:r>
            <w:r>
              <w:rPr>
                <w:noProof/>
                <w:webHidden/>
              </w:rPr>
              <w:fldChar w:fldCharType="end"/>
            </w:r>
            <w:r w:rsidRPr="001A1326">
              <w:rPr>
                <w:rStyle w:val="ac"/>
                <w:noProof/>
              </w:rPr>
              <w:fldChar w:fldCharType="end"/>
            </w:r>
          </w:ins>
        </w:p>
        <w:p w14:paraId="16AAD33E" w14:textId="5526814F" w:rsidR="002D147A" w:rsidRDefault="002D147A">
          <w:pPr>
            <w:pStyle w:val="20"/>
            <w:tabs>
              <w:tab w:val="right" w:leader="dot" w:pos="9530"/>
            </w:tabs>
            <w:rPr>
              <w:ins w:id="327" w:author="Hideaki Nagamine" w:date="2016-09-29T12:35:00Z"/>
              <w:rFonts w:asciiTheme="minorHAnsi" w:hAnsiTheme="minorHAnsi" w:cstheme="minorBidi"/>
              <w:noProof/>
              <w:color w:val="auto"/>
              <w:kern w:val="2"/>
              <w:szCs w:val="22"/>
            </w:rPr>
          </w:pPr>
          <w:ins w:id="328"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"_Toc462915916"</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6.3 ifStatement要素</w:t>
            </w:r>
            <w:r>
              <w:rPr>
                <w:noProof/>
                <w:webHidden/>
              </w:rPr>
              <w:tab/>
            </w:r>
            <w:r>
              <w:rPr>
                <w:noProof/>
                <w:webHidden/>
              </w:rPr>
              <w:fldChar w:fldCharType="begin"/>
            </w:r>
            <w:r>
              <w:rPr>
                <w:noProof/>
                <w:webHidden/>
              </w:rPr>
              <w:instrText xml:space="preserve"> PAGEREF _Toc462915916 \h </w:instrText>
            </w:r>
          </w:ins>
          <w:r>
            <w:rPr>
              <w:noProof/>
              <w:webHidden/>
            </w:rPr>
          </w:r>
          <w:r>
            <w:rPr>
              <w:noProof/>
              <w:webHidden/>
            </w:rPr>
            <w:fldChar w:fldCharType="separate"/>
          </w:r>
          <w:ins w:id="329" w:author="Hideaki Nagamine" w:date="2016-09-29T12:35:00Z">
            <w:r>
              <w:rPr>
                <w:rFonts w:hint="eastAsia"/>
                <w:noProof/>
                <w:webHidden/>
              </w:rPr>
              <w:t>26</w:t>
            </w:r>
            <w:r>
              <w:rPr>
                <w:noProof/>
                <w:webHidden/>
              </w:rPr>
              <w:fldChar w:fldCharType="end"/>
            </w:r>
            <w:r w:rsidRPr="001A1326">
              <w:rPr>
                <w:rStyle w:val="ac"/>
                <w:noProof/>
              </w:rPr>
              <w:fldChar w:fldCharType="end"/>
            </w:r>
          </w:ins>
        </w:p>
        <w:p w14:paraId="3276C140" w14:textId="09429C82" w:rsidR="002D147A" w:rsidRDefault="002D147A">
          <w:pPr>
            <w:pStyle w:val="20"/>
            <w:tabs>
              <w:tab w:val="right" w:leader="dot" w:pos="9530"/>
            </w:tabs>
            <w:rPr>
              <w:ins w:id="330" w:author="Hideaki Nagamine" w:date="2016-09-29T12:35:00Z"/>
              <w:rFonts w:asciiTheme="minorHAnsi" w:hAnsiTheme="minorHAnsi" w:cstheme="minorBidi"/>
              <w:noProof/>
              <w:color w:val="auto"/>
              <w:kern w:val="2"/>
              <w:szCs w:val="22"/>
            </w:rPr>
          </w:pPr>
          <w:ins w:id="331"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"_Toc462915917"</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6.4 whileStatment要素</w:t>
            </w:r>
            <w:r>
              <w:rPr>
                <w:noProof/>
                <w:webHidden/>
              </w:rPr>
              <w:tab/>
            </w:r>
            <w:r>
              <w:rPr>
                <w:noProof/>
                <w:webHidden/>
              </w:rPr>
              <w:fldChar w:fldCharType="begin"/>
            </w:r>
            <w:r>
              <w:rPr>
                <w:noProof/>
                <w:webHidden/>
              </w:rPr>
              <w:instrText xml:space="preserve"> PAGEREF _Toc462915917 \h </w:instrText>
            </w:r>
          </w:ins>
          <w:r>
            <w:rPr>
              <w:noProof/>
              <w:webHidden/>
            </w:rPr>
          </w:r>
          <w:r>
            <w:rPr>
              <w:noProof/>
              <w:webHidden/>
            </w:rPr>
            <w:fldChar w:fldCharType="separate"/>
          </w:r>
          <w:ins w:id="332" w:author="Hideaki Nagamine" w:date="2016-09-29T12:35:00Z">
            <w:r>
              <w:rPr>
                <w:rFonts w:hint="eastAsia"/>
                <w:noProof/>
                <w:webHidden/>
              </w:rPr>
              <w:t>26</w:t>
            </w:r>
            <w:r>
              <w:rPr>
                <w:noProof/>
                <w:webHidden/>
              </w:rPr>
              <w:fldChar w:fldCharType="end"/>
            </w:r>
            <w:r w:rsidRPr="001A1326">
              <w:rPr>
                <w:rStyle w:val="ac"/>
                <w:noProof/>
              </w:rPr>
              <w:fldChar w:fldCharType="end"/>
            </w:r>
          </w:ins>
        </w:p>
        <w:p w14:paraId="10E071EB" w14:textId="4C800F10" w:rsidR="002D147A" w:rsidRDefault="002D147A">
          <w:pPr>
            <w:pStyle w:val="20"/>
            <w:tabs>
              <w:tab w:val="right" w:leader="dot" w:pos="9530"/>
            </w:tabs>
            <w:rPr>
              <w:ins w:id="333" w:author="Hideaki Nagamine" w:date="2016-09-29T12:35:00Z"/>
              <w:rFonts w:asciiTheme="minorHAnsi" w:hAnsiTheme="minorHAnsi" w:cstheme="minorBidi"/>
              <w:noProof/>
              <w:color w:val="auto"/>
              <w:kern w:val="2"/>
              <w:szCs w:val="22"/>
            </w:rPr>
          </w:pPr>
          <w:ins w:id="334"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"_Toc462915918"</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6.5 doStatement要素</w:t>
            </w:r>
            <w:r>
              <w:rPr>
                <w:noProof/>
                <w:webHidden/>
              </w:rPr>
              <w:tab/>
            </w:r>
            <w:r>
              <w:rPr>
                <w:noProof/>
                <w:webHidden/>
              </w:rPr>
              <w:fldChar w:fldCharType="begin"/>
            </w:r>
            <w:r>
              <w:rPr>
                <w:noProof/>
                <w:webHidden/>
              </w:rPr>
              <w:instrText xml:space="preserve"> PAGEREF _Toc462915918 \h </w:instrText>
            </w:r>
          </w:ins>
          <w:r>
            <w:rPr>
              <w:noProof/>
              <w:webHidden/>
            </w:rPr>
          </w:r>
          <w:r>
            <w:rPr>
              <w:noProof/>
              <w:webHidden/>
            </w:rPr>
            <w:fldChar w:fldCharType="separate"/>
          </w:r>
          <w:ins w:id="335" w:author="Hideaki Nagamine" w:date="2016-09-29T12:35:00Z">
            <w:r>
              <w:rPr>
                <w:rFonts w:hint="eastAsia"/>
                <w:noProof/>
                <w:webHidden/>
              </w:rPr>
              <w:t>27</w:t>
            </w:r>
            <w:r>
              <w:rPr>
                <w:noProof/>
                <w:webHidden/>
              </w:rPr>
              <w:fldChar w:fldCharType="end"/>
            </w:r>
            <w:r w:rsidRPr="001A1326">
              <w:rPr>
                <w:rStyle w:val="ac"/>
                <w:noProof/>
              </w:rPr>
              <w:fldChar w:fldCharType="end"/>
            </w:r>
          </w:ins>
        </w:p>
        <w:p w14:paraId="0D7F0AA8" w14:textId="14CE8AAC" w:rsidR="002D147A" w:rsidRDefault="002D147A">
          <w:pPr>
            <w:pStyle w:val="20"/>
            <w:tabs>
              <w:tab w:val="right" w:leader="dot" w:pos="9530"/>
            </w:tabs>
            <w:rPr>
              <w:ins w:id="336" w:author="Hideaki Nagamine" w:date="2016-09-29T12:35:00Z"/>
              <w:rFonts w:asciiTheme="minorHAnsi" w:hAnsiTheme="minorHAnsi" w:cstheme="minorBidi"/>
              <w:noProof/>
              <w:color w:val="auto"/>
              <w:kern w:val="2"/>
              <w:szCs w:val="22"/>
            </w:rPr>
          </w:pPr>
          <w:ins w:id="337"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"_Toc462915919"</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6.6 forStatement要素</w:t>
            </w:r>
            <w:r>
              <w:rPr>
                <w:noProof/>
                <w:webHidden/>
              </w:rPr>
              <w:tab/>
            </w:r>
            <w:r>
              <w:rPr>
                <w:noProof/>
                <w:webHidden/>
              </w:rPr>
              <w:fldChar w:fldCharType="begin"/>
            </w:r>
            <w:r>
              <w:rPr>
                <w:noProof/>
                <w:webHidden/>
              </w:rPr>
              <w:instrText xml:space="preserve"> PAGEREF _Toc462915919 \h </w:instrText>
            </w:r>
          </w:ins>
          <w:r>
            <w:rPr>
              <w:noProof/>
              <w:webHidden/>
            </w:rPr>
          </w:r>
          <w:r>
            <w:rPr>
              <w:noProof/>
              <w:webHidden/>
            </w:rPr>
            <w:fldChar w:fldCharType="separate"/>
          </w:r>
          <w:ins w:id="338" w:author="Hideaki Nagamine" w:date="2016-09-29T12:35:00Z">
            <w:r>
              <w:rPr>
                <w:rFonts w:hint="eastAsia"/>
                <w:noProof/>
                <w:webHidden/>
              </w:rPr>
              <w:t>27</w:t>
            </w:r>
            <w:r>
              <w:rPr>
                <w:noProof/>
                <w:webHidden/>
              </w:rPr>
              <w:fldChar w:fldCharType="end"/>
            </w:r>
            <w:r w:rsidRPr="001A1326">
              <w:rPr>
                <w:rStyle w:val="ac"/>
                <w:noProof/>
              </w:rPr>
              <w:fldChar w:fldCharType="end"/>
            </w:r>
          </w:ins>
        </w:p>
        <w:p w14:paraId="5DC8910B" w14:textId="241179AE" w:rsidR="002D147A" w:rsidRDefault="002D147A">
          <w:pPr>
            <w:pStyle w:val="20"/>
            <w:tabs>
              <w:tab w:val="right" w:leader="dot" w:pos="9530"/>
            </w:tabs>
            <w:rPr>
              <w:ins w:id="339" w:author="Hideaki Nagamine" w:date="2016-09-29T12:35:00Z"/>
              <w:rFonts w:asciiTheme="minorHAnsi" w:hAnsiTheme="minorHAnsi" w:cstheme="minorBidi"/>
              <w:noProof/>
              <w:color w:val="auto"/>
              <w:kern w:val="2"/>
              <w:szCs w:val="22"/>
            </w:rPr>
          </w:pPr>
          <w:ins w:id="340"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"_Toc462915920"</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6.7 rangeForStatement要素（C++）</w:t>
            </w:r>
            <w:r>
              <w:rPr>
                <w:noProof/>
                <w:webHidden/>
              </w:rPr>
              <w:tab/>
            </w:r>
            <w:r>
              <w:rPr>
                <w:noProof/>
                <w:webHidden/>
              </w:rPr>
              <w:fldChar w:fldCharType="begin"/>
            </w:r>
            <w:r>
              <w:rPr>
                <w:noProof/>
                <w:webHidden/>
              </w:rPr>
              <w:instrText xml:space="preserve"> PAGEREF _Toc462915920 \h </w:instrText>
            </w:r>
          </w:ins>
          <w:r>
            <w:rPr>
              <w:noProof/>
              <w:webHidden/>
            </w:rPr>
          </w:r>
          <w:r>
            <w:rPr>
              <w:noProof/>
              <w:webHidden/>
            </w:rPr>
            <w:fldChar w:fldCharType="separate"/>
          </w:r>
          <w:ins w:id="341" w:author="Hideaki Nagamine" w:date="2016-09-29T12:35:00Z">
            <w:r>
              <w:rPr>
                <w:rFonts w:hint="eastAsia"/>
                <w:noProof/>
                <w:webHidden/>
              </w:rPr>
              <w:t>27</w:t>
            </w:r>
            <w:r>
              <w:rPr>
                <w:noProof/>
                <w:webHidden/>
              </w:rPr>
              <w:fldChar w:fldCharType="end"/>
            </w:r>
            <w:r w:rsidRPr="001A1326">
              <w:rPr>
                <w:rStyle w:val="ac"/>
                <w:noProof/>
              </w:rPr>
              <w:fldChar w:fldCharType="end"/>
            </w:r>
          </w:ins>
        </w:p>
        <w:p w14:paraId="72712DCE" w14:textId="1EDE6B51" w:rsidR="002D147A" w:rsidRDefault="002D147A">
          <w:pPr>
            <w:pStyle w:val="20"/>
            <w:tabs>
              <w:tab w:val="right" w:leader="dot" w:pos="9530"/>
            </w:tabs>
            <w:rPr>
              <w:ins w:id="342" w:author="Hideaki Nagamine" w:date="2016-09-29T12:35:00Z"/>
              <w:rFonts w:asciiTheme="minorHAnsi" w:hAnsiTheme="minorHAnsi" w:cstheme="minorBidi"/>
              <w:noProof/>
              <w:color w:val="auto"/>
              <w:kern w:val="2"/>
              <w:szCs w:val="22"/>
            </w:rPr>
          </w:pPr>
          <w:ins w:id="343"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"_Toc462915921"</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6.8 breakStatement要素</w:t>
            </w:r>
            <w:r>
              <w:rPr>
                <w:noProof/>
                <w:webHidden/>
              </w:rPr>
              <w:tab/>
            </w:r>
            <w:r>
              <w:rPr>
                <w:noProof/>
                <w:webHidden/>
              </w:rPr>
              <w:fldChar w:fldCharType="begin"/>
            </w:r>
            <w:r>
              <w:rPr>
                <w:noProof/>
                <w:webHidden/>
              </w:rPr>
              <w:instrText xml:space="preserve"> PAGEREF _Toc462915921 \h </w:instrText>
            </w:r>
          </w:ins>
          <w:r>
            <w:rPr>
              <w:noProof/>
              <w:webHidden/>
            </w:rPr>
          </w:r>
          <w:r>
            <w:rPr>
              <w:noProof/>
              <w:webHidden/>
            </w:rPr>
            <w:fldChar w:fldCharType="separate"/>
          </w:r>
          <w:ins w:id="344" w:author="Hideaki Nagamine" w:date="2016-09-29T12:35:00Z">
            <w:r>
              <w:rPr>
                <w:rFonts w:hint="eastAsia"/>
                <w:noProof/>
                <w:webHidden/>
              </w:rPr>
              <w:t>28</w:t>
            </w:r>
            <w:r>
              <w:rPr>
                <w:noProof/>
                <w:webHidden/>
              </w:rPr>
              <w:fldChar w:fldCharType="end"/>
            </w:r>
            <w:r w:rsidRPr="001A1326">
              <w:rPr>
                <w:rStyle w:val="ac"/>
                <w:noProof/>
              </w:rPr>
              <w:fldChar w:fldCharType="end"/>
            </w:r>
          </w:ins>
        </w:p>
        <w:p w14:paraId="7AF73DBB" w14:textId="60155516" w:rsidR="002D147A" w:rsidRDefault="002D147A">
          <w:pPr>
            <w:pStyle w:val="20"/>
            <w:tabs>
              <w:tab w:val="right" w:leader="dot" w:pos="9530"/>
            </w:tabs>
            <w:rPr>
              <w:ins w:id="345" w:author="Hideaki Nagamine" w:date="2016-09-29T12:35:00Z"/>
              <w:rFonts w:asciiTheme="minorHAnsi" w:hAnsiTheme="minorHAnsi" w:cstheme="minorBidi"/>
              <w:noProof/>
              <w:color w:val="auto"/>
              <w:kern w:val="2"/>
              <w:szCs w:val="22"/>
            </w:rPr>
          </w:pPr>
          <w:ins w:id="346"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"_Toc462915922"</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6.9 continueStatement要素</w:t>
            </w:r>
            <w:r>
              <w:rPr>
                <w:noProof/>
                <w:webHidden/>
              </w:rPr>
              <w:tab/>
            </w:r>
            <w:r>
              <w:rPr>
                <w:noProof/>
                <w:webHidden/>
              </w:rPr>
              <w:fldChar w:fldCharType="begin"/>
            </w:r>
            <w:r>
              <w:rPr>
                <w:noProof/>
                <w:webHidden/>
              </w:rPr>
              <w:instrText xml:space="preserve"> PAGEREF _Toc462915922 \h </w:instrText>
            </w:r>
          </w:ins>
          <w:r>
            <w:rPr>
              <w:noProof/>
              <w:webHidden/>
            </w:rPr>
          </w:r>
          <w:r>
            <w:rPr>
              <w:noProof/>
              <w:webHidden/>
            </w:rPr>
            <w:fldChar w:fldCharType="separate"/>
          </w:r>
          <w:ins w:id="347" w:author="Hideaki Nagamine" w:date="2016-09-29T12:35:00Z">
            <w:r>
              <w:rPr>
                <w:rFonts w:hint="eastAsia"/>
                <w:noProof/>
                <w:webHidden/>
              </w:rPr>
              <w:t>28</w:t>
            </w:r>
            <w:r>
              <w:rPr>
                <w:noProof/>
                <w:webHidden/>
              </w:rPr>
              <w:fldChar w:fldCharType="end"/>
            </w:r>
            <w:r w:rsidRPr="001A1326">
              <w:rPr>
                <w:rStyle w:val="ac"/>
                <w:noProof/>
              </w:rPr>
              <w:fldChar w:fldCharType="end"/>
            </w:r>
          </w:ins>
        </w:p>
        <w:p w14:paraId="7A081F8C" w14:textId="07194A67" w:rsidR="002D147A" w:rsidRDefault="002D147A">
          <w:pPr>
            <w:pStyle w:val="20"/>
            <w:tabs>
              <w:tab w:val="right" w:leader="dot" w:pos="9530"/>
            </w:tabs>
            <w:rPr>
              <w:ins w:id="348" w:author="Hideaki Nagamine" w:date="2016-09-29T12:35:00Z"/>
              <w:rFonts w:asciiTheme="minorHAnsi" w:hAnsiTheme="minorHAnsi" w:cstheme="minorBidi"/>
              <w:noProof/>
              <w:color w:val="auto"/>
              <w:kern w:val="2"/>
              <w:szCs w:val="22"/>
            </w:rPr>
          </w:pPr>
          <w:ins w:id="349"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"_Toc462915923"</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6.10 returnStatment要素</w:t>
            </w:r>
            <w:r>
              <w:rPr>
                <w:noProof/>
                <w:webHidden/>
              </w:rPr>
              <w:tab/>
            </w:r>
            <w:r>
              <w:rPr>
                <w:noProof/>
                <w:webHidden/>
              </w:rPr>
              <w:fldChar w:fldCharType="begin"/>
            </w:r>
            <w:r>
              <w:rPr>
                <w:noProof/>
                <w:webHidden/>
              </w:rPr>
              <w:instrText xml:space="preserve"> PAGEREF _Toc462915923 \h </w:instrText>
            </w:r>
          </w:ins>
          <w:r>
            <w:rPr>
              <w:noProof/>
              <w:webHidden/>
            </w:rPr>
          </w:r>
          <w:r>
            <w:rPr>
              <w:noProof/>
              <w:webHidden/>
            </w:rPr>
            <w:fldChar w:fldCharType="separate"/>
          </w:r>
          <w:ins w:id="350" w:author="Hideaki Nagamine" w:date="2016-09-29T12:35:00Z">
            <w:r>
              <w:rPr>
                <w:rFonts w:hint="eastAsia"/>
                <w:noProof/>
                <w:webHidden/>
              </w:rPr>
              <w:t>28</w:t>
            </w:r>
            <w:r>
              <w:rPr>
                <w:noProof/>
                <w:webHidden/>
              </w:rPr>
              <w:fldChar w:fldCharType="end"/>
            </w:r>
            <w:r w:rsidRPr="001A1326">
              <w:rPr>
                <w:rStyle w:val="ac"/>
                <w:noProof/>
              </w:rPr>
              <w:fldChar w:fldCharType="end"/>
            </w:r>
          </w:ins>
        </w:p>
        <w:p w14:paraId="24AF3E5D" w14:textId="6F2DB61A" w:rsidR="002D147A" w:rsidRDefault="002D147A">
          <w:pPr>
            <w:pStyle w:val="20"/>
            <w:tabs>
              <w:tab w:val="right" w:leader="dot" w:pos="9530"/>
            </w:tabs>
            <w:rPr>
              <w:ins w:id="351" w:author="Hideaki Nagamine" w:date="2016-09-29T12:35:00Z"/>
              <w:rFonts w:asciiTheme="minorHAnsi" w:hAnsiTheme="minorHAnsi" w:cstheme="minorBidi"/>
              <w:noProof/>
              <w:color w:val="auto"/>
              <w:kern w:val="2"/>
              <w:szCs w:val="22"/>
            </w:rPr>
          </w:pPr>
          <w:ins w:id="352"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"_Toc462915924"</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6.11 gotoStatement要素</w:t>
            </w:r>
            <w:r>
              <w:rPr>
                <w:noProof/>
                <w:webHidden/>
              </w:rPr>
              <w:tab/>
            </w:r>
            <w:r>
              <w:rPr>
                <w:noProof/>
                <w:webHidden/>
              </w:rPr>
              <w:fldChar w:fldCharType="begin"/>
            </w:r>
            <w:r>
              <w:rPr>
                <w:noProof/>
                <w:webHidden/>
              </w:rPr>
              <w:instrText xml:space="preserve"> PAGEREF _Toc462915924 \h </w:instrText>
            </w:r>
          </w:ins>
          <w:r>
            <w:rPr>
              <w:noProof/>
              <w:webHidden/>
            </w:rPr>
          </w:r>
          <w:r>
            <w:rPr>
              <w:noProof/>
              <w:webHidden/>
            </w:rPr>
            <w:fldChar w:fldCharType="separate"/>
          </w:r>
          <w:ins w:id="353" w:author="Hideaki Nagamine" w:date="2016-09-29T12:35:00Z">
            <w:r>
              <w:rPr>
                <w:rFonts w:hint="eastAsia"/>
                <w:noProof/>
                <w:webHidden/>
              </w:rPr>
              <w:t>28</w:t>
            </w:r>
            <w:r>
              <w:rPr>
                <w:noProof/>
                <w:webHidden/>
              </w:rPr>
              <w:fldChar w:fldCharType="end"/>
            </w:r>
            <w:r w:rsidRPr="001A1326">
              <w:rPr>
                <w:rStyle w:val="ac"/>
                <w:noProof/>
              </w:rPr>
              <w:fldChar w:fldCharType="end"/>
            </w:r>
          </w:ins>
        </w:p>
        <w:p w14:paraId="71F83D0A" w14:textId="4CDCAD07" w:rsidR="002D147A" w:rsidRDefault="002D147A">
          <w:pPr>
            <w:pStyle w:val="20"/>
            <w:tabs>
              <w:tab w:val="right" w:leader="dot" w:pos="9530"/>
            </w:tabs>
            <w:rPr>
              <w:ins w:id="354" w:author="Hideaki Nagamine" w:date="2016-09-29T12:35:00Z"/>
              <w:rFonts w:asciiTheme="minorHAnsi" w:hAnsiTheme="minorHAnsi" w:cstheme="minorBidi"/>
              <w:noProof/>
              <w:color w:val="auto"/>
              <w:kern w:val="2"/>
              <w:szCs w:val="22"/>
            </w:rPr>
          </w:pPr>
          <w:ins w:id="355"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"_Toc462915925"</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6.12 tryStatement要素（C++）</w:t>
            </w:r>
            <w:r>
              <w:rPr>
                <w:noProof/>
                <w:webHidden/>
              </w:rPr>
              <w:tab/>
            </w:r>
            <w:r>
              <w:rPr>
                <w:noProof/>
                <w:webHidden/>
              </w:rPr>
              <w:fldChar w:fldCharType="begin"/>
            </w:r>
            <w:r>
              <w:rPr>
                <w:noProof/>
                <w:webHidden/>
              </w:rPr>
              <w:instrText xml:space="preserve"> PAGEREF _Toc462915925 \h </w:instrText>
            </w:r>
          </w:ins>
          <w:r>
            <w:rPr>
              <w:noProof/>
              <w:webHidden/>
            </w:rPr>
          </w:r>
          <w:r>
            <w:rPr>
              <w:noProof/>
              <w:webHidden/>
            </w:rPr>
            <w:fldChar w:fldCharType="separate"/>
          </w:r>
          <w:ins w:id="356" w:author="Hideaki Nagamine" w:date="2016-09-29T12:35:00Z">
            <w:r>
              <w:rPr>
                <w:rFonts w:hint="eastAsia"/>
                <w:noProof/>
                <w:webHidden/>
              </w:rPr>
              <w:t>28</w:t>
            </w:r>
            <w:r>
              <w:rPr>
                <w:noProof/>
                <w:webHidden/>
              </w:rPr>
              <w:fldChar w:fldCharType="end"/>
            </w:r>
            <w:r w:rsidRPr="001A1326">
              <w:rPr>
                <w:rStyle w:val="ac"/>
                <w:noProof/>
              </w:rPr>
              <w:fldChar w:fldCharType="end"/>
            </w:r>
          </w:ins>
        </w:p>
        <w:p w14:paraId="5B4A9EDE" w14:textId="55C7DF0B" w:rsidR="002D147A" w:rsidRDefault="002D147A">
          <w:pPr>
            <w:pStyle w:val="20"/>
            <w:tabs>
              <w:tab w:val="right" w:leader="dot" w:pos="9530"/>
            </w:tabs>
            <w:rPr>
              <w:ins w:id="357" w:author="Hideaki Nagamine" w:date="2016-09-29T12:35:00Z"/>
              <w:rFonts w:asciiTheme="minorHAnsi" w:hAnsiTheme="minorHAnsi" w:cstheme="minorBidi"/>
              <w:noProof/>
              <w:color w:val="auto"/>
              <w:kern w:val="2"/>
              <w:szCs w:val="22"/>
            </w:rPr>
          </w:pPr>
          <w:ins w:id="358" w:author="Hideaki Nagamine" w:date="2016-09-29T12:35:00Z">
            <w:r w:rsidRPr="001A1326">
              <w:rPr>
                <w:rStyle w:val="ac"/>
                <w:noProof/>
              </w:rPr>
              <w:lastRenderedPageBreak/>
              <w:fldChar w:fldCharType="begin"/>
            </w:r>
            <w:r w:rsidRPr="001A1326">
              <w:rPr>
                <w:rStyle w:val="ac"/>
                <w:noProof/>
              </w:rPr>
              <w:instrText xml:space="preserve"> </w:instrText>
            </w:r>
            <w:r>
              <w:rPr>
                <w:noProof/>
              </w:rPr>
              <w:instrText>HYPERLINK \l "_Toc462915926"</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6.14 catchStatement要素（C++）</w:t>
            </w:r>
            <w:r>
              <w:rPr>
                <w:noProof/>
                <w:webHidden/>
              </w:rPr>
              <w:tab/>
            </w:r>
            <w:r>
              <w:rPr>
                <w:noProof/>
                <w:webHidden/>
              </w:rPr>
              <w:fldChar w:fldCharType="begin"/>
            </w:r>
            <w:r>
              <w:rPr>
                <w:noProof/>
                <w:webHidden/>
              </w:rPr>
              <w:instrText xml:space="preserve"> PAGEREF _Toc462915926 \h </w:instrText>
            </w:r>
          </w:ins>
          <w:r>
            <w:rPr>
              <w:noProof/>
              <w:webHidden/>
            </w:rPr>
          </w:r>
          <w:r>
            <w:rPr>
              <w:noProof/>
              <w:webHidden/>
            </w:rPr>
            <w:fldChar w:fldCharType="separate"/>
          </w:r>
          <w:ins w:id="359" w:author="Hideaki Nagamine" w:date="2016-09-29T12:35:00Z">
            <w:r>
              <w:rPr>
                <w:rFonts w:hint="eastAsia"/>
                <w:noProof/>
                <w:webHidden/>
              </w:rPr>
              <w:t>29</w:t>
            </w:r>
            <w:r>
              <w:rPr>
                <w:noProof/>
                <w:webHidden/>
              </w:rPr>
              <w:fldChar w:fldCharType="end"/>
            </w:r>
            <w:r w:rsidRPr="001A1326">
              <w:rPr>
                <w:rStyle w:val="ac"/>
                <w:noProof/>
              </w:rPr>
              <w:fldChar w:fldCharType="end"/>
            </w:r>
          </w:ins>
        </w:p>
        <w:p w14:paraId="58BD9CC3" w14:textId="77EF832F" w:rsidR="002D147A" w:rsidRDefault="002D147A">
          <w:pPr>
            <w:pStyle w:val="20"/>
            <w:tabs>
              <w:tab w:val="right" w:leader="dot" w:pos="9530"/>
            </w:tabs>
            <w:rPr>
              <w:ins w:id="360" w:author="Hideaki Nagamine" w:date="2016-09-29T12:35:00Z"/>
              <w:rFonts w:asciiTheme="minorHAnsi" w:hAnsiTheme="minorHAnsi" w:cstheme="minorBidi"/>
              <w:noProof/>
              <w:color w:val="auto"/>
              <w:kern w:val="2"/>
              <w:szCs w:val="22"/>
            </w:rPr>
          </w:pPr>
          <w:ins w:id="361"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"_Toc462915927"</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6.15 statementLabel要素</w:t>
            </w:r>
            <w:r>
              <w:rPr>
                <w:noProof/>
                <w:webHidden/>
              </w:rPr>
              <w:tab/>
            </w:r>
            <w:r>
              <w:rPr>
                <w:noProof/>
                <w:webHidden/>
              </w:rPr>
              <w:fldChar w:fldCharType="begin"/>
            </w:r>
            <w:r>
              <w:rPr>
                <w:noProof/>
                <w:webHidden/>
              </w:rPr>
              <w:instrText xml:space="preserve"> PAGEREF _Toc462915927 \h </w:instrText>
            </w:r>
          </w:ins>
          <w:r>
            <w:rPr>
              <w:noProof/>
              <w:webHidden/>
            </w:rPr>
          </w:r>
          <w:r>
            <w:rPr>
              <w:noProof/>
              <w:webHidden/>
            </w:rPr>
            <w:fldChar w:fldCharType="separate"/>
          </w:r>
          <w:ins w:id="362" w:author="Hideaki Nagamine" w:date="2016-09-29T12:35:00Z">
            <w:r>
              <w:rPr>
                <w:rFonts w:hint="eastAsia"/>
                <w:noProof/>
                <w:webHidden/>
              </w:rPr>
              <w:t>29</w:t>
            </w:r>
            <w:r>
              <w:rPr>
                <w:noProof/>
                <w:webHidden/>
              </w:rPr>
              <w:fldChar w:fldCharType="end"/>
            </w:r>
            <w:r w:rsidRPr="001A1326">
              <w:rPr>
                <w:rStyle w:val="ac"/>
                <w:noProof/>
              </w:rPr>
              <w:fldChar w:fldCharType="end"/>
            </w:r>
          </w:ins>
        </w:p>
        <w:p w14:paraId="7D33D72D" w14:textId="0F77D3C2" w:rsidR="002D147A" w:rsidRDefault="002D147A">
          <w:pPr>
            <w:pStyle w:val="20"/>
            <w:tabs>
              <w:tab w:val="right" w:leader="dot" w:pos="9530"/>
            </w:tabs>
            <w:rPr>
              <w:ins w:id="363" w:author="Hideaki Nagamine" w:date="2016-09-29T12:35:00Z"/>
              <w:rFonts w:asciiTheme="minorHAnsi" w:hAnsiTheme="minorHAnsi" w:cstheme="minorBidi"/>
              <w:noProof/>
              <w:color w:val="auto"/>
              <w:kern w:val="2"/>
              <w:szCs w:val="22"/>
            </w:rPr>
          </w:pPr>
          <w:ins w:id="364"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"_Toc462915928"</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6.16 switchStatement要素</w:t>
            </w:r>
            <w:r>
              <w:rPr>
                <w:noProof/>
                <w:webHidden/>
              </w:rPr>
              <w:tab/>
            </w:r>
            <w:r>
              <w:rPr>
                <w:noProof/>
                <w:webHidden/>
              </w:rPr>
              <w:fldChar w:fldCharType="begin"/>
            </w:r>
            <w:r>
              <w:rPr>
                <w:noProof/>
                <w:webHidden/>
              </w:rPr>
              <w:instrText xml:space="preserve"> PAGEREF _Toc462915928 \h </w:instrText>
            </w:r>
          </w:ins>
          <w:r>
            <w:rPr>
              <w:noProof/>
              <w:webHidden/>
            </w:rPr>
          </w:r>
          <w:r>
            <w:rPr>
              <w:noProof/>
              <w:webHidden/>
            </w:rPr>
            <w:fldChar w:fldCharType="separate"/>
          </w:r>
          <w:ins w:id="365" w:author="Hideaki Nagamine" w:date="2016-09-29T12:35:00Z">
            <w:r>
              <w:rPr>
                <w:rFonts w:hint="eastAsia"/>
                <w:noProof/>
                <w:webHidden/>
              </w:rPr>
              <w:t>29</w:t>
            </w:r>
            <w:r>
              <w:rPr>
                <w:noProof/>
                <w:webHidden/>
              </w:rPr>
              <w:fldChar w:fldCharType="end"/>
            </w:r>
            <w:r w:rsidRPr="001A1326">
              <w:rPr>
                <w:rStyle w:val="ac"/>
                <w:noProof/>
              </w:rPr>
              <w:fldChar w:fldCharType="end"/>
            </w:r>
          </w:ins>
        </w:p>
        <w:p w14:paraId="48D2E098" w14:textId="5F2A551C" w:rsidR="002D147A" w:rsidRDefault="002D147A">
          <w:pPr>
            <w:pStyle w:val="20"/>
            <w:tabs>
              <w:tab w:val="right" w:leader="dot" w:pos="9530"/>
            </w:tabs>
            <w:rPr>
              <w:ins w:id="366" w:author="Hideaki Nagamine" w:date="2016-09-29T12:35:00Z"/>
              <w:rFonts w:asciiTheme="minorHAnsi" w:hAnsiTheme="minorHAnsi" w:cstheme="minorBidi"/>
              <w:noProof/>
              <w:color w:val="auto"/>
              <w:kern w:val="2"/>
              <w:szCs w:val="22"/>
            </w:rPr>
          </w:pPr>
          <w:ins w:id="367"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"_Toc462915929"</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6.17 caseLabel要素</w:t>
            </w:r>
            <w:r>
              <w:rPr>
                <w:noProof/>
                <w:webHidden/>
              </w:rPr>
              <w:tab/>
            </w:r>
            <w:r>
              <w:rPr>
                <w:noProof/>
                <w:webHidden/>
              </w:rPr>
              <w:fldChar w:fldCharType="begin"/>
            </w:r>
            <w:r>
              <w:rPr>
                <w:noProof/>
                <w:webHidden/>
              </w:rPr>
              <w:instrText xml:space="preserve"> PAGEREF _Toc462915929 \h </w:instrText>
            </w:r>
          </w:ins>
          <w:r>
            <w:rPr>
              <w:noProof/>
              <w:webHidden/>
            </w:rPr>
          </w:r>
          <w:r>
            <w:rPr>
              <w:noProof/>
              <w:webHidden/>
            </w:rPr>
            <w:fldChar w:fldCharType="separate"/>
          </w:r>
          <w:ins w:id="368" w:author="Hideaki Nagamine" w:date="2016-09-29T12:35:00Z">
            <w:r>
              <w:rPr>
                <w:rFonts w:hint="eastAsia"/>
                <w:noProof/>
                <w:webHidden/>
              </w:rPr>
              <w:t>29</w:t>
            </w:r>
            <w:r>
              <w:rPr>
                <w:noProof/>
                <w:webHidden/>
              </w:rPr>
              <w:fldChar w:fldCharType="end"/>
            </w:r>
            <w:r w:rsidRPr="001A1326">
              <w:rPr>
                <w:rStyle w:val="ac"/>
                <w:noProof/>
              </w:rPr>
              <w:fldChar w:fldCharType="end"/>
            </w:r>
          </w:ins>
        </w:p>
        <w:p w14:paraId="5CFEFBD0" w14:textId="3C21147E" w:rsidR="002D147A" w:rsidRDefault="002D147A">
          <w:pPr>
            <w:pStyle w:val="20"/>
            <w:tabs>
              <w:tab w:val="right" w:leader="dot" w:pos="9530"/>
            </w:tabs>
            <w:rPr>
              <w:ins w:id="369" w:author="Hideaki Nagamine" w:date="2016-09-29T12:35:00Z"/>
              <w:rFonts w:asciiTheme="minorHAnsi" w:hAnsiTheme="minorHAnsi" w:cstheme="minorBidi"/>
              <w:noProof/>
              <w:color w:val="auto"/>
              <w:kern w:val="2"/>
              <w:szCs w:val="22"/>
            </w:rPr>
          </w:pPr>
          <w:ins w:id="370"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"_Toc462915930"</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6.18 gccRangedCaseLabel要素</w:t>
            </w:r>
            <w:r>
              <w:rPr>
                <w:noProof/>
                <w:webHidden/>
              </w:rPr>
              <w:tab/>
            </w:r>
            <w:r>
              <w:rPr>
                <w:noProof/>
                <w:webHidden/>
              </w:rPr>
              <w:fldChar w:fldCharType="begin"/>
            </w:r>
            <w:r>
              <w:rPr>
                <w:noProof/>
                <w:webHidden/>
              </w:rPr>
              <w:instrText xml:space="preserve"> PAGEREF _Toc462915930 \h </w:instrText>
            </w:r>
          </w:ins>
          <w:r>
            <w:rPr>
              <w:noProof/>
              <w:webHidden/>
            </w:rPr>
          </w:r>
          <w:r>
            <w:rPr>
              <w:noProof/>
              <w:webHidden/>
            </w:rPr>
            <w:fldChar w:fldCharType="separate"/>
          </w:r>
          <w:ins w:id="371" w:author="Hideaki Nagamine" w:date="2016-09-29T12:35:00Z">
            <w:r>
              <w:rPr>
                <w:rFonts w:hint="eastAsia"/>
                <w:noProof/>
                <w:webHidden/>
              </w:rPr>
              <w:t>30</w:t>
            </w:r>
            <w:r>
              <w:rPr>
                <w:noProof/>
                <w:webHidden/>
              </w:rPr>
              <w:fldChar w:fldCharType="end"/>
            </w:r>
            <w:r w:rsidRPr="001A1326">
              <w:rPr>
                <w:rStyle w:val="ac"/>
                <w:noProof/>
              </w:rPr>
              <w:fldChar w:fldCharType="end"/>
            </w:r>
          </w:ins>
        </w:p>
        <w:p w14:paraId="3D0F372D" w14:textId="550FCB26" w:rsidR="002D147A" w:rsidRDefault="002D147A">
          <w:pPr>
            <w:pStyle w:val="20"/>
            <w:tabs>
              <w:tab w:val="right" w:leader="dot" w:pos="9530"/>
            </w:tabs>
            <w:rPr>
              <w:ins w:id="372" w:author="Hideaki Nagamine" w:date="2016-09-29T12:35:00Z"/>
              <w:rFonts w:asciiTheme="minorHAnsi" w:hAnsiTheme="minorHAnsi" w:cstheme="minorBidi"/>
              <w:noProof/>
              <w:color w:val="auto"/>
              <w:kern w:val="2"/>
              <w:szCs w:val="22"/>
            </w:rPr>
          </w:pPr>
          <w:ins w:id="373"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"_Toc462915931"</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6.19 defaultLabel要素</w:t>
            </w:r>
            <w:r>
              <w:rPr>
                <w:noProof/>
                <w:webHidden/>
              </w:rPr>
              <w:tab/>
            </w:r>
            <w:r>
              <w:rPr>
                <w:noProof/>
                <w:webHidden/>
              </w:rPr>
              <w:fldChar w:fldCharType="begin"/>
            </w:r>
            <w:r>
              <w:rPr>
                <w:noProof/>
                <w:webHidden/>
              </w:rPr>
              <w:instrText xml:space="preserve"> PAGEREF _Toc462915931 \h </w:instrText>
            </w:r>
          </w:ins>
          <w:r>
            <w:rPr>
              <w:noProof/>
              <w:webHidden/>
            </w:rPr>
          </w:r>
          <w:r>
            <w:rPr>
              <w:noProof/>
              <w:webHidden/>
            </w:rPr>
            <w:fldChar w:fldCharType="separate"/>
          </w:r>
          <w:ins w:id="374" w:author="Hideaki Nagamine" w:date="2016-09-29T12:35:00Z">
            <w:r>
              <w:rPr>
                <w:rFonts w:hint="eastAsia"/>
                <w:noProof/>
                <w:webHidden/>
              </w:rPr>
              <w:t>30</w:t>
            </w:r>
            <w:r>
              <w:rPr>
                <w:noProof/>
                <w:webHidden/>
              </w:rPr>
              <w:fldChar w:fldCharType="end"/>
            </w:r>
            <w:r w:rsidRPr="001A1326">
              <w:rPr>
                <w:rStyle w:val="ac"/>
                <w:noProof/>
              </w:rPr>
              <w:fldChar w:fldCharType="end"/>
            </w:r>
          </w:ins>
        </w:p>
        <w:p w14:paraId="0BC4804F" w14:textId="0B87D87D" w:rsidR="002D147A" w:rsidRDefault="002D147A">
          <w:pPr>
            <w:pStyle w:val="20"/>
            <w:tabs>
              <w:tab w:val="right" w:leader="dot" w:pos="9530"/>
            </w:tabs>
            <w:rPr>
              <w:ins w:id="375" w:author="Hideaki Nagamine" w:date="2016-09-29T12:35:00Z"/>
              <w:rFonts w:asciiTheme="minorHAnsi" w:hAnsiTheme="minorHAnsi" w:cstheme="minorBidi"/>
              <w:noProof/>
              <w:color w:val="auto"/>
              <w:kern w:val="2"/>
              <w:szCs w:val="22"/>
            </w:rPr>
          </w:pPr>
          <w:ins w:id="376"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"_Toc462915932"</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6.20 pragma要素</w:t>
            </w:r>
            <w:r>
              <w:rPr>
                <w:noProof/>
                <w:webHidden/>
              </w:rPr>
              <w:tab/>
            </w:r>
            <w:r>
              <w:rPr>
                <w:noProof/>
                <w:webHidden/>
              </w:rPr>
              <w:fldChar w:fldCharType="begin"/>
            </w:r>
            <w:r>
              <w:rPr>
                <w:noProof/>
                <w:webHidden/>
              </w:rPr>
              <w:instrText xml:space="preserve"> PAGEREF _Toc462915932 \h </w:instrText>
            </w:r>
          </w:ins>
          <w:r>
            <w:rPr>
              <w:noProof/>
              <w:webHidden/>
            </w:rPr>
          </w:r>
          <w:r>
            <w:rPr>
              <w:noProof/>
              <w:webHidden/>
            </w:rPr>
            <w:fldChar w:fldCharType="separate"/>
          </w:r>
          <w:ins w:id="377" w:author="Hideaki Nagamine" w:date="2016-09-29T12:35:00Z">
            <w:r>
              <w:rPr>
                <w:rFonts w:hint="eastAsia"/>
                <w:noProof/>
                <w:webHidden/>
              </w:rPr>
              <w:t>30</w:t>
            </w:r>
            <w:r>
              <w:rPr>
                <w:noProof/>
                <w:webHidden/>
              </w:rPr>
              <w:fldChar w:fldCharType="end"/>
            </w:r>
            <w:r w:rsidRPr="001A1326">
              <w:rPr>
                <w:rStyle w:val="ac"/>
                <w:noProof/>
              </w:rPr>
              <w:fldChar w:fldCharType="end"/>
            </w:r>
          </w:ins>
        </w:p>
        <w:p w14:paraId="0C7B0AB4" w14:textId="01060287" w:rsidR="002D147A" w:rsidRDefault="002D147A">
          <w:pPr>
            <w:pStyle w:val="20"/>
            <w:tabs>
              <w:tab w:val="right" w:leader="dot" w:pos="9530"/>
            </w:tabs>
            <w:rPr>
              <w:ins w:id="378" w:author="Hideaki Nagamine" w:date="2016-09-29T12:35:00Z"/>
              <w:rFonts w:asciiTheme="minorHAnsi" w:hAnsiTheme="minorHAnsi" w:cstheme="minorBidi"/>
              <w:noProof/>
              <w:color w:val="auto"/>
              <w:kern w:val="2"/>
              <w:szCs w:val="22"/>
            </w:rPr>
          </w:pPr>
          <w:ins w:id="379"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"_Toc462915933"</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6.21 text要素</w:t>
            </w:r>
            <w:r>
              <w:rPr>
                <w:noProof/>
                <w:webHidden/>
              </w:rPr>
              <w:tab/>
            </w:r>
            <w:r>
              <w:rPr>
                <w:noProof/>
                <w:webHidden/>
              </w:rPr>
              <w:fldChar w:fldCharType="begin"/>
            </w:r>
            <w:r>
              <w:rPr>
                <w:noProof/>
                <w:webHidden/>
              </w:rPr>
              <w:instrText xml:space="preserve"> PAGEREF _Toc462915933 \h </w:instrText>
            </w:r>
          </w:ins>
          <w:r>
            <w:rPr>
              <w:noProof/>
              <w:webHidden/>
            </w:rPr>
          </w:r>
          <w:r>
            <w:rPr>
              <w:noProof/>
              <w:webHidden/>
            </w:rPr>
            <w:fldChar w:fldCharType="separate"/>
          </w:r>
          <w:ins w:id="380" w:author="Hideaki Nagamine" w:date="2016-09-29T12:35:00Z">
            <w:r>
              <w:rPr>
                <w:rFonts w:hint="eastAsia"/>
                <w:noProof/>
                <w:webHidden/>
              </w:rPr>
              <w:t>30</w:t>
            </w:r>
            <w:r>
              <w:rPr>
                <w:noProof/>
                <w:webHidden/>
              </w:rPr>
              <w:fldChar w:fldCharType="end"/>
            </w:r>
            <w:r w:rsidRPr="001A1326">
              <w:rPr>
                <w:rStyle w:val="ac"/>
                <w:noProof/>
              </w:rPr>
              <w:fldChar w:fldCharType="end"/>
            </w:r>
          </w:ins>
        </w:p>
        <w:p w14:paraId="6756511D" w14:textId="31DC7AF4" w:rsidR="002D147A" w:rsidRDefault="002D147A">
          <w:pPr>
            <w:pStyle w:val="10"/>
            <w:tabs>
              <w:tab w:val="right" w:leader="dot" w:pos="9530"/>
            </w:tabs>
            <w:rPr>
              <w:ins w:id="381" w:author="Hideaki Nagamine" w:date="2016-09-29T12:35:00Z"/>
              <w:rFonts w:asciiTheme="minorHAnsi" w:hAnsiTheme="minorHAnsi" w:cstheme="minorBidi"/>
              <w:noProof/>
              <w:color w:val="auto"/>
              <w:kern w:val="2"/>
              <w:szCs w:val="22"/>
            </w:rPr>
          </w:pPr>
          <w:ins w:id="382"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"_Toc462915934"</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 式の要素</w:t>
            </w:r>
            <w:r>
              <w:rPr>
                <w:noProof/>
                <w:webHidden/>
              </w:rPr>
              <w:tab/>
            </w:r>
            <w:r>
              <w:rPr>
                <w:noProof/>
                <w:webHidden/>
              </w:rPr>
              <w:fldChar w:fldCharType="begin"/>
            </w:r>
            <w:r>
              <w:rPr>
                <w:noProof/>
                <w:webHidden/>
              </w:rPr>
              <w:instrText xml:space="preserve"> PAGEREF _Toc462915934 \h </w:instrText>
            </w:r>
          </w:ins>
          <w:r>
            <w:rPr>
              <w:noProof/>
              <w:webHidden/>
            </w:rPr>
          </w:r>
          <w:r>
            <w:rPr>
              <w:noProof/>
              <w:webHidden/>
            </w:rPr>
            <w:fldChar w:fldCharType="separate"/>
          </w:r>
          <w:ins w:id="383" w:author="Hideaki Nagamine" w:date="2016-09-29T12:35:00Z">
            <w:r>
              <w:rPr>
                <w:rFonts w:hint="eastAsia"/>
                <w:noProof/>
                <w:webHidden/>
              </w:rPr>
              <w:t>31</w:t>
            </w:r>
            <w:r>
              <w:rPr>
                <w:noProof/>
                <w:webHidden/>
              </w:rPr>
              <w:fldChar w:fldCharType="end"/>
            </w:r>
            <w:r w:rsidRPr="001A1326">
              <w:rPr>
                <w:rStyle w:val="ac"/>
                <w:noProof/>
              </w:rPr>
              <w:fldChar w:fldCharType="end"/>
            </w:r>
          </w:ins>
        </w:p>
        <w:p w14:paraId="7572A870" w14:textId="06D04294" w:rsidR="002D147A" w:rsidRDefault="002D147A">
          <w:pPr>
            <w:pStyle w:val="20"/>
            <w:tabs>
              <w:tab w:val="right" w:leader="dot" w:pos="9530"/>
            </w:tabs>
            <w:rPr>
              <w:ins w:id="384" w:author="Hideaki Nagamine" w:date="2016-09-29T12:35:00Z"/>
              <w:rFonts w:asciiTheme="minorHAnsi" w:hAnsiTheme="minorHAnsi" w:cstheme="minorBidi"/>
              <w:noProof/>
              <w:color w:val="auto"/>
              <w:kern w:val="2"/>
              <w:szCs w:val="22"/>
            </w:rPr>
          </w:pPr>
          <w:ins w:id="385"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"_Toc462915935"</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7.1 定数の要素</w:t>
            </w:r>
            <w:r>
              <w:rPr>
                <w:noProof/>
                <w:webHidden/>
              </w:rPr>
              <w:tab/>
            </w:r>
            <w:r>
              <w:rPr>
                <w:noProof/>
                <w:webHidden/>
              </w:rPr>
              <w:fldChar w:fldCharType="begin"/>
            </w:r>
            <w:r>
              <w:rPr>
                <w:noProof/>
                <w:webHidden/>
              </w:rPr>
              <w:instrText xml:space="preserve"> PAGEREF _Toc462915935 \h </w:instrText>
            </w:r>
          </w:ins>
          <w:r>
            <w:rPr>
              <w:noProof/>
              <w:webHidden/>
            </w:rPr>
          </w:r>
          <w:r>
            <w:rPr>
              <w:noProof/>
              <w:webHidden/>
            </w:rPr>
            <w:fldChar w:fldCharType="separate"/>
          </w:r>
          <w:ins w:id="386" w:author="Hideaki Nagamine" w:date="2016-09-29T12:35:00Z">
            <w:r>
              <w:rPr>
                <w:rFonts w:hint="eastAsia"/>
                <w:noProof/>
                <w:webHidden/>
              </w:rPr>
              <w:t>31</w:t>
            </w:r>
            <w:r>
              <w:rPr>
                <w:noProof/>
                <w:webHidden/>
              </w:rPr>
              <w:fldChar w:fldCharType="end"/>
            </w:r>
            <w:r w:rsidRPr="001A1326">
              <w:rPr>
                <w:rStyle w:val="ac"/>
                <w:noProof/>
              </w:rPr>
              <w:fldChar w:fldCharType="end"/>
            </w:r>
          </w:ins>
        </w:p>
        <w:p w14:paraId="4AB4C7E6" w14:textId="62BD378D" w:rsidR="002D147A" w:rsidRDefault="002D147A">
          <w:pPr>
            <w:pStyle w:val="20"/>
            <w:tabs>
              <w:tab w:val="right" w:leader="dot" w:pos="9530"/>
            </w:tabs>
            <w:rPr>
              <w:ins w:id="387" w:author="Hideaki Nagamine" w:date="2016-09-29T12:35:00Z"/>
              <w:rFonts w:asciiTheme="minorHAnsi" w:hAnsiTheme="minorHAnsi" w:cstheme="minorBidi"/>
              <w:noProof/>
              <w:color w:val="auto"/>
              <w:kern w:val="2"/>
              <w:szCs w:val="22"/>
            </w:rPr>
          </w:pPr>
          <w:ins w:id="388"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"_Toc462915936"</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7.2 変数参照の要素（Var要素、varAddr要素、arrayAddr要素）</w:t>
            </w:r>
            <w:r>
              <w:rPr>
                <w:noProof/>
                <w:webHidden/>
              </w:rPr>
              <w:tab/>
            </w:r>
            <w:r>
              <w:rPr>
                <w:noProof/>
                <w:webHidden/>
              </w:rPr>
              <w:fldChar w:fldCharType="begin"/>
            </w:r>
            <w:r>
              <w:rPr>
                <w:noProof/>
                <w:webHidden/>
              </w:rPr>
              <w:instrText xml:space="preserve"> PAGEREF _Toc462915936 \h </w:instrText>
            </w:r>
          </w:ins>
          <w:r>
            <w:rPr>
              <w:noProof/>
              <w:webHidden/>
            </w:rPr>
          </w:r>
          <w:r>
            <w:rPr>
              <w:noProof/>
              <w:webHidden/>
            </w:rPr>
            <w:fldChar w:fldCharType="separate"/>
          </w:r>
          <w:ins w:id="389" w:author="Hideaki Nagamine" w:date="2016-09-29T12:35:00Z">
            <w:r>
              <w:rPr>
                <w:rFonts w:hint="eastAsia"/>
                <w:noProof/>
                <w:webHidden/>
              </w:rPr>
              <w:t>32</w:t>
            </w:r>
            <w:r>
              <w:rPr>
                <w:noProof/>
                <w:webHidden/>
              </w:rPr>
              <w:fldChar w:fldCharType="end"/>
            </w:r>
            <w:r w:rsidRPr="001A1326">
              <w:rPr>
                <w:rStyle w:val="ac"/>
                <w:noProof/>
              </w:rPr>
              <w:fldChar w:fldCharType="end"/>
            </w:r>
          </w:ins>
        </w:p>
        <w:p w14:paraId="14659C19" w14:textId="3F402DD5" w:rsidR="002D147A" w:rsidRDefault="002D147A">
          <w:pPr>
            <w:pStyle w:val="20"/>
            <w:tabs>
              <w:tab w:val="right" w:leader="dot" w:pos="9530"/>
            </w:tabs>
            <w:rPr>
              <w:ins w:id="390" w:author="Hideaki Nagamine" w:date="2016-09-29T12:35:00Z"/>
              <w:rFonts w:asciiTheme="minorHAnsi" w:hAnsiTheme="minorHAnsi" w:cstheme="minorBidi"/>
              <w:noProof/>
              <w:color w:val="auto"/>
              <w:kern w:val="2"/>
              <w:szCs w:val="22"/>
            </w:rPr>
          </w:pPr>
          <w:ins w:id="391"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"_Toc462915937"</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7.3 pointerRef要素</w:t>
            </w:r>
            <w:r>
              <w:rPr>
                <w:noProof/>
                <w:webHidden/>
              </w:rPr>
              <w:tab/>
            </w:r>
            <w:r>
              <w:rPr>
                <w:noProof/>
                <w:webHidden/>
              </w:rPr>
              <w:fldChar w:fldCharType="begin"/>
            </w:r>
            <w:r>
              <w:rPr>
                <w:noProof/>
                <w:webHidden/>
              </w:rPr>
              <w:instrText xml:space="preserve"> PAGEREF _Toc462915937 \h </w:instrText>
            </w:r>
          </w:ins>
          <w:r>
            <w:rPr>
              <w:noProof/>
              <w:webHidden/>
            </w:rPr>
          </w:r>
          <w:r>
            <w:rPr>
              <w:noProof/>
              <w:webHidden/>
            </w:rPr>
            <w:fldChar w:fldCharType="separate"/>
          </w:r>
          <w:ins w:id="392" w:author="Hideaki Nagamine" w:date="2016-09-29T12:35:00Z">
            <w:r>
              <w:rPr>
                <w:rFonts w:hint="eastAsia"/>
                <w:noProof/>
                <w:webHidden/>
              </w:rPr>
              <w:t>32</w:t>
            </w:r>
            <w:r>
              <w:rPr>
                <w:noProof/>
                <w:webHidden/>
              </w:rPr>
              <w:fldChar w:fldCharType="end"/>
            </w:r>
            <w:r w:rsidRPr="001A1326">
              <w:rPr>
                <w:rStyle w:val="ac"/>
                <w:noProof/>
              </w:rPr>
              <w:fldChar w:fldCharType="end"/>
            </w:r>
          </w:ins>
        </w:p>
        <w:p w14:paraId="192220E2" w14:textId="64E699DB" w:rsidR="002D147A" w:rsidRDefault="002D147A">
          <w:pPr>
            <w:pStyle w:val="20"/>
            <w:tabs>
              <w:tab w:val="right" w:leader="dot" w:pos="9530"/>
            </w:tabs>
            <w:rPr>
              <w:ins w:id="393" w:author="Hideaki Nagamine" w:date="2016-09-29T12:35:00Z"/>
              <w:rFonts w:asciiTheme="minorHAnsi" w:hAnsiTheme="minorHAnsi" w:cstheme="minorBidi"/>
              <w:noProof/>
              <w:color w:val="auto"/>
              <w:kern w:val="2"/>
              <w:szCs w:val="22"/>
            </w:rPr>
          </w:pPr>
          <w:ins w:id="394"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"_Toc462915938"</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7.4 arrayRef要素</w:t>
            </w:r>
            <w:r>
              <w:rPr>
                <w:noProof/>
                <w:webHidden/>
              </w:rPr>
              <w:tab/>
            </w:r>
            <w:r>
              <w:rPr>
                <w:noProof/>
                <w:webHidden/>
              </w:rPr>
              <w:fldChar w:fldCharType="begin"/>
            </w:r>
            <w:r>
              <w:rPr>
                <w:noProof/>
                <w:webHidden/>
              </w:rPr>
              <w:instrText xml:space="preserve"> PAGEREF _Toc462915938 \h </w:instrText>
            </w:r>
          </w:ins>
          <w:r>
            <w:rPr>
              <w:noProof/>
              <w:webHidden/>
            </w:rPr>
          </w:r>
          <w:r>
            <w:rPr>
              <w:noProof/>
              <w:webHidden/>
            </w:rPr>
            <w:fldChar w:fldCharType="separate"/>
          </w:r>
          <w:ins w:id="395" w:author="Hideaki Nagamine" w:date="2016-09-29T12:35:00Z">
            <w:r>
              <w:rPr>
                <w:rFonts w:hint="eastAsia"/>
                <w:noProof/>
                <w:webHidden/>
              </w:rPr>
              <w:t>33</w:t>
            </w:r>
            <w:r>
              <w:rPr>
                <w:noProof/>
                <w:webHidden/>
              </w:rPr>
              <w:fldChar w:fldCharType="end"/>
            </w:r>
            <w:r w:rsidRPr="001A1326">
              <w:rPr>
                <w:rStyle w:val="ac"/>
                <w:noProof/>
              </w:rPr>
              <w:fldChar w:fldCharType="end"/>
            </w:r>
          </w:ins>
        </w:p>
        <w:p w14:paraId="4D54419D" w14:textId="4DF9D22B" w:rsidR="002D147A" w:rsidRDefault="002D147A">
          <w:pPr>
            <w:pStyle w:val="20"/>
            <w:tabs>
              <w:tab w:val="right" w:leader="dot" w:pos="9530"/>
            </w:tabs>
            <w:rPr>
              <w:ins w:id="396" w:author="Hideaki Nagamine" w:date="2016-09-29T12:35:00Z"/>
              <w:rFonts w:asciiTheme="minorHAnsi" w:hAnsiTheme="minorHAnsi" w:cstheme="minorBidi"/>
              <w:noProof/>
              <w:color w:val="auto"/>
              <w:kern w:val="2"/>
              <w:szCs w:val="22"/>
            </w:rPr>
          </w:pPr>
          <w:ins w:id="397"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"_Toc462915939"</w:instrText>
            </w:r>
            <w:r w:rsidRPr="001A1326">
              <w:rPr>
                <w:rStyle w:val="ac"/>
                <w:noProof/>
              </w:rPr>
              <w:instrText xml:space="preserve"> </w:instrText>
            </w:r>
            <w:r w:rsidRPr="001A1326">
              <w:rPr>
                <w:rStyle w:val="ac"/>
                <w:noProof/>
              </w:rPr>
              <w:fldChar w:fldCharType="separate"/>
            </w:r>
            <w:r w:rsidRPr="001A1326">
              <w:rPr>
                <w:rStyle w:val="ac"/>
                <w:rFonts w:ascii="Arial Unicode MS" w:eastAsia="Arial Unicode MS" w:hAnsi="Arial Unicode MS" w:cs="Arial Unicode MS"/>
                <w:noProof/>
              </w:rPr>
              <w:t xml:space="preserve">7.5 </w:t>
            </w:r>
            <w:r w:rsidRPr="001A1326">
              <w:rPr>
                <w:rStyle w:val="ac"/>
                <w:rFonts w:ascii="ＭＳ ゴシック" w:eastAsia="ＭＳ ゴシック" w:hAnsi="ＭＳ ゴシック" w:cs="ＭＳ ゴシック" w:hint="eastAsia"/>
                <w:noProof/>
              </w:rPr>
              <w:t>メンバの参照の要素（</w:t>
            </w:r>
            <w:r w:rsidRPr="001A1326">
              <w:rPr>
                <w:rStyle w:val="ac"/>
                <w:rFonts w:ascii="Arial Unicode MS" w:eastAsia="Arial Unicode MS" w:hAnsi="Arial Unicode MS" w:cs="Arial Unicode MS"/>
                <w:noProof/>
              </w:rPr>
              <w:t>C++</w:t>
            </w:r>
            <w:r w:rsidRPr="001A1326">
              <w:rPr>
                <w:rStyle w:val="ac"/>
                <w:rFonts w:ascii="ＭＳ ゴシック" w:eastAsia="ＭＳ ゴシック" w:hAnsi="ＭＳ ゴシック" w:cs="ＭＳ ゴシック" w:hint="eastAsia"/>
                <w:noProof/>
              </w:rPr>
              <w:t>拡張）</w:t>
            </w:r>
            <w:r>
              <w:rPr>
                <w:noProof/>
                <w:webHidden/>
              </w:rPr>
              <w:tab/>
            </w:r>
            <w:r>
              <w:rPr>
                <w:noProof/>
                <w:webHidden/>
              </w:rPr>
              <w:fldChar w:fldCharType="begin"/>
            </w:r>
            <w:r>
              <w:rPr>
                <w:noProof/>
                <w:webHidden/>
              </w:rPr>
              <w:instrText xml:space="preserve"> PAGEREF _Toc462915939 \h </w:instrText>
            </w:r>
          </w:ins>
          <w:r>
            <w:rPr>
              <w:noProof/>
              <w:webHidden/>
            </w:rPr>
          </w:r>
          <w:r>
            <w:rPr>
              <w:noProof/>
              <w:webHidden/>
            </w:rPr>
            <w:fldChar w:fldCharType="separate"/>
          </w:r>
          <w:ins w:id="398" w:author="Hideaki Nagamine" w:date="2016-09-29T12:35:00Z">
            <w:r>
              <w:rPr>
                <w:rFonts w:hint="eastAsia"/>
                <w:noProof/>
                <w:webHidden/>
              </w:rPr>
              <w:t>33</w:t>
            </w:r>
            <w:r>
              <w:rPr>
                <w:noProof/>
                <w:webHidden/>
              </w:rPr>
              <w:fldChar w:fldCharType="end"/>
            </w:r>
            <w:r w:rsidRPr="001A1326">
              <w:rPr>
                <w:rStyle w:val="ac"/>
                <w:noProof/>
              </w:rPr>
              <w:fldChar w:fldCharType="end"/>
            </w:r>
          </w:ins>
        </w:p>
        <w:p w14:paraId="3465F0C3" w14:textId="1AD4C30E" w:rsidR="002D147A" w:rsidRDefault="002D147A">
          <w:pPr>
            <w:pStyle w:val="20"/>
            <w:tabs>
              <w:tab w:val="right" w:leader="dot" w:pos="9530"/>
            </w:tabs>
            <w:rPr>
              <w:ins w:id="399" w:author="Hideaki Nagamine" w:date="2016-09-29T12:35:00Z"/>
              <w:rFonts w:asciiTheme="minorHAnsi" w:hAnsiTheme="minorHAnsi" w:cstheme="minorBidi"/>
              <w:noProof/>
              <w:color w:val="auto"/>
              <w:kern w:val="2"/>
              <w:szCs w:val="22"/>
            </w:rPr>
          </w:pPr>
          <w:ins w:id="400"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"_Toc462915940"</w:instrText>
            </w:r>
            <w:r w:rsidRPr="001A1326">
              <w:rPr>
                <w:rStyle w:val="ac"/>
                <w:noProof/>
              </w:rPr>
              <w:instrText xml:space="preserve"> </w:instrText>
            </w:r>
            <w:r w:rsidRPr="001A1326">
              <w:rPr>
                <w:rStyle w:val="ac"/>
                <w:noProof/>
              </w:rPr>
              <w:fldChar w:fldCharType="separate"/>
            </w:r>
            <w:r w:rsidRPr="001A1326">
              <w:rPr>
                <w:rStyle w:val="ac"/>
                <w:rFonts w:ascii="Arial Unicode MS" w:eastAsia="Arial Unicode MS" w:hAnsi="Arial Unicode MS" w:cs="Arial Unicode MS"/>
                <w:noProof/>
              </w:rPr>
              <w:t xml:space="preserve">7.6 </w:t>
            </w:r>
            <w:r w:rsidRPr="001A1326">
              <w:rPr>
                <w:rStyle w:val="ac"/>
                <w:rFonts w:ascii="ＭＳ ゴシック" w:eastAsia="ＭＳ ゴシック" w:hAnsi="ＭＳ ゴシック" w:cs="ＭＳ ゴシック" w:hint="eastAsia"/>
                <w:noProof/>
              </w:rPr>
              <w:t>メンバポインタの参照の要素（</w:t>
            </w:r>
            <w:r w:rsidRPr="001A1326">
              <w:rPr>
                <w:rStyle w:val="ac"/>
                <w:rFonts w:ascii="Arial Unicode MS" w:eastAsia="Arial Unicode MS" w:hAnsi="Arial Unicode MS" w:cs="Arial Unicode MS"/>
                <w:noProof/>
              </w:rPr>
              <w:t>C++</w:t>
            </w:r>
            <w:r w:rsidRPr="001A1326">
              <w:rPr>
                <w:rStyle w:val="ac"/>
                <w:rFonts w:ascii="ＭＳ ゴシック" w:eastAsia="ＭＳ ゴシック" w:hAnsi="ＭＳ ゴシック" w:cs="ＭＳ ゴシック" w:hint="eastAsia"/>
                <w:noProof/>
              </w:rPr>
              <w:t>）</w:t>
            </w:r>
            <w:r>
              <w:rPr>
                <w:noProof/>
                <w:webHidden/>
              </w:rPr>
              <w:tab/>
            </w:r>
            <w:r>
              <w:rPr>
                <w:noProof/>
                <w:webHidden/>
              </w:rPr>
              <w:fldChar w:fldCharType="begin"/>
            </w:r>
            <w:r>
              <w:rPr>
                <w:noProof/>
                <w:webHidden/>
              </w:rPr>
              <w:instrText xml:space="preserve"> PAGEREF _Toc462915940 \h </w:instrText>
            </w:r>
          </w:ins>
          <w:r>
            <w:rPr>
              <w:noProof/>
              <w:webHidden/>
            </w:rPr>
          </w:r>
          <w:r>
            <w:rPr>
              <w:noProof/>
              <w:webHidden/>
            </w:rPr>
            <w:fldChar w:fldCharType="separate"/>
          </w:r>
          <w:ins w:id="401" w:author="Hideaki Nagamine" w:date="2016-09-29T12:35:00Z">
            <w:r>
              <w:rPr>
                <w:rFonts w:hint="eastAsia"/>
                <w:noProof/>
                <w:webHidden/>
              </w:rPr>
              <w:t>34</w:t>
            </w:r>
            <w:r>
              <w:rPr>
                <w:noProof/>
                <w:webHidden/>
              </w:rPr>
              <w:fldChar w:fldCharType="end"/>
            </w:r>
            <w:r w:rsidRPr="001A1326">
              <w:rPr>
                <w:rStyle w:val="ac"/>
                <w:noProof/>
              </w:rPr>
              <w:fldChar w:fldCharType="end"/>
            </w:r>
          </w:ins>
        </w:p>
        <w:p w14:paraId="45D242AE" w14:textId="6A9201F9" w:rsidR="002D147A" w:rsidRDefault="002D147A">
          <w:pPr>
            <w:pStyle w:val="20"/>
            <w:tabs>
              <w:tab w:val="right" w:leader="dot" w:pos="9530"/>
            </w:tabs>
            <w:rPr>
              <w:ins w:id="402" w:author="Hideaki Nagamine" w:date="2016-09-29T12:35:00Z"/>
              <w:rFonts w:asciiTheme="minorHAnsi" w:hAnsiTheme="minorHAnsi" w:cstheme="minorBidi"/>
              <w:noProof/>
              <w:color w:val="auto"/>
              <w:kern w:val="2"/>
              <w:szCs w:val="22"/>
            </w:rPr>
          </w:pPr>
          <w:ins w:id="403"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"_Toc462915941"</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7.7 複合リテラルの要素（新規）</w:t>
            </w:r>
            <w:r>
              <w:rPr>
                <w:noProof/>
                <w:webHidden/>
              </w:rPr>
              <w:tab/>
            </w:r>
            <w:r>
              <w:rPr>
                <w:noProof/>
                <w:webHidden/>
              </w:rPr>
              <w:fldChar w:fldCharType="begin"/>
            </w:r>
            <w:r>
              <w:rPr>
                <w:noProof/>
                <w:webHidden/>
              </w:rPr>
              <w:instrText xml:space="preserve"> PAGEREF _Toc462915941 \h </w:instrText>
            </w:r>
          </w:ins>
          <w:r>
            <w:rPr>
              <w:noProof/>
              <w:webHidden/>
            </w:rPr>
          </w:r>
          <w:r>
            <w:rPr>
              <w:noProof/>
              <w:webHidden/>
            </w:rPr>
            <w:fldChar w:fldCharType="separate"/>
          </w:r>
          <w:ins w:id="404" w:author="Hideaki Nagamine" w:date="2016-09-29T12:35:00Z">
            <w:r>
              <w:rPr>
                <w:rFonts w:hint="eastAsia"/>
                <w:noProof/>
                <w:webHidden/>
              </w:rPr>
              <w:t>35</w:t>
            </w:r>
            <w:r>
              <w:rPr>
                <w:noProof/>
                <w:webHidden/>
              </w:rPr>
              <w:fldChar w:fldCharType="end"/>
            </w:r>
            <w:r w:rsidRPr="001A1326">
              <w:rPr>
                <w:rStyle w:val="ac"/>
                <w:noProof/>
              </w:rPr>
              <w:fldChar w:fldCharType="end"/>
            </w:r>
          </w:ins>
        </w:p>
        <w:p w14:paraId="2E54DEE2" w14:textId="661B3944" w:rsidR="002D147A" w:rsidRDefault="002D147A">
          <w:pPr>
            <w:pStyle w:val="20"/>
            <w:tabs>
              <w:tab w:val="right" w:leader="dot" w:pos="9530"/>
            </w:tabs>
            <w:rPr>
              <w:ins w:id="405" w:author="Hideaki Nagamine" w:date="2016-09-29T12:35:00Z"/>
              <w:rFonts w:asciiTheme="minorHAnsi" w:hAnsiTheme="minorHAnsi" w:cstheme="minorBidi"/>
              <w:noProof/>
              <w:color w:val="auto"/>
              <w:kern w:val="2"/>
              <w:szCs w:val="22"/>
            </w:rPr>
          </w:pPr>
          <w:ins w:id="406"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"_Toc462915942"</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7.8 thisExpr要素（C++）</w:t>
            </w:r>
            <w:r>
              <w:rPr>
                <w:noProof/>
                <w:webHidden/>
              </w:rPr>
              <w:tab/>
            </w:r>
            <w:r>
              <w:rPr>
                <w:noProof/>
                <w:webHidden/>
              </w:rPr>
              <w:fldChar w:fldCharType="begin"/>
            </w:r>
            <w:r>
              <w:rPr>
                <w:noProof/>
                <w:webHidden/>
              </w:rPr>
              <w:instrText xml:space="preserve"> PAGEREF _Toc462915942 \h </w:instrText>
            </w:r>
          </w:ins>
          <w:r>
            <w:rPr>
              <w:noProof/>
              <w:webHidden/>
            </w:rPr>
          </w:r>
          <w:r>
            <w:rPr>
              <w:noProof/>
              <w:webHidden/>
            </w:rPr>
            <w:fldChar w:fldCharType="separate"/>
          </w:r>
          <w:ins w:id="407" w:author="Hideaki Nagamine" w:date="2016-09-29T12:35:00Z">
            <w:r>
              <w:rPr>
                <w:rFonts w:hint="eastAsia"/>
                <w:noProof/>
                <w:webHidden/>
              </w:rPr>
              <w:t>36</w:t>
            </w:r>
            <w:r>
              <w:rPr>
                <w:noProof/>
                <w:webHidden/>
              </w:rPr>
              <w:fldChar w:fldCharType="end"/>
            </w:r>
            <w:r w:rsidRPr="001A1326">
              <w:rPr>
                <w:rStyle w:val="ac"/>
                <w:noProof/>
              </w:rPr>
              <w:fldChar w:fldCharType="end"/>
            </w:r>
          </w:ins>
        </w:p>
        <w:p w14:paraId="08F75D7F" w14:textId="684336F8" w:rsidR="002D147A" w:rsidRDefault="002D147A">
          <w:pPr>
            <w:pStyle w:val="20"/>
            <w:tabs>
              <w:tab w:val="right" w:leader="dot" w:pos="9530"/>
            </w:tabs>
            <w:rPr>
              <w:ins w:id="408" w:author="Hideaki Nagamine" w:date="2016-09-29T12:35:00Z"/>
              <w:rFonts w:asciiTheme="minorHAnsi" w:hAnsiTheme="minorHAnsi" w:cstheme="minorBidi"/>
              <w:noProof/>
              <w:color w:val="auto"/>
              <w:kern w:val="2"/>
              <w:szCs w:val="22"/>
            </w:rPr>
          </w:pPr>
          <w:ins w:id="409"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"_Toc462915943"</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7.9 assignExpr 要素</w:t>
            </w:r>
            <w:r>
              <w:rPr>
                <w:noProof/>
                <w:webHidden/>
              </w:rPr>
              <w:tab/>
            </w:r>
            <w:r>
              <w:rPr>
                <w:noProof/>
                <w:webHidden/>
              </w:rPr>
              <w:fldChar w:fldCharType="begin"/>
            </w:r>
            <w:r>
              <w:rPr>
                <w:noProof/>
                <w:webHidden/>
              </w:rPr>
              <w:instrText xml:space="preserve"> PAGEREF _Toc462915943 \h </w:instrText>
            </w:r>
          </w:ins>
          <w:r>
            <w:rPr>
              <w:noProof/>
              <w:webHidden/>
            </w:rPr>
          </w:r>
          <w:r>
            <w:rPr>
              <w:noProof/>
              <w:webHidden/>
            </w:rPr>
            <w:fldChar w:fldCharType="separate"/>
          </w:r>
          <w:ins w:id="410" w:author="Hideaki Nagamine" w:date="2016-09-29T12:35:00Z">
            <w:r>
              <w:rPr>
                <w:rFonts w:hint="eastAsia"/>
                <w:noProof/>
                <w:webHidden/>
              </w:rPr>
              <w:t>36</w:t>
            </w:r>
            <w:r>
              <w:rPr>
                <w:noProof/>
                <w:webHidden/>
              </w:rPr>
              <w:fldChar w:fldCharType="end"/>
            </w:r>
            <w:r w:rsidRPr="001A1326">
              <w:rPr>
                <w:rStyle w:val="ac"/>
                <w:noProof/>
              </w:rPr>
              <w:fldChar w:fldCharType="end"/>
            </w:r>
          </w:ins>
        </w:p>
        <w:p w14:paraId="14CA7900" w14:textId="68F4B171" w:rsidR="002D147A" w:rsidRDefault="002D147A">
          <w:pPr>
            <w:pStyle w:val="20"/>
            <w:tabs>
              <w:tab w:val="right" w:leader="dot" w:pos="9530"/>
            </w:tabs>
            <w:rPr>
              <w:ins w:id="411" w:author="Hideaki Nagamine" w:date="2016-09-29T12:35:00Z"/>
              <w:rFonts w:asciiTheme="minorHAnsi" w:hAnsiTheme="minorHAnsi" w:cstheme="minorBidi"/>
              <w:noProof/>
              <w:color w:val="auto"/>
              <w:kern w:val="2"/>
              <w:szCs w:val="22"/>
            </w:rPr>
          </w:pPr>
          <w:ins w:id="412"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"_Toc462915944"</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7.10 2項演算式の要素</w:t>
            </w:r>
            <w:r>
              <w:rPr>
                <w:noProof/>
                <w:webHidden/>
              </w:rPr>
              <w:tab/>
            </w:r>
            <w:r>
              <w:rPr>
                <w:noProof/>
                <w:webHidden/>
              </w:rPr>
              <w:fldChar w:fldCharType="begin"/>
            </w:r>
            <w:r>
              <w:rPr>
                <w:noProof/>
                <w:webHidden/>
              </w:rPr>
              <w:instrText xml:space="preserve"> PAGEREF _Toc462915944 \h </w:instrText>
            </w:r>
          </w:ins>
          <w:r>
            <w:rPr>
              <w:noProof/>
              <w:webHidden/>
            </w:rPr>
          </w:r>
          <w:r>
            <w:rPr>
              <w:noProof/>
              <w:webHidden/>
            </w:rPr>
            <w:fldChar w:fldCharType="separate"/>
          </w:r>
          <w:ins w:id="413" w:author="Hideaki Nagamine" w:date="2016-09-29T12:35:00Z">
            <w:r>
              <w:rPr>
                <w:rFonts w:hint="eastAsia"/>
                <w:noProof/>
                <w:webHidden/>
              </w:rPr>
              <w:t>36</w:t>
            </w:r>
            <w:r>
              <w:rPr>
                <w:noProof/>
                <w:webHidden/>
              </w:rPr>
              <w:fldChar w:fldCharType="end"/>
            </w:r>
            <w:r w:rsidRPr="001A1326">
              <w:rPr>
                <w:rStyle w:val="ac"/>
                <w:noProof/>
              </w:rPr>
              <w:fldChar w:fldCharType="end"/>
            </w:r>
          </w:ins>
        </w:p>
        <w:p w14:paraId="3690C0C1" w14:textId="5C5026E6" w:rsidR="002D147A" w:rsidRDefault="002D147A">
          <w:pPr>
            <w:pStyle w:val="20"/>
            <w:tabs>
              <w:tab w:val="right" w:leader="dot" w:pos="9530"/>
            </w:tabs>
            <w:rPr>
              <w:ins w:id="414" w:author="Hideaki Nagamine" w:date="2016-09-29T12:35:00Z"/>
              <w:rFonts w:asciiTheme="minorHAnsi" w:hAnsiTheme="minorHAnsi" w:cstheme="minorBidi"/>
              <w:noProof/>
              <w:color w:val="auto"/>
              <w:kern w:val="2"/>
              <w:szCs w:val="22"/>
            </w:rPr>
          </w:pPr>
          <w:ins w:id="415"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"_Toc462915945"</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7.11 単項演算式の要素</w:t>
            </w:r>
            <w:r>
              <w:rPr>
                <w:noProof/>
                <w:webHidden/>
              </w:rPr>
              <w:tab/>
            </w:r>
            <w:r>
              <w:rPr>
                <w:noProof/>
                <w:webHidden/>
              </w:rPr>
              <w:fldChar w:fldCharType="begin"/>
            </w:r>
            <w:r>
              <w:rPr>
                <w:noProof/>
                <w:webHidden/>
              </w:rPr>
              <w:instrText xml:space="preserve"> PAGEREF _Toc462915945 \h </w:instrText>
            </w:r>
          </w:ins>
          <w:r>
            <w:rPr>
              <w:noProof/>
              <w:webHidden/>
            </w:rPr>
          </w:r>
          <w:r>
            <w:rPr>
              <w:noProof/>
              <w:webHidden/>
            </w:rPr>
            <w:fldChar w:fldCharType="separate"/>
          </w:r>
          <w:ins w:id="416" w:author="Hideaki Nagamine" w:date="2016-09-29T12:35:00Z">
            <w:r>
              <w:rPr>
                <w:rFonts w:hint="eastAsia"/>
                <w:noProof/>
                <w:webHidden/>
              </w:rPr>
              <w:t>37</w:t>
            </w:r>
            <w:r>
              <w:rPr>
                <w:noProof/>
                <w:webHidden/>
              </w:rPr>
              <w:fldChar w:fldCharType="end"/>
            </w:r>
            <w:r w:rsidRPr="001A1326">
              <w:rPr>
                <w:rStyle w:val="ac"/>
                <w:noProof/>
              </w:rPr>
              <w:fldChar w:fldCharType="end"/>
            </w:r>
          </w:ins>
        </w:p>
        <w:p w14:paraId="6A3F7817" w14:textId="2F1B99F5" w:rsidR="002D147A" w:rsidRDefault="002D147A">
          <w:pPr>
            <w:pStyle w:val="20"/>
            <w:tabs>
              <w:tab w:val="right" w:leader="dot" w:pos="9530"/>
            </w:tabs>
            <w:rPr>
              <w:ins w:id="417" w:author="Hideaki Nagamine" w:date="2016-09-29T12:35:00Z"/>
              <w:rFonts w:asciiTheme="minorHAnsi" w:hAnsiTheme="minorHAnsi" w:cstheme="minorBidi"/>
              <w:noProof/>
              <w:color w:val="auto"/>
              <w:kern w:val="2"/>
              <w:szCs w:val="22"/>
            </w:rPr>
          </w:pPr>
          <w:ins w:id="418"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"_Toc462915946"</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7.12 functionCall要素</w:t>
            </w:r>
            <w:r>
              <w:rPr>
                <w:noProof/>
                <w:webHidden/>
              </w:rPr>
              <w:tab/>
            </w:r>
            <w:r>
              <w:rPr>
                <w:noProof/>
                <w:webHidden/>
              </w:rPr>
              <w:fldChar w:fldCharType="begin"/>
            </w:r>
            <w:r>
              <w:rPr>
                <w:noProof/>
                <w:webHidden/>
              </w:rPr>
              <w:instrText xml:space="preserve"> PAGEREF _Toc462915946 \h </w:instrText>
            </w:r>
          </w:ins>
          <w:r>
            <w:rPr>
              <w:noProof/>
              <w:webHidden/>
            </w:rPr>
          </w:r>
          <w:r>
            <w:rPr>
              <w:noProof/>
              <w:webHidden/>
            </w:rPr>
            <w:fldChar w:fldCharType="separate"/>
          </w:r>
          <w:ins w:id="419" w:author="Hideaki Nagamine" w:date="2016-09-29T12:35:00Z">
            <w:r>
              <w:rPr>
                <w:rFonts w:hint="eastAsia"/>
                <w:noProof/>
                <w:webHidden/>
              </w:rPr>
              <w:t>38</w:t>
            </w:r>
            <w:r>
              <w:rPr>
                <w:noProof/>
                <w:webHidden/>
              </w:rPr>
              <w:fldChar w:fldCharType="end"/>
            </w:r>
            <w:r w:rsidRPr="001A1326">
              <w:rPr>
                <w:rStyle w:val="ac"/>
                <w:noProof/>
              </w:rPr>
              <w:fldChar w:fldCharType="end"/>
            </w:r>
          </w:ins>
        </w:p>
        <w:p w14:paraId="1FEEEB3D" w14:textId="3A613F73" w:rsidR="002D147A" w:rsidRDefault="002D147A">
          <w:pPr>
            <w:pStyle w:val="30"/>
            <w:tabs>
              <w:tab w:val="right" w:leader="dot" w:pos="9530"/>
            </w:tabs>
            <w:rPr>
              <w:ins w:id="420" w:author="Hideaki Nagamine" w:date="2016-09-29T12:35:00Z"/>
              <w:rFonts w:asciiTheme="minorHAnsi" w:hAnsiTheme="minorHAnsi" w:cstheme="minorBidi"/>
              <w:noProof/>
              <w:color w:val="auto"/>
              <w:kern w:val="2"/>
              <w:szCs w:val="22"/>
            </w:rPr>
          </w:pPr>
          <w:ins w:id="421"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"_Toc462915947"</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7.12.1 arguments要素</w:t>
            </w:r>
            <w:r>
              <w:rPr>
                <w:noProof/>
                <w:webHidden/>
              </w:rPr>
              <w:tab/>
            </w:r>
            <w:r>
              <w:rPr>
                <w:noProof/>
                <w:webHidden/>
              </w:rPr>
              <w:fldChar w:fldCharType="begin"/>
            </w:r>
            <w:r>
              <w:rPr>
                <w:noProof/>
                <w:webHidden/>
              </w:rPr>
              <w:instrText xml:space="preserve"> PAGEREF _Toc462915947 \h </w:instrText>
            </w:r>
          </w:ins>
          <w:r>
            <w:rPr>
              <w:noProof/>
              <w:webHidden/>
            </w:rPr>
          </w:r>
          <w:r>
            <w:rPr>
              <w:noProof/>
              <w:webHidden/>
            </w:rPr>
            <w:fldChar w:fldCharType="separate"/>
          </w:r>
          <w:ins w:id="422" w:author="Hideaki Nagamine" w:date="2016-09-29T12:35:00Z">
            <w:r>
              <w:rPr>
                <w:rFonts w:hint="eastAsia"/>
                <w:noProof/>
                <w:webHidden/>
              </w:rPr>
              <w:t>38</w:t>
            </w:r>
            <w:r>
              <w:rPr>
                <w:noProof/>
                <w:webHidden/>
              </w:rPr>
              <w:fldChar w:fldCharType="end"/>
            </w:r>
            <w:r w:rsidRPr="001A1326">
              <w:rPr>
                <w:rStyle w:val="ac"/>
                <w:noProof/>
              </w:rPr>
              <w:fldChar w:fldCharType="end"/>
            </w:r>
          </w:ins>
        </w:p>
        <w:p w14:paraId="2BC357AE" w14:textId="266884B0" w:rsidR="002D147A" w:rsidRDefault="002D147A">
          <w:pPr>
            <w:pStyle w:val="20"/>
            <w:tabs>
              <w:tab w:val="right" w:leader="dot" w:pos="9530"/>
            </w:tabs>
            <w:rPr>
              <w:ins w:id="423" w:author="Hideaki Nagamine" w:date="2016-09-29T12:35:00Z"/>
              <w:rFonts w:asciiTheme="minorHAnsi" w:hAnsiTheme="minorHAnsi" w:cstheme="minorBidi"/>
              <w:noProof/>
              <w:color w:val="auto"/>
              <w:kern w:val="2"/>
              <w:szCs w:val="22"/>
            </w:rPr>
          </w:pPr>
          <w:ins w:id="424"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"_Toc462915948"</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7.13 commaExpr要素</w:t>
            </w:r>
            <w:r>
              <w:rPr>
                <w:noProof/>
                <w:webHidden/>
              </w:rPr>
              <w:tab/>
            </w:r>
            <w:r>
              <w:rPr>
                <w:noProof/>
                <w:webHidden/>
              </w:rPr>
              <w:fldChar w:fldCharType="begin"/>
            </w:r>
            <w:r>
              <w:rPr>
                <w:noProof/>
                <w:webHidden/>
              </w:rPr>
              <w:instrText xml:space="preserve"> PAGEREF _Toc462915948 \h </w:instrText>
            </w:r>
          </w:ins>
          <w:r>
            <w:rPr>
              <w:noProof/>
              <w:webHidden/>
            </w:rPr>
          </w:r>
          <w:r>
            <w:rPr>
              <w:noProof/>
              <w:webHidden/>
            </w:rPr>
            <w:fldChar w:fldCharType="separate"/>
          </w:r>
          <w:ins w:id="425" w:author="Hideaki Nagamine" w:date="2016-09-29T12:35:00Z">
            <w:r>
              <w:rPr>
                <w:rFonts w:hint="eastAsia"/>
                <w:noProof/>
                <w:webHidden/>
              </w:rPr>
              <w:t>38</w:t>
            </w:r>
            <w:r>
              <w:rPr>
                <w:noProof/>
                <w:webHidden/>
              </w:rPr>
              <w:fldChar w:fldCharType="end"/>
            </w:r>
            <w:r w:rsidRPr="001A1326">
              <w:rPr>
                <w:rStyle w:val="ac"/>
                <w:noProof/>
              </w:rPr>
              <w:fldChar w:fldCharType="end"/>
            </w:r>
          </w:ins>
        </w:p>
        <w:p w14:paraId="000783DC" w14:textId="07BDA1C3" w:rsidR="002D147A" w:rsidRDefault="002D147A">
          <w:pPr>
            <w:pStyle w:val="20"/>
            <w:tabs>
              <w:tab w:val="right" w:leader="dot" w:pos="9530"/>
            </w:tabs>
            <w:rPr>
              <w:ins w:id="426" w:author="Hideaki Nagamine" w:date="2016-09-29T12:35:00Z"/>
              <w:rFonts w:asciiTheme="minorHAnsi" w:hAnsiTheme="minorHAnsi" w:cstheme="minorBidi"/>
              <w:noProof/>
              <w:color w:val="auto"/>
              <w:kern w:val="2"/>
              <w:szCs w:val="22"/>
            </w:rPr>
          </w:pPr>
          <w:ins w:id="427"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"_Toc462915949"</w:instrText>
            </w:r>
            <w:r w:rsidRPr="001A1326">
              <w:rPr>
                <w:rStyle w:val="ac"/>
                <w:noProof/>
              </w:rPr>
              <w:instrText xml:space="preserve"> </w:instrText>
            </w:r>
            <w:r w:rsidRPr="001A1326">
              <w:rPr>
                <w:rStyle w:val="ac"/>
                <w:noProof/>
              </w:rPr>
              <w:fldChar w:fldCharType="separate"/>
            </w:r>
            <w:r w:rsidRPr="001A1326">
              <w:rPr>
                <w:rStyle w:val="ac"/>
                <w:rFonts w:ascii="Arial Unicode MS" w:eastAsia="Arial Unicode MS" w:hAnsi="Arial Unicode MS" w:cs="Arial Unicode MS"/>
                <w:noProof/>
              </w:rPr>
              <w:t xml:space="preserve">7.14 </w:t>
            </w:r>
            <w:r w:rsidRPr="001A1326">
              <w:rPr>
                <w:rStyle w:val="ac"/>
                <w:rFonts w:ascii="ＭＳ ゴシック" w:eastAsia="ＭＳ ゴシック" w:hAnsi="ＭＳ ゴシック" w:cs="ＭＳ ゴシック" w:hint="eastAsia"/>
                <w:noProof/>
              </w:rPr>
              <w:t>インクリメント・デクリメント要素（</w:t>
            </w:r>
            <w:r w:rsidRPr="001A1326">
              <w:rPr>
                <w:rStyle w:val="ac"/>
                <w:rFonts w:ascii="Arial Unicode MS" w:eastAsia="Arial Unicode MS" w:hAnsi="Arial Unicode MS" w:cs="Arial Unicode MS"/>
                <w:noProof/>
              </w:rPr>
              <w:t>postIncrExpr, postDecrExpr, preIncrExpr, preDecrExpr</w:t>
            </w:r>
            <w:r w:rsidRPr="001A1326">
              <w:rPr>
                <w:rStyle w:val="ac"/>
                <w:rFonts w:ascii="ＭＳ ゴシック" w:eastAsia="ＭＳ ゴシック" w:hAnsi="ＭＳ ゴシック" w:cs="ＭＳ ゴシック" w:hint="eastAsia"/>
                <w:noProof/>
              </w:rPr>
              <w:t>）</w:t>
            </w:r>
            <w:r>
              <w:rPr>
                <w:noProof/>
                <w:webHidden/>
              </w:rPr>
              <w:tab/>
            </w:r>
            <w:r>
              <w:rPr>
                <w:noProof/>
                <w:webHidden/>
              </w:rPr>
              <w:fldChar w:fldCharType="begin"/>
            </w:r>
            <w:r>
              <w:rPr>
                <w:noProof/>
                <w:webHidden/>
              </w:rPr>
              <w:instrText xml:space="preserve"> PAGEREF _Toc462915949 \h </w:instrText>
            </w:r>
          </w:ins>
          <w:r>
            <w:rPr>
              <w:noProof/>
              <w:webHidden/>
            </w:rPr>
          </w:r>
          <w:r>
            <w:rPr>
              <w:noProof/>
              <w:webHidden/>
            </w:rPr>
            <w:fldChar w:fldCharType="separate"/>
          </w:r>
          <w:ins w:id="428" w:author="Hideaki Nagamine" w:date="2016-09-29T12:35:00Z">
            <w:r>
              <w:rPr>
                <w:rFonts w:hint="eastAsia"/>
                <w:noProof/>
                <w:webHidden/>
              </w:rPr>
              <w:t>38</w:t>
            </w:r>
            <w:r>
              <w:rPr>
                <w:noProof/>
                <w:webHidden/>
              </w:rPr>
              <w:fldChar w:fldCharType="end"/>
            </w:r>
            <w:r w:rsidRPr="001A1326">
              <w:rPr>
                <w:rStyle w:val="ac"/>
                <w:noProof/>
              </w:rPr>
              <w:fldChar w:fldCharType="end"/>
            </w:r>
          </w:ins>
        </w:p>
        <w:p w14:paraId="3B5A33A3" w14:textId="5F30265E" w:rsidR="002D147A" w:rsidRDefault="002D147A">
          <w:pPr>
            <w:pStyle w:val="20"/>
            <w:tabs>
              <w:tab w:val="right" w:leader="dot" w:pos="9530"/>
            </w:tabs>
            <w:rPr>
              <w:ins w:id="429" w:author="Hideaki Nagamine" w:date="2016-09-29T12:35:00Z"/>
              <w:rFonts w:asciiTheme="minorHAnsi" w:hAnsiTheme="minorHAnsi" w:cstheme="minorBidi"/>
              <w:noProof/>
              <w:color w:val="auto"/>
              <w:kern w:val="2"/>
              <w:szCs w:val="22"/>
            </w:rPr>
          </w:pPr>
          <w:ins w:id="430"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"_Toc462915950"</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7.15 castExpr要素（廃止予定）</w:t>
            </w:r>
            <w:r>
              <w:rPr>
                <w:noProof/>
                <w:webHidden/>
              </w:rPr>
              <w:tab/>
            </w:r>
            <w:r>
              <w:rPr>
                <w:noProof/>
                <w:webHidden/>
              </w:rPr>
              <w:fldChar w:fldCharType="begin"/>
            </w:r>
            <w:r>
              <w:rPr>
                <w:noProof/>
                <w:webHidden/>
              </w:rPr>
              <w:instrText xml:space="preserve"> PAGEREF _Toc462915950 \h </w:instrText>
            </w:r>
          </w:ins>
          <w:r>
            <w:rPr>
              <w:noProof/>
              <w:webHidden/>
            </w:rPr>
          </w:r>
          <w:r>
            <w:rPr>
              <w:noProof/>
              <w:webHidden/>
            </w:rPr>
            <w:fldChar w:fldCharType="separate"/>
          </w:r>
          <w:ins w:id="431" w:author="Hideaki Nagamine" w:date="2016-09-29T12:35:00Z">
            <w:r>
              <w:rPr>
                <w:rFonts w:hint="eastAsia"/>
                <w:noProof/>
                <w:webHidden/>
              </w:rPr>
              <w:t>38</w:t>
            </w:r>
            <w:r>
              <w:rPr>
                <w:noProof/>
                <w:webHidden/>
              </w:rPr>
              <w:fldChar w:fldCharType="end"/>
            </w:r>
            <w:r w:rsidRPr="001A1326">
              <w:rPr>
                <w:rStyle w:val="ac"/>
                <w:noProof/>
              </w:rPr>
              <w:fldChar w:fldCharType="end"/>
            </w:r>
          </w:ins>
        </w:p>
        <w:p w14:paraId="0E7BCE35" w14:textId="15ACF0B2" w:rsidR="002D147A" w:rsidRDefault="002D147A">
          <w:pPr>
            <w:pStyle w:val="20"/>
            <w:tabs>
              <w:tab w:val="right" w:leader="dot" w:pos="9530"/>
            </w:tabs>
            <w:rPr>
              <w:ins w:id="432" w:author="Hideaki Nagamine" w:date="2016-09-29T12:35:00Z"/>
              <w:rFonts w:asciiTheme="minorHAnsi" w:hAnsiTheme="minorHAnsi" w:cstheme="minorBidi"/>
              <w:noProof/>
              <w:color w:val="auto"/>
              <w:kern w:val="2"/>
              <w:szCs w:val="22"/>
            </w:rPr>
          </w:pPr>
          <w:ins w:id="433"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"_Toc462915951"</w:instrText>
            </w:r>
            <w:r w:rsidRPr="001A1326">
              <w:rPr>
                <w:rStyle w:val="ac"/>
                <w:noProof/>
              </w:rPr>
              <w:instrText xml:space="preserve"> </w:instrText>
            </w:r>
            <w:r w:rsidRPr="001A1326">
              <w:rPr>
                <w:rStyle w:val="ac"/>
                <w:noProof/>
              </w:rPr>
              <w:fldChar w:fldCharType="separate"/>
            </w:r>
            <w:r w:rsidRPr="001A1326">
              <w:rPr>
                <w:rStyle w:val="ac"/>
                <w:rFonts w:ascii="Arial Unicode MS" w:eastAsia="Arial Unicode MS" w:hAnsi="Arial Unicode MS" w:cs="Arial Unicode MS"/>
                <w:noProof/>
              </w:rPr>
              <w:t xml:space="preserve">7.16 </w:t>
            </w:r>
            <w:r w:rsidRPr="001A1326">
              <w:rPr>
                <w:rStyle w:val="ac"/>
                <w:rFonts w:ascii="ＭＳ ゴシック" w:eastAsia="ＭＳ ゴシック" w:hAnsi="ＭＳ ゴシック" w:cs="ＭＳ ゴシック" w:hint="eastAsia"/>
                <w:noProof/>
              </w:rPr>
              <w:t>キャスト要素（</w:t>
            </w:r>
            <w:r w:rsidRPr="001A1326">
              <w:rPr>
                <w:rStyle w:val="ac"/>
                <w:rFonts w:ascii="Arial Unicode MS" w:eastAsia="Arial Unicode MS" w:hAnsi="Arial Unicode MS" w:cs="Arial Unicode MS"/>
                <w:noProof/>
              </w:rPr>
              <w:t>staticCast, dynamicCast, constCast, reinterpretCast</w:t>
            </w:r>
            <w:r w:rsidRPr="001A1326">
              <w:rPr>
                <w:rStyle w:val="ac"/>
                <w:rFonts w:ascii="ＭＳ ゴシック" w:eastAsia="ＭＳ ゴシック" w:hAnsi="ＭＳ ゴシック" w:cs="ＭＳ ゴシック" w:hint="eastAsia"/>
                <w:noProof/>
              </w:rPr>
              <w:t>）（</w:t>
            </w:r>
            <w:r w:rsidRPr="001A1326">
              <w:rPr>
                <w:rStyle w:val="ac"/>
                <w:rFonts w:ascii="Arial Unicode MS" w:eastAsia="Arial Unicode MS" w:hAnsi="Arial Unicode MS" w:cs="Arial Unicode MS"/>
                <w:noProof/>
              </w:rPr>
              <w:t>C++</w:t>
            </w:r>
            <w:r w:rsidRPr="001A1326">
              <w:rPr>
                <w:rStyle w:val="ac"/>
                <w:rFonts w:ascii="ＭＳ ゴシック" w:eastAsia="ＭＳ ゴシック" w:hAnsi="ＭＳ ゴシック" w:cs="ＭＳ ゴシック" w:hint="eastAsia"/>
                <w:noProof/>
              </w:rPr>
              <w:t>）</w:t>
            </w:r>
            <w:r>
              <w:rPr>
                <w:noProof/>
                <w:webHidden/>
              </w:rPr>
              <w:tab/>
            </w:r>
            <w:r>
              <w:rPr>
                <w:noProof/>
                <w:webHidden/>
              </w:rPr>
              <w:fldChar w:fldCharType="begin"/>
            </w:r>
            <w:r>
              <w:rPr>
                <w:noProof/>
                <w:webHidden/>
              </w:rPr>
              <w:instrText xml:space="preserve"> PAGEREF _Toc462915951 \h </w:instrText>
            </w:r>
          </w:ins>
          <w:r>
            <w:rPr>
              <w:noProof/>
              <w:webHidden/>
            </w:rPr>
          </w:r>
          <w:r>
            <w:rPr>
              <w:noProof/>
              <w:webHidden/>
            </w:rPr>
            <w:fldChar w:fldCharType="separate"/>
          </w:r>
          <w:ins w:id="434" w:author="Hideaki Nagamine" w:date="2016-09-29T12:35:00Z">
            <w:r>
              <w:rPr>
                <w:rFonts w:hint="eastAsia"/>
                <w:noProof/>
                <w:webHidden/>
              </w:rPr>
              <w:t>39</w:t>
            </w:r>
            <w:r>
              <w:rPr>
                <w:noProof/>
                <w:webHidden/>
              </w:rPr>
              <w:fldChar w:fldCharType="end"/>
            </w:r>
            <w:r w:rsidRPr="001A1326">
              <w:rPr>
                <w:rStyle w:val="ac"/>
                <w:noProof/>
              </w:rPr>
              <w:fldChar w:fldCharType="end"/>
            </w:r>
          </w:ins>
        </w:p>
        <w:p w14:paraId="3EA28E23" w14:textId="1F4158EB" w:rsidR="002D147A" w:rsidRDefault="002D147A">
          <w:pPr>
            <w:pStyle w:val="20"/>
            <w:tabs>
              <w:tab w:val="right" w:leader="dot" w:pos="9530"/>
            </w:tabs>
            <w:rPr>
              <w:ins w:id="435" w:author="Hideaki Nagamine" w:date="2016-09-29T12:35:00Z"/>
              <w:rFonts w:asciiTheme="minorHAnsi" w:hAnsiTheme="minorHAnsi" w:cstheme="minorBidi"/>
              <w:noProof/>
              <w:color w:val="auto"/>
              <w:kern w:val="2"/>
              <w:szCs w:val="22"/>
            </w:rPr>
          </w:pPr>
          <w:ins w:id="436"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"_Toc462915952"</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7.17 condExpr要素</w:t>
            </w:r>
            <w:r>
              <w:rPr>
                <w:noProof/>
                <w:webHidden/>
              </w:rPr>
              <w:tab/>
            </w:r>
            <w:r>
              <w:rPr>
                <w:noProof/>
                <w:webHidden/>
              </w:rPr>
              <w:fldChar w:fldCharType="begin"/>
            </w:r>
            <w:r>
              <w:rPr>
                <w:noProof/>
                <w:webHidden/>
              </w:rPr>
              <w:instrText xml:space="preserve"> PAGEREF _Toc462915952 \h </w:instrText>
            </w:r>
          </w:ins>
          <w:r>
            <w:rPr>
              <w:noProof/>
              <w:webHidden/>
            </w:rPr>
          </w:r>
          <w:r>
            <w:rPr>
              <w:noProof/>
              <w:webHidden/>
            </w:rPr>
            <w:fldChar w:fldCharType="separate"/>
          </w:r>
          <w:ins w:id="437" w:author="Hideaki Nagamine" w:date="2016-09-29T12:35:00Z">
            <w:r>
              <w:rPr>
                <w:rFonts w:hint="eastAsia"/>
                <w:noProof/>
                <w:webHidden/>
              </w:rPr>
              <w:t>39</w:t>
            </w:r>
            <w:r>
              <w:rPr>
                <w:noProof/>
                <w:webHidden/>
              </w:rPr>
              <w:fldChar w:fldCharType="end"/>
            </w:r>
            <w:r w:rsidRPr="001A1326">
              <w:rPr>
                <w:rStyle w:val="ac"/>
                <w:noProof/>
              </w:rPr>
              <w:fldChar w:fldCharType="end"/>
            </w:r>
          </w:ins>
        </w:p>
        <w:p w14:paraId="7D33A81B" w14:textId="617F745E" w:rsidR="002D147A" w:rsidRDefault="002D147A">
          <w:pPr>
            <w:pStyle w:val="20"/>
            <w:tabs>
              <w:tab w:val="right" w:leader="dot" w:pos="9530"/>
            </w:tabs>
            <w:rPr>
              <w:ins w:id="438" w:author="Hideaki Nagamine" w:date="2016-09-29T12:35:00Z"/>
              <w:rFonts w:asciiTheme="minorHAnsi" w:hAnsiTheme="minorHAnsi" w:cstheme="minorBidi"/>
              <w:noProof/>
              <w:color w:val="auto"/>
              <w:kern w:val="2"/>
              <w:szCs w:val="22"/>
            </w:rPr>
          </w:pPr>
          <w:ins w:id="439"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"_Toc462915953"</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7.18 gccCompoundExpr要素</w:t>
            </w:r>
            <w:r>
              <w:rPr>
                <w:noProof/>
                <w:webHidden/>
              </w:rPr>
              <w:tab/>
            </w:r>
            <w:r>
              <w:rPr>
                <w:noProof/>
                <w:webHidden/>
              </w:rPr>
              <w:fldChar w:fldCharType="begin"/>
            </w:r>
            <w:r>
              <w:rPr>
                <w:noProof/>
                <w:webHidden/>
              </w:rPr>
              <w:instrText xml:space="preserve"> PAGEREF _Toc462915953 \h </w:instrText>
            </w:r>
          </w:ins>
          <w:r>
            <w:rPr>
              <w:noProof/>
              <w:webHidden/>
            </w:rPr>
          </w:r>
          <w:r>
            <w:rPr>
              <w:noProof/>
              <w:webHidden/>
            </w:rPr>
            <w:fldChar w:fldCharType="separate"/>
          </w:r>
          <w:ins w:id="440" w:author="Hideaki Nagamine" w:date="2016-09-29T12:35:00Z">
            <w:r>
              <w:rPr>
                <w:rFonts w:hint="eastAsia"/>
                <w:noProof/>
                <w:webHidden/>
              </w:rPr>
              <w:t>39</w:t>
            </w:r>
            <w:r>
              <w:rPr>
                <w:noProof/>
                <w:webHidden/>
              </w:rPr>
              <w:fldChar w:fldCharType="end"/>
            </w:r>
            <w:r w:rsidRPr="001A1326">
              <w:rPr>
                <w:rStyle w:val="ac"/>
                <w:noProof/>
              </w:rPr>
              <w:fldChar w:fldCharType="end"/>
            </w:r>
          </w:ins>
        </w:p>
        <w:p w14:paraId="41C51A61" w14:textId="3691706D" w:rsidR="002D147A" w:rsidRDefault="002D147A">
          <w:pPr>
            <w:pStyle w:val="20"/>
            <w:tabs>
              <w:tab w:val="right" w:leader="dot" w:pos="9530"/>
            </w:tabs>
            <w:rPr>
              <w:ins w:id="441" w:author="Hideaki Nagamine" w:date="2016-09-29T12:35:00Z"/>
              <w:rFonts w:asciiTheme="minorHAnsi" w:hAnsiTheme="minorHAnsi" w:cstheme="minorBidi"/>
              <w:noProof/>
              <w:color w:val="auto"/>
              <w:kern w:val="2"/>
              <w:szCs w:val="22"/>
            </w:rPr>
          </w:pPr>
          <w:ins w:id="442"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"_Toc462915954"</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7.19 newExpr要素とnewExprArray要素</w:t>
            </w:r>
            <w:r>
              <w:rPr>
                <w:noProof/>
                <w:webHidden/>
              </w:rPr>
              <w:tab/>
            </w:r>
            <w:r>
              <w:rPr>
                <w:noProof/>
                <w:webHidden/>
              </w:rPr>
              <w:fldChar w:fldCharType="begin"/>
            </w:r>
            <w:r>
              <w:rPr>
                <w:noProof/>
                <w:webHidden/>
              </w:rPr>
              <w:instrText xml:space="preserve"> PAGEREF _Toc462915954 \h </w:instrText>
            </w:r>
          </w:ins>
          <w:r>
            <w:rPr>
              <w:noProof/>
              <w:webHidden/>
            </w:rPr>
          </w:r>
          <w:r>
            <w:rPr>
              <w:noProof/>
              <w:webHidden/>
            </w:rPr>
            <w:fldChar w:fldCharType="separate"/>
          </w:r>
          <w:ins w:id="443" w:author="Hideaki Nagamine" w:date="2016-09-29T12:35:00Z">
            <w:r>
              <w:rPr>
                <w:rFonts w:hint="eastAsia"/>
                <w:noProof/>
                <w:webHidden/>
              </w:rPr>
              <w:t>40</w:t>
            </w:r>
            <w:r>
              <w:rPr>
                <w:noProof/>
                <w:webHidden/>
              </w:rPr>
              <w:fldChar w:fldCharType="end"/>
            </w:r>
            <w:r w:rsidRPr="001A1326">
              <w:rPr>
                <w:rStyle w:val="ac"/>
                <w:noProof/>
              </w:rPr>
              <w:fldChar w:fldCharType="end"/>
            </w:r>
          </w:ins>
        </w:p>
        <w:p w14:paraId="4191DDC5" w14:textId="6B4C1A26" w:rsidR="002D147A" w:rsidRDefault="002D147A">
          <w:pPr>
            <w:pStyle w:val="20"/>
            <w:tabs>
              <w:tab w:val="right" w:leader="dot" w:pos="9530"/>
            </w:tabs>
            <w:rPr>
              <w:ins w:id="444" w:author="Hideaki Nagamine" w:date="2016-09-29T12:35:00Z"/>
              <w:rFonts w:asciiTheme="minorHAnsi" w:hAnsiTheme="minorHAnsi" w:cstheme="minorBidi"/>
              <w:noProof/>
              <w:color w:val="auto"/>
              <w:kern w:val="2"/>
              <w:szCs w:val="22"/>
            </w:rPr>
          </w:pPr>
          <w:ins w:id="445"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"_Toc462915955"</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7.20 deleteExpr要素とdeleteArrayExpr要素</w:t>
            </w:r>
            <w:r>
              <w:rPr>
                <w:noProof/>
                <w:webHidden/>
              </w:rPr>
              <w:tab/>
            </w:r>
            <w:r>
              <w:rPr>
                <w:noProof/>
                <w:webHidden/>
              </w:rPr>
              <w:fldChar w:fldCharType="begin"/>
            </w:r>
            <w:r>
              <w:rPr>
                <w:noProof/>
                <w:webHidden/>
              </w:rPr>
              <w:instrText xml:space="preserve"> PAGEREF _Toc462915955 \h </w:instrText>
            </w:r>
          </w:ins>
          <w:r>
            <w:rPr>
              <w:noProof/>
              <w:webHidden/>
            </w:rPr>
          </w:r>
          <w:r>
            <w:rPr>
              <w:noProof/>
              <w:webHidden/>
            </w:rPr>
            <w:fldChar w:fldCharType="separate"/>
          </w:r>
          <w:ins w:id="446" w:author="Hideaki Nagamine" w:date="2016-09-29T12:35:00Z">
            <w:r>
              <w:rPr>
                <w:rFonts w:hint="eastAsia"/>
                <w:noProof/>
                <w:webHidden/>
              </w:rPr>
              <w:t>40</w:t>
            </w:r>
            <w:r>
              <w:rPr>
                <w:noProof/>
                <w:webHidden/>
              </w:rPr>
              <w:fldChar w:fldCharType="end"/>
            </w:r>
            <w:r w:rsidRPr="001A1326">
              <w:rPr>
                <w:rStyle w:val="ac"/>
                <w:noProof/>
              </w:rPr>
              <w:fldChar w:fldCharType="end"/>
            </w:r>
          </w:ins>
        </w:p>
        <w:p w14:paraId="13F5A2F0" w14:textId="24CD53AB" w:rsidR="002D147A" w:rsidRDefault="002D147A">
          <w:pPr>
            <w:pStyle w:val="20"/>
            <w:tabs>
              <w:tab w:val="right" w:leader="dot" w:pos="9530"/>
            </w:tabs>
            <w:rPr>
              <w:ins w:id="447" w:author="Hideaki Nagamine" w:date="2016-09-29T12:35:00Z"/>
              <w:rFonts w:asciiTheme="minorHAnsi" w:hAnsiTheme="minorHAnsi" w:cstheme="minorBidi"/>
              <w:noProof/>
              <w:color w:val="auto"/>
              <w:kern w:val="2"/>
              <w:szCs w:val="22"/>
            </w:rPr>
          </w:pPr>
          <w:ins w:id="448"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"_Toc462915956"</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7.21 throwExpr要素（C++）</w:t>
            </w:r>
            <w:r>
              <w:rPr>
                <w:noProof/>
                <w:webHidden/>
              </w:rPr>
              <w:tab/>
            </w:r>
            <w:r>
              <w:rPr>
                <w:noProof/>
                <w:webHidden/>
              </w:rPr>
              <w:fldChar w:fldCharType="begin"/>
            </w:r>
            <w:r>
              <w:rPr>
                <w:noProof/>
                <w:webHidden/>
              </w:rPr>
              <w:instrText xml:space="preserve"> PAGEREF _Toc462915956 \h </w:instrText>
            </w:r>
          </w:ins>
          <w:r>
            <w:rPr>
              <w:noProof/>
              <w:webHidden/>
            </w:rPr>
          </w:r>
          <w:r>
            <w:rPr>
              <w:noProof/>
              <w:webHidden/>
            </w:rPr>
            <w:fldChar w:fldCharType="separate"/>
          </w:r>
          <w:ins w:id="449" w:author="Hideaki Nagamine" w:date="2016-09-29T12:35:00Z">
            <w:r>
              <w:rPr>
                <w:rFonts w:hint="eastAsia"/>
                <w:noProof/>
                <w:webHidden/>
              </w:rPr>
              <w:t>40</w:t>
            </w:r>
            <w:r>
              <w:rPr>
                <w:noProof/>
                <w:webHidden/>
              </w:rPr>
              <w:fldChar w:fldCharType="end"/>
            </w:r>
            <w:r w:rsidRPr="001A1326">
              <w:rPr>
                <w:rStyle w:val="ac"/>
                <w:noProof/>
              </w:rPr>
              <w:fldChar w:fldCharType="end"/>
            </w:r>
          </w:ins>
        </w:p>
        <w:p w14:paraId="517898E5" w14:textId="294E4A42" w:rsidR="002D147A" w:rsidRDefault="002D147A">
          <w:pPr>
            <w:pStyle w:val="20"/>
            <w:tabs>
              <w:tab w:val="right" w:leader="dot" w:pos="9530"/>
            </w:tabs>
            <w:rPr>
              <w:ins w:id="450" w:author="Hideaki Nagamine" w:date="2016-09-29T12:35:00Z"/>
              <w:rFonts w:asciiTheme="minorHAnsi" w:hAnsiTheme="minorHAnsi" w:cstheme="minorBidi"/>
              <w:noProof/>
              <w:color w:val="auto"/>
              <w:kern w:val="2"/>
              <w:szCs w:val="22"/>
            </w:rPr>
          </w:pPr>
          <w:ins w:id="451"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"_Toc462915957"</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7.22 lambdaExpr要素</w:t>
            </w:r>
            <w:r>
              <w:rPr>
                <w:noProof/>
                <w:webHidden/>
              </w:rPr>
              <w:tab/>
            </w:r>
            <w:r>
              <w:rPr>
                <w:noProof/>
                <w:webHidden/>
              </w:rPr>
              <w:fldChar w:fldCharType="begin"/>
            </w:r>
            <w:r>
              <w:rPr>
                <w:noProof/>
                <w:webHidden/>
              </w:rPr>
              <w:instrText xml:space="preserve"> PAGEREF _Toc462915957 \h </w:instrText>
            </w:r>
          </w:ins>
          <w:r>
            <w:rPr>
              <w:noProof/>
              <w:webHidden/>
            </w:rPr>
          </w:r>
          <w:r>
            <w:rPr>
              <w:noProof/>
              <w:webHidden/>
            </w:rPr>
            <w:fldChar w:fldCharType="separate"/>
          </w:r>
          <w:ins w:id="452" w:author="Hideaki Nagamine" w:date="2016-09-29T12:35:00Z">
            <w:r>
              <w:rPr>
                <w:rFonts w:hint="eastAsia"/>
                <w:noProof/>
                <w:webHidden/>
              </w:rPr>
              <w:t>40</w:t>
            </w:r>
            <w:r>
              <w:rPr>
                <w:noProof/>
                <w:webHidden/>
              </w:rPr>
              <w:fldChar w:fldCharType="end"/>
            </w:r>
            <w:r w:rsidRPr="001A1326">
              <w:rPr>
                <w:rStyle w:val="ac"/>
                <w:noProof/>
              </w:rPr>
              <w:fldChar w:fldCharType="end"/>
            </w:r>
          </w:ins>
        </w:p>
        <w:p w14:paraId="1A8E5C84" w14:textId="4C47F288" w:rsidR="002D147A" w:rsidRDefault="002D147A">
          <w:pPr>
            <w:pStyle w:val="30"/>
            <w:tabs>
              <w:tab w:val="right" w:leader="dot" w:pos="9530"/>
            </w:tabs>
            <w:rPr>
              <w:ins w:id="453" w:author="Hideaki Nagamine" w:date="2016-09-29T12:35:00Z"/>
              <w:rFonts w:asciiTheme="minorHAnsi" w:hAnsiTheme="minorHAnsi" w:cstheme="minorBidi"/>
              <w:noProof/>
              <w:color w:val="auto"/>
              <w:kern w:val="2"/>
              <w:szCs w:val="22"/>
            </w:rPr>
          </w:pPr>
          <w:ins w:id="454"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"_Toc462915958"</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7.22.1 captures要素</w:t>
            </w:r>
            <w:r>
              <w:rPr>
                <w:noProof/>
                <w:webHidden/>
              </w:rPr>
              <w:tab/>
            </w:r>
            <w:r>
              <w:rPr>
                <w:noProof/>
                <w:webHidden/>
              </w:rPr>
              <w:fldChar w:fldCharType="begin"/>
            </w:r>
            <w:r>
              <w:rPr>
                <w:noProof/>
                <w:webHidden/>
              </w:rPr>
              <w:instrText xml:space="preserve"> PAGEREF _Toc462915958 \h </w:instrText>
            </w:r>
          </w:ins>
          <w:r>
            <w:rPr>
              <w:noProof/>
              <w:webHidden/>
            </w:rPr>
          </w:r>
          <w:r>
            <w:rPr>
              <w:noProof/>
              <w:webHidden/>
            </w:rPr>
            <w:fldChar w:fldCharType="separate"/>
          </w:r>
          <w:ins w:id="455" w:author="Hideaki Nagamine" w:date="2016-09-29T12:35:00Z">
            <w:r>
              <w:rPr>
                <w:rFonts w:hint="eastAsia"/>
                <w:noProof/>
                <w:webHidden/>
              </w:rPr>
              <w:t>41</w:t>
            </w:r>
            <w:r>
              <w:rPr>
                <w:noProof/>
                <w:webHidden/>
              </w:rPr>
              <w:fldChar w:fldCharType="end"/>
            </w:r>
            <w:r w:rsidRPr="001A1326">
              <w:rPr>
                <w:rStyle w:val="ac"/>
                <w:noProof/>
              </w:rPr>
              <w:fldChar w:fldCharType="end"/>
            </w:r>
          </w:ins>
        </w:p>
        <w:p w14:paraId="627FE6D4" w14:textId="4E74E88C" w:rsidR="002D147A" w:rsidRDefault="002D147A">
          <w:pPr>
            <w:pStyle w:val="10"/>
            <w:tabs>
              <w:tab w:val="right" w:leader="dot" w:pos="9530"/>
            </w:tabs>
            <w:rPr>
              <w:ins w:id="456" w:author="Hideaki Nagamine" w:date="2016-09-29T12:35:00Z"/>
              <w:rFonts w:asciiTheme="minorHAnsi" w:hAnsiTheme="minorHAnsi" w:cstheme="minorBidi"/>
              <w:noProof/>
              <w:color w:val="auto"/>
              <w:kern w:val="2"/>
              <w:szCs w:val="22"/>
            </w:rPr>
          </w:pPr>
          <w:ins w:id="457"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"_Toc462915959"</w:instrText>
            </w:r>
            <w:r w:rsidRPr="001A1326">
              <w:rPr>
                <w:rStyle w:val="ac"/>
                <w:noProof/>
              </w:rPr>
              <w:instrText xml:space="preserve"> </w:instrText>
            </w:r>
            <w:r w:rsidRPr="001A1326">
              <w:rPr>
                <w:rStyle w:val="ac"/>
                <w:noProof/>
              </w:rPr>
              <w:fldChar w:fldCharType="separate"/>
            </w:r>
            <w:r w:rsidRPr="001A1326">
              <w:rPr>
                <w:rStyle w:val="ac"/>
                <w:rFonts w:ascii="Arial Unicode MS" w:eastAsia="Arial Unicode MS" w:hAnsi="Arial Unicode MS" w:cs="Arial Unicode MS"/>
                <w:noProof/>
              </w:rPr>
              <w:t xml:space="preserve">8 </w:t>
            </w:r>
            <w:r w:rsidRPr="001A1326">
              <w:rPr>
                <w:rStyle w:val="ac"/>
                <w:rFonts w:ascii="ＭＳ ゴシック" w:eastAsia="ＭＳ ゴシック" w:hAnsi="ＭＳ ゴシック" w:cs="ＭＳ ゴシック" w:hint="eastAsia"/>
                <w:noProof/>
              </w:rPr>
              <w:t>テンプレート定義要素（</w:t>
            </w:r>
            <w:r w:rsidRPr="001A1326">
              <w:rPr>
                <w:rStyle w:val="ac"/>
                <w:rFonts w:ascii="Arial Unicode MS" w:eastAsia="Arial Unicode MS" w:hAnsi="Arial Unicode MS" w:cs="Arial Unicode MS"/>
                <w:noProof/>
              </w:rPr>
              <w:t>C++</w:t>
            </w:r>
            <w:r w:rsidRPr="001A1326">
              <w:rPr>
                <w:rStyle w:val="ac"/>
                <w:rFonts w:ascii="ＭＳ ゴシック" w:eastAsia="ＭＳ ゴシック" w:hAnsi="ＭＳ ゴシック" w:cs="ＭＳ ゴシック" w:hint="eastAsia"/>
                <w:noProof/>
              </w:rPr>
              <w:t>）</w:t>
            </w:r>
            <w:r>
              <w:rPr>
                <w:noProof/>
                <w:webHidden/>
              </w:rPr>
              <w:tab/>
            </w:r>
            <w:r>
              <w:rPr>
                <w:noProof/>
                <w:webHidden/>
              </w:rPr>
              <w:fldChar w:fldCharType="begin"/>
            </w:r>
            <w:r>
              <w:rPr>
                <w:noProof/>
                <w:webHidden/>
              </w:rPr>
              <w:instrText xml:space="preserve"> PAGEREF _Toc462915959 \h </w:instrText>
            </w:r>
          </w:ins>
          <w:r>
            <w:rPr>
              <w:noProof/>
              <w:webHidden/>
            </w:rPr>
          </w:r>
          <w:r>
            <w:rPr>
              <w:noProof/>
              <w:webHidden/>
            </w:rPr>
            <w:fldChar w:fldCharType="separate"/>
          </w:r>
          <w:ins w:id="458" w:author="Hideaki Nagamine" w:date="2016-09-29T12:35:00Z">
            <w:r>
              <w:rPr>
                <w:rFonts w:hint="eastAsia"/>
                <w:noProof/>
                <w:webHidden/>
              </w:rPr>
              <w:t>42</w:t>
            </w:r>
            <w:r>
              <w:rPr>
                <w:noProof/>
                <w:webHidden/>
              </w:rPr>
              <w:fldChar w:fldCharType="end"/>
            </w:r>
            <w:r w:rsidRPr="001A1326">
              <w:rPr>
                <w:rStyle w:val="ac"/>
                <w:noProof/>
              </w:rPr>
              <w:fldChar w:fldCharType="end"/>
            </w:r>
          </w:ins>
        </w:p>
        <w:p w14:paraId="5FC739AA" w14:textId="2AA89572" w:rsidR="002D147A" w:rsidRDefault="002D147A">
          <w:pPr>
            <w:pStyle w:val="20"/>
            <w:tabs>
              <w:tab w:val="right" w:leader="dot" w:pos="9530"/>
            </w:tabs>
            <w:rPr>
              <w:ins w:id="459" w:author="Hideaki Nagamine" w:date="2016-09-29T12:35:00Z"/>
              <w:rFonts w:asciiTheme="minorHAnsi" w:hAnsiTheme="minorHAnsi" w:cstheme="minorBidi"/>
              <w:noProof/>
              <w:color w:val="auto"/>
              <w:kern w:val="2"/>
              <w:szCs w:val="22"/>
            </w:rPr>
          </w:pPr>
          <w:ins w:id="460"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"_Toc462915960"</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8.1 typeParams要素</w:t>
            </w:r>
            <w:r>
              <w:rPr>
                <w:noProof/>
                <w:webHidden/>
              </w:rPr>
              <w:tab/>
            </w:r>
            <w:r>
              <w:rPr>
                <w:noProof/>
                <w:webHidden/>
              </w:rPr>
              <w:fldChar w:fldCharType="begin"/>
            </w:r>
            <w:r>
              <w:rPr>
                <w:noProof/>
                <w:webHidden/>
              </w:rPr>
              <w:instrText xml:space="preserve"> PAGEREF _Toc462915960 \h </w:instrText>
            </w:r>
          </w:ins>
          <w:r>
            <w:rPr>
              <w:noProof/>
              <w:webHidden/>
            </w:rPr>
          </w:r>
          <w:r>
            <w:rPr>
              <w:noProof/>
              <w:webHidden/>
            </w:rPr>
            <w:fldChar w:fldCharType="separate"/>
          </w:r>
          <w:ins w:id="461" w:author="Hideaki Nagamine" w:date="2016-09-29T12:35:00Z">
            <w:r>
              <w:rPr>
                <w:rFonts w:hint="eastAsia"/>
                <w:noProof/>
                <w:webHidden/>
              </w:rPr>
              <w:t>42</w:t>
            </w:r>
            <w:r>
              <w:rPr>
                <w:noProof/>
                <w:webHidden/>
              </w:rPr>
              <w:fldChar w:fldCharType="end"/>
            </w:r>
            <w:r w:rsidRPr="001A1326">
              <w:rPr>
                <w:rStyle w:val="ac"/>
                <w:noProof/>
              </w:rPr>
              <w:fldChar w:fldCharType="end"/>
            </w:r>
          </w:ins>
        </w:p>
        <w:p w14:paraId="78FC291D" w14:textId="2459F39A" w:rsidR="002D147A" w:rsidRDefault="002D147A">
          <w:pPr>
            <w:pStyle w:val="20"/>
            <w:tabs>
              <w:tab w:val="right" w:leader="dot" w:pos="9530"/>
            </w:tabs>
            <w:rPr>
              <w:ins w:id="462" w:author="Hideaki Nagamine" w:date="2016-09-29T12:35:00Z"/>
              <w:rFonts w:asciiTheme="minorHAnsi" w:hAnsiTheme="minorHAnsi" w:cstheme="minorBidi"/>
              <w:noProof/>
              <w:color w:val="auto"/>
              <w:kern w:val="2"/>
              <w:szCs w:val="22"/>
            </w:rPr>
          </w:pPr>
          <w:ins w:id="463"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"_Toc462915961"</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8.2 classTemplate要素</w:t>
            </w:r>
            <w:r>
              <w:rPr>
                <w:noProof/>
                <w:webHidden/>
              </w:rPr>
              <w:tab/>
            </w:r>
            <w:r>
              <w:rPr>
                <w:noProof/>
                <w:webHidden/>
              </w:rPr>
              <w:fldChar w:fldCharType="begin"/>
            </w:r>
            <w:r>
              <w:rPr>
                <w:noProof/>
                <w:webHidden/>
              </w:rPr>
              <w:instrText xml:space="preserve"> PAGEREF _Toc462915961 \h </w:instrText>
            </w:r>
          </w:ins>
          <w:r>
            <w:rPr>
              <w:noProof/>
              <w:webHidden/>
            </w:rPr>
          </w:r>
          <w:r>
            <w:rPr>
              <w:noProof/>
              <w:webHidden/>
            </w:rPr>
            <w:fldChar w:fldCharType="separate"/>
          </w:r>
          <w:ins w:id="464" w:author="Hideaki Nagamine" w:date="2016-09-29T12:35:00Z">
            <w:r>
              <w:rPr>
                <w:rFonts w:hint="eastAsia"/>
                <w:noProof/>
                <w:webHidden/>
              </w:rPr>
              <w:t>42</w:t>
            </w:r>
            <w:r>
              <w:rPr>
                <w:noProof/>
                <w:webHidden/>
              </w:rPr>
              <w:fldChar w:fldCharType="end"/>
            </w:r>
            <w:r w:rsidRPr="001A1326">
              <w:rPr>
                <w:rStyle w:val="ac"/>
                <w:noProof/>
              </w:rPr>
              <w:fldChar w:fldCharType="end"/>
            </w:r>
          </w:ins>
        </w:p>
        <w:p w14:paraId="7CC22F20" w14:textId="69E4ADC2" w:rsidR="002D147A" w:rsidRDefault="002D147A">
          <w:pPr>
            <w:pStyle w:val="20"/>
            <w:tabs>
              <w:tab w:val="right" w:leader="dot" w:pos="9530"/>
            </w:tabs>
            <w:rPr>
              <w:ins w:id="465" w:author="Hideaki Nagamine" w:date="2016-09-29T12:35:00Z"/>
              <w:rFonts w:asciiTheme="minorHAnsi" w:hAnsiTheme="minorHAnsi" w:cstheme="minorBidi"/>
              <w:noProof/>
              <w:color w:val="auto"/>
              <w:kern w:val="2"/>
              <w:szCs w:val="22"/>
            </w:rPr>
          </w:pPr>
          <w:ins w:id="466"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"_Toc462915962"</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8.3 functionTemplate要素</w:t>
            </w:r>
            <w:r>
              <w:rPr>
                <w:noProof/>
                <w:webHidden/>
              </w:rPr>
              <w:tab/>
            </w:r>
            <w:r>
              <w:rPr>
                <w:noProof/>
                <w:webHidden/>
              </w:rPr>
              <w:fldChar w:fldCharType="begin"/>
            </w:r>
            <w:r>
              <w:rPr>
                <w:noProof/>
                <w:webHidden/>
              </w:rPr>
              <w:instrText xml:space="preserve"> PAGEREF _Toc462915962 \h </w:instrText>
            </w:r>
          </w:ins>
          <w:r>
            <w:rPr>
              <w:noProof/>
              <w:webHidden/>
            </w:rPr>
          </w:r>
          <w:r>
            <w:rPr>
              <w:noProof/>
              <w:webHidden/>
            </w:rPr>
            <w:fldChar w:fldCharType="separate"/>
          </w:r>
          <w:ins w:id="467" w:author="Hideaki Nagamine" w:date="2016-09-29T12:35:00Z">
            <w:r>
              <w:rPr>
                <w:rFonts w:hint="eastAsia"/>
                <w:noProof/>
                <w:webHidden/>
              </w:rPr>
              <w:t>43</w:t>
            </w:r>
            <w:r>
              <w:rPr>
                <w:noProof/>
                <w:webHidden/>
              </w:rPr>
              <w:fldChar w:fldCharType="end"/>
            </w:r>
            <w:r w:rsidRPr="001A1326">
              <w:rPr>
                <w:rStyle w:val="ac"/>
                <w:noProof/>
              </w:rPr>
              <w:fldChar w:fldCharType="end"/>
            </w:r>
          </w:ins>
        </w:p>
        <w:p w14:paraId="4096C68D" w14:textId="46BC31EB" w:rsidR="002D147A" w:rsidRDefault="002D147A">
          <w:pPr>
            <w:pStyle w:val="20"/>
            <w:tabs>
              <w:tab w:val="right" w:leader="dot" w:pos="9530"/>
            </w:tabs>
            <w:rPr>
              <w:ins w:id="468" w:author="Hideaki Nagamine" w:date="2016-09-29T12:35:00Z"/>
              <w:rFonts w:asciiTheme="minorHAnsi" w:hAnsiTheme="minorHAnsi" w:cstheme="minorBidi"/>
              <w:noProof/>
              <w:color w:val="auto"/>
              <w:kern w:val="2"/>
              <w:szCs w:val="22"/>
            </w:rPr>
          </w:pPr>
          <w:ins w:id="469"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"_Toc462915963"</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8.4 aliasTemplate要素</w:t>
            </w:r>
            <w:r>
              <w:rPr>
                <w:noProof/>
                <w:webHidden/>
              </w:rPr>
              <w:tab/>
            </w:r>
            <w:r>
              <w:rPr>
                <w:noProof/>
                <w:webHidden/>
              </w:rPr>
              <w:fldChar w:fldCharType="begin"/>
            </w:r>
            <w:r>
              <w:rPr>
                <w:noProof/>
                <w:webHidden/>
              </w:rPr>
              <w:instrText xml:space="preserve"> PAGEREF _Toc462915963 \h </w:instrText>
            </w:r>
          </w:ins>
          <w:r>
            <w:rPr>
              <w:noProof/>
              <w:webHidden/>
            </w:rPr>
          </w:r>
          <w:r>
            <w:rPr>
              <w:noProof/>
              <w:webHidden/>
            </w:rPr>
            <w:fldChar w:fldCharType="separate"/>
          </w:r>
          <w:ins w:id="470" w:author="Hideaki Nagamine" w:date="2016-09-29T12:35:00Z">
            <w:r>
              <w:rPr>
                <w:rFonts w:hint="eastAsia"/>
                <w:noProof/>
                <w:webHidden/>
              </w:rPr>
              <w:t>44</w:t>
            </w:r>
            <w:r>
              <w:rPr>
                <w:noProof/>
                <w:webHidden/>
              </w:rPr>
              <w:fldChar w:fldCharType="end"/>
            </w:r>
            <w:r w:rsidRPr="001A1326">
              <w:rPr>
                <w:rStyle w:val="ac"/>
                <w:noProof/>
              </w:rPr>
              <w:fldChar w:fldCharType="end"/>
            </w:r>
          </w:ins>
        </w:p>
        <w:p w14:paraId="734BE6A9" w14:textId="0086158F" w:rsidR="002D147A" w:rsidRDefault="002D147A">
          <w:pPr>
            <w:pStyle w:val="10"/>
            <w:tabs>
              <w:tab w:val="right" w:leader="dot" w:pos="9530"/>
            </w:tabs>
            <w:rPr>
              <w:ins w:id="471" w:author="Hideaki Nagamine" w:date="2016-09-29T12:35:00Z"/>
              <w:rFonts w:asciiTheme="minorHAnsi" w:hAnsiTheme="minorHAnsi" w:cstheme="minorBidi"/>
              <w:noProof/>
              <w:color w:val="auto"/>
              <w:kern w:val="2"/>
              <w:szCs w:val="22"/>
            </w:rPr>
          </w:pPr>
          <w:ins w:id="472"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"_Toc462915964"</w:instrText>
            </w:r>
            <w:r w:rsidRPr="001A1326">
              <w:rPr>
                <w:rStyle w:val="ac"/>
                <w:noProof/>
              </w:rPr>
              <w:instrText xml:space="preserve"> </w:instrText>
            </w:r>
            <w:r w:rsidRPr="001A1326">
              <w:rPr>
                <w:rStyle w:val="ac"/>
                <w:noProof/>
              </w:rPr>
              <w:fldChar w:fldCharType="separate"/>
            </w:r>
            <w:r w:rsidRPr="001A1326">
              <w:rPr>
                <w:rStyle w:val="ac"/>
                <w:rFonts w:ascii="Arial Unicode MS" w:eastAsia="Arial Unicode MS" w:hAnsi="Arial Unicode MS" w:cs="Arial Unicode MS"/>
                <w:noProof/>
              </w:rPr>
              <w:t xml:space="preserve">9 </w:t>
            </w:r>
            <w:r w:rsidRPr="001A1326">
              <w:rPr>
                <w:rStyle w:val="ac"/>
                <w:rFonts w:ascii="ＭＳ ゴシック" w:eastAsia="ＭＳ ゴシック" w:hAnsi="ＭＳ ゴシック" w:cs="ＭＳ ゴシック" w:hint="eastAsia"/>
                <w:noProof/>
              </w:rPr>
              <w:t>テンプレートインスタンス要素（</w:t>
            </w:r>
            <w:r w:rsidRPr="001A1326">
              <w:rPr>
                <w:rStyle w:val="ac"/>
                <w:rFonts w:ascii="Arial Unicode MS" w:eastAsia="Arial Unicode MS" w:hAnsi="Arial Unicode MS" w:cs="Arial Unicode MS"/>
                <w:noProof/>
              </w:rPr>
              <w:t>C++</w:t>
            </w:r>
            <w:r w:rsidRPr="001A1326">
              <w:rPr>
                <w:rStyle w:val="ac"/>
                <w:rFonts w:ascii="ＭＳ ゴシック" w:eastAsia="ＭＳ ゴシック" w:hAnsi="ＭＳ ゴシック" w:cs="ＭＳ ゴシック" w:hint="eastAsia"/>
                <w:noProof/>
              </w:rPr>
              <w:t>）</w:t>
            </w:r>
            <w:r>
              <w:rPr>
                <w:noProof/>
                <w:webHidden/>
              </w:rPr>
              <w:tab/>
            </w:r>
            <w:r>
              <w:rPr>
                <w:noProof/>
                <w:webHidden/>
              </w:rPr>
              <w:fldChar w:fldCharType="begin"/>
            </w:r>
            <w:r>
              <w:rPr>
                <w:noProof/>
                <w:webHidden/>
              </w:rPr>
              <w:instrText xml:space="preserve"> PAGEREF _Toc462915964 \h </w:instrText>
            </w:r>
          </w:ins>
          <w:r>
            <w:rPr>
              <w:noProof/>
              <w:webHidden/>
            </w:rPr>
          </w:r>
          <w:r>
            <w:rPr>
              <w:noProof/>
              <w:webHidden/>
            </w:rPr>
            <w:fldChar w:fldCharType="separate"/>
          </w:r>
          <w:ins w:id="473" w:author="Hideaki Nagamine" w:date="2016-09-29T12:35:00Z">
            <w:r>
              <w:rPr>
                <w:rFonts w:hint="eastAsia"/>
                <w:noProof/>
                <w:webHidden/>
              </w:rPr>
              <w:t>46</w:t>
            </w:r>
            <w:r>
              <w:rPr>
                <w:noProof/>
                <w:webHidden/>
              </w:rPr>
              <w:fldChar w:fldCharType="end"/>
            </w:r>
            <w:r w:rsidRPr="001A1326">
              <w:rPr>
                <w:rStyle w:val="ac"/>
                <w:noProof/>
              </w:rPr>
              <w:fldChar w:fldCharType="end"/>
            </w:r>
          </w:ins>
        </w:p>
        <w:p w14:paraId="41DCE09F" w14:textId="5876320C" w:rsidR="002D147A" w:rsidRDefault="002D147A">
          <w:pPr>
            <w:pStyle w:val="20"/>
            <w:tabs>
              <w:tab w:val="right" w:leader="dot" w:pos="9530"/>
            </w:tabs>
            <w:rPr>
              <w:ins w:id="474" w:author="Hideaki Nagamine" w:date="2016-09-29T12:35:00Z"/>
              <w:rFonts w:asciiTheme="minorHAnsi" w:hAnsiTheme="minorHAnsi" w:cstheme="minorBidi"/>
              <w:noProof/>
              <w:color w:val="auto"/>
              <w:kern w:val="2"/>
              <w:szCs w:val="22"/>
            </w:rPr>
          </w:pPr>
          <w:ins w:id="475"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"_Toc462915965"</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9.1 typeArguments要素</w:t>
            </w:r>
            <w:r>
              <w:rPr>
                <w:noProof/>
                <w:webHidden/>
              </w:rPr>
              <w:tab/>
            </w:r>
            <w:r>
              <w:rPr>
                <w:noProof/>
                <w:webHidden/>
              </w:rPr>
              <w:fldChar w:fldCharType="begin"/>
            </w:r>
            <w:r>
              <w:rPr>
                <w:noProof/>
                <w:webHidden/>
              </w:rPr>
              <w:instrText xml:space="preserve"> PAGEREF _Toc462915965 \h </w:instrText>
            </w:r>
          </w:ins>
          <w:r>
            <w:rPr>
              <w:noProof/>
              <w:webHidden/>
            </w:rPr>
          </w:r>
          <w:r>
            <w:rPr>
              <w:noProof/>
              <w:webHidden/>
            </w:rPr>
            <w:fldChar w:fldCharType="separate"/>
          </w:r>
          <w:ins w:id="476" w:author="Hideaki Nagamine" w:date="2016-09-29T12:35:00Z">
            <w:r>
              <w:rPr>
                <w:rFonts w:hint="eastAsia"/>
                <w:noProof/>
                <w:webHidden/>
              </w:rPr>
              <w:t>46</w:t>
            </w:r>
            <w:r>
              <w:rPr>
                <w:noProof/>
                <w:webHidden/>
              </w:rPr>
              <w:fldChar w:fldCharType="end"/>
            </w:r>
            <w:r w:rsidRPr="001A1326">
              <w:rPr>
                <w:rStyle w:val="ac"/>
                <w:noProof/>
              </w:rPr>
              <w:fldChar w:fldCharType="end"/>
            </w:r>
          </w:ins>
        </w:p>
        <w:p w14:paraId="51A21E16" w14:textId="55996BDE" w:rsidR="002D147A" w:rsidRDefault="002D147A">
          <w:pPr>
            <w:pStyle w:val="20"/>
            <w:tabs>
              <w:tab w:val="right" w:leader="dot" w:pos="9530"/>
            </w:tabs>
            <w:rPr>
              <w:ins w:id="477" w:author="Hideaki Nagamine" w:date="2016-09-29T12:35:00Z"/>
              <w:rFonts w:asciiTheme="minorHAnsi" w:hAnsiTheme="minorHAnsi" w:cstheme="minorBidi"/>
              <w:noProof/>
              <w:color w:val="auto"/>
              <w:kern w:val="2"/>
              <w:szCs w:val="22"/>
            </w:rPr>
          </w:pPr>
          <w:ins w:id="478"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"_Toc462915966"</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9.2 typeInstance要素</w:t>
            </w:r>
            <w:r>
              <w:rPr>
                <w:noProof/>
                <w:webHidden/>
              </w:rPr>
              <w:tab/>
            </w:r>
            <w:r>
              <w:rPr>
                <w:noProof/>
                <w:webHidden/>
              </w:rPr>
              <w:fldChar w:fldCharType="begin"/>
            </w:r>
            <w:r>
              <w:rPr>
                <w:noProof/>
                <w:webHidden/>
              </w:rPr>
              <w:instrText xml:space="preserve"> PAGEREF _Toc462915966 \h </w:instrText>
            </w:r>
          </w:ins>
          <w:r>
            <w:rPr>
              <w:noProof/>
              <w:webHidden/>
            </w:rPr>
          </w:r>
          <w:r>
            <w:rPr>
              <w:noProof/>
              <w:webHidden/>
            </w:rPr>
            <w:fldChar w:fldCharType="separate"/>
          </w:r>
          <w:ins w:id="479" w:author="Hideaki Nagamine" w:date="2016-09-29T12:35:00Z">
            <w:r>
              <w:rPr>
                <w:rFonts w:hint="eastAsia"/>
                <w:noProof/>
                <w:webHidden/>
              </w:rPr>
              <w:t>46</w:t>
            </w:r>
            <w:r>
              <w:rPr>
                <w:noProof/>
                <w:webHidden/>
              </w:rPr>
              <w:fldChar w:fldCharType="end"/>
            </w:r>
            <w:r w:rsidRPr="001A1326">
              <w:rPr>
                <w:rStyle w:val="ac"/>
                <w:noProof/>
              </w:rPr>
              <w:fldChar w:fldCharType="end"/>
            </w:r>
          </w:ins>
        </w:p>
        <w:p w14:paraId="5369022A" w14:textId="003640B7" w:rsidR="002D147A" w:rsidRDefault="002D147A">
          <w:pPr>
            <w:pStyle w:val="20"/>
            <w:tabs>
              <w:tab w:val="right" w:leader="dot" w:pos="9530"/>
            </w:tabs>
            <w:rPr>
              <w:ins w:id="480" w:author="Hideaki Nagamine" w:date="2016-09-29T12:35:00Z"/>
              <w:rFonts w:asciiTheme="minorHAnsi" w:hAnsiTheme="minorHAnsi" w:cstheme="minorBidi"/>
              <w:noProof/>
              <w:color w:val="auto"/>
              <w:kern w:val="2"/>
              <w:szCs w:val="22"/>
            </w:rPr>
          </w:pPr>
          <w:ins w:id="481"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"_Toc462915967"</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9.3 functionInstance要素</w:t>
            </w:r>
            <w:r>
              <w:rPr>
                <w:noProof/>
                <w:webHidden/>
              </w:rPr>
              <w:tab/>
            </w:r>
            <w:r>
              <w:rPr>
                <w:noProof/>
                <w:webHidden/>
              </w:rPr>
              <w:fldChar w:fldCharType="begin"/>
            </w:r>
            <w:r>
              <w:rPr>
                <w:noProof/>
                <w:webHidden/>
              </w:rPr>
              <w:instrText xml:space="preserve"> PAGEREF _Toc462915967 \h </w:instrText>
            </w:r>
          </w:ins>
          <w:r>
            <w:rPr>
              <w:noProof/>
              <w:webHidden/>
            </w:rPr>
          </w:r>
          <w:r>
            <w:rPr>
              <w:noProof/>
              <w:webHidden/>
            </w:rPr>
            <w:fldChar w:fldCharType="separate"/>
          </w:r>
          <w:ins w:id="482" w:author="Hideaki Nagamine" w:date="2016-09-29T12:35:00Z">
            <w:r>
              <w:rPr>
                <w:rFonts w:hint="eastAsia"/>
                <w:noProof/>
                <w:webHidden/>
              </w:rPr>
              <w:t>47</w:t>
            </w:r>
            <w:r>
              <w:rPr>
                <w:noProof/>
                <w:webHidden/>
              </w:rPr>
              <w:fldChar w:fldCharType="end"/>
            </w:r>
            <w:r w:rsidRPr="001A1326">
              <w:rPr>
                <w:rStyle w:val="ac"/>
                <w:noProof/>
              </w:rPr>
              <w:fldChar w:fldCharType="end"/>
            </w:r>
          </w:ins>
        </w:p>
        <w:p w14:paraId="7E84ECBB" w14:textId="07A74A3E" w:rsidR="002D147A" w:rsidRDefault="002D147A">
          <w:pPr>
            <w:pStyle w:val="10"/>
            <w:tabs>
              <w:tab w:val="right" w:leader="dot" w:pos="9530"/>
            </w:tabs>
            <w:rPr>
              <w:ins w:id="483" w:author="Hideaki Nagamine" w:date="2016-09-29T12:35:00Z"/>
              <w:rFonts w:asciiTheme="minorHAnsi" w:hAnsiTheme="minorHAnsi" w:cstheme="minorBidi"/>
              <w:noProof/>
              <w:color w:val="auto"/>
              <w:kern w:val="2"/>
              <w:szCs w:val="22"/>
            </w:rPr>
          </w:pPr>
          <w:ins w:id="484"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"_Toc462915968"</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10 XcalableMP固有の要素</w:t>
            </w:r>
            <w:r>
              <w:rPr>
                <w:noProof/>
                <w:webHidden/>
              </w:rPr>
              <w:tab/>
            </w:r>
            <w:r>
              <w:rPr>
                <w:noProof/>
                <w:webHidden/>
              </w:rPr>
              <w:fldChar w:fldCharType="begin"/>
            </w:r>
            <w:r>
              <w:rPr>
                <w:noProof/>
                <w:webHidden/>
              </w:rPr>
              <w:instrText xml:space="preserve"> PAGEREF _Toc462915968 \h </w:instrText>
            </w:r>
          </w:ins>
          <w:r>
            <w:rPr>
              <w:noProof/>
              <w:webHidden/>
            </w:rPr>
          </w:r>
          <w:r>
            <w:rPr>
              <w:noProof/>
              <w:webHidden/>
            </w:rPr>
            <w:fldChar w:fldCharType="separate"/>
          </w:r>
          <w:ins w:id="485" w:author="Hideaki Nagamine" w:date="2016-09-29T12:35:00Z">
            <w:r>
              <w:rPr>
                <w:rFonts w:hint="eastAsia"/>
                <w:noProof/>
                <w:webHidden/>
              </w:rPr>
              <w:t>48</w:t>
            </w:r>
            <w:r>
              <w:rPr>
                <w:noProof/>
                <w:webHidden/>
              </w:rPr>
              <w:fldChar w:fldCharType="end"/>
            </w:r>
            <w:r w:rsidRPr="001A1326">
              <w:rPr>
                <w:rStyle w:val="ac"/>
                <w:noProof/>
              </w:rPr>
              <w:fldChar w:fldCharType="end"/>
            </w:r>
          </w:ins>
        </w:p>
        <w:p w14:paraId="4C7ABC37" w14:textId="4FFBD97A" w:rsidR="002D147A" w:rsidRDefault="002D147A">
          <w:pPr>
            <w:pStyle w:val="20"/>
            <w:tabs>
              <w:tab w:val="right" w:leader="dot" w:pos="9530"/>
            </w:tabs>
            <w:rPr>
              <w:ins w:id="486" w:author="Hideaki Nagamine" w:date="2016-09-29T12:35:00Z"/>
              <w:rFonts w:asciiTheme="minorHAnsi" w:hAnsiTheme="minorHAnsi" w:cstheme="minorBidi"/>
              <w:noProof/>
              <w:color w:val="auto"/>
              <w:kern w:val="2"/>
              <w:szCs w:val="22"/>
            </w:rPr>
          </w:pPr>
          <w:ins w:id="487"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"_Toc462915969"</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10.1 coArrayType要素</w:t>
            </w:r>
            <w:r>
              <w:rPr>
                <w:noProof/>
                <w:webHidden/>
              </w:rPr>
              <w:tab/>
            </w:r>
            <w:r>
              <w:rPr>
                <w:noProof/>
                <w:webHidden/>
              </w:rPr>
              <w:fldChar w:fldCharType="begin"/>
            </w:r>
            <w:r>
              <w:rPr>
                <w:noProof/>
                <w:webHidden/>
              </w:rPr>
              <w:instrText xml:space="preserve"> PAGEREF _Toc462915969 \h </w:instrText>
            </w:r>
          </w:ins>
          <w:r>
            <w:rPr>
              <w:noProof/>
              <w:webHidden/>
            </w:rPr>
          </w:r>
          <w:r>
            <w:rPr>
              <w:noProof/>
              <w:webHidden/>
            </w:rPr>
            <w:fldChar w:fldCharType="separate"/>
          </w:r>
          <w:ins w:id="488" w:author="Hideaki Nagamine" w:date="2016-09-29T12:35:00Z">
            <w:r>
              <w:rPr>
                <w:rFonts w:hint="eastAsia"/>
                <w:noProof/>
                <w:webHidden/>
              </w:rPr>
              <w:t>48</w:t>
            </w:r>
            <w:r>
              <w:rPr>
                <w:noProof/>
                <w:webHidden/>
              </w:rPr>
              <w:fldChar w:fldCharType="end"/>
            </w:r>
            <w:r w:rsidRPr="001A1326">
              <w:rPr>
                <w:rStyle w:val="ac"/>
                <w:noProof/>
              </w:rPr>
              <w:fldChar w:fldCharType="end"/>
            </w:r>
          </w:ins>
        </w:p>
        <w:p w14:paraId="1B93749B" w14:textId="34392481" w:rsidR="002D147A" w:rsidRDefault="002D147A">
          <w:pPr>
            <w:pStyle w:val="20"/>
            <w:tabs>
              <w:tab w:val="right" w:leader="dot" w:pos="9530"/>
            </w:tabs>
            <w:rPr>
              <w:ins w:id="489" w:author="Hideaki Nagamine" w:date="2016-09-29T12:35:00Z"/>
              <w:rFonts w:asciiTheme="minorHAnsi" w:hAnsiTheme="minorHAnsi" w:cstheme="minorBidi"/>
              <w:noProof/>
              <w:color w:val="auto"/>
              <w:kern w:val="2"/>
              <w:szCs w:val="22"/>
            </w:rPr>
          </w:pPr>
          <w:ins w:id="490"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"_Toc462915970"</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10.2 coArrayRef要素</w:t>
            </w:r>
            <w:r>
              <w:rPr>
                <w:noProof/>
                <w:webHidden/>
              </w:rPr>
              <w:tab/>
            </w:r>
            <w:r>
              <w:rPr>
                <w:noProof/>
                <w:webHidden/>
              </w:rPr>
              <w:fldChar w:fldCharType="begin"/>
            </w:r>
            <w:r>
              <w:rPr>
                <w:noProof/>
                <w:webHidden/>
              </w:rPr>
              <w:instrText xml:space="preserve"> PAGEREF _Toc462915970 \h </w:instrText>
            </w:r>
          </w:ins>
          <w:r>
            <w:rPr>
              <w:noProof/>
              <w:webHidden/>
            </w:rPr>
          </w:r>
          <w:r>
            <w:rPr>
              <w:noProof/>
              <w:webHidden/>
            </w:rPr>
            <w:fldChar w:fldCharType="separate"/>
          </w:r>
          <w:ins w:id="491" w:author="Hideaki Nagamine" w:date="2016-09-29T12:35:00Z">
            <w:r>
              <w:rPr>
                <w:rFonts w:hint="eastAsia"/>
                <w:noProof/>
                <w:webHidden/>
              </w:rPr>
              <w:t>48</w:t>
            </w:r>
            <w:r>
              <w:rPr>
                <w:noProof/>
                <w:webHidden/>
              </w:rPr>
              <w:fldChar w:fldCharType="end"/>
            </w:r>
            <w:r w:rsidRPr="001A1326">
              <w:rPr>
                <w:rStyle w:val="ac"/>
                <w:noProof/>
              </w:rPr>
              <w:fldChar w:fldCharType="end"/>
            </w:r>
          </w:ins>
        </w:p>
        <w:p w14:paraId="02ED23FF" w14:textId="416EB902" w:rsidR="002D147A" w:rsidRDefault="002D147A">
          <w:pPr>
            <w:pStyle w:val="20"/>
            <w:tabs>
              <w:tab w:val="right" w:leader="dot" w:pos="9530"/>
            </w:tabs>
            <w:rPr>
              <w:ins w:id="492" w:author="Hideaki Nagamine" w:date="2016-09-29T12:35:00Z"/>
              <w:rFonts w:asciiTheme="minorHAnsi" w:hAnsiTheme="minorHAnsi" w:cstheme="minorBidi"/>
              <w:noProof/>
              <w:color w:val="auto"/>
              <w:kern w:val="2"/>
              <w:szCs w:val="22"/>
            </w:rPr>
          </w:pPr>
          <w:ins w:id="493"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"_Toc462915971"</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10.3 subArrayRef要素</w:t>
            </w:r>
            <w:r>
              <w:rPr>
                <w:noProof/>
                <w:webHidden/>
              </w:rPr>
              <w:tab/>
            </w:r>
            <w:r>
              <w:rPr>
                <w:noProof/>
                <w:webHidden/>
              </w:rPr>
              <w:fldChar w:fldCharType="begin"/>
            </w:r>
            <w:r>
              <w:rPr>
                <w:noProof/>
                <w:webHidden/>
              </w:rPr>
              <w:instrText xml:space="preserve"> PAGEREF _Toc462915971 \h </w:instrText>
            </w:r>
          </w:ins>
          <w:r>
            <w:rPr>
              <w:noProof/>
              <w:webHidden/>
            </w:rPr>
          </w:r>
          <w:r>
            <w:rPr>
              <w:noProof/>
              <w:webHidden/>
            </w:rPr>
            <w:fldChar w:fldCharType="separate"/>
          </w:r>
          <w:ins w:id="494" w:author="Hideaki Nagamine" w:date="2016-09-29T12:35:00Z">
            <w:r>
              <w:rPr>
                <w:rFonts w:hint="eastAsia"/>
                <w:noProof/>
                <w:webHidden/>
              </w:rPr>
              <w:t>48</w:t>
            </w:r>
            <w:r>
              <w:rPr>
                <w:noProof/>
                <w:webHidden/>
              </w:rPr>
              <w:fldChar w:fldCharType="end"/>
            </w:r>
            <w:r w:rsidRPr="001A1326">
              <w:rPr>
                <w:rStyle w:val="ac"/>
                <w:noProof/>
              </w:rPr>
              <w:fldChar w:fldCharType="end"/>
            </w:r>
          </w:ins>
        </w:p>
        <w:p w14:paraId="5E8A9E43" w14:textId="0426B7DA" w:rsidR="002D147A" w:rsidRDefault="002D147A">
          <w:pPr>
            <w:pStyle w:val="20"/>
            <w:tabs>
              <w:tab w:val="right" w:leader="dot" w:pos="9530"/>
            </w:tabs>
            <w:rPr>
              <w:ins w:id="495" w:author="Hideaki Nagamine" w:date="2016-09-29T12:35:00Z"/>
              <w:rFonts w:asciiTheme="minorHAnsi" w:hAnsiTheme="minorHAnsi" w:cstheme="minorBidi"/>
              <w:noProof/>
              <w:color w:val="auto"/>
              <w:kern w:val="2"/>
              <w:szCs w:val="22"/>
            </w:rPr>
          </w:pPr>
          <w:ins w:id="496"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"_Toc462915972"</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10.4 indexRange要素</w:t>
            </w:r>
            <w:r>
              <w:rPr>
                <w:noProof/>
                <w:webHidden/>
              </w:rPr>
              <w:tab/>
            </w:r>
            <w:r>
              <w:rPr>
                <w:noProof/>
                <w:webHidden/>
              </w:rPr>
              <w:fldChar w:fldCharType="begin"/>
            </w:r>
            <w:r>
              <w:rPr>
                <w:noProof/>
                <w:webHidden/>
              </w:rPr>
              <w:instrText xml:space="preserve"> PAGEREF _Toc462915972 \h </w:instrText>
            </w:r>
          </w:ins>
          <w:r>
            <w:rPr>
              <w:noProof/>
              <w:webHidden/>
            </w:rPr>
          </w:r>
          <w:r>
            <w:rPr>
              <w:noProof/>
              <w:webHidden/>
            </w:rPr>
            <w:fldChar w:fldCharType="separate"/>
          </w:r>
          <w:ins w:id="497" w:author="Hideaki Nagamine" w:date="2016-09-29T12:35:00Z">
            <w:r>
              <w:rPr>
                <w:rFonts w:hint="eastAsia"/>
                <w:noProof/>
                <w:webHidden/>
              </w:rPr>
              <w:t>48</w:t>
            </w:r>
            <w:r>
              <w:rPr>
                <w:noProof/>
                <w:webHidden/>
              </w:rPr>
              <w:fldChar w:fldCharType="end"/>
            </w:r>
            <w:r w:rsidRPr="001A1326">
              <w:rPr>
                <w:rStyle w:val="ac"/>
                <w:noProof/>
              </w:rPr>
              <w:fldChar w:fldCharType="end"/>
            </w:r>
          </w:ins>
        </w:p>
        <w:p w14:paraId="06E66C21" w14:textId="5D6C2BE7" w:rsidR="002D147A" w:rsidRDefault="002D147A">
          <w:pPr>
            <w:pStyle w:val="10"/>
            <w:tabs>
              <w:tab w:val="right" w:leader="dot" w:pos="9530"/>
            </w:tabs>
            <w:rPr>
              <w:ins w:id="498" w:author="Hideaki Nagamine" w:date="2016-09-29T12:35:00Z"/>
              <w:rFonts w:asciiTheme="minorHAnsi" w:hAnsiTheme="minorHAnsi" w:cstheme="minorBidi"/>
              <w:noProof/>
              <w:color w:val="auto"/>
              <w:kern w:val="2"/>
              <w:szCs w:val="22"/>
            </w:rPr>
          </w:pPr>
          <w:ins w:id="499"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"_Toc462915973"</w:instrText>
            </w:r>
            <w:r w:rsidRPr="001A1326">
              <w:rPr>
                <w:rStyle w:val="ac"/>
                <w:noProof/>
              </w:rPr>
              <w:instrText xml:space="preserve"> </w:instrText>
            </w:r>
            <w:r w:rsidRPr="001A1326">
              <w:rPr>
                <w:rStyle w:val="ac"/>
                <w:noProof/>
              </w:rPr>
              <w:fldChar w:fldCharType="separate"/>
            </w:r>
            <w:r w:rsidRPr="001A1326">
              <w:rPr>
                <w:rStyle w:val="ac"/>
                <w:rFonts w:ascii="Arial Unicode MS" w:eastAsia="Arial Unicode MS" w:hAnsi="Arial Unicode MS" w:cs="Arial Unicode MS"/>
                <w:noProof/>
              </w:rPr>
              <w:t xml:space="preserve">11 </w:t>
            </w:r>
            <w:r w:rsidRPr="001A1326">
              <w:rPr>
                <w:rStyle w:val="ac"/>
                <w:rFonts w:ascii="ＭＳ ゴシック" w:eastAsia="ＭＳ ゴシック" w:hAnsi="ＭＳ ゴシック" w:cs="ＭＳ ゴシック" w:hint="eastAsia"/>
                <w:noProof/>
              </w:rPr>
              <w:t>その他の要素・属性</w:t>
            </w:r>
            <w:r>
              <w:rPr>
                <w:noProof/>
                <w:webHidden/>
              </w:rPr>
              <w:tab/>
            </w:r>
            <w:r>
              <w:rPr>
                <w:noProof/>
                <w:webHidden/>
              </w:rPr>
              <w:fldChar w:fldCharType="begin"/>
            </w:r>
            <w:r>
              <w:rPr>
                <w:noProof/>
                <w:webHidden/>
              </w:rPr>
              <w:instrText xml:space="preserve"> PAGEREF _Toc462915973 \h </w:instrText>
            </w:r>
          </w:ins>
          <w:r>
            <w:rPr>
              <w:noProof/>
              <w:webHidden/>
            </w:rPr>
          </w:r>
          <w:r>
            <w:rPr>
              <w:noProof/>
              <w:webHidden/>
            </w:rPr>
            <w:fldChar w:fldCharType="separate"/>
          </w:r>
          <w:ins w:id="500" w:author="Hideaki Nagamine" w:date="2016-09-29T12:35:00Z">
            <w:r>
              <w:rPr>
                <w:rFonts w:hint="eastAsia"/>
                <w:noProof/>
                <w:webHidden/>
              </w:rPr>
              <w:t>50</w:t>
            </w:r>
            <w:r>
              <w:rPr>
                <w:noProof/>
                <w:webHidden/>
              </w:rPr>
              <w:fldChar w:fldCharType="end"/>
            </w:r>
            <w:r w:rsidRPr="001A1326">
              <w:rPr>
                <w:rStyle w:val="ac"/>
                <w:noProof/>
              </w:rPr>
              <w:fldChar w:fldCharType="end"/>
            </w:r>
          </w:ins>
        </w:p>
        <w:p w14:paraId="50CED4CD" w14:textId="064EF2D0" w:rsidR="002D147A" w:rsidRDefault="002D147A">
          <w:pPr>
            <w:pStyle w:val="20"/>
            <w:tabs>
              <w:tab w:val="right" w:leader="dot" w:pos="9530"/>
            </w:tabs>
            <w:rPr>
              <w:ins w:id="501" w:author="Hideaki Nagamine" w:date="2016-09-29T12:35:00Z"/>
              <w:rFonts w:asciiTheme="minorHAnsi" w:hAnsiTheme="minorHAnsi" w:cstheme="minorBidi"/>
              <w:noProof/>
              <w:color w:val="auto"/>
              <w:kern w:val="2"/>
              <w:szCs w:val="22"/>
            </w:rPr>
          </w:pPr>
          <w:ins w:id="502" w:author="Hideaki Nagamine" w:date="2016-09-29T12:35:00Z">
            <w:r w:rsidRPr="001A1326">
              <w:rPr>
                <w:rStyle w:val="ac"/>
                <w:noProof/>
              </w:rPr>
              <w:lastRenderedPageBreak/>
              <w:fldChar w:fldCharType="begin"/>
            </w:r>
            <w:r w:rsidRPr="001A1326">
              <w:rPr>
                <w:rStyle w:val="ac"/>
                <w:noProof/>
              </w:rPr>
              <w:instrText xml:space="preserve"> </w:instrText>
            </w:r>
            <w:r>
              <w:rPr>
                <w:noProof/>
              </w:rPr>
              <w:instrText>HYPERLINK \l "_Toc462915974"</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11.1 is_gccExtension属性</w:t>
            </w:r>
            <w:r>
              <w:rPr>
                <w:noProof/>
                <w:webHidden/>
              </w:rPr>
              <w:tab/>
            </w:r>
            <w:r>
              <w:rPr>
                <w:noProof/>
                <w:webHidden/>
              </w:rPr>
              <w:fldChar w:fldCharType="begin"/>
            </w:r>
            <w:r>
              <w:rPr>
                <w:noProof/>
                <w:webHidden/>
              </w:rPr>
              <w:instrText xml:space="preserve"> PAGEREF _Toc462915974 \h </w:instrText>
            </w:r>
          </w:ins>
          <w:r>
            <w:rPr>
              <w:noProof/>
              <w:webHidden/>
            </w:rPr>
          </w:r>
          <w:r>
            <w:rPr>
              <w:noProof/>
              <w:webHidden/>
            </w:rPr>
            <w:fldChar w:fldCharType="separate"/>
          </w:r>
          <w:ins w:id="503" w:author="Hideaki Nagamine" w:date="2016-09-29T12:35:00Z">
            <w:r>
              <w:rPr>
                <w:rFonts w:hint="eastAsia"/>
                <w:noProof/>
                <w:webHidden/>
              </w:rPr>
              <w:t>50</w:t>
            </w:r>
            <w:r>
              <w:rPr>
                <w:noProof/>
                <w:webHidden/>
              </w:rPr>
              <w:fldChar w:fldCharType="end"/>
            </w:r>
            <w:r w:rsidRPr="001A1326">
              <w:rPr>
                <w:rStyle w:val="ac"/>
                <w:noProof/>
              </w:rPr>
              <w:fldChar w:fldCharType="end"/>
            </w:r>
          </w:ins>
        </w:p>
        <w:p w14:paraId="29C699C3" w14:textId="180EDF10" w:rsidR="002D147A" w:rsidRDefault="002D147A">
          <w:pPr>
            <w:pStyle w:val="20"/>
            <w:tabs>
              <w:tab w:val="right" w:leader="dot" w:pos="9530"/>
            </w:tabs>
            <w:rPr>
              <w:ins w:id="504" w:author="Hideaki Nagamine" w:date="2016-09-29T12:35:00Z"/>
              <w:rFonts w:asciiTheme="minorHAnsi" w:hAnsiTheme="minorHAnsi" w:cstheme="minorBidi"/>
              <w:noProof/>
              <w:color w:val="auto"/>
              <w:kern w:val="2"/>
              <w:szCs w:val="22"/>
            </w:rPr>
          </w:pPr>
          <w:ins w:id="505"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"_Toc462915975"</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11.2 gccAsm要素、gccAsmDefinition要素、gccAsmStatement要素</w:t>
            </w:r>
            <w:r>
              <w:rPr>
                <w:noProof/>
                <w:webHidden/>
              </w:rPr>
              <w:tab/>
            </w:r>
            <w:r>
              <w:rPr>
                <w:noProof/>
                <w:webHidden/>
              </w:rPr>
              <w:fldChar w:fldCharType="begin"/>
            </w:r>
            <w:r>
              <w:rPr>
                <w:noProof/>
                <w:webHidden/>
              </w:rPr>
              <w:instrText xml:space="preserve"> PAGEREF _Toc462915975 \h </w:instrText>
            </w:r>
          </w:ins>
          <w:r>
            <w:rPr>
              <w:noProof/>
              <w:webHidden/>
            </w:rPr>
          </w:r>
          <w:r>
            <w:rPr>
              <w:noProof/>
              <w:webHidden/>
            </w:rPr>
            <w:fldChar w:fldCharType="separate"/>
          </w:r>
          <w:ins w:id="506" w:author="Hideaki Nagamine" w:date="2016-09-29T12:35:00Z">
            <w:r>
              <w:rPr>
                <w:rFonts w:hint="eastAsia"/>
                <w:noProof/>
                <w:webHidden/>
              </w:rPr>
              <w:t>50</w:t>
            </w:r>
            <w:r>
              <w:rPr>
                <w:noProof/>
                <w:webHidden/>
              </w:rPr>
              <w:fldChar w:fldCharType="end"/>
            </w:r>
            <w:r w:rsidRPr="001A1326">
              <w:rPr>
                <w:rStyle w:val="ac"/>
                <w:noProof/>
              </w:rPr>
              <w:fldChar w:fldCharType="end"/>
            </w:r>
          </w:ins>
        </w:p>
        <w:p w14:paraId="430586C9" w14:textId="0C64C77D" w:rsidR="002D147A" w:rsidRDefault="002D147A">
          <w:pPr>
            <w:pStyle w:val="20"/>
            <w:tabs>
              <w:tab w:val="right" w:leader="dot" w:pos="9530"/>
            </w:tabs>
            <w:rPr>
              <w:ins w:id="507" w:author="Hideaki Nagamine" w:date="2016-09-29T12:35:00Z"/>
              <w:rFonts w:asciiTheme="minorHAnsi" w:hAnsiTheme="minorHAnsi" w:cstheme="minorBidi"/>
              <w:noProof/>
              <w:color w:val="auto"/>
              <w:kern w:val="2"/>
              <w:szCs w:val="22"/>
            </w:rPr>
          </w:pPr>
          <w:ins w:id="508"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"_Toc462915976"</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11.3 gccAttributes要素</w:t>
            </w:r>
            <w:r>
              <w:rPr>
                <w:noProof/>
                <w:webHidden/>
              </w:rPr>
              <w:tab/>
            </w:r>
            <w:r>
              <w:rPr>
                <w:noProof/>
                <w:webHidden/>
              </w:rPr>
              <w:fldChar w:fldCharType="begin"/>
            </w:r>
            <w:r>
              <w:rPr>
                <w:noProof/>
                <w:webHidden/>
              </w:rPr>
              <w:instrText xml:space="preserve"> PAGEREF _Toc462915976 \h </w:instrText>
            </w:r>
          </w:ins>
          <w:r>
            <w:rPr>
              <w:noProof/>
              <w:webHidden/>
            </w:rPr>
          </w:r>
          <w:r>
            <w:rPr>
              <w:noProof/>
              <w:webHidden/>
            </w:rPr>
            <w:fldChar w:fldCharType="separate"/>
          </w:r>
          <w:ins w:id="509" w:author="Hideaki Nagamine" w:date="2016-09-29T12:35:00Z">
            <w:r>
              <w:rPr>
                <w:rFonts w:hint="eastAsia"/>
                <w:noProof/>
                <w:webHidden/>
              </w:rPr>
              <w:t>51</w:t>
            </w:r>
            <w:r>
              <w:rPr>
                <w:noProof/>
                <w:webHidden/>
              </w:rPr>
              <w:fldChar w:fldCharType="end"/>
            </w:r>
            <w:r w:rsidRPr="001A1326">
              <w:rPr>
                <w:rStyle w:val="ac"/>
                <w:noProof/>
              </w:rPr>
              <w:fldChar w:fldCharType="end"/>
            </w:r>
          </w:ins>
        </w:p>
        <w:p w14:paraId="4610A8A8" w14:textId="7F762E00" w:rsidR="002D147A" w:rsidRDefault="002D147A">
          <w:pPr>
            <w:pStyle w:val="20"/>
            <w:tabs>
              <w:tab w:val="right" w:leader="dot" w:pos="9530"/>
            </w:tabs>
            <w:rPr>
              <w:ins w:id="510" w:author="Hideaki Nagamine" w:date="2016-09-29T12:35:00Z"/>
              <w:rFonts w:asciiTheme="minorHAnsi" w:hAnsiTheme="minorHAnsi" w:cstheme="minorBidi"/>
              <w:noProof/>
              <w:color w:val="auto"/>
              <w:kern w:val="2"/>
              <w:szCs w:val="22"/>
            </w:rPr>
          </w:pPr>
          <w:ins w:id="511"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"_Toc462915977"</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11.4 builtin_op要素</w:t>
            </w:r>
            <w:r>
              <w:rPr>
                <w:noProof/>
                <w:webHidden/>
              </w:rPr>
              <w:tab/>
            </w:r>
            <w:r>
              <w:rPr>
                <w:noProof/>
                <w:webHidden/>
              </w:rPr>
              <w:fldChar w:fldCharType="begin"/>
            </w:r>
            <w:r>
              <w:rPr>
                <w:noProof/>
                <w:webHidden/>
              </w:rPr>
              <w:instrText xml:space="preserve"> PAGEREF _Toc462915977 \h </w:instrText>
            </w:r>
          </w:ins>
          <w:r>
            <w:rPr>
              <w:noProof/>
              <w:webHidden/>
            </w:rPr>
          </w:r>
          <w:r>
            <w:rPr>
              <w:noProof/>
              <w:webHidden/>
            </w:rPr>
            <w:fldChar w:fldCharType="separate"/>
          </w:r>
          <w:ins w:id="512" w:author="Hideaki Nagamine" w:date="2016-09-29T12:35:00Z">
            <w:r>
              <w:rPr>
                <w:rFonts w:hint="eastAsia"/>
                <w:noProof/>
                <w:webHidden/>
              </w:rPr>
              <w:t>53</w:t>
            </w:r>
            <w:r>
              <w:rPr>
                <w:noProof/>
                <w:webHidden/>
              </w:rPr>
              <w:fldChar w:fldCharType="end"/>
            </w:r>
            <w:r w:rsidRPr="001A1326">
              <w:rPr>
                <w:rStyle w:val="ac"/>
                <w:noProof/>
              </w:rPr>
              <w:fldChar w:fldCharType="end"/>
            </w:r>
          </w:ins>
        </w:p>
        <w:p w14:paraId="0823147E" w14:textId="221A5DBB" w:rsidR="002D147A" w:rsidRDefault="002D147A">
          <w:pPr>
            <w:pStyle w:val="20"/>
            <w:tabs>
              <w:tab w:val="right" w:leader="dot" w:pos="9530"/>
            </w:tabs>
            <w:rPr>
              <w:ins w:id="513" w:author="Hideaki Nagamine" w:date="2016-09-29T12:35:00Z"/>
              <w:rFonts w:asciiTheme="minorHAnsi" w:hAnsiTheme="minorHAnsi" w:cstheme="minorBidi"/>
              <w:noProof/>
              <w:color w:val="auto"/>
              <w:kern w:val="2"/>
              <w:szCs w:val="22"/>
            </w:rPr>
          </w:pPr>
          <w:ins w:id="514"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"_Toc462915978"</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11.5 is_gccSyntax属性</w:t>
            </w:r>
            <w:r>
              <w:rPr>
                <w:noProof/>
                <w:webHidden/>
              </w:rPr>
              <w:tab/>
            </w:r>
            <w:r>
              <w:rPr>
                <w:noProof/>
                <w:webHidden/>
              </w:rPr>
              <w:fldChar w:fldCharType="begin"/>
            </w:r>
            <w:r>
              <w:rPr>
                <w:noProof/>
                <w:webHidden/>
              </w:rPr>
              <w:instrText xml:space="preserve"> PAGEREF _Toc462915978 \h </w:instrText>
            </w:r>
          </w:ins>
          <w:r>
            <w:rPr>
              <w:noProof/>
              <w:webHidden/>
            </w:rPr>
          </w:r>
          <w:r>
            <w:rPr>
              <w:noProof/>
              <w:webHidden/>
            </w:rPr>
            <w:fldChar w:fldCharType="separate"/>
          </w:r>
          <w:ins w:id="515" w:author="Hideaki Nagamine" w:date="2016-09-29T12:35:00Z">
            <w:r>
              <w:rPr>
                <w:rFonts w:hint="eastAsia"/>
                <w:noProof/>
                <w:webHidden/>
              </w:rPr>
              <w:t>53</w:t>
            </w:r>
            <w:r>
              <w:rPr>
                <w:noProof/>
                <w:webHidden/>
              </w:rPr>
              <w:fldChar w:fldCharType="end"/>
            </w:r>
            <w:r w:rsidRPr="001A1326">
              <w:rPr>
                <w:rStyle w:val="ac"/>
                <w:noProof/>
              </w:rPr>
              <w:fldChar w:fldCharType="end"/>
            </w:r>
          </w:ins>
        </w:p>
        <w:p w14:paraId="44D5E8FC" w14:textId="486AF5F5" w:rsidR="002D147A" w:rsidRDefault="002D147A">
          <w:pPr>
            <w:pStyle w:val="20"/>
            <w:tabs>
              <w:tab w:val="right" w:leader="dot" w:pos="9530"/>
            </w:tabs>
            <w:rPr>
              <w:ins w:id="516" w:author="Hideaki Nagamine" w:date="2016-09-29T12:35:00Z"/>
              <w:rFonts w:asciiTheme="minorHAnsi" w:hAnsiTheme="minorHAnsi" w:cstheme="minorBidi"/>
              <w:noProof/>
              <w:color w:val="auto"/>
              <w:kern w:val="2"/>
              <w:szCs w:val="22"/>
            </w:rPr>
          </w:pPr>
          <w:ins w:id="517"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"_Toc462915979"</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11.6 is_modified属性</w:t>
            </w:r>
            <w:r>
              <w:rPr>
                <w:noProof/>
                <w:webHidden/>
              </w:rPr>
              <w:tab/>
            </w:r>
            <w:r>
              <w:rPr>
                <w:noProof/>
                <w:webHidden/>
              </w:rPr>
              <w:fldChar w:fldCharType="begin"/>
            </w:r>
            <w:r>
              <w:rPr>
                <w:noProof/>
                <w:webHidden/>
              </w:rPr>
              <w:instrText xml:space="preserve"> PAGEREF _Toc462915979 \h </w:instrText>
            </w:r>
          </w:ins>
          <w:r>
            <w:rPr>
              <w:noProof/>
              <w:webHidden/>
            </w:rPr>
          </w:r>
          <w:r>
            <w:rPr>
              <w:noProof/>
              <w:webHidden/>
            </w:rPr>
            <w:fldChar w:fldCharType="separate"/>
          </w:r>
          <w:ins w:id="518" w:author="Hideaki Nagamine" w:date="2016-09-29T12:35:00Z">
            <w:r>
              <w:rPr>
                <w:rFonts w:hint="eastAsia"/>
                <w:noProof/>
                <w:webHidden/>
              </w:rPr>
              <w:t>53</w:t>
            </w:r>
            <w:r>
              <w:rPr>
                <w:noProof/>
                <w:webHidden/>
              </w:rPr>
              <w:fldChar w:fldCharType="end"/>
            </w:r>
            <w:r w:rsidRPr="001A1326">
              <w:rPr>
                <w:rStyle w:val="ac"/>
                <w:noProof/>
              </w:rPr>
              <w:fldChar w:fldCharType="end"/>
            </w:r>
          </w:ins>
        </w:p>
        <w:p w14:paraId="5D57E2C3" w14:textId="0CE671CC" w:rsidR="002D147A" w:rsidRDefault="002D147A">
          <w:pPr>
            <w:pStyle w:val="10"/>
            <w:tabs>
              <w:tab w:val="right" w:leader="dot" w:pos="9530"/>
            </w:tabs>
            <w:rPr>
              <w:ins w:id="519" w:author="Hideaki Nagamine" w:date="2016-09-29T12:35:00Z"/>
              <w:rFonts w:asciiTheme="minorHAnsi" w:hAnsiTheme="minorHAnsi" w:cstheme="minorBidi"/>
              <w:noProof/>
              <w:color w:val="auto"/>
              <w:kern w:val="2"/>
              <w:szCs w:val="22"/>
            </w:rPr>
          </w:pPr>
          <w:ins w:id="520"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"_Toc462915980"</w:instrText>
            </w:r>
            <w:r w:rsidRPr="001A1326">
              <w:rPr>
                <w:rStyle w:val="ac"/>
                <w:noProof/>
              </w:rPr>
              <w:instrText xml:space="preserve"> </w:instrText>
            </w:r>
            <w:r w:rsidRPr="001A1326">
              <w:rPr>
                <w:rStyle w:val="ac"/>
                <w:noProof/>
              </w:rPr>
              <w:fldChar w:fldCharType="separate"/>
            </w:r>
            <w:r w:rsidRPr="001A1326">
              <w:rPr>
                <w:rStyle w:val="ac"/>
                <w:rFonts w:ascii="SimSun" w:eastAsia="SimSun" w:hAnsi="SimSun" w:cs="SimSun"/>
                <w:noProof/>
              </w:rPr>
              <w:t>12 未検討項目</w:t>
            </w:r>
            <w:r>
              <w:rPr>
                <w:noProof/>
                <w:webHidden/>
              </w:rPr>
              <w:tab/>
            </w:r>
            <w:r>
              <w:rPr>
                <w:noProof/>
                <w:webHidden/>
              </w:rPr>
              <w:fldChar w:fldCharType="begin"/>
            </w:r>
            <w:r>
              <w:rPr>
                <w:noProof/>
                <w:webHidden/>
              </w:rPr>
              <w:instrText xml:space="preserve"> PAGEREF _Toc462915980 \h </w:instrText>
            </w:r>
          </w:ins>
          <w:r>
            <w:rPr>
              <w:noProof/>
              <w:webHidden/>
            </w:rPr>
          </w:r>
          <w:r>
            <w:rPr>
              <w:noProof/>
              <w:webHidden/>
            </w:rPr>
            <w:fldChar w:fldCharType="separate"/>
          </w:r>
          <w:ins w:id="521" w:author="Hideaki Nagamine" w:date="2016-09-29T12:35:00Z">
            <w:r>
              <w:rPr>
                <w:rFonts w:hint="eastAsia"/>
                <w:noProof/>
                <w:webHidden/>
              </w:rPr>
              <w:t>54</w:t>
            </w:r>
            <w:r>
              <w:rPr>
                <w:noProof/>
                <w:webHidden/>
              </w:rPr>
              <w:fldChar w:fldCharType="end"/>
            </w:r>
            <w:r w:rsidRPr="001A1326">
              <w:rPr>
                <w:rStyle w:val="ac"/>
                <w:noProof/>
              </w:rPr>
              <w:fldChar w:fldCharType="end"/>
            </w:r>
          </w:ins>
        </w:p>
        <w:p w14:paraId="0FA33D2B" w14:textId="6F8E26D3" w:rsidR="002D147A" w:rsidRDefault="002D147A">
          <w:pPr>
            <w:pStyle w:val="10"/>
            <w:tabs>
              <w:tab w:val="right" w:leader="dot" w:pos="9530"/>
            </w:tabs>
            <w:rPr>
              <w:ins w:id="522" w:author="Hideaki Nagamine" w:date="2016-09-29T12:35:00Z"/>
              <w:rFonts w:asciiTheme="minorHAnsi" w:hAnsiTheme="minorHAnsi" w:cstheme="minorBidi"/>
              <w:noProof/>
              <w:color w:val="auto"/>
              <w:kern w:val="2"/>
              <w:szCs w:val="22"/>
            </w:rPr>
          </w:pPr>
          <w:ins w:id="523" w:author="Hideaki Nagamine" w:date="2016-09-29T12:35:00Z">
            <w:r w:rsidRPr="001A1326">
              <w:rPr>
                <w:rStyle w:val="ac"/>
                <w:noProof/>
              </w:rPr>
              <w:fldChar w:fldCharType="begin"/>
            </w:r>
            <w:r w:rsidRPr="001A1326">
              <w:rPr>
                <w:rStyle w:val="ac"/>
                <w:noProof/>
              </w:rPr>
              <w:instrText xml:space="preserve"> </w:instrText>
            </w:r>
            <w:r>
              <w:rPr>
                <w:noProof/>
              </w:rPr>
              <w:instrText>HYPERLINK \l "_Toc462915981"</w:instrText>
            </w:r>
            <w:r w:rsidRPr="001A1326">
              <w:rPr>
                <w:rStyle w:val="ac"/>
                <w:noProof/>
              </w:rPr>
              <w:instrText xml:space="preserve"> </w:instrText>
            </w:r>
            <w:r w:rsidRPr="001A1326">
              <w:rPr>
                <w:rStyle w:val="ac"/>
                <w:noProof/>
              </w:rPr>
              <w:fldChar w:fldCharType="separate"/>
            </w:r>
            <w:r w:rsidRPr="001A1326">
              <w:rPr>
                <w:rStyle w:val="ac"/>
                <w:rFonts w:ascii="Arial Unicode MS" w:eastAsia="Arial Unicode MS" w:hAnsi="Arial Unicode MS" w:cs="Arial Unicode MS"/>
                <w:noProof/>
              </w:rPr>
              <w:t xml:space="preserve">13 </w:t>
            </w:r>
            <w:r w:rsidRPr="001A1326">
              <w:rPr>
                <w:rStyle w:val="ac"/>
                <w:rFonts w:ascii="ＭＳ ゴシック" w:eastAsia="ＭＳ ゴシック" w:hAnsi="ＭＳ ゴシック" w:cs="ＭＳ ゴシック" w:hint="eastAsia"/>
                <w:noProof/>
              </w:rPr>
              <w:t>コード例</w:t>
            </w:r>
            <w:r>
              <w:rPr>
                <w:noProof/>
                <w:webHidden/>
              </w:rPr>
              <w:tab/>
            </w:r>
            <w:r>
              <w:rPr>
                <w:noProof/>
                <w:webHidden/>
              </w:rPr>
              <w:fldChar w:fldCharType="begin"/>
            </w:r>
            <w:r>
              <w:rPr>
                <w:noProof/>
                <w:webHidden/>
              </w:rPr>
              <w:instrText xml:space="preserve"> PAGEREF _Toc462915981 \h </w:instrText>
            </w:r>
          </w:ins>
          <w:r>
            <w:rPr>
              <w:noProof/>
              <w:webHidden/>
            </w:rPr>
          </w:r>
          <w:r>
            <w:rPr>
              <w:noProof/>
              <w:webHidden/>
            </w:rPr>
            <w:fldChar w:fldCharType="separate"/>
          </w:r>
          <w:ins w:id="524" w:author="Hideaki Nagamine" w:date="2016-09-29T12:35:00Z">
            <w:r>
              <w:rPr>
                <w:rFonts w:hint="eastAsia"/>
                <w:noProof/>
                <w:webHidden/>
              </w:rPr>
              <w:t>55</w:t>
            </w:r>
            <w:r>
              <w:rPr>
                <w:noProof/>
                <w:webHidden/>
              </w:rPr>
              <w:fldChar w:fldCharType="end"/>
            </w:r>
            <w:r w:rsidRPr="001A1326">
              <w:rPr>
                <w:rStyle w:val="ac"/>
                <w:noProof/>
              </w:rPr>
              <w:fldChar w:fldCharType="end"/>
            </w:r>
          </w:ins>
        </w:p>
        <w:p w14:paraId="572EE137" w14:textId="101F19A9" w:rsidR="00FD6D4A" w:rsidDel="002D147A" w:rsidRDefault="00FD6D4A">
          <w:pPr>
            <w:pStyle w:val="10"/>
            <w:tabs>
              <w:tab w:val="right" w:leader="dot" w:pos="9530"/>
            </w:tabs>
            <w:rPr>
              <w:del w:id="525" w:author="Hideaki Nagamine" w:date="2016-09-29T12:35:00Z"/>
              <w:rFonts w:hint="eastAsia"/>
              <w:noProof/>
            </w:rPr>
          </w:pPr>
          <w:del w:id="526" w:author="Hideaki Nagamine" w:date="2016-09-29T12:35:00Z">
            <w:r w:rsidRPr="002D147A" w:rsidDel="002D147A">
              <w:rPr>
                <w:rStyle w:val="ac"/>
                <w:rFonts w:ascii="Arial Unicode MS" w:eastAsia="Arial Unicode MS" w:hAnsi="Arial Unicode MS" w:cs="Arial Unicode MS"/>
                <w:noProof/>
              </w:rPr>
              <w:delText xml:space="preserve">1 </w:delText>
            </w:r>
            <w:r w:rsidRPr="002D147A" w:rsidDel="002D147A">
              <w:rPr>
                <w:rStyle w:val="ac"/>
                <w:rFonts w:ascii="ＭＳ ゴシック" w:eastAsia="ＭＳ ゴシック" w:hAnsi="ＭＳ ゴシック" w:cs="ＭＳ ゴシック" w:hint="eastAsia"/>
                <w:noProof/>
              </w:rPr>
              <w:delText>はじめに</w:delText>
            </w:r>
            <w:r w:rsidDel="002D147A">
              <w:rPr>
                <w:noProof/>
                <w:webHidden/>
              </w:rPr>
              <w:tab/>
            </w:r>
            <w:r w:rsidDel="002D147A">
              <w:rPr>
                <w:rFonts w:hint="eastAsia"/>
                <w:noProof/>
                <w:webHidden/>
              </w:rPr>
              <w:delText>5</w:delText>
            </w:r>
          </w:del>
        </w:p>
        <w:p w14:paraId="3C82CCBA" w14:textId="0C4BC9EA" w:rsidR="00FD6D4A" w:rsidDel="002D147A" w:rsidRDefault="00FD6D4A">
          <w:pPr>
            <w:pStyle w:val="10"/>
            <w:tabs>
              <w:tab w:val="right" w:leader="dot" w:pos="9530"/>
            </w:tabs>
            <w:rPr>
              <w:del w:id="527" w:author="Hideaki Nagamine" w:date="2016-09-29T12:35:00Z"/>
              <w:rFonts w:hint="eastAsia"/>
              <w:noProof/>
            </w:rPr>
          </w:pPr>
          <w:del w:id="528" w:author="Hideaki Nagamine" w:date="2016-09-29T12:35:00Z">
            <w:r w:rsidRPr="002D147A" w:rsidDel="002D147A">
              <w:rPr>
                <w:rStyle w:val="ac"/>
                <w:rFonts w:ascii="SimSun" w:eastAsia="SimSun" w:hAnsi="SimSun" w:cs="SimSun"/>
                <w:noProof/>
              </w:rPr>
              <w:delText>2 翻訳単位とXcodeProgram要素</w:delText>
            </w:r>
            <w:r w:rsidDel="002D147A">
              <w:rPr>
                <w:noProof/>
                <w:webHidden/>
              </w:rPr>
              <w:tab/>
            </w:r>
            <w:r w:rsidDel="002D147A">
              <w:rPr>
                <w:rFonts w:hint="eastAsia"/>
                <w:noProof/>
                <w:webHidden/>
              </w:rPr>
              <w:delText>6</w:delText>
            </w:r>
          </w:del>
        </w:p>
        <w:p w14:paraId="00F4DBEF" w14:textId="044EDBA6" w:rsidR="00FD6D4A" w:rsidDel="002D147A" w:rsidRDefault="00FD6D4A">
          <w:pPr>
            <w:pStyle w:val="20"/>
            <w:tabs>
              <w:tab w:val="right" w:leader="dot" w:pos="9530"/>
            </w:tabs>
            <w:rPr>
              <w:del w:id="529" w:author="Hideaki Nagamine" w:date="2016-09-29T12:35:00Z"/>
              <w:rFonts w:hint="eastAsia"/>
              <w:noProof/>
            </w:rPr>
          </w:pPr>
          <w:del w:id="530" w:author="Hideaki Nagamine" w:date="2016-09-29T12:35:00Z">
            <w:r w:rsidRPr="002D147A" w:rsidDel="002D147A">
              <w:rPr>
                <w:rStyle w:val="ac"/>
                <w:rFonts w:ascii="Arial Unicode MS" w:eastAsia="Arial Unicode MS" w:hAnsi="Arial Unicode MS" w:cs="Arial Unicode MS"/>
                <w:noProof/>
              </w:rPr>
              <w:delText xml:space="preserve">2.1 </w:delText>
            </w:r>
            <w:r w:rsidRPr="002D147A" w:rsidDel="002D147A">
              <w:rPr>
                <w:rStyle w:val="ac"/>
                <w:rFonts w:ascii="ＭＳ ゴシック" w:eastAsia="ＭＳ ゴシック" w:hAnsi="ＭＳ ゴシック" w:cs="ＭＳ ゴシック" w:hint="eastAsia"/>
                <w:noProof/>
              </w:rPr>
              <w:delText>ソースコードの正規化</w:delText>
            </w:r>
            <w:r w:rsidDel="002D147A">
              <w:rPr>
                <w:noProof/>
                <w:webHidden/>
              </w:rPr>
              <w:tab/>
            </w:r>
            <w:r w:rsidDel="002D147A">
              <w:rPr>
                <w:rFonts w:hint="eastAsia"/>
                <w:noProof/>
                <w:webHidden/>
              </w:rPr>
              <w:delText>6</w:delText>
            </w:r>
          </w:del>
        </w:p>
        <w:p w14:paraId="4CA60391" w14:textId="137B278D" w:rsidR="00FD6D4A" w:rsidDel="002D147A" w:rsidRDefault="00FD6D4A">
          <w:pPr>
            <w:pStyle w:val="20"/>
            <w:tabs>
              <w:tab w:val="right" w:leader="dot" w:pos="9530"/>
            </w:tabs>
            <w:rPr>
              <w:del w:id="531" w:author="Hideaki Nagamine" w:date="2016-09-29T12:35:00Z"/>
              <w:rFonts w:hint="eastAsia"/>
              <w:noProof/>
            </w:rPr>
          </w:pPr>
          <w:del w:id="532" w:author="Hideaki Nagamine" w:date="2016-09-29T12:35:00Z">
            <w:r w:rsidRPr="002D147A" w:rsidDel="002D147A">
              <w:rPr>
                <w:rStyle w:val="ac"/>
                <w:rFonts w:ascii="Arial Unicode MS" w:eastAsia="Arial Unicode MS" w:hAnsi="Arial Unicode MS" w:cs="Arial Unicode MS"/>
                <w:noProof/>
              </w:rPr>
              <w:delText>2.2 nnsTable</w:delText>
            </w:r>
            <w:r w:rsidRPr="002D147A" w:rsidDel="002D147A">
              <w:rPr>
                <w:rStyle w:val="ac"/>
                <w:rFonts w:ascii="ＭＳ ゴシック" w:eastAsia="ＭＳ ゴシック" w:hAnsi="ＭＳ ゴシック" w:cs="ＭＳ ゴシック" w:hint="eastAsia"/>
                <w:noProof/>
              </w:rPr>
              <w:delText>と</w:delText>
            </w:r>
            <w:r w:rsidRPr="002D147A" w:rsidDel="002D147A">
              <w:rPr>
                <w:rStyle w:val="ac"/>
                <w:rFonts w:ascii="Arial Unicode MS" w:eastAsia="Arial Unicode MS" w:hAnsi="Arial Unicode MS" w:cs="Arial Unicode MS"/>
                <w:noProof/>
              </w:rPr>
              <w:delText>nns</w:delText>
            </w:r>
            <w:r w:rsidRPr="002D147A" w:rsidDel="002D147A">
              <w:rPr>
                <w:rStyle w:val="ac"/>
                <w:rFonts w:ascii="ＭＳ ゴシック" w:eastAsia="ＭＳ ゴシック" w:hAnsi="ＭＳ ゴシック" w:cs="ＭＳ ゴシック" w:hint="eastAsia"/>
                <w:noProof/>
              </w:rPr>
              <w:delText>属性</w:delText>
            </w:r>
            <w:r w:rsidDel="002D147A">
              <w:rPr>
                <w:noProof/>
                <w:webHidden/>
              </w:rPr>
              <w:tab/>
            </w:r>
            <w:r w:rsidDel="002D147A">
              <w:rPr>
                <w:rFonts w:hint="eastAsia"/>
                <w:noProof/>
                <w:webHidden/>
              </w:rPr>
              <w:delText>8</w:delText>
            </w:r>
          </w:del>
        </w:p>
        <w:p w14:paraId="17E39DCF" w14:textId="682D3917" w:rsidR="00FD6D4A" w:rsidDel="002D147A" w:rsidRDefault="00FD6D4A">
          <w:pPr>
            <w:pStyle w:val="20"/>
            <w:tabs>
              <w:tab w:val="right" w:leader="dot" w:pos="9530"/>
            </w:tabs>
            <w:rPr>
              <w:del w:id="533" w:author="Hideaki Nagamine" w:date="2016-09-29T12:35:00Z"/>
              <w:rFonts w:hint="eastAsia"/>
              <w:noProof/>
            </w:rPr>
          </w:pPr>
          <w:del w:id="534" w:author="Hideaki Nagamine" w:date="2016-09-29T12:35:00Z">
            <w:r w:rsidRPr="002D147A" w:rsidDel="002D147A">
              <w:rPr>
                <w:rStyle w:val="ac"/>
                <w:rFonts w:ascii="SimSun" w:eastAsia="SimSun" w:hAnsi="SimSun" w:cs="SimSun"/>
                <w:noProof/>
              </w:rPr>
              <w:delText>2.3 value要素</w:delText>
            </w:r>
            <w:r w:rsidDel="002D147A">
              <w:rPr>
                <w:noProof/>
                <w:webHidden/>
              </w:rPr>
              <w:tab/>
            </w:r>
            <w:r w:rsidDel="002D147A">
              <w:rPr>
                <w:rFonts w:hint="eastAsia"/>
                <w:noProof/>
                <w:webHidden/>
              </w:rPr>
              <w:delText>9</w:delText>
            </w:r>
          </w:del>
        </w:p>
        <w:p w14:paraId="1229BBC2" w14:textId="238EF337" w:rsidR="00FD6D4A" w:rsidDel="002D147A" w:rsidRDefault="00FD6D4A">
          <w:pPr>
            <w:pStyle w:val="10"/>
            <w:tabs>
              <w:tab w:val="right" w:leader="dot" w:pos="9530"/>
            </w:tabs>
            <w:rPr>
              <w:del w:id="535" w:author="Hideaki Nagamine" w:date="2016-09-29T12:35:00Z"/>
              <w:rFonts w:hint="eastAsia"/>
              <w:noProof/>
            </w:rPr>
          </w:pPr>
          <w:del w:id="536" w:author="Hideaki Nagamine" w:date="2016-09-29T12:35:00Z">
            <w:r w:rsidRPr="002D147A" w:rsidDel="002D147A">
              <w:rPr>
                <w:rStyle w:val="ac"/>
                <w:rFonts w:ascii="SimSun" w:eastAsia="SimSun" w:hAnsi="SimSun" w:cs="SimSun"/>
                <w:noProof/>
              </w:rPr>
              <w:delText>3 typeTable要素とデータ型定義要素</w:delText>
            </w:r>
            <w:r w:rsidDel="002D147A">
              <w:rPr>
                <w:noProof/>
                <w:webHidden/>
              </w:rPr>
              <w:tab/>
            </w:r>
            <w:r w:rsidDel="002D147A">
              <w:rPr>
                <w:rFonts w:hint="eastAsia"/>
                <w:noProof/>
                <w:webHidden/>
              </w:rPr>
              <w:delText>11</w:delText>
            </w:r>
          </w:del>
        </w:p>
        <w:p w14:paraId="6614C5BC" w14:textId="2FDDF9C1" w:rsidR="00FD6D4A" w:rsidDel="002D147A" w:rsidRDefault="00FD6D4A">
          <w:pPr>
            <w:pStyle w:val="20"/>
            <w:tabs>
              <w:tab w:val="right" w:leader="dot" w:pos="9530"/>
            </w:tabs>
            <w:rPr>
              <w:del w:id="537" w:author="Hideaki Nagamine" w:date="2016-09-29T12:35:00Z"/>
              <w:rFonts w:hint="eastAsia"/>
              <w:noProof/>
            </w:rPr>
          </w:pPr>
          <w:del w:id="538" w:author="Hideaki Nagamine" w:date="2016-09-29T12:35:00Z">
            <w:r w:rsidRPr="002D147A" w:rsidDel="002D147A">
              <w:rPr>
                <w:rStyle w:val="ac"/>
                <w:rFonts w:ascii="Arial Unicode MS" w:eastAsia="Arial Unicode MS" w:hAnsi="Arial Unicode MS" w:cs="Arial Unicode MS"/>
                <w:noProof/>
              </w:rPr>
              <w:delText xml:space="preserve">3.1 </w:delText>
            </w:r>
            <w:r w:rsidRPr="002D147A" w:rsidDel="002D147A">
              <w:rPr>
                <w:rStyle w:val="ac"/>
                <w:rFonts w:ascii="ＭＳ ゴシック" w:eastAsia="ＭＳ ゴシック" w:hAnsi="ＭＳ ゴシック" w:cs="ＭＳ ゴシック" w:hint="eastAsia"/>
                <w:noProof/>
              </w:rPr>
              <w:delText>データ型識別名</w:delText>
            </w:r>
            <w:r w:rsidDel="002D147A">
              <w:rPr>
                <w:noProof/>
                <w:webHidden/>
              </w:rPr>
              <w:tab/>
            </w:r>
            <w:r w:rsidDel="002D147A">
              <w:rPr>
                <w:rFonts w:hint="eastAsia"/>
                <w:noProof/>
                <w:webHidden/>
              </w:rPr>
              <w:delText>11</w:delText>
            </w:r>
          </w:del>
        </w:p>
        <w:p w14:paraId="45F2A958" w14:textId="27B360C1" w:rsidR="00FD6D4A" w:rsidDel="002D147A" w:rsidRDefault="00FD6D4A">
          <w:pPr>
            <w:pStyle w:val="20"/>
            <w:tabs>
              <w:tab w:val="right" w:leader="dot" w:pos="9530"/>
            </w:tabs>
            <w:rPr>
              <w:del w:id="539" w:author="Hideaki Nagamine" w:date="2016-09-29T12:35:00Z"/>
              <w:rFonts w:hint="eastAsia"/>
              <w:noProof/>
            </w:rPr>
          </w:pPr>
          <w:del w:id="540" w:author="Hideaki Nagamine" w:date="2016-09-29T12:35:00Z">
            <w:r w:rsidRPr="002D147A" w:rsidDel="002D147A">
              <w:rPr>
                <w:rStyle w:val="ac"/>
                <w:rFonts w:ascii="SimSun" w:eastAsia="SimSun" w:hAnsi="SimSun" w:cs="SimSun"/>
                <w:noProof/>
              </w:rPr>
              <w:delText>3.2 typeName要素</w:delText>
            </w:r>
            <w:r w:rsidDel="002D147A">
              <w:rPr>
                <w:noProof/>
                <w:webHidden/>
              </w:rPr>
              <w:tab/>
            </w:r>
            <w:r w:rsidDel="002D147A">
              <w:rPr>
                <w:rFonts w:hint="eastAsia"/>
                <w:noProof/>
                <w:webHidden/>
              </w:rPr>
              <w:delText>12</w:delText>
            </w:r>
          </w:del>
        </w:p>
        <w:p w14:paraId="09576BF7" w14:textId="084995CF" w:rsidR="00FD6D4A" w:rsidDel="002D147A" w:rsidRDefault="00FD6D4A">
          <w:pPr>
            <w:pStyle w:val="20"/>
            <w:tabs>
              <w:tab w:val="right" w:leader="dot" w:pos="9530"/>
            </w:tabs>
            <w:rPr>
              <w:del w:id="541" w:author="Hideaki Nagamine" w:date="2016-09-29T12:35:00Z"/>
              <w:rFonts w:hint="eastAsia"/>
              <w:noProof/>
            </w:rPr>
          </w:pPr>
          <w:del w:id="542" w:author="Hideaki Nagamine" w:date="2016-09-29T12:35:00Z">
            <w:r w:rsidRPr="002D147A" w:rsidDel="002D147A">
              <w:rPr>
                <w:rStyle w:val="ac"/>
                <w:rFonts w:ascii="Arial Unicode MS" w:eastAsia="Arial Unicode MS" w:hAnsi="Arial Unicode MS" w:cs="Arial Unicode MS"/>
                <w:noProof/>
              </w:rPr>
              <w:delText xml:space="preserve">3.3 </w:delText>
            </w:r>
            <w:r w:rsidRPr="002D147A" w:rsidDel="002D147A">
              <w:rPr>
                <w:rStyle w:val="ac"/>
                <w:rFonts w:ascii="ＭＳ ゴシック" w:eastAsia="ＭＳ ゴシック" w:hAnsi="ＭＳ ゴシック" w:cs="ＭＳ ゴシック" w:hint="eastAsia"/>
                <w:noProof/>
              </w:rPr>
              <w:delText>データ型定義要素属性</w:delText>
            </w:r>
            <w:r w:rsidDel="002D147A">
              <w:rPr>
                <w:noProof/>
                <w:webHidden/>
              </w:rPr>
              <w:tab/>
            </w:r>
            <w:r w:rsidDel="002D147A">
              <w:rPr>
                <w:rFonts w:hint="eastAsia"/>
                <w:noProof/>
                <w:webHidden/>
              </w:rPr>
              <w:delText>12</w:delText>
            </w:r>
          </w:del>
        </w:p>
        <w:p w14:paraId="79D591C8" w14:textId="0E40C27F" w:rsidR="00FD6D4A" w:rsidDel="002D147A" w:rsidRDefault="00FD6D4A">
          <w:pPr>
            <w:pStyle w:val="20"/>
            <w:tabs>
              <w:tab w:val="right" w:leader="dot" w:pos="9530"/>
            </w:tabs>
            <w:rPr>
              <w:del w:id="543" w:author="Hideaki Nagamine" w:date="2016-09-29T12:35:00Z"/>
              <w:rFonts w:hint="eastAsia"/>
              <w:noProof/>
            </w:rPr>
          </w:pPr>
          <w:del w:id="544" w:author="Hideaki Nagamine" w:date="2016-09-29T12:35:00Z">
            <w:r w:rsidRPr="002D147A" w:rsidDel="002D147A">
              <w:rPr>
                <w:rStyle w:val="ac"/>
                <w:rFonts w:ascii="SimSun" w:eastAsia="SimSun" w:hAnsi="SimSun" w:cs="SimSun"/>
                <w:noProof/>
              </w:rPr>
              <w:delText>3.4 basicType要素</w:delText>
            </w:r>
            <w:r w:rsidDel="002D147A">
              <w:rPr>
                <w:noProof/>
                <w:webHidden/>
              </w:rPr>
              <w:tab/>
            </w:r>
            <w:r w:rsidDel="002D147A">
              <w:rPr>
                <w:rFonts w:hint="eastAsia"/>
                <w:noProof/>
                <w:webHidden/>
              </w:rPr>
              <w:delText>13</w:delText>
            </w:r>
          </w:del>
        </w:p>
        <w:p w14:paraId="1146A88F" w14:textId="71016198" w:rsidR="00FD6D4A" w:rsidDel="002D147A" w:rsidRDefault="00FD6D4A">
          <w:pPr>
            <w:pStyle w:val="20"/>
            <w:tabs>
              <w:tab w:val="right" w:leader="dot" w:pos="9530"/>
            </w:tabs>
            <w:rPr>
              <w:del w:id="545" w:author="Hideaki Nagamine" w:date="2016-09-29T12:35:00Z"/>
              <w:rFonts w:hint="eastAsia"/>
              <w:noProof/>
            </w:rPr>
          </w:pPr>
          <w:del w:id="546" w:author="Hideaki Nagamine" w:date="2016-09-29T12:35:00Z">
            <w:r w:rsidRPr="002D147A" w:rsidDel="002D147A">
              <w:rPr>
                <w:rStyle w:val="ac"/>
                <w:rFonts w:ascii="SimSun" w:eastAsia="SimSun" w:hAnsi="SimSun" w:cs="SimSun"/>
                <w:noProof/>
              </w:rPr>
              <w:delText>3.5 pointerType要素</w:delText>
            </w:r>
            <w:r w:rsidDel="002D147A">
              <w:rPr>
                <w:noProof/>
                <w:webHidden/>
              </w:rPr>
              <w:tab/>
            </w:r>
            <w:r w:rsidDel="002D147A">
              <w:rPr>
                <w:rFonts w:hint="eastAsia"/>
                <w:noProof/>
                <w:webHidden/>
              </w:rPr>
              <w:delText>13</w:delText>
            </w:r>
          </w:del>
        </w:p>
        <w:p w14:paraId="5EBD3603" w14:textId="24BC4F41" w:rsidR="00FD6D4A" w:rsidDel="002D147A" w:rsidRDefault="00FD6D4A">
          <w:pPr>
            <w:pStyle w:val="20"/>
            <w:tabs>
              <w:tab w:val="right" w:leader="dot" w:pos="9530"/>
            </w:tabs>
            <w:rPr>
              <w:del w:id="547" w:author="Hideaki Nagamine" w:date="2016-09-29T12:35:00Z"/>
              <w:rFonts w:hint="eastAsia"/>
              <w:noProof/>
            </w:rPr>
          </w:pPr>
          <w:del w:id="548" w:author="Hideaki Nagamine" w:date="2016-09-29T12:35:00Z">
            <w:r w:rsidRPr="002D147A" w:rsidDel="002D147A">
              <w:rPr>
                <w:rStyle w:val="ac"/>
                <w:rFonts w:ascii="SimSun" w:eastAsia="SimSun" w:hAnsi="SimSun" w:cs="SimSun"/>
                <w:noProof/>
              </w:rPr>
              <w:delText>3.6 functionType要素</w:delText>
            </w:r>
            <w:r w:rsidDel="002D147A">
              <w:rPr>
                <w:noProof/>
                <w:webHidden/>
              </w:rPr>
              <w:tab/>
            </w:r>
            <w:r w:rsidDel="002D147A">
              <w:rPr>
                <w:rFonts w:hint="eastAsia"/>
                <w:noProof/>
                <w:webHidden/>
              </w:rPr>
              <w:delText>14</w:delText>
            </w:r>
          </w:del>
        </w:p>
        <w:p w14:paraId="1BCDF68C" w14:textId="1ED93BCF" w:rsidR="00FD6D4A" w:rsidDel="002D147A" w:rsidRDefault="00FD6D4A">
          <w:pPr>
            <w:pStyle w:val="20"/>
            <w:tabs>
              <w:tab w:val="right" w:leader="dot" w:pos="9530"/>
            </w:tabs>
            <w:rPr>
              <w:del w:id="549" w:author="Hideaki Nagamine" w:date="2016-09-29T12:35:00Z"/>
              <w:rFonts w:hint="eastAsia"/>
              <w:noProof/>
            </w:rPr>
          </w:pPr>
          <w:del w:id="550" w:author="Hideaki Nagamine" w:date="2016-09-29T12:35:00Z">
            <w:r w:rsidRPr="002D147A" w:rsidDel="002D147A">
              <w:rPr>
                <w:rStyle w:val="ac"/>
                <w:rFonts w:ascii="SimSun" w:eastAsia="SimSun" w:hAnsi="SimSun" w:cs="SimSun"/>
                <w:noProof/>
              </w:rPr>
              <w:delText>3.7 arrayType要素</w:delText>
            </w:r>
            <w:r w:rsidDel="002D147A">
              <w:rPr>
                <w:noProof/>
                <w:webHidden/>
              </w:rPr>
              <w:tab/>
            </w:r>
            <w:r w:rsidDel="002D147A">
              <w:rPr>
                <w:rFonts w:hint="eastAsia"/>
                <w:noProof/>
                <w:webHidden/>
              </w:rPr>
              <w:delText>14</w:delText>
            </w:r>
          </w:del>
        </w:p>
        <w:p w14:paraId="47780A16" w14:textId="16B2CB21" w:rsidR="00FD6D4A" w:rsidDel="002D147A" w:rsidRDefault="00FD6D4A">
          <w:pPr>
            <w:pStyle w:val="20"/>
            <w:tabs>
              <w:tab w:val="right" w:leader="dot" w:pos="9530"/>
            </w:tabs>
            <w:rPr>
              <w:del w:id="551" w:author="Hideaki Nagamine" w:date="2016-09-29T12:35:00Z"/>
              <w:rFonts w:hint="eastAsia"/>
              <w:noProof/>
            </w:rPr>
          </w:pPr>
          <w:del w:id="552" w:author="Hideaki Nagamine" w:date="2016-09-29T12:35:00Z">
            <w:r w:rsidRPr="002D147A" w:rsidDel="002D147A">
              <w:rPr>
                <w:rStyle w:val="ac"/>
                <w:rFonts w:ascii="SimSun" w:eastAsia="SimSun" w:hAnsi="SimSun" w:cs="SimSun"/>
                <w:noProof/>
              </w:rPr>
              <w:delText>3.8 unionType要素</w:delText>
            </w:r>
            <w:r w:rsidDel="002D147A">
              <w:rPr>
                <w:noProof/>
                <w:webHidden/>
              </w:rPr>
              <w:tab/>
            </w:r>
            <w:r w:rsidDel="002D147A">
              <w:rPr>
                <w:rFonts w:hint="eastAsia"/>
                <w:noProof/>
                <w:webHidden/>
              </w:rPr>
              <w:delText>15</w:delText>
            </w:r>
          </w:del>
        </w:p>
        <w:p w14:paraId="6327D4CB" w14:textId="042BFB72" w:rsidR="00FD6D4A" w:rsidDel="002D147A" w:rsidRDefault="00FD6D4A">
          <w:pPr>
            <w:pStyle w:val="20"/>
            <w:tabs>
              <w:tab w:val="right" w:leader="dot" w:pos="9530"/>
            </w:tabs>
            <w:rPr>
              <w:del w:id="553" w:author="Hideaki Nagamine" w:date="2016-09-29T12:35:00Z"/>
              <w:rFonts w:hint="eastAsia"/>
              <w:noProof/>
            </w:rPr>
          </w:pPr>
          <w:del w:id="554" w:author="Hideaki Nagamine" w:date="2016-09-29T12:35:00Z">
            <w:r w:rsidRPr="002D147A" w:rsidDel="002D147A">
              <w:rPr>
                <w:rStyle w:val="ac"/>
                <w:rFonts w:ascii="SimSun" w:eastAsia="SimSun" w:hAnsi="SimSun" w:cs="SimSun"/>
                <w:noProof/>
              </w:rPr>
              <w:delText>3.9 class要素（C++）</w:delText>
            </w:r>
            <w:r w:rsidDel="002D147A">
              <w:rPr>
                <w:noProof/>
                <w:webHidden/>
              </w:rPr>
              <w:tab/>
            </w:r>
            <w:r w:rsidDel="002D147A">
              <w:rPr>
                <w:rFonts w:hint="eastAsia"/>
                <w:noProof/>
                <w:webHidden/>
              </w:rPr>
              <w:delText>16</w:delText>
            </w:r>
          </w:del>
        </w:p>
        <w:p w14:paraId="0A1B51AE" w14:textId="7B003D6E" w:rsidR="00FD6D4A" w:rsidDel="002D147A" w:rsidRDefault="00FD6D4A">
          <w:pPr>
            <w:pStyle w:val="30"/>
            <w:tabs>
              <w:tab w:val="right" w:leader="dot" w:pos="9530"/>
            </w:tabs>
            <w:rPr>
              <w:del w:id="555" w:author="Hideaki Nagamine" w:date="2016-09-29T12:35:00Z"/>
              <w:rFonts w:hint="eastAsia"/>
              <w:noProof/>
            </w:rPr>
          </w:pPr>
          <w:del w:id="556" w:author="Hideaki Nagamine" w:date="2016-09-29T12:35:00Z">
            <w:r w:rsidRPr="002D147A" w:rsidDel="002D147A">
              <w:rPr>
                <w:rStyle w:val="ac"/>
                <w:rFonts w:ascii="SimSun" w:eastAsia="SimSun" w:hAnsi="SimSun" w:cs="SimSun"/>
                <w:noProof/>
              </w:rPr>
              <w:delText>3.9.1 inheritedFrom要素（C++）</w:delText>
            </w:r>
            <w:r w:rsidDel="002D147A">
              <w:rPr>
                <w:noProof/>
                <w:webHidden/>
              </w:rPr>
              <w:tab/>
            </w:r>
            <w:r w:rsidDel="002D147A">
              <w:rPr>
                <w:rFonts w:hint="eastAsia"/>
                <w:noProof/>
                <w:webHidden/>
              </w:rPr>
              <w:delText>16</w:delText>
            </w:r>
          </w:del>
        </w:p>
        <w:p w14:paraId="55194332" w14:textId="29523E48" w:rsidR="00FD6D4A" w:rsidDel="002D147A" w:rsidRDefault="00FD6D4A">
          <w:pPr>
            <w:pStyle w:val="20"/>
            <w:tabs>
              <w:tab w:val="right" w:leader="dot" w:pos="9530"/>
            </w:tabs>
            <w:rPr>
              <w:del w:id="557" w:author="Hideaki Nagamine" w:date="2016-09-29T12:35:00Z"/>
              <w:rFonts w:hint="eastAsia"/>
              <w:noProof/>
            </w:rPr>
          </w:pPr>
          <w:del w:id="558" w:author="Hideaki Nagamine" w:date="2016-09-29T12:35:00Z">
            <w:r w:rsidRPr="002D147A" w:rsidDel="002D147A">
              <w:rPr>
                <w:rStyle w:val="ac"/>
                <w:rFonts w:ascii="SimSun" w:eastAsia="SimSun" w:hAnsi="SimSun" w:cs="SimSun"/>
                <w:noProof/>
              </w:rPr>
              <w:delText>3.10 enumType要素</w:delText>
            </w:r>
            <w:r w:rsidDel="002D147A">
              <w:rPr>
                <w:noProof/>
                <w:webHidden/>
              </w:rPr>
              <w:tab/>
            </w:r>
            <w:r w:rsidDel="002D147A">
              <w:rPr>
                <w:rFonts w:hint="eastAsia"/>
                <w:noProof/>
                <w:webHidden/>
              </w:rPr>
              <w:delText>17</w:delText>
            </w:r>
          </w:del>
        </w:p>
        <w:p w14:paraId="4533BDD7" w14:textId="41DA5009" w:rsidR="00FD6D4A" w:rsidDel="002D147A" w:rsidRDefault="00FD6D4A">
          <w:pPr>
            <w:pStyle w:val="20"/>
            <w:tabs>
              <w:tab w:val="right" w:leader="dot" w:pos="9530"/>
            </w:tabs>
            <w:rPr>
              <w:del w:id="559" w:author="Hideaki Nagamine" w:date="2016-09-29T12:35:00Z"/>
              <w:rFonts w:hint="eastAsia"/>
              <w:noProof/>
            </w:rPr>
          </w:pPr>
          <w:del w:id="560" w:author="Hideaki Nagamine" w:date="2016-09-29T12:35:00Z">
            <w:r w:rsidRPr="002D147A" w:rsidDel="002D147A">
              <w:rPr>
                <w:rStyle w:val="ac"/>
                <w:rFonts w:ascii="SimSun" w:eastAsia="SimSun" w:hAnsi="SimSun" w:cs="SimSun"/>
                <w:noProof/>
              </w:rPr>
              <w:delText>3.11 parameterPack要素（C++）</w:delText>
            </w:r>
            <w:r w:rsidDel="002D147A">
              <w:rPr>
                <w:noProof/>
                <w:webHidden/>
              </w:rPr>
              <w:tab/>
            </w:r>
            <w:r w:rsidDel="002D147A">
              <w:rPr>
                <w:rFonts w:hint="eastAsia"/>
                <w:noProof/>
                <w:webHidden/>
              </w:rPr>
              <w:delText>17</w:delText>
            </w:r>
          </w:del>
        </w:p>
        <w:p w14:paraId="6D06B16D" w14:textId="5582BD69" w:rsidR="00FD6D4A" w:rsidDel="002D147A" w:rsidRDefault="00FD6D4A">
          <w:pPr>
            <w:pStyle w:val="10"/>
            <w:tabs>
              <w:tab w:val="right" w:leader="dot" w:pos="9530"/>
            </w:tabs>
            <w:rPr>
              <w:del w:id="561" w:author="Hideaki Nagamine" w:date="2016-09-29T12:35:00Z"/>
              <w:rFonts w:hint="eastAsia"/>
              <w:noProof/>
            </w:rPr>
          </w:pPr>
          <w:del w:id="562" w:author="Hideaki Nagamine" w:date="2016-09-29T12:35:00Z">
            <w:r w:rsidRPr="002D147A" w:rsidDel="002D147A">
              <w:rPr>
                <w:rStyle w:val="ac"/>
                <w:rFonts w:ascii="Arial Unicode MS" w:eastAsia="Arial Unicode MS" w:hAnsi="Arial Unicode MS" w:cs="Arial Unicode MS"/>
                <w:noProof/>
              </w:rPr>
              <w:delText xml:space="preserve">4 </w:delText>
            </w:r>
            <w:r w:rsidRPr="002D147A" w:rsidDel="002D147A">
              <w:rPr>
                <w:rStyle w:val="ac"/>
                <w:rFonts w:ascii="ＭＳ ゴシック" w:eastAsia="ＭＳ ゴシック" w:hAnsi="ＭＳ ゴシック" w:cs="ＭＳ ゴシック" w:hint="eastAsia"/>
                <w:noProof/>
              </w:rPr>
              <w:delText>シンボルリスト</w:delText>
            </w:r>
            <w:r w:rsidDel="002D147A">
              <w:rPr>
                <w:noProof/>
                <w:webHidden/>
              </w:rPr>
              <w:tab/>
            </w:r>
            <w:r w:rsidDel="002D147A">
              <w:rPr>
                <w:rFonts w:hint="eastAsia"/>
                <w:noProof/>
                <w:webHidden/>
              </w:rPr>
              <w:delText>19</w:delText>
            </w:r>
          </w:del>
        </w:p>
        <w:p w14:paraId="34D19803" w14:textId="39DA4499" w:rsidR="00FD6D4A" w:rsidDel="002D147A" w:rsidRDefault="00FD6D4A">
          <w:pPr>
            <w:pStyle w:val="20"/>
            <w:tabs>
              <w:tab w:val="right" w:leader="dot" w:pos="9530"/>
            </w:tabs>
            <w:rPr>
              <w:del w:id="563" w:author="Hideaki Nagamine" w:date="2016-09-29T12:35:00Z"/>
              <w:rFonts w:hint="eastAsia"/>
              <w:noProof/>
            </w:rPr>
          </w:pPr>
          <w:del w:id="564" w:author="Hideaki Nagamine" w:date="2016-09-29T12:35:00Z">
            <w:r w:rsidRPr="002D147A" w:rsidDel="002D147A">
              <w:rPr>
                <w:rStyle w:val="ac"/>
                <w:rFonts w:ascii="SimSun" w:eastAsia="SimSun" w:hAnsi="SimSun" w:cs="SimSun"/>
                <w:noProof/>
              </w:rPr>
              <w:delText>4.1 id要素</w:delText>
            </w:r>
            <w:r w:rsidDel="002D147A">
              <w:rPr>
                <w:noProof/>
                <w:webHidden/>
              </w:rPr>
              <w:tab/>
            </w:r>
            <w:r w:rsidDel="002D147A">
              <w:rPr>
                <w:rFonts w:hint="eastAsia"/>
                <w:noProof/>
                <w:webHidden/>
              </w:rPr>
              <w:delText>19</w:delText>
            </w:r>
          </w:del>
        </w:p>
        <w:p w14:paraId="67C176D7" w14:textId="4B928AB9" w:rsidR="00FD6D4A" w:rsidDel="002D147A" w:rsidRDefault="00FD6D4A">
          <w:pPr>
            <w:pStyle w:val="20"/>
            <w:tabs>
              <w:tab w:val="right" w:leader="dot" w:pos="9530"/>
            </w:tabs>
            <w:rPr>
              <w:del w:id="565" w:author="Hideaki Nagamine" w:date="2016-09-29T12:35:00Z"/>
              <w:rFonts w:hint="eastAsia"/>
              <w:noProof/>
            </w:rPr>
          </w:pPr>
          <w:del w:id="566" w:author="Hideaki Nagamine" w:date="2016-09-29T12:35:00Z">
            <w:r w:rsidRPr="002D147A" w:rsidDel="002D147A">
              <w:rPr>
                <w:rStyle w:val="ac"/>
                <w:rFonts w:ascii="SimSun" w:eastAsia="SimSun" w:hAnsi="SimSun" w:cs="SimSun"/>
                <w:noProof/>
              </w:rPr>
              <w:delText>4.2 globalSymbols要素</w:delText>
            </w:r>
            <w:r w:rsidDel="002D147A">
              <w:rPr>
                <w:noProof/>
                <w:webHidden/>
              </w:rPr>
              <w:tab/>
            </w:r>
            <w:r w:rsidDel="002D147A">
              <w:rPr>
                <w:rFonts w:hint="eastAsia"/>
                <w:noProof/>
                <w:webHidden/>
              </w:rPr>
              <w:delText>20</w:delText>
            </w:r>
          </w:del>
        </w:p>
        <w:p w14:paraId="03F90873" w14:textId="772A33D3" w:rsidR="00FD6D4A" w:rsidDel="002D147A" w:rsidRDefault="00FD6D4A">
          <w:pPr>
            <w:pStyle w:val="20"/>
            <w:tabs>
              <w:tab w:val="right" w:leader="dot" w:pos="9530"/>
            </w:tabs>
            <w:rPr>
              <w:del w:id="567" w:author="Hideaki Nagamine" w:date="2016-09-29T12:35:00Z"/>
              <w:rFonts w:hint="eastAsia"/>
              <w:noProof/>
            </w:rPr>
          </w:pPr>
          <w:del w:id="568" w:author="Hideaki Nagamine" w:date="2016-09-29T12:35:00Z">
            <w:r w:rsidRPr="002D147A" w:rsidDel="002D147A">
              <w:rPr>
                <w:rStyle w:val="ac"/>
                <w:rFonts w:ascii="SimSun" w:eastAsia="SimSun" w:hAnsi="SimSun" w:cs="SimSun"/>
                <w:noProof/>
              </w:rPr>
              <w:delText>4.3 symbols要素</w:delText>
            </w:r>
            <w:r w:rsidDel="002D147A">
              <w:rPr>
                <w:noProof/>
                <w:webHidden/>
              </w:rPr>
              <w:tab/>
            </w:r>
            <w:r w:rsidDel="002D147A">
              <w:rPr>
                <w:rFonts w:hint="eastAsia"/>
                <w:noProof/>
                <w:webHidden/>
              </w:rPr>
              <w:delText>20</w:delText>
            </w:r>
          </w:del>
        </w:p>
        <w:p w14:paraId="03C5DE4D" w14:textId="01B58918" w:rsidR="00FD6D4A" w:rsidDel="002D147A" w:rsidRDefault="00FD6D4A">
          <w:pPr>
            <w:pStyle w:val="10"/>
            <w:tabs>
              <w:tab w:val="right" w:leader="dot" w:pos="9530"/>
            </w:tabs>
            <w:rPr>
              <w:del w:id="569" w:author="Hideaki Nagamine" w:date="2016-09-29T12:35:00Z"/>
              <w:rFonts w:hint="eastAsia"/>
              <w:noProof/>
            </w:rPr>
          </w:pPr>
          <w:del w:id="570" w:author="Hideaki Nagamine" w:date="2016-09-29T12:35:00Z">
            <w:r w:rsidRPr="002D147A" w:rsidDel="002D147A">
              <w:rPr>
                <w:rStyle w:val="ac"/>
                <w:rFonts w:ascii="SimSun" w:eastAsia="SimSun" w:hAnsi="SimSun" w:cs="SimSun"/>
                <w:noProof/>
              </w:rPr>
              <w:delText>5 globalDeclarations要素とdeclarations要素</w:delText>
            </w:r>
            <w:r w:rsidDel="002D147A">
              <w:rPr>
                <w:noProof/>
                <w:webHidden/>
              </w:rPr>
              <w:tab/>
            </w:r>
            <w:r w:rsidDel="002D147A">
              <w:rPr>
                <w:rFonts w:hint="eastAsia"/>
                <w:noProof/>
                <w:webHidden/>
              </w:rPr>
              <w:delText>21</w:delText>
            </w:r>
          </w:del>
        </w:p>
        <w:p w14:paraId="58EDDE21" w14:textId="19983A09" w:rsidR="00FD6D4A" w:rsidDel="002D147A" w:rsidRDefault="00FD6D4A">
          <w:pPr>
            <w:pStyle w:val="20"/>
            <w:tabs>
              <w:tab w:val="right" w:leader="dot" w:pos="9530"/>
            </w:tabs>
            <w:rPr>
              <w:del w:id="571" w:author="Hideaki Nagamine" w:date="2016-09-29T12:35:00Z"/>
              <w:rFonts w:hint="eastAsia"/>
              <w:noProof/>
            </w:rPr>
          </w:pPr>
          <w:del w:id="572" w:author="Hideaki Nagamine" w:date="2016-09-29T12:35:00Z">
            <w:r w:rsidRPr="002D147A" w:rsidDel="002D147A">
              <w:rPr>
                <w:rStyle w:val="ac"/>
                <w:rFonts w:ascii="SimSun" w:eastAsia="SimSun" w:hAnsi="SimSun" w:cs="SimSun"/>
                <w:noProof/>
              </w:rPr>
              <w:delText>5.1 globalDeclarations要素</w:delText>
            </w:r>
            <w:r w:rsidDel="002D147A">
              <w:rPr>
                <w:noProof/>
                <w:webHidden/>
              </w:rPr>
              <w:tab/>
            </w:r>
            <w:r w:rsidDel="002D147A">
              <w:rPr>
                <w:rFonts w:hint="eastAsia"/>
                <w:noProof/>
                <w:webHidden/>
              </w:rPr>
              <w:delText>21</w:delText>
            </w:r>
          </w:del>
        </w:p>
        <w:p w14:paraId="386F6DA2" w14:textId="6C5B0FA5" w:rsidR="00FD6D4A" w:rsidDel="002D147A" w:rsidRDefault="00FD6D4A">
          <w:pPr>
            <w:pStyle w:val="20"/>
            <w:tabs>
              <w:tab w:val="right" w:leader="dot" w:pos="9530"/>
            </w:tabs>
            <w:rPr>
              <w:del w:id="573" w:author="Hideaki Nagamine" w:date="2016-09-29T12:35:00Z"/>
              <w:rFonts w:hint="eastAsia"/>
              <w:noProof/>
            </w:rPr>
          </w:pPr>
          <w:del w:id="574" w:author="Hideaki Nagamine" w:date="2016-09-29T12:35:00Z">
            <w:r w:rsidRPr="002D147A" w:rsidDel="002D147A">
              <w:rPr>
                <w:rStyle w:val="ac"/>
                <w:rFonts w:ascii="SimSun" w:eastAsia="SimSun" w:hAnsi="SimSun" w:cs="SimSun"/>
                <w:noProof/>
              </w:rPr>
              <w:delText>5.2 declarations要素</w:delText>
            </w:r>
            <w:r w:rsidDel="002D147A">
              <w:rPr>
                <w:noProof/>
                <w:webHidden/>
              </w:rPr>
              <w:tab/>
            </w:r>
            <w:r w:rsidDel="002D147A">
              <w:rPr>
                <w:rFonts w:hint="eastAsia"/>
                <w:noProof/>
                <w:webHidden/>
              </w:rPr>
              <w:delText>21</w:delText>
            </w:r>
          </w:del>
        </w:p>
        <w:p w14:paraId="25CDAAEE" w14:textId="140E60BB" w:rsidR="00FD6D4A" w:rsidDel="002D147A" w:rsidRDefault="00FD6D4A">
          <w:pPr>
            <w:pStyle w:val="20"/>
            <w:tabs>
              <w:tab w:val="right" w:leader="dot" w:pos="9530"/>
            </w:tabs>
            <w:rPr>
              <w:del w:id="575" w:author="Hideaki Nagamine" w:date="2016-09-29T12:35:00Z"/>
              <w:rFonts w:hint="eastAsia"/>
              <w:noProof/>
            </w:rPr>
          </w:pPr>
          <w:del w:id="576" w:author="Hideaki Nagamine" w:date="2016-09-29T12:35:00Z">
            <w:r w:rsidRPr="002D147A" w:rsidDel="002D147A">
              <w:rPr>
                <w:rStyle w:val="ac"/>
                <w:rFonts w:ascii="SimSun" w:eastAsia="SimSun" w:hAnsi="SimSun" w:cs="SimSun"/>
                <w:noProof/>
              </w:rPr>
              <w:delText>5.3 functionDefinition要素</w:delText>
            </w:r>
            <w:r w:rsidDel="002D147A">
              <w:rPr>
                <w:noProof/>
                <w:webHidden/>
              </w:rPr>
              <w:tab/>
            </w:r>
            <w:r w:rsidDel="002D147A">
              <w:rPr>
                <w:rFonts w:hint="eastAsia"/>
                <w:noProof/>
                <w:webHidden/>
              </w:rPr>
              <w:delText>21</w:delText>
            </w:r>
          </w:del>
        </w:p>
        <w:p w14:paraId="5E234673" w14:textId="480CCA5A" w:rsidR="00FD6D4A" w:rsidDel="002D147A" w:rsidRDefault="00FD6D4A">
          <w:pPr>
            <w:pStyle w:val="30"/>
            <w:tabs>
              <w:tab w:val="right" w:leader="dot" w:pos="9530"/>
            </w:tabs>
            <w:rPr>
              <w:del w:id="577" w:author="Hideaki Nagamine" w:date="2016-09-29T12:35:00Z"/>
              <w:rFonts w:hint="eastAsia"/>
              <w:noProof/>
            </w:rPr>
          </w:pPr>
          <w:del w:id="578" w:author="Hideaki Nagamine" w:date="2016-09-29T12:35:00Z">
            <w:r w:rsidRPr="002D147A" w:rsidDel="002D147A">
              <w:rPr>
                <w:rStyle w:val="ac"/>
                <w:rFonts w:ascii="SimSun" w:eastAsia="SimSun" w:hAnsi="SimSun" w:cs="SimSun"/>
                <w:noProof/>
              </w:rPr>
              <w:delText>5.3.1 operator要素（C++）</w:delText>
            </w:r>
            <w:r w:rsidDel="002D147A">
              <w:rPr>
                <w:noProof/>
                <w:webHidden/>
              </w:rPr>
              <w:tab/>
            </w:r>
            <w:r w:rsidDel="002D147A">
              <w:rPr>
                <w:rFonts w:hint="eastAsia"/>
                <w:noProof/>
                <w:webHidden/>
              </w:rPr>
              <w:delText>22</w:delText>
            </w:r>
          </w:del>
        </w:p>
        <w:p w14:paraId="0A528964" w14:textId="6AC65ACC" w:rsidR="00FD6D4A" w:rsidDel="002D147A" w:rsidRDefault="00FD6D4A">
          <w:pPr>
            <w:pStyle w:val="30"/>
            <w:tabs>
              <w:tab w:val="right" w:leader="dot" w:pos="9530"/>
            </w:tabs>
            <w:rPr>
              <w:del w:id="579" w:author="Hideaki Nagamine" w:date="2016-09-29T12:35:00Z"/>
              <w:rFonts w:hint="eastAsia"/>
              <w:noProof/>
            </w:rPr>
          </w:pPr>
          <w:del w:id="580" w:author="Hideaki Nagamine" w:date="2016-09-29T12:35:00Z">
            <w:r w:rsidRPr="002D147A" w:rsidDel="002D147A">
              <w:rPr>
                <w:rStyle w:val="ac"/>
                <w:rFonts w:ascii="SimSun" w:eastAsia="SimSun" w:hAnsi="SimSun" w:cs="SimSun"/>
                <w:noProof/>
              </w:rPr>
              <w:delText>5.3.2 constructor要素（C++）</w:delText>
            </w:r>
            <w:r w:rsidDel="002D147A">
              <w:rPr>
                <w:noProof/>
                <w:webHidden/>
              </w:rPr>
              <w:tab/>
            </w:r>
            <w:r w:rsidDel="002D147A">
              <w:rPr>
                <w:rFonts w:hint="eastAsia"/>
                <w:noProof/>
                <w:webHidden/>
              </w:rPr>
              <w:delText>23</w:delText>
            </w:r>
          </w:del>
        </w:p>
        <w:p w14:paraId="1B6D6C1D" w14:textId="4D0AA9B3" w:rsidR="00FD6D4A" w:rsidDel="002D147A" w:rsidRDefault="00FD6D4A">
          <w:pPr>
            <w:pStyle w:val="30"/>
            <w:tabs>
              <w:tab w:val="right" w:leader="dot" w:pos="9530"/>
            </w:tabs>
            <w:rPr>
              <w:del w:id="581" w:author="Hideaki Nagamine" w:date="2016-09-29T12:35:00Z"/>
              <w:rFonts w:hint="eastAsia"/>
              <w:noProof/>
            </w:rPr>
          </w:pPr>
          <w:del w:id="582" w:author="Hideaki Nagamine" w:date="2016-09-29T12:35:00Z">
            <w:r w:rsidRPr="002D147A" w:rsidDel="002D147A">
              <w:rPr>
                <w:rStyle w:val="ac"/>
                <w:rFonts w:ascii="SimSun" w:eastAsia="SimSun" w:hAnsi="SimSun" w:cs="SimSun"/>
                <w:noProof/>
              </w:rPr>
              <w:delText>5.3.3 destructor要素（C++）</w:delText>
            </w:r>
            <w:r w:rsidDel="002D147A">
              <w:rPr>
                <w:noProof/>
                <w:webHidden/>
              </w:rPr>
              <w:tab/>
            </w:r>
            <w:r w:rsidDel="002D147A">
              <w:rPr>
                <w:rFonts w:hint="eastAsia"/>
                <w:noProof/>
                <w:webHidden/>
              </w:rPr>
              <w:delText>23</w:delText>
            </w:r>
          </w:del>
        </w:p>
        <w:p w14:paraId="4FD96382" w14:textId="1DF64940" w:rsidR="00FD6D4A" w:rsidDel="002D147A" w:rsidRDefault="00FD6D4A">
          <w:pPr>
            <w:pStyle w:val="30"/>
            <w:tabs>
              <w:tab w:val="right" w:leader="dot" w:pos="9530"/>
            </w:tabs>
            <w:rPr>
              <w:del w:id="583" w:author="Hideaki Nagamine" w:date="2016-09-29T12:35:00Z"/>
              <w:rFonts w:hint="eastAsia"/>
              <w:noProof/>
            </w:rPr>
          </w:pPr>
          <w:del w:id="584" w:author="Hideaki Nagamine" w:date="2016-09-29T12:35:00Z">
            <w:r w:rsidRPr="002D147A" w:rsidDel="002D147A">
              <w:rPr>
                <w:rStyle w:val="ac"/>
                <w:rFonts w:ascii="SimSun" w:eastAsia="SimSun" w:hAnsi="SimSun" w:cs="SimSun"/>
                <w:noProof/>
              </w:rPr>
              <w:delText>5.3.4 params要素</w:delText>
            </w:r>
            <w:r w:rsidDel="002D147A">
              <w:rPr>
                <w:noProof/>
                <w:webHidden/>
              </w:rPr>
              <w:tab/>
            </w:r>
            <w:r w:rsidDel="002D147A">
              <w:rPr>
                <w:rFonts w:hint="eastAsia"/>
                <w:noProof/>
                <w:webHidden/>
              </w:rPr>
              <w:delText>23</w:delText>
            </w:r>
          </w:del>
        </w:p>
        <w:p w14:paraId="61CB5D4C" w14:textId="59E77AC4" w:rsidR="00FD6D4A" w:rsidDel="002D147A" w:rsidRDefault="00FD6D4A">
          <w:pPr>
            <w:pStyle w:val="20"/>
            <w:tabs>
              <w:tab w:val="right" w:leader="dot" w:pos="9530"/>
            </w:tabs>
            <w:rPr>
              <w:del w:id="585" w:author="Hideaki Nagamine" w:date="2016-09-29T12:35:00Z"/>
              <w:rFonts w:hint="eastAsia"/>
              <w:noProof/>
            </w:rPr>
          </w:pPr>
          <w:del w:id="586" w:author="Hideaki Nagamine" w:date="2016-09-29T12:35:00Z">
            <w:r w:rsidRPr="002D147A" w:rsidDel="002D147A">
              <w:rPr>
                <w:rStyle w:val="ac"/>
                <w:rFonts w:ascii="SimSun" w:eastAsia="SimSun" w:hAnsi="SimSun" w:cs="SimSun"/>
                <w:noProof/>
              </w:rPr>
              <w:delText>5.4 varDecl要素</w:delText>
            </w:r>
            <w:r w:rsidDel="002D147A">
              <w:rPr>
                <w:noProof/>
                <w:webHidden/>
              </w:rPr>
              <w:tab/>
            </w:r>
            <w:r w:rsidDel="002D147A">
              <w:rPr>
                <w:rFonts w:hint="eastAsia"/>
                <w:noProof/>
                <w:webHidden/>
              </w:rPr>
              <w:delText>23</w:delText>
            </w:r>
          </w:del>
        </w:p>
        <w:p w14:paraId="51C71C1A" w14:textId="7FF78DF8" w:rsidR="00FD6D4A" w:rsidDel="002D147A" w:rsidRDefault="00FD6D4A">
          <w:pPr>
            <w:pStyle w:val="20"/>
            <w:tabs>
              <w:tab w:val="right" w:leader="dot" w:pos="9530"/>
            </w:tabs>
            <w:rPr>
              <w:del w:id="587" w:author="Hideaki Nagamine" w:date="2016-09-29T12:35:00Z"/>
              <w:rFonts w:hint="eastAsia"/>
              <w:noProof/>
            </w:rPr>
          </w:pPr>
          <w:del w:id="588" w:author="Hideaki Nagamine" w:date="2016-09-29T12:35:00Z">
            <w:r w:rsidRPr="002D147A" w:rsidDel="002D147A">
              <w:rPr>
                <w:rStyle w:val="ac"/>
                <w:rFonts w:ascii="SimSun" w:eastAsia="SimSun" w:hAnsi="SimSun" w:cs="SimSun"/>
                <w:noProof/>
              </w:rPr>
              <w:delText>5.5 functionDecl要素</w:delText>
            </w:r>
            <w:r w:rsidDel="002D147A">
              <w:rPr>
                <w:noProof/>
                <w:webHidden/>
              </w:rPr>
              <w:tab/>
            </w:r>
            <w:r w:rsidDel="002D147A">
              <w:rPr>
                <w:rFonts w:hint="eastAsia"/>
                <w:noProof/>
                <w:webHidden/>
              </w:rPr>
              <w:delText>24</w:delText>
            </w:r>
          </w:del>
        </w:p>
        <w:p w14:paraId="5E8DF613" w14:textId="1F6010EF" w:rsidR="00FD6D4A" w:rsidDel="002D147A" w:rsidRDefault="00FD6D4A">
          <w:pPr>
            <w:pStyle w:val="20"/>
            <w:tabs>
              <w:tab w:val="right" w:leader="dot" w:pos="9530"/>
            </w:tabs>
            <w:rPr>
              <w:del w:id="589" w:author="Hideaki Nagamine" w:date="2016-09-29T12:35:00Z"/>
              <w:rFonts w:hint="eastAsia"/>
              <w:noProof/>
            </w:rPr>
          </w:pPr>
          <w:del w:id="590" w:author="Hideaki Nagamine" w:date="2016-09-29T12:35:00Z">
            <w:r w:rsidRPr="002D147A" w:rsidDel="002D147A">
              <w:rPr>
                <w:rStyle w:val="ac"/>
                <w:rFonts w:ascii="SimSun" w:eastAsia="SimSun" w:hAnsi="SimSun" w:cs="SimSun"/>
                <w:noProof/>
              </w:rPr>
              <w:delText>5.6 usingDecl要素（C++）</w:delText>
            </w:r>
            <w:r w:rsidDel="002D147A">
              <w:rPr>
                <w:noProof/>
                <w:webHidden/>
              </w:rPr>
              <w:tab/>
            </w:r>
            <w:r w:rsidDel="002D147A">
              <w:rPr>
                <w:rFonts w:hint="eastAsia"/>
                <w:noProof/>
                <w:webHidden/>
              </w:rPr>
              <w:delText>24</w:delText>
            </w:r>
          </w:del>
        </w:p>
        <w:p w14:paraId="07260E92" w14:textId="35E11065" w:rsidR="00FD6D4A" w:rsidDel="002D147A" w:rsidRDefault="00FD6D4A">
          <w:pPr>
            <w:pStyle w:val="10"/>
            <w:tabs>
              <w:tab w:val="right" w:leader="dot" w:pos="9530"/>
            </w:tabs>
            <w:rPr>
              <w:del w:id="591" w:author="Hideaki Nagamine" w:date="2016-09-29T12:35:00Z"/>
              <w:rFonts w:hint="eastAsia"/>
              <w:noProof/>
            </w:rPr>
          </w:pPr>
          <w:del w:id="592" w:author="Hideaki Nagamine" w:date="2016-09-29T12:35:00Z">
            <w:r w:rsidRPr="002D147A" w:rsidDel="002D147A">
              <w:rPr>
                <w:rStyle w:val="ac"/>
                <w:rFonts w:ascii="SimSun" w:eastAsia="SimSun" w:hAnsi="SimSun" w:cs="SimSun"/>
                <w:noProof/>
              </w:rPr>
              <w:delText>6 文の要素</w:delText>
            </w:r>
            <w:r w:rsidDel="002D147A">
              <w:rPr>
                <w:noProof/>
                <w:webHidden/>
              </w:rPr>
              <w:tab/>
            </w:r>
            <w:r w:rsidDel="002D147A">
              <w:rPr>
                <w:rFonts w:hint="eastAsia"/>
                <w:noProof/>
                <w:webHidden/>
              </w:rPr>
              <w:delText>25</w:delText>
            </w:r>
          </w:del>
        </w:p>
        <w:p w14:paraId="5A09BE72" w14:textId="2EF63DD8" w:rsidR="00FD6D4A" w:rsidDel="002D147A" w:rsidRDefault="00FD6D4A">
          <w:pPr>
            <w:pStyle w:val="20"/>
            <w:tabs>
              <w:tab w:val="right" w:leader="dot" w:pos="9530"/>
            </w:tabs>
            <w:rPr>
              <w:del w:id="593" w:author="Hideaki Nagamine" w:date="2016-09-29T12:35:00Z"/>
              <w:rFonts w:hint="eastAsia"/>
              <w:noProof/>
            </w:rPr>
          </w:pPr>
          <w:del w:id="594" w:author="Hideaki Nagamine" w:date="2016-09-29T12:35:00Z">
            <w:r w:rsidRPr="002D147A" w:rsidDel="002D147A">
              <w:rPr>
                <w:rStyle w:val="ac"/>
                <w:rFonts w:ascii="SimSun" w:eastAsia="SimSun" w:hAnsi="SimSun" w:cs="SimSun"/>
                <w:noProof/>
              </w:rPr>
              <w:delText>6.1 exprStatement要素</w:delText>
            </w:r>
            <w:r w:rsidDel="002D147A">
              <w:rPr>
                <w:noProof/>
                <w:webHidden/>
              </w:rPr>
              <w:tab/>
            </w:r>
            <w:r w:rsidDel="002D147A">
              <w:rPr>
                <w:rFonts w:hint="eastAsia"/>
                <w:noProof/>
                <w:webHidden/>
              </w:rPr>
              <w:delText>25</w:delText>
            </w:r>
          </w:del>
        </w:p>
        <w:p w14:paraId="42DBF939" w14:textId="6E0BEA58" w:rsidR="00FD6D4A" w:rsidDel="002D147A" w:rsidRDefault="00FD6D4A">
          <w:pPr>
            <w:pStyle w:val="20"/>
            <w:tabs>
              <w:tab w:val="right" w:leader="dot" w:pos="9530"/>
            </w:tabs>
            <w:rPr>
              <w:del w:id="595" w:author="Hideaki Nagamine" w:date="2016-09-29T12:35:00Z"/>
              <w:rFonts w:hint="eastAsia"/>
              <w:noProof/>
            </w:rPr>
          </w:pPr>
          <w:del w:id="596" w:author="Hideaki Nagamine" w:date="2016-09-29T12:35:00Z">
            <w:r w:rsidRPr="002D147A" w:rsidDel="002D147A">
              <w:rPr>
                <w:rStyle w:val="ac"/>
                <w:rFonts w:ascii="SimSun" w:eastAsia="SimSun" w:hAnsi="SimSun" w:cs="SimSun"/>
                <w:noProof/>
              </w:rPr>
              <w:delText>6.2 compoundStatement要素</w:delText>
            </w:r>
            <w:r w:rsidDel="002D147A">
              <w:rPr>
                <w:noProof/>
                <w:webHidden/>
              </w:rPr>
              <w:tab/>
            </w:r>
            <w:r w:rsidDel="002D147A">
              <w:rPr>
                <w:rFonts w:hint="eastAsia"/>
                <w:noProof/>
                <w:webHidden/>
              </w:rPr>
              <w:delText>25</w:delText>
            </w:r>
          </w:del>
        </w:p>
        <w:p w14:paraId="0BF4E96F" w14:textId="4BC5C55B" w:rsidR="00FD6D4A" w:rsidDel="002D147A" w:rsidRDefault="00FD6D4A">
          <w:pPr>
            <w:pStyle w:val="20"/>
            <w:tabs>
              <w:tab w:val="right" w:leader="dot" w:pos="9530"/>
            </w:tabs>
            <w:rPr>
              <w:del w:id="597" w:author="Hideaki Nagamine" w:date="2016-09-29T12:35:00Z"/>
              <w:rFonts w:hint="eastAsia"/>
              <w:noProof/>
            </w:rPr>
          </w:pPr>
          <w:del w:id="598" w:author="Hideaki Nagamine" w:date="2016-09-29T12:35:00Z">
            <w:r w:rsidRPr="002D147A" w:rsidDel="002D147A">
              <w:rPr>
                <w:rStyle w:val="ac"/>
                <w:rFonts w:ascii="SimSun" w:eastAsia="SimSun" w:hAnsi="SimSun" w:cs="SimSun"/>
                <w:noProof/>
              </w:rPr>
              <w:delText>6.3 ifStatement要素</w:delText>
            </w:r>
            <w:r w:rsidDel="002D147A">
              <w:rPr>
                <w:noProof/>
                <w:webHidden/>
              </w:rPr>
              <w:tab/>
            </w:r>
            <w:r w:rsidDel="002D147A">
              <w:rPr>
                <w:rFonts w:hint="eastAsia"/>
                <w:noProof/>
                <w:webHidden/>
              </w:rPr>
              <w:delText>25</w:delText>
            </w:r>
          </w:del>
        </w:p>
        <w:p w14:paraId="4DAC061D" w14:textId="3199B960" w:rsidR="00FD6D4A" w:rsidDel="002D147A" w:rsidRDefault="00FD6D4A">
          <w:pPr>
            <w:pStyle w:val="20"/>
            <w:tabs>
              <w:tab w:val="right" w:leader="dot" w:pos="9530"/>
            </w:tabs>
            <w:rPr>
              <w:del w:id="599" w:author="Hideaki Nagamine" w:date="2016-09-29T12:35:00Z"/>
              <w:rFonts w:hint="eastAsia"/>
              <w:noProof/>
            </w:rPr>
          </w:pPr>
          <w:del w:id="600" w:author="Hideaki Nagamine" w:date="2016-09-29T12:35:00Z">
            <w:r w:rsidRPr="002D147A" w:rsidDel="002D147A">
              <w:rPr>
                <w:rStyle w:val="ac"/>
                <w:rFonts w:ascii="SimSun" w:eastAsia="SimSun" w:hAnsi="SimSun" w:cs="SimSun"/>
                <w:noProof/>
              </w:rPr>
              <w:delText>6.4 whileStatment要素</w:delText>
            </w:r>
            <w:r w:rsidDel="002D147A">
              <w:rPr>
                <w:noProof/>
                <w:webHidden/>
              </w:rPr>
              <w:tab/>
            </w:r>
            <w:r w:rsidDel="002D147A">
              <w:rPr>
                <w:rFonts w:hint="eastAsia"/>
                <w:noProof/>
                <w:webHidden/>
              </w:rPr>
              <w:delText>25</w:delText>
            </w:r>
          </w:del>
        </w:p>
        <w:p w14:paraId="5B73689D" w14:textId="76502429" w:rsidR="00FD6D4A" w:rsidDel="002D147A" w:rsidRDefault="00FD6D4A">
          <w:pPr>
            <w:pStyle w:val="20"/>
            <w:tabs>
              <w:tab w:val="right" w:leader="dot" w:pos="9530"/>
            </w:tabs>
            <w:rPr>
              <w:del w:id="601" w:author="Hideaki Nagamine" w:date="2016-09-29T12:35:00Z"/>
              <w:rFonts w:hint="eastAsia"/>
              <w:noProof/>
            </w:rPr>
          </w:pPr>
          <w:del w:id="602" w:author="Hideaki Nagamine" w:date="2016-09-29T12:35:00Z">
            <w:r w:rsidRPr="002D147A" w:rsidDel="002D147A">
              <w:rPr>
                <w:rStyle w:val="ac"/>
                <w:rFonts w:ascii="SimSun" w:eastAsia="SimSun" w:hAnsi="SimSun" w:cs="SimSun"/>
                <w:noProof/>
              </w:rPr>
              <w:delText>6.5 doStatement要素</w:delText>
            </w:r>
            <w:r w:rsidDel="002D147A">
              <w:rPr>
                <w:noProof/>
                <w:webHidden/>
              </w:rPr>
              <w:tab/>
            </w:r>
            <w:r w:rsidDel="002D147A">
              <w:rPr>
                <w:rFonts w:hint="eastAsia"/>
                <w:noProof/>
                <w:webHidden/>
              </w:rPr>
              <w:delText>26</w:delText>
            </w:r>
          </w:del>
        </w:p>
        <w:p w14:paraId="75814651" w14:textId="1985A0EC" w:rsidR="00FD6D4A" w:rsidDel="002D147A" w:rsidRDefault="00FD6D4A">
          <w:pPr>
            <w:pStyle w:val="20"/>
            <w:tabs>
              <w:tab w:val="right" w:leader="dot" w:pos="9530"/>
            </w:tabs>
            <w:rPr>
              <w:del w:id="603" w:author="Hideaki Nagamine" w:date="2016-09-29T12:35:00Z"/>
              <w:rFonts w:hint="eastAsia"/>
              <w:noProof/>
            </w:rPr>
          </w:pPr>
          <w:del w:id="604" w:author="Hideaki Nagamine" w:date="2016-09-29T12:35:00Z">
            <w:r w:rsidRPr="002D147A" w:rsidDel="002D147A">
              <w:rPr>
                <w:rStyle w:val="ac"/>
                <w:rFonts w:ascii="SimSun" w:eastAsia="SimSun" w:hAnsi="SimSun" w:cs="SimSun"/>
                <w:noProof/>
              </w:rPr>
              <w:delText>6.6 forStatement要素</w:delText>
            </w:r>
            <w:r w:rsidDel="002D147A">
              <w:rPr>
                <w:noProof/>
                <w:webHidden/>
              </w:rPr>
              <w:tab/>
            </w:r>
            <w:r w:rsidDel="002D147A">
              <w:rPr>
                <w:rFonts w:hint="eastAsia"/>
                <w:noProof/>
                <w:webHidden/>
              </w:rPr>
              <w:delText>26</w:delText>
            </w:r>
          </w:del>
        </w:p>
        <w:p w14:paraId="7B739838" w14:textId="69A04791" w:rsidR="00FD6D4A" w:rsidDel="002D147A" w:rsidRDefault="00FD6D4A">
          <w:pPr>
            <w:pStyle w:val="20"/>
            <w:tabs>
              <w:tab w:val="right" w:leader="dot" w:pos="9530"/>
            </w:tabs>
            <w:rPr>
              <w:del w:id="605" w:author="Hideaki Nagamine" w:date="2016-09-29T12:35:00Z"/>
              <w:rFonts w:hint="eastAsia"/>
              <w:noProof/>
            </w:rPr>
          </w:pPr>
          <w:del w:id="606" w:author="Hideaki Nagamine" w:date="2016-09-29T12:35:00Z">
            <w:r w:rsidRPr="002D147A" w:rsidDel="002D147A">
              <w:rPr>
                <w:rStyle w:val="ac"/>
                <w:rFonts w:ascii="SimSun" w:eastAsia="SimSun" w:hAnsi="SimSun" w:cs="SimSun"/>
                <w:noProof/>
              </w:rPr>
              <w:delText>6.7 rangeForStatement要素（C++）</w:delText>
            </w:r>
            <w:r w:rsidDel="002D147A">
              <w:rPr>
                <w:noProof/>
                <w:webHidden/>
              </w:rPr>
              <w:tab/>
            </w:r>
            <w:r w:rsidDel="002D147A">
              <w:rPr>
                <w:rFonts w:hint="eastAsia"/>
                <w:noProof/>
                <w:webHidden/>
              </w:rPr>
              <w:delText>26</w:delText>
            </w:r>
          </w:del>
        </w:p>
        <w:p w14:paraId="1CA393DB" w14:textId="6AB535DD" w:rsidR="00FD6D4A" w:rsidDel="002D147A" w:rsidRDefault="00FD6D4A">
          <w:pPr>
            <w:pStyle w:val="20"/>
            <w:tabs>
              <w:tab w:val="right" w:leader="dot" w:pos="9530"/>
            </w:tabs>
            <w:rPr>
              <w:del w:id="607" w:author="Hideaki Nagamine" w:date="2016-09-29T12:35:00Z"/>
              <w:rFonts w:hint="eastAsia"/>
              <w:noProof/>
            </w:rPr>
          </w:pPr>
          <w:del w:id="608" w:author="Hideaki Nagamine" w:date="2016-09-29T12:35:00Z">
            <w:r w:rsidRPr="002D147A" w:rsidDel="002D147A">
              <w:rPr>
                <w:rStyle w:val="ac"/>
                <w:rFonts w:ascii="SimSun" w:eastAsia="SimSun" w:hAnsi="SimSun" w:cs="SimSun"/>
                <w:noProof/>
              </w:rPr>
              <w:delText>6.8 breakStatement要素</w:delText>
            </w:r>
            <w:r w:rsidDel="002D147A">
              <w:rPr>
                <w:noProof/>
                <w:webHidden/>
              </w:rPr>
              <w:tab/>
            </w:r>
            <w:r w:rsidDel="002D147A">
              <w:rPr>
                <w:rFonts w:hint="eastAsia"/>
                <w:noProof/>
                <w:webHidden/>
              </w:rPr>
              <w:delText>27</w:delText>
            </w:r>
          </w:del>
        </w:p>
        <w:p w14:paraId="4A6C079C" w14:textId="47CFBC16" w:rsidR="00FD6D4A" w:rsidDel="002D147A" w:rsidRDefault="00FD6D4A">
          <w:pPr>
            <w:pStyle w:val="20"/>
            <w:tabs>
              <w:tab w:val="right" w:leader="dot" w:pos="9530"/>
            </w:tabs>
            <w:rPr>
              <w:del w:id="609" w:author="Hideaki Nagamine" w:date="2016-09-29T12:35:00Z"/>
              <w:rFonts w:hint="eastAsia"/>
              <w:noProof/>
            </w:rPr>
          </w:pPr>
          <w:del w:id="610" w:author="Hideaki Nagamine" w:date="2016-09-29T12:35:00Z">
            <w:r w:rsidRPr="002D147A" w:rsidDel="002D147A">
              <w:rPr>
                <w:rStyle w:val="ac"/>
                <w:rFonts w:ascii="SimSun" w:eastAsia="SimSun" w:hAnsi="SimSun" w:cs="SimSun"/>
                <w:noProof/>
              </w:rPr>
              <w:delText>6.9 continueStatement要素</w:delText>
            </w:r>
            <w:r w:rsidDel="002D147A">
              <w:rPr>
                <w:noProof/>
                <w:webHidden/>
              </w:rPr>
              <w:tab/>
            </w:r>
            <w:r w:rsidDel="002D147A">
              <w:rPr>
                <w:rFonts w:hint="eastAsia"/>
                <w:noProof/>
                <w:webHidden/>
              </w:rPr>
              <w:delText>27</w:delText>
            </w:r>
          </w:del>
        </w:p>
        <w:p w14:paraId="2D6CB75A" w14:textId="4731BD65" w:rsidR="00FD6D4A" w:rsidDel="002D147A" w:rsidRDefault="00FD6D4A">
          <w:pPr>
            <w:pStyle w:val="20"/>
            <w:tabs>
              <w:tab w:val="right" w:leader="dot" w:pos="9530"/>
            </w:tabs>
            <w:rPr>
              <w:del w:id="611" w:author="Hideaki Nagamine" w:date="2016-09-29T12:35:00Z"/>
              <w:rFonts w:hint="eastAsia"/>
              <w:noProof/>
            </w:rPr>
          </w:pPr>
          <w:del w:id="612" w:author="Hideaki Nagamine" w:date="2016-09-29T12:35:00Z">
            <w:r w:rsidRPr="002D147A" w:rsidDel="002D147A">
              <w:rPr>
                <w:rStyle w:val="ac"/>
                <w:rFonts w:ascii="SimSun" w:eastAsia="SimSun" w:hAnsi="SimSun" w:cs="SimSun"/>
                <w:noProof/>
              </w:rPr>
              <w:delText>6.10 returnStatment要素</w:delText>
            </w:r>
            <w:r w:rsidDel="002D147A">
              <w:rPr>
                <w:noProof/>
                <w:webHidden/>
              </w:rPr>
              <w:tab/>
            </w:r>
            <w:r w:rsidDel="002D147A">
              <w:rPr>
                <w:rFonts w:hint="eastAsia"/>
                <w:noProof/>
                <w:webHidden/>
              </w:rPr>
              <w:delText>27</w:delText>
            </w:r>
          </w:del>
        </w:p>
        <w:p w14:paraId="3EC2BCB4" w14:textId="1C1856A9" w:rsidR="00FD6D4A" w:rsidDel="002D147A" w:rsidRDefault="00FD6D4A">
          <w:pPr>
            <w:pStyle w:val="20"/>
            <w:tabs>
              <w:tab w:val="right" w:leader="dot" w:pos="9530"/>
            </w:tabs>
            <w:rPr>
              <w:del w:id="613" w:author="Hideaki Nagamine" w:date="2016-09-29T12:35:00Z"/>
              <w:rFonts w:hint="eastAsia"/>
              <w:noProof/>
            </w:rPr>
          </w:pPr>
          <w:del w:id="614" w:author="Hideaki Nagamine" w:date="2016-09-29T12:35:00Z">
            <w:r w:rsidRPr="002D147A" w:rsidDel="002D147A">
              <w:rPr>
                <w:rStyle w:val="ac"/>
                <w:rFonts w:ascii="SimSun" w:eastAsia="SimSun" w:hAnsi="SimSun" w:cs="SimSun"/>
                <w:noProof/>
              </w:rPr>
              <w:delText>6.11 gotoStatement要素</w:delText>
            </w:r>
            <w:r w:rsidDel="002D147A">
              <w:rPr>
                <w:noProof/>
                <w:webHidden/>
              </w:rPr>
              <w:tab/>
            </w:r>
            <w:r w:rsidDel="002D147A">
              <w:rPr>
                <w:rFonts w:hint="eastAsia"/>
                <w:noProof/>
                <w:webHidden/>
              </w:rPr>
              <w:delText>27</w:delText>
            </w:r>
          </w:del>
        </w:p>
        <w:p w14:paraId="4FCE2A65" w14:textId="000111EE" w:rsidR="00FD6D4A" w:rsidDel="002D147A" w:rsidRDefault="00FD6D4A">
          <w:pPr>
            <w:pStyle w:val="20"/>
            <w:tabs>
              <w:tab w:val="right" w:leader="dot" w:pos="9530"/>
            </w:tabs>
            <w:rPr>
              <w:del w:id="615" w:author="Hideaki Nagamine" w:date="2016-09-29T12:35:00Z"/>
              <w:rFonts w:hint="eastAsia"/>
              <w:noProof/>
            </w:rPr>
          </w:pPr>
          <w:del w:id="616" w:author="Hideaki Nagamine" w:date="2016-09-29T12:35:00Z">
            <w:r w:rsidRPr="002D147A" w:rsidDel="002D147A">
              <w:rPr>
                <w:rStyle w:val="ac"/>
                <w:rFonts w:ascii="SimSun" w:eastAsia="SimSun" w:hAnsi="SimSun" w:cs="SimSun"/>
                <w:noProof/>
              </w:rPr>
              <w:delText>6.12 tryStatement要素（C++）</w:delText>
            </w:r>
            <w:r w:rsidDel="002D147A">
              <w:rPr>
                <w:noProof/>
                <w:webHidden/>
              </w:rPr>
              <w:tab/>
            </w:r>
            <w:r w:rsidDel="002D147A">
              <w:rPr>
                <w:rFonts w:hint="eastAsia"/>
                <w:noProof/>
                <w:webHidden/>
              </w:rPr>
              <w:delText>27</w:delText>
            </w:r>
          </w:del>
        </w:p>
        <w:p w14:paraId="333D38D6" w14:textId="5473231D" w:rsidR="00FD6D4A" w:rsidDel="002D147A" w:rsidRDefault="00FD6D4A">
          <w:pPr>
            <w:pStyle w:val="20"/>
            <w:tabs>
              <w:tab w:val="right" w:leader="dot" w:pos="9530"/>
            </w:tabs>
            <w:rPr>
              <w:del w:id="617" w:author="Hideaki Nagamine" w:date="2016-09-29T12:35:00Z"/>
              <w:rFonts w:hint="eastAsia"/>
              <w:noProof/>
            </w:rPr>
          </w:pPr>
          <w:del w:id="618" w:author="Hideaki Nagamine" w:date="2016-09-29T12:35:00Z">
            <w:r w:rsidRPr="002D147A" w:rsidDel="002D147A">
              <w:rPr>
                <w:rStyle w:val="ac"/>
                <w:rFonts w:ascii="SimSun" w:eastAsia="SimSun" w:hAnsi="SimSun" w:cs="SimSun"/>
                <w:noProof/>
              </w:rPr>
              <w:delText>6.13 throwStatement要素（C++）</w:delText>
            </w:r>
            <w:r w:rsidDel="002D147A">
              <w:rPr>
                <w:noProof/>
                <w:webHidden/>
              </w:rPr>
              <w:tab/>
            </w:r>
            <w:r w:rsidDel="002D147A">
              <w:rPr>
                <w:rFonts w:hint="eastAsia"/>
                <w:noProof/>
                <w:webHidden/>
              </w:rPr>
              <w:delText>28</w:delText>
            </w:r>
          </w:del>
        </w:p>
        <w:p w14:paraId="4EBA42E8" w14:textId="3BEA2CF2" w:rsidR="00FD6D4A" w:rsidDel="002D147A" w:rsidRDefault="00FD6D4A">
          <w:pPr>
            <w:pStyle w:val="20"/>
            <w:tabs>
              <w:tab w:val="right" w:leader="dot" w:pos="9530"/>
            </w:tabs>
            <w:rPr>
              <w:del w:id="619" w:author="Hideaki Nagamine" w:date="2016-09-29T12:35:00Z"/>
              <w:rFonts w:hint="eastAsia"/>
              <w:noProof/>
            </w:rPr>
          </w:pPr>
          <w:del w:id="620" w:author="Hideaki Nagamine" w:date="2016-09-29T12:35:00Z">
            <w:r w:rsidRPr="002D147A" w:rsidDel="002D147A">
              <w:rPr>
                <w:rStyle w:val="ac"/>
                <w:rFonts w:ascii="SimSun" w:eastAsia="SimSun" w:hAnsi="SimSun" w:cs="SimSun"/>
                <w:noProof/>
              </w:rPr>
              <w:delText>6.14 catchStatement要素（C++）</w:delText>
            </w:r>
            <w:r w:rsidDel="002D147A">
              <w:rPr>
                <w:noProof/>
                <w:webHidden/>
              </w:rPr>
              <w:tab/>
            </w:r>
            <w:r w:rsidDel="002D147A">
              <w:rPr>
                <w:rFonts w:hint="eastAsia"/>
                <w:noProof/>
                <w:webHidden/>
              </w:rPr>
              <w:delText>28</w:delText>
            </w:r>
          </w:del>
        </w:p>
        <w:p w14:paraId="5AA59DF7" w14:textId="1A481893" w:rsidR="00FD6D4A" w:rsidDel="002D147A" w:rsidRDefault="00FD6D4A">
          <w:pPr>
            <w:pStyle w:val="20"/>
            <w:tabs>
              <w:tab w:val="right" w:leader="dot" w:pos="9530"/>
            </w:tabs>
            <w:rPr>
              <w:del w:id="621" w:author="Hideaki Nagamine" w:date="2016-09-29T12:35:00Z"/>
              <w:rFonts w:hint="eastAsia"/>
              <w:noProof/>
            </w:rPr>
          </w:pPr>
          <w:del w:id="622" w:author="Hideaki Nagamine" w:date="2016-09-29T12:35:00Z">
            <w:r w:rsidRPr="002D147A" w:rsidDel="002D147A">
              <w:rPr>
                <w:rStyle w:val="ac"/>
                <w:rFonts w:ascii="SimSun" w:eastAsia="SimSun" w:hAnsi="SimSun" w:cs="SimSun"/>
                <w:noProof/>
              </w:rPr>
              <w:delText>6.15 statementLabel要素</w:delText>
            </w:r>
            <w:r w:rsidDel="002D147A">
              <w:rPr>
                <w:noProof/>
                <w:webHidden/>
              </w:rPr>
              <w:tab/>
            </w:r>
            <w:r w:rsidDel="002D147A">
              <w:rPr>
                <w:rFonts w:hint="eastAsia"/>
                <w:noProof/>
                <w:webHidden/>
              </w:rPr>
              <w:delText>28</w:delText>
            </w:r>
          </w:del>
        </w:p>
        <w:p w14:paraId="1EA9E4D9" w14:textId="169EBD6D" w:rsidR="00FD6D4A" w:rsidDel="002D147A" w:rsidRDefault="00FD6D4A">
          <w:pPr>
            <w:pStyle w:val="20"/>
            <w:tabs>
              <w:tab w:val="right" w:leader="dot" w:pos="9530"/>
            </w:tabs>
            <w:rPr>
              <w:del w:id="623" w:author="Hideaki Nagamine" w:date="2016-09-29T12:35:00Z"/>
              <w:rFonts w:hint="eastAsia"/>
              <w:noProof/>
            </w:rPr>
          </w:pPr>
          <w:del w:id="624" w:author="Hideaki Nagamine" w:date="2016-09-29T12:35:00Z">
            <w:r w:rsidRPr="002D147A" w:rsidDel="002D147A">
              <w:rPr>
                <w:rStyle w:val="ac"/>
                <w:rFonts w:ascii="SimSun" w:eastAsia="SimSun" w:hAnsi="SimSun" w:cs="SimSun"/>
                <w:noProof/>
              </w:rPr>
              <w:delText>6.16 switchStatement要素</w:delText>
            </w:r>
            <w:r w:rsidDel="002D147A">
              <w:rPr>
                <w:noProof/>
                <w:webHidden/>
              </w:rPr>
              <w:tab/>
            </w:r>
            <w:r w:rsidDel="002D147A">
              <w:rPr>
                <w:rFonts w:hint="eastAsia"/>
                <w:noProof/>
                <w:webHidden/>
              </w:rPr>
              <w:delText>28</w:delText>
            </w:r>
          </w:del>
        </w:p>
        <w:p w14:paraId="76BD23AF" w14:textId="1C62CC94" w:rsidR="00FD6D4A" w:rsidDel="002D147A" w:rsidRDefault="00FD6D4A">
          <w:pPr>
            <w:pStyle w:val="20"/>
            <w:tabs>
              <w:tab w:val="right" w:leader="dot" w:pos="9530"/>
            </w:tabs>
            <w:rPr>
              <w:del w:id="625" w:author="Hideaki Nagamine" w:date="2016-09-29T12:35:00Z"/>
              <w:rFonts w:hint="eastAsia"/>
              <w:noProof/>
            </w:rPr>
          </w:pPr>
          <w:del w:id="626" w:author="Hideaki Nagamine" w:date="2016-09-29T12:35:00Z">
            <w:r w:rsidRPr="002D147A" w:rsidDel="002D147A">
              <w:rPr>
                <w:rStyle w:val="ac"/>
                <w:rFonts w:ascii="SimSun" w:eastAsia="SimSun" w:hAnsi="SimSun" w:cs="SimSun"/>
                <w:noProof/>
              </w:rPr>
              <w:delText>6.17 caseLabel要素</w:delText>
            </w:r>
            <w:r w:rsidDel="002D147A">
              <w:rPr>
                <w:noProof/>
                <w:webHidden/>
              </w:rPr>
              <w:tab/>
            </w:r>
            <w:r w:rsidDel="002D147A">
              <w:rPr>
                <w:rFonts w:hint="eastAsia"/>
                <w:noProof/>
                <w:webHidden/>
              </w:rPr>
              <w:delText>28</w:delText>
            </w:r>
          </w:del>
        </w:p>
        <w:p w14:paraId="510EDC05" w14:textId="39BEAA6C" w:rsidR="00FD6D4A" w:rsidDel="002D147A" w:rsidRDefault="00FD6D4A">
          <w:pPr>
            <w:pStyle w:val="20"/>
            <w:tabs>
              <w:tab w:val="right" w:leader="dot" w:pos="9530"/>
            </w:tabs>
            <w:rPr>
              <w:del w:id="627" w:author="Hideaki Nagamine" w:date="2016-09-29T12:35:00Z"/>
              <w:rFonts w:hint="eastAsia"/>
              <w:noProof/>
            </w:rPr>
          </w:pPr>
          <w:del w:id="628" w:author="Hideaki Nagamine" w:date="2016-09-29T12:35:00Z">
            <w:r w:rsidRPr="002D147A" w:rsidDel="002D147A">
              <w:rPr>
                <w:rStyle w:val="ac"/>
                <w:rFonts w:ascii="SimSun" w:eastAsia="SimSun" w:hAnsi="SimSun" w:cs="SimSun"/>
                <w:noProof/>
              </w:rPr>
              <w:delText>6.18 gccRangedCaseLabel要素</w:delText>
            </w:r>
            <w:r w:rsidDel="002D147A">
              <w:rPr>
                <w:noProof/>
                <w:webHidden/>
              </w:rPr>
              <w:tab/>
            </w:r>
            <w:r w:rsidDel="002D147A">
              <w:rPr>
                <w:rFonts w:hint="eastAsia"/>
                <w:noProof/>
                <w:webHidden/>
              </w:rPr>
              <w:delText>29</w:delText>
            </w:r>
          </w:del>
        </w:p>
        <w:p w14:paraId="421B97F0" w14:textId="7E9BE38D" w:rsidR="00FD6D4A" w:rsidDel="002D147A" w:rsidRDefault="00FD6D4A">
          <w:pPr>
            <w:pStyle w:val="20"/>
            <w:tabs>
              <w:tab w:val="right" w:leader="dot" w:pos="9530"/>
            </w:tabs>
            <w:rPr>
              <w:del w:id="629" w:author="Hideaki Nagamine" w:date="2016-09-29T12:35:00Z"/>
              <w:rFonts w:hint="eastAsia"/>
              <w:noProof/>
            </w:rPr>
          </w:pPr>
          <w:del w:id="630" w:author="Hideaki Nagamine" w:date="2016-09-29T12:35:00Z">
            <w:r w:rsidRPr="002D147A" w:rsidDel="002D147A">
              <w:rPr>
                <w:rStyle w:val="ac"/>
                <w:rFonts w:ascii="SimSun" w:eastAsia="SimSun" w:hAnsi="SimSun" w:cs="SimSun"/>
                <w:noProof/>
              </w:rPr>
              <w:delText>6.19 defaultLabel要素</w:delText>
            </w:r>
            <w:r w:rsidDel="002D147A">
              <w:rPr>
                <w:noProof/>
                <w:webHidden/>
              </w:rPr>
              <w:tab/>
            </w:r>
            <w:r w:rsidDel="002D147A">
              <w:rPr>
                <w:rFonts w:hint="eastAsia"/>
                <w:noProof/>
                <w:webHidden/>
              </w:rPr>
              <w:delText>29</w:delText>
            </w:r>
          </w:del>
        </w:p>
        <w:p w14:paraId="37A0B026" w14:textId="138EFF76" w:rsidR="00FD6D4A" w:rsidDel="002D147A" w:rsidRDefault="00FD6D4A">
          <w:pPr>
            <w:pStyle w:val="20"/>
            <w:tabs>
              <w:tab w:val="right" w:leader="dot" w:pos="9530"/>
            </w:tabs>
            <w:rPr>
              <w:del w:id="631" w:author="Hideaki Nagamine" w:date="2016-09-29T12:35:00Z"/>
              <w:rFonts w:hint="eastAsia"/>
              <w:noProof/>
            </w:rPr>
          </w:pPr>
          <w:del w:id="632" w:author="Hideaki Nagamine" w:date="2016-09-29T12:35:00Z">
            <w:r w:rsidRPr="002D147A" w:rsidDel="002D147A">
              <w:rPr>
                <w:rStyle w:val="ac"/>
                <w:rFonts w:ascii="SimSun" w:eastAsia="SimSun" w:hAnsi="SimSun" w:cs="SimSun"/>
                <w:noProof/>
              </w:rPr>
              <w:delText>6.20 pragma要素</w:delText>
            </w:r>
            <w:r w:rsidDel="002D147A">
              <w:rPr>
                <w:noProof/>
                <w:webHidden/>
              </w:rPr>
              <w:tab/>
            </w:r>
            <w:r w:rsidDel="002D147A">
              <w:rPr>
                <w:rFonts w:hint="eastAsia"/>
                <w:noProof/>
                <w:webHidden/>
              </w:rPr>
              <w:delText>29</w:delText>
            </w:r>
          </w:del>
        </w:p>
        <w:p w14:paraId="2A92731B" w14:textId="5AC65468" w:rsidR="00FD6D4A" w:rsidDel="002D147A" w:rsidRDefault="00FD6D4A">
          <w:pPr>
            <w:pStyle w:val="20"/>
            <w:tabs>
              <w:tab w:val="right" w:leader="dot" w:pos="9530"/>
            </w:tabs>
            <w:rPr>
              <w:del w:id="633" w:author="Hideaki Nagamine" w:date="2016-09-29T12:35:00Z"/>
              <w:rFonts w:hint="eastAsia"/>
              <w:noProof/>
            </w:rPr>
          </w:pPr>
          <w:del w:id="634" w:author="Hideaki Nagamine" w:date="2016-09-29T12:35:00Z">
            <w:r w:rsidRPr="002D147A" w:rsidDel="002D147A">
              <w:rPr>
                <w:rStyle w:val="ac"/>
                <w:rFonts w:ascii="SimSun" w:eastAsia="SimSun" w:hAnsi="SimSun" w:cs="SimSun"/>
                <w:noProof/>
              </w:rPr>
              <w:delText>6.21 text要素</w:delText>
            </w:r>
            <w:r w:rsidDel="002D147A">
              <w:rPr>
                <w:noProof/>
                <w:webHidden/>
              </w:rPr>
              <w:tab/>
            </w:r>
            <w:r w:rsidDel="002D147A">
              <w:rPr>
                <w:rFonts w:hint="eastAsia"/>
                <w:noProof/>
                <w:webHidden/>
              </w:rPr>
              <w:delText>29</w:delText>
            </w:r>
          </w:del>
        </w:p>
        <w:p w14:paraId="4F56895B" w14:textId="300CB3C6" w:rsidR="00FD6D4A" w:rsidDel="002D147A" w:rsidRDefault="00FD6D4A">
          <w:pPr>
            <w:pStyle w:val="10"/>
            <w:tabs>
              <w:tab w:val="right" w:leader="dot" w:pos="9530"/>
            </w:tabs>
            <w:rPr>
              <w:del w:id="635" w:author="Hideaki Nagamine" w:date="2016-09-29T12:35:00Z"/>
              <w:rFonts w:hint="eastAsia"/>
              <w:noProof/>
            </w:rPr>
          </w:pPr>
          <w:del w:id="636" w:author="Hideaki Nagamine" w:date="2016-09-29T12:35:00Z">
            <w:r w:rsidRPr="002D147A" w:rsidDel="002D147A">
              <w:rPr>
                <w:rStyle w:val="ac"/>
                <w:rFonts w:ascii="SimSun" w:eastAsia="SimSun" w:hAnsi="SimSun" w:cs="SimSun"/>
                <w:noProof/>
              </w:rPr>
              <w:delText>7 式の要素</w:delText>
            </w:r>
            <w:r w:rsidDel="002D147A">
              <w:rPr>
                <w:noProof/>
                <w:webHidden/>
              </w:rPr>
              <w:tab/>
            </w:r>
            <w:r w:rsidDel="002D147A">
              <w:rPr>
                <w:rFonts w:hint="eastAsia"/>
                <w:noProof/>
                <w:webHidden/>
              </w:rPr>
              <w:delText>30</w:delText>
            </w:r>
          </w:del>
        </w:p>
        <w:p w14:paraId="45E04AE4" w14:textId="23DF96C4" w:rsidR="00FD6D4A" w:rsidDel="002D147A" w:rsidRDefault="00FD6D4A">
          <w:pPr>
            <w:pStyle w:val="20"/>
            <w:tabs>
              <w:tab w:val="right" w:leader="dot" w:pos="9530"/>
            </w:tabs>
            <w:rPr>
              <w:del w:id="637" w:author="Hideaki Nagamine" w:date="2016-09-29T12:35:00Z"/>
              <w:rFonts w:hint="eastAsia"/>
              <w:noProof/>
            </w:rPr>
          </w:pPr>
          <w:del w:id="638" w:author="Hideaki Nagamine" w:date="2016-09-29T12:35:00Z">
            <w:r w:rsidRPr="002D147A" w:rsidDel="002D147A">
              <w:rPr>
                <w:rStyle w:val="ac"/>
                <w:rFonts w:ascii="SimSun" w:eastAsia="SimSun" w:hAnsi="SimSun" w:cs="SimSun"/>
                <w:noProof/>
              </w:rPr>
              <w:delText>7.1 定数の要素</w:delText>
            </w:r>
            <w:r w:rsidDel="002D147A">
              <w:rPr>
                <w:noProof/>
                <w:webHidden/>
              </w:rPr>
              <w:tab/>
            </w:r>
            <w:r w:rsidDel="002D147A">
              <w:rPr>
                <w:rFonts w:hint="eastAsia"/>
                <w:noProof/>
                <w:webHidden/>
              </w:rPr>
              <w:delText>30</w:delText>
            </w:r>
          </w:del>
        </w:p>
        <w:p w14:paraId="48A5D6B5" w14:textId="6FAB6457" w:rsidR="00FD6D4A" w:rsidDel="002D147A" w:rsidRDefault="00FD6D4A">
          <w:pPr>
            <w:pStyle w:val="20"/>
            <w:tabs>
              <w:tab w:val="right" w:leader="dot" w:pos="9530"/>
            </w:tabs>
            <w:rPr>
              <w:del w:id="639" w:author="Hideaki Nagamine" w:date="2016-09-29T12:35:00Z"/>
              <w:rFonts w:hint="eastAsia"/>
              <w:noProof/>
            </w:rPr>
          </w:pPr>
          <w:del w:id="640" w:author="Hideaki Nagamine" w:date="2016-09-29T12:35:00Z">
            <w:r w:rsidRPr="002D147A" w:rsidDel="002D147A">
              <w:rPr>
                <w:rStyle w:val="ac"/>
                <w:rFonts w:ascii="SimSun" w:eastAsia="SimSun" w:hAnsi="SimSun" w:cs="SimSun"/>
                <w:noProof/>
              </w:rPr>
              <w:delText>7.2 変数参照の要素（Var要素、varAddr要素、arrayAddr要素）</w:delText>
            </w:r>
            <w:r w:rsidDel="002D147A">
              <w:rPr>
                <w:noProof/>
                <w:webHidden/>
              </w:rPr>
              <w:tab/>
            </w:r>
            <w:r w:rsidDel="002D147A">
              <w:rPr>
                <w:rFonts w:hint="eastAsia"/>
                <w:noProof/>
                <w:webHidden/>
              </w:rPr>
              <w:delText>31</w:delText>
            </w:r>
          </w:del>
        </w:p>
        <w:p w14:paraId="1D2ABB57" w14:textId="2BFCC01F" w:rsidR="00FD6D4A" w:rsidDel="002D147A" w:rsidRDefault="00FD6D4A">
          <w:pPr>
            <w:pStyle w:val="20"/>
            <w:tabs>
              <w:tab w:val="right" w:leader="dot" w:pos="9530"/>
            </w:tabs>
            <w:rPr>
              <w:del w:id="641" w:author="Hideaki Nagamine" w:date="2016-09-29T12:35:00Z"/>
              <w:rFonts w:hint="eastAsia"/>
              <w:noProof/>
            </w:rPr>
          </w:pPr>
          <w:del w:id="642" w:author="Hideaki Nagamine" w:date="2016-09-29T12:35:00Z">
            <w:r w:rsidRPr="002D147A" w:rsidDel="002D147A">
              <w:rPr>
                <w:rStyle w:val="ac"/>
                <w:rFonts w:ascii="SimSun" w:eastAsia="SimSun" w:hAnsi="SimSun" w:cs="SimSun"/>
                <w:noProof/>
              </w:rPr>
              <w:delText>7.3 pointerRef要素</w:delText>
            </w:r>
            <w:r w:rsidDel="002D147A">
              <w:rPr>
                <w:noProof/>
                <w:webHidden/>
              </w:rPr>
              <w:tab/>
            </w:r>
            <w:r w:rsidDel="002D147A">
              <w:rPr>
                <w:rFonts w:hint="eastAsia"/>
                <w:noProof/>
                <w:webHidden/>
              </w:rPr>
              <w:delText>31</w:delText>
            </w:r>
          </w:del>
        </w:p>
        <w:p w14:paraId="0B61CD6E" w14:textId="413B7D4A" w:rsidR="00FD6D4A" w:rsidDel="002D147A" w:rsidRDefault="00FD6D4A">
          <w:pPr>
            <w:pStyle w:val="20"/>
            <w:tabs>
              <w:tab w:val="right" w:leader="dot" w:pos="9530"/>
            </w:tabs>
            <w:rPr>
              <w:del w:id="643" w:author="Hideaki Nagamine" w:date="2016-09-29T12:35:00Z"/>
              <w:rFonts w:hint="eastAsia"/>
              <w:noProof/>
            </w:rPr>
          </w:pPr>
          <w:del w:id="644" w:author="Hideaki Nagamine" w:date="2016-09-29T12:35:00Z">
            <w:r w:rsidRPr="002D147A" w:rsidDel="002D147A">
              <w:rPr>
                <w:rStyle w:val="ac"/>
                <w:rFonts w:ascii="SimSun" w:eastAsia="SimSun" w:hAnsi="SimSun" w:cs="SimSun"/>
                <w:noProof/>
              </w:rPr>
              <w:delText>7.4 arrayRef要素</w:delText>
            </w:r>
            <w:r w:rsidDel="002D147A">
              <w:rPr>
                <w:noProof/>
                <w:webHidden/>
              </w:rPr>
              <w:tab/>
            </w:r>
            <w:r w:rsidDel="002D147A">
              <w:rPr>
                <w:rFonts w:hint="eastAsia"/>
                <w:noProof/>
                <w:webHidden/>
              </w:rPr>
              <w:delText>32</w:delText>
            </w:r>
          </w:del>
        </w:p>
        <w:p w14:paraId="421299C0" w14:textId="0C463D84" w:rsidR="00FD6D4A" w:rsidDel="002D147A" w:rsidRDefault="00FD6D4A">
          <w:pPr>
            <w:pStyle w:val="20"/>
            <w:tabs>
              <w:tab w:val="right" w:leader="dot" w:pos="9530"/>
            </w:tabs>
            <w:rPr>
              <w:del w:id="645" w:author="Hideaki Nagamine" w:date="2016-09-29T12:35:00Z"/>
              <w:rFonts w:hint="eastAsia"/>
              <w:noProof/>
            </w:rPr>
          </w:pPr>
          <w:del w:id="646" w:author="Hideaki Nagamine" w:date="2016-09-29T12:35:00Z">
            <w:r w:rsidRPr="002D147A" w:rsidDel="002D147A">
              <w:rPr>
                <w:rStyle w:val="ac"/>
                <w:rFonts w:ascii="Arial Unicode MS" w:eastAsia="Arial Unicode MS" w:hAnsi="Arial Unicode MS" w:cs="Arial Unicode MS"/>
                <w:noProof/>
              </w:rPr>
              <w:delText xml:space="preserve">7.5 </w:delText>
            </w:r>
            <w:r w:rsidRPr="002D147A" w:rsidDel="002D147A">
              <w:rPr>
                <w:rStyle w:val="ac"/>
                <w:rFonts w:ascii="ＭＳ ゴシック" w:eastAsia="ＭＳ ゴシック" w:hAnsi="ＭＳ ゴシック" w:cs="ＭＳ ゴシック" w:hint="eastAsia"/>
                <w:noProof/>
              </w:rPr>
              <w:delText>メンバの参照の要素（</w:delText>
            </w:r>
            <w:r w:rsidRPr="002D147A" w:rsidDel="002D147A">
              <w:rPr>
                <w:rStyle w:val="ac"/>
                <w:rFonts w:ascii="Arial Unicode MS" w:eastAsia="Arial Unicode MS" w:hAnsi="Arial Unicode MS" w:cs="Arial Unicode MS"/>
                <w:noProof/>
              </w:rPr>
              <w:delText>C++</w:delText>
            </w:r>
            <w:r w:rsidRPr="002D147A" w:rsidDel="002D147A">
              <w:rPr>
                <w:rStyle w:val="ac"/>
                <w:rFonts w:ascii="ＭＳ ゴシック" w:eastAsia="ＭＳ ゴシック" w:hAnsi="ＭＳ ゴシック" w:cs="ＭＳ ゴシック" w:hint="eastAsia"/>
                <w:noProof/>
              </w:rPr>
              <w:delText>拡張）</w:delText>
            </w:r>
            <w:r w:rsidDel="002D147A">
              <w:rPr>
                <w:noProof/>
                <w:webHidden/>
              </w:rPr>
              <w:tab/>
            </w:r>
            <w:r w:rsidDel="002D147A">
              <w:rPr>
                <w:rFonts w:hint="eastAsia"/>
                <w:noProof/>
                <w:webHidden/>
              </w:rPr>
              <w:delText>32</w:delText>
            </w:r>
          </w:del>
        </w:p>
        <w:p w14:paraId="5EA13BB5" w14:textId="68211428" w:rsidR="00FD6D4A" w:rsidDel="002D147A" w:rsidRDefault="00FD6D4A">
          <w:pPr>
            <w:pStyle w:val="20"/>
            <w:tabs>
              <w:tab w:val="right" w:leader="dot" w:pos="9530"/>
            </w:tabs>
            <w:rPr>
              <w:del w:id="647" w:author="Hideaki Nagamine" w:date="2016-09-29T12:35:00Z"/>
              <w:rFonts w:hint="eastAsia"/>
              <w:noProof/>
            </w:rPr>
          </w:pPr>
          <w:del w:id="648" w:author="Hideaki Nagamine" w:date="2016-09-29T12:35:00Z">
            <w:r w:rsidRPr="002D147A" w:rsidDel="002D147A">
              <w:rPr>
                <w:rStyle w:val="ac"/>
                <w:rFonts w:ascii="Arial Unicode MS" w:eastAsia="Arial Unicode MS" w:hAnsi="Arial Unicode MS" w:cs="Arial Unicode MS"/>
                <w:noProof/>
              </w:rPr>
              <w:delText xml:space="preserve">7.6 </w:delText>
            </w:r>
            <w:r w:rsidRPr="002D147A" w:rsidDel="002D147A">
              <w:rPr>
                <w:rStyle w:val="ac"/>
                <w:rFonts w:ascii="ＭＳ ゴシック" w:eastAsia="ＭＳ ゴシック" w:hAnsi="ＭＳ ゴシック" w:cs="ＭＳ ゴシック" w:hint="eastAsia"/>
                <w:noProof/>
              </w:rPr>
              <w:delText>メンバポインタの参照の要素（</w:delText>
            </w:r>
            <w:r w:rsidRPr="002D147A" w:rsidDel="002D147A">
              <w:rPr>
                <w:rStyle w:val="ac"/>
                <w:rFonts w:ascii="Arial Unicode MS" w:eastAsia="Arial Unicode MS" w:hAnsi="Arial Unicode MS" w:cs="Arial Unicode MS"/>
                <w:noProof/>
              </w:rPr>
              <w:delText>C++</w:delText>
            </w:r>
            <w:r w:rsidRPr="002D147A" w:rsidDel="002D147A">
              <w:rPr>
                <w:rStyle w:val="ac"/>
                <w:rFonts w:ascii="ＭＳ ゴシック" w:eastAsia="ＭＳ ゴシック" w:hAnsi="ＭＳ ゴシック" w:cs="ＭＳ ゴシック" w:hint="eastAsia"/>
                <w:noProof/>
              </w:rPr>
              <w:delText>）</w:delText>
            </w:r>
            <w:r w:rsidDel="002D147A">
              <w:rPr>
                <w:noProof/>
                <w:webHidden/>
              </w:rPr>
              <w:tab/>
            </w:r>
            <w:r w:rsidDel="002D147A">
              <w:rPr>
                <w:rFonts w:hint="eastAsia"/>
                <w:noProof/>
                <w:webHidden/>
              </w:rPr>
              <w:delText>33</w:delText>
            </w:r>
          </w:del>
        </w:p>
        <w:p w14:paraId="6A7C6A3D" w14:textId="6FFA10B2" w:rsidR="00FD6D4A" w:rsidDel="002D147A" w:rsidRDefault="00FD6D4A">
          <w:pPr>
            <w:pStyle w:val="20"/>
            <w:tabs>
              <w:tab w:val="right" w:leader="dot" w:pos="9530"/>
            </w:tabs>
            <w:rPr>
              <w:del w:id="649" w:author="Hideaki Nagamine" w:date="2016-09-29T12:35:00Z"/>
              <w:rFonts w:hint="eastAsia"/>
              <w:noProof/>
            </w:rPr>
          </w:pPr>
          <w:del w:id="650" w:author="Hideaki Nagamine" w:date="2016-09-29T12:35:00Z">
            <w:r w:rsidRPr="002D147A" w:rsidDel="002D147A">
              <w:rPr>
                <w:rStyle w:val="ac"/>
                <w:rFonts w:ascii="SimSun" w:eastAsia="SimSun" w:hAnsi="SimSun" w:cs="SimSun"/>
                <w:noProof/>
              </w:rPr>
              <w:delText>7.7 複合リテラルの要素（新規）</w:delText>
            </w:r>
            <w:r w:rsidDel="002D147A">
              <w:rPr>
                <w:noProof/>
                <w:webHidden/>
              </w:rPr>
              <w:tab/>
            </w:r>
            <w:r w:rsidDel="002D147A">
              <w:rPr>
                <w:rFonts w:hint="eastAsia"/>
                <w:noProof/>
                <w:webHidden/>
              </w:rPr>
              <w:delText>34</w:delText>
            </w:r>
          </w:del>
        </w:p>
        <w:p w14:paraId="42049E0C" w14:textId="375CF64C" w:rsidR="00FD6D4A" w:rsidDel="002D147A" w:rsidRDefault="00FD6D4A">
          <w:pPr>
            <w:pStyle w:val="20"/>
            <w:tabs>
              <w:tab w:val="right" w:leader="dot" w:pos="9530"/>
            </w:tabs>
            <w:rPr>
              <w:del w:id="651" w:author="Hideaki Nagamine" w:date="2016-09-29T12:35:00Z"/>
              <w:rFonts w:hint="eastAsia"/>
              <w:noProof/>
            </w:rPr>
          </w:pPr>
          <w:del w:id="652" w:author="Hideaki Nagamine" w:date="2016-09-29T12:35:00Z">
            <w:r w:rsidRPr="002D147A" w:rsidDel="002D147A">
              <w:rPr>
                <w:rStyle w:val="ac"/>
                <w:rFonts w:ascii="SimSun" w:eastAsia="SimSun" w:hAnsi="SimSun" w:cs="SimSun"/>
                <w:noProof/>
              </w:rPr>
              <w:delText>7.8 thisExpr要素（C++）</w:delText>
            </w:r>
            <w:r w:rsidDel="002D147A">
              <w:rPr>
                <w:noProof/>
                <w:webHidden/>
              </w:rPr>
              <w:tab/>
            </w:r>
            <w:r w:rsidDel="002D147A">
              <w:rPr>
                <w:rFonts w:hint="eastAsia"/>
                <w:noProof/>
                <w:webHidden/>
              </w:rPr>
              <w:delText>35</w:delText>
            </w:r>
          </w:del>
        </w:p>
        <w:p w14:paraId="462FFDD0" w14:textId="2BE1CFA3" w:rsidR="00FD6D4A" w:rsidDel="002D147A" w:rsidRDefault="00FD6D4A">
          <w:pPr>
            <w:pStyle w:val="20"/>
            <w:tabs>
              <w:tab w:val="right" w:leader="dot" w:pos="9530"/>
            </w:tabs>
            <w:rPr>
              <w:del w:id="653" w:author="Hideaki Nagamine" w:date="2016-09-29T12:35:00Z"/>
              <w:rFonts w:hint="eastAsia"/>
              <w:noProof/>
            </w:rPr>
          </w:pPr>
          <w:del w:id="654" w:author="Hideaki Nagamine" w:date="2016-09-29T12:35:00Z">
            <w:r w:rsidRPr="002D147A" w:rsidDel="002D147A">
              <w:rPr>
                <w:rStyle w:val="ac"/>
                <w:rFonts w:ascii="SimSun" w:eastAsia="SimSun" w:hAnsi="SimSun" w:cs="SimSun"/>
                <w:noProof/>
              </w:rPr>
              <w:delText>7.9 assignExpr 要素</w:delText>
            </w:r>
            <w:r w:rsidDel="002D147A">
              <w:rPr>
                <w:noProof/>
                <w:webHidden/>
              </w:rPr>
              <w:tab/>
            </w:r>
            <w:r w:rsidDel="002D147A">
              <w:rPr>
                <w:rFonts w:hint="eastAsia"/>
                <w:noProof/>
                <w:webHidden/>
              </w:rPr>
              <w:delText>35</w:delText>
            </w:r>
          </w:del>
        </w:p>
        <w:p w14:paraId="3A28EB08" w14:textId="3A5C874C" w:rsidR="00FD6D4A" w:rsidDel="002D147A" w:rsidRDefault="00FD6D4A">
          <w:pPr>
            <w:pStyle w:val="20"/>
            <w:tabs>
              <w:tab w:val="right" w:leader="dot" w:pos="9530"/>
            </w:tabs>
            <w:rPr>
              <w:del w:id="655" w:author="Hideaki Nagamine" w:date="2016-09-29T12:35:00Z"/>
              <w:rFonts w:hint="eastAsia"/>
              <w:noProof/>
            </w:rPr>
          </w:pPr>
          <w:del w:id="656" w:author="Hideaki Nagamine" w:date="2016-09-29T12:35:00Z">
            <w:r w:rsidRPr="002D147A" w:rsidDel="002D147A">
              <w:rPr>
                <w:rStyle w:val="ac"/>
                <w:rFonts w:ascii="SimSun" w:eastAsia="SimSun" w:hAnsi="SimSun" w:cs="SimSun"/>
                <w:noProof/>
              </w:rPr>
              <w:delText>7.10 2項演算式の要素</w:delText>
            </w:r>
            <w:r w:rsidDel="002D147A">
              <w:rPr>
                <w:noProof/>
                <w:webHidden/>
              </w:rPr>
              <w:tab/>
            </w:r>
            <w:r w:rsidDel="002D147A">
              <w:rPr>
                <w:rFonts w:hint="eastAsia"/>
                <w:noProof/>
                <w:webHidden/>
              </w:rPr>
              <w:delText>35</w:delText>
            </w:r>
          </w:del>
        </w:p>
        <w:p w14:paraId="4ECD5CE9" w14:textId="772E890E" w:rsidR="00FD6D4A" w:rsidDel="002D147A" w:rsidRDefault="00FD6D4A">
          <w:pPr>
            <w:pStyle w:val="20"/>
            <w:tabs>
              <w:tab w:val="right" w:leader="dot" w:pos="9530"/>
            </w:tabs>
            <w:rPr>
              <w:del w:id="657" w:author="Hideaki Nagamine" w:date="2016-09-29T12:35:00Z"/>
              <w:rFonts w:hint="eastAsia"/>
              <w:noProof/>
            </w:rPr>
          </w:pPr>
          <w:del w:id="658" w:author="Hideaki Nagamine" w:date="2016-09-29T12:35:00Z">
            <w:r w:rsidRPr="002D147A" w:rsidDel="002D147A">
              <w:rPr>
                <w:rStyle w:val="ac"/>
                <w:rFonts w:ascii="SimSun" w:eastAsia="SimSun" w:hAnsi="SimSun" w:cs="SimSun"/>
                <w:noProof/>
              </w:rPr>
              <w:delText>7.11 単項演算式の要素</w:delText>
            </w:r>
            <w:r w:rsidDel="002D147A">
              <w:rPr>
                <w:noProof/>
                <w:webHidden/>
              </w:rPr>
              <w:tab/>
            </w:r>
            <w:r w:rsidDel="002D147A">
              <w:rPr>
                <w:rFonts w:hint="eastAsia"/>
                <w:noProof/>
                <w:webHidden/>
              </w:rPr>
              <w:delText>36</w:delText>
            </w:r>
          </w:del>
        </w:p>
        <w:p w14:paraId="377229AA" w14:textId="210C449A" w:rsidR="00FD6D4A" w:rsidDel="002D147A" w:rsidRDefault="00FD6D4A">
          <w:pPr>
            <w:pStyle w:val="20"/>
            <w:tabs>
              <w:tab w:val="right" w:leader="dot" w:pos="9530"/>
            </w:tabs>
            <w:rPr>
              <w:del w:id="659" w:author="Hideaki Nagamine" w:date="2016-09-29T12:35:00Z"/>
              <w:rFonts w:hint="eastAsia"/>
              <w:noProof/>
            </w:rPr>
          </w:pPr>
          <w:del w:id="660" w:author="Hideaki Nagamine" w:date="2016-09-29T12:35:00Z">
            <w:r w:rsidRPr="002D147A" w:rsidDel="002D147A">
              <w:rPr>
                <w:rStyle w:val="ac"/>
                <w:rFonts w:ascii="SimSun" w:eastAsia="SimSun" w:hAnsi="SimSun" w:cs="SimSun"/>
                <w:noProof/>
              </w:rPr>
              <w:delText>7.12 functionCall要素</w:delText>
            </w:r>
            <w:r w:rsidDel="002D147A">
              <w:rPr>
                <w:noProof/>
                <w:webHidden/>
              </w:rPr>
              <w:tab/>
            </w:r>
            <w:r w:rsidDel="002D147A">
              <w:rPr>
                <w:rFonts w:hint="eastAsia"/>
                <w:noProof/>
                <w:webHidden/>
              </w:rPr>
              <w:delText>37</w:delText>
            </w:r>
          </w:del>
        </w:p>
        <w:p w14:paraId="31B5427D" w14:textId="5746B160" w:rsidR="00FD6D4A" w:rsidDel="002D147A" w:rsidRDefault="00FD6D4A">
          <w:pPr>
            <w:pStyle w:val="30"/>
            <w:tabs>
              <w:tab w:val="right" w:leader="dot" w:pos="9530"/>
            </w:tabs>
            <w:rPr>
              <w:del w:id="661" w:author="Hideaki Nagamine" w:date="2016-09-29T12:35:00Z"/>
              <w:rFonts w:hint="eastAsia"/>
              <w:noProof/>
            </w:rPr>
          </w:pPr>
          <w:del w:id="662" w:author="Hideaki Nagamine" w:date="2016-09-29T12:35:00Z">
            <w:r w:rsidRPr="002D147A" w:rsidDel="002D147A">
              <w:rPr>
                <w:rStyle w:val="ac"/>
                <w:rFonts w:ascii="SimSun" w:eastAsia="SimSun" w:hAnsi="SimSun" w:cs="SimSun"/>
                <w:noProof/>
              </w:rPr>
              <w:delText>7.12.1 arguments要素</w:delText>
            </w:r>
            <w:r w:rsidDel="002D147A">
              <w:rPr>
                <w:noProof/>
                <w:webHidden/>
              </w:rPr>
              <w:tab/>
            </w:r>
            <w:r w:rsidDel="002D147A">
              <w:rPr>
                <w:rFonts w:hint="eastAsia"/>
                <w:noProof/>
                <w:webHidden/>
              </w:rPr>
              <w:delText>37</w:delText>
            </w:r>
          </w:del>
        </w:p>
        <w:p w14:paraId="11C48630" w14:textId="4A3D3869" w:rsidR="00FD6D4A" w:rsidDel="002D147A" w:rsidRDefault="00FD6D4A">
          <w:pPr>
            <w:pStyle w:val="20"/>
            <w:tabs>
              <w:tab w:val="right" w:leader="dot" w:pos="9530"/>
            </w:tabs>
            <w:rPr>
              <w:del w:id="663" w:author="Hideaki Nagamine" w:date="2016-09-29T12:35:00Z"/>
              <w:rFonts w:hint="eastAsia"/>
              <w:noProof/>
            </w:rPr>
          </w:pPr>
          <w:del w:id="664" w:author="Hideaki Nagamine" w:date="2016-09-29T12:35:00Z">
            <w:r w:rsidRPr="002D147A" w:rsidDel="002D147A">
              <w:rPr>
                <w:rStyle w:val="ac"/>
                <w:rFonts w:ascii="SimSun" w:eastAsia="SimSun" w:hAnsi="SimSun" w:cs="SimSun"/>
                <w:noProof/>
              </w:rPr>
              <w:delText>7.13 commaExpr要素</w:delText>
            </w:r>
            <w:r w:rsidDel="002D147A">
              <w:rPr>
                <w:noProof/>
                <w:webHidden/>
              </w:rPr>
              <w:tab/>
            </w:r>
            <w:r w:rsidDel="002D147A">
              <w:rPr>
                <w:rFonts w:hint="eastAsia"/>
                <w:noProof/>
                <w:webHidden/>
              </w:rPr>
              <w:delText>37</w:delText>
            </w:r>
          </w:del>
        </w:p>
        <w:p w14:paraId="3B5C8B92" w14:textId="2B5E7FFD" w:rsidR="00FD6D4A" w:rsidDel="002D147A" w:rsidRDefault="00FD6D4A">
          <w:pPr>
            <w:pStyle w:val="20"/>
            <w:tabs>
              <w:tab w:val="right" w:leader="dot" w:pos="9530"/>
            </w:tabs>
            <w:rPr>
              <w:del w:id="665" w:author="Hideaki Nagamine" w:date="2016-09-29T12:35:00Z"/>
              <w:rFonts w:hint="eastAsia"/>
              <w:noProof/>
            </w:rPr>
          </w:pPr>
          <w:del w:id="666" w:author="Hideaki Nagamine" w:date="2016-09-29T12:35:00Z">
            <w:r w:rsidRPr="002D147A" w:rsidDel="002D147A">
              <w:rPr>
                <w:rStyle w:val="ac"/>
                <w:rFonts w:ascii="Arial Unicode MS" w:eastAsia="Arial Unicode MS" w:hAnsi="Arial Unicode MS" w:cs="Arial Unicode MS"/>
                <w:noProof/>
              </w:rPr>
              <w:delText xml:space="preserve">7.14 </w:delText>
            </w:r>
            <w:r w:rsidRPr="002D147A" w:rsidDel="002D147A">
              <w:rPr>
                <w:rStyle w:val="ac"/>
                <w:rFonts w:ascii="ＭＳ ゴシック" w:eastAsia="ＭＳ ゴシック" w:hAnsi="ＭＳ ゴシック" w:cs="ＭＳ ゴシック" w:hint="eastAsia"/>
                <w:noProof/>
              </w:rPr>
              <w:delText>インクリメント・デクリメント要素（</w:delText>
            </w:r>
            <w:r w:rsidRPr="002D147A" w:rsidDel="002D147A">
              <w:rPr>
                <w:rStyle w:val="ac"/>
                <w:rFonts w:ascii="Arial Unicode MS" w:eastAsia="Arial Unicode MS" w:hAnsi="Arial Unicode MS" w:cs="Arial Unicode MS"/>
                <w:noProof/>
              </w:rPr>
              <w:delText>postIncrExpr, postDecrExpr, preIncrExpr, preDecrExpr</w:delText>
            </w:r>
            <w:r w:rsidRPr="002D147A" w:rsidDel="002D147A">
              <w:rPr>
                <w:rStyle w:val="ac"/>
                <w:rFonts w:ascii="ＭＳ ゴシック" w:eastAsia="ＭＳ ゴシック" w:hAnsi="ＭＳ ゴシック" w:cs="ＭＳ ゴシック" w:hint="eastAsia"/>
                <w:noProof/>
              </w:rPr>
              <w:delText>）</w:delText>
            </w:r>
            <w:r w:rsidDel="002D147A">
              <w:rPr>
                <w:noProof/>
                <w:webHidden/>
              </w:rPr>
              <w:tab/>
            </w:r>
            <w:r w:rsidDel="002D147A">
              <w:rPr>
                <w:rFonts w:hint="eastAsia"/>
                <w:noProof/>
                <w:webHidden/>
              </w:rPr>
              <w:delText>37</w:delText>
            </w:r>
          </w:del>
        </w:p>
        <w:p w14:paraId="6863395A" w14:textId="6A37CA9F" w:rsidR="00FD6D4A" w:rsidDel="002D147A" w:rsidRDefault="00FD6D4A">
          <w:pPr>
            <w:pStyle w:val="20"/>
            <w:tabs>
              <w:tab w:val="right" w:leader="dot" w:pos="9530"/>
            </w:tabs>
            <w:rPr>
              <w:del w:id="667" w:author="Hideaki Nagamine" w:date="2016-09-29T12:35:00Z"/>
              <w:rFonts w:hint="eastAsia"/>
              <w:noProof/>
            </w:rPr>
          </w:pPr>
          <w:del w:id="668" w:author="Hideaki Nagamine" w:date="2016-09-29T12:35:00Z">
            <w:r w:rsidRPr="002D147A" w:rsidDel="002D147A">
              <w:rPr>
                <w:rStyle w:val="ac"/>
                <w:rFonts w:ascii="SimSun" w:eastAsia="SimSun" w:hAnsi="SimSun" w:cs="SimSun"/>
                <w:noProof/>
              </w:rPr>
              <w:delText>7.15 castExpr要素（廃止予定）</w:delText>
            </w:r>
            <w:r w:rsidDel="002D147A">
              <w:rPr>
                <w:noProof/>
                <w:webHidden/>
              </w:rPr>
              <w:tab/>
            </w:r>
            <w:r w:rsidDel="002D147A">
              <w:rPr>
                <w:rFonts w:hint="eastAsia"/>
                <w:noProof/>
                <w:webHidden/>
              </w:rPr>
              <w:delText>37</w:delText>
            </w:r>
          </w:del>
        </w:p>
        <w:p w14:paraId="419C1F51" w14:textId="773E0D57" w:rsidR="00FD6D4A" w:rsidDel="002D147A" w:rsidRDefault="00FD6D4A">
          <w:pPr>
            <w:pStyle w:val="20"/>
            <w:tabs>
              <w:tab w:val="right" w:leader="dot" w:pos="9530"/>
            </w:tabs>
            <w:rPr>
              <w:del w:id="669" w:author="Hideaki Nagamine" w:date="2016-09-29T12:35:00Z"/>
              <w:rFonts w:hint="eastAsia"/>
              <w:noProof/>
            </w:rPr>
          </w:pPr>
          <w:del w:id="670" w:author="Hideaki Nagamine" w:date="2016-09-29T12:35:00Z">
            <w:r w:rsidRPr="002D147A" w:rsidDel="002D147A">
              <w:rPr>
                <w:rStyle w:val="ac"/>
                <w:rFonts w:ascii="Arial Unicode MS" w:eastAsia="Arial Unicode MS" w:hAnsi="Arial Unicode MS" w:cs="Arial Unicode MS"/>
                <w:noProof/>
              </w:rPr>
              <w:delText xml:space="preserve">7.16 </w:delText>
            </w:r>
            <w:r w:rsidRPr="002D147A" w:rsidDel="002D147A">
              <w:rPr>
                <w:rStyle w:val="ac"/>
                <w:rFonts w:ascii="ＭＳ ゴシック" w:eastAsia="ＭＳ ゴシック" w:hAnsi="ＭＳ ゴシック" w:cs="ＭＳ ゴシック" w:hint="eastAsia"/>
                <w:noProof/>
              </w:rPr>
              <w:delText>キャスト要素（</w:delText>
            </w:r>
            <w:r w:rsidRPr="002D147A" w:rsidDel="002D147A">
              <w:rPr>
                <w:rStyle w:val="ac"/>
                <w:rFonts w:ascii="Arial Unicode MS" w:eastAsia="Arial Unicode MS" w:hAnsi="Arial Unicode MS" w:cs="Arial Unicode MS"/>
                <w:noProof/>
              </w:rPr>
              <w:delText>staticCast, dynamicCast, constCast, reinterpretCast</w:delText>
            </w:r>
            <w:r w:rsidRPr="002D147A" w:rsidDel="002D147A">
              <w:rPr>
                <w:rStyle w:val="ac"/>
                <w:rFonts w:ascii="ＭＳ ゴシック" w:eastAsia="ＭＳ ゴシック" w:hAnsi="ＭＳ ゴシック" w:cs="ＭＳ ゴシック" w:hint="eastAsia"/>
                <w:noProof/>
              </w:rPr>
              <w:delText>）（</w:delText>
            </w:r>
            <w:r w:rsidRPr="002D147A" w:rsidDel="002D147A">
              <w:rPr>
                <w:rStyle w:val="ac"/>
                <w:rFonts w:ascii="Arial Unicode MS" w:eastAsia="Arial Unicode MS" w:hAnsi="Arial Unicode MS" w:cs="Arial Unicode MS"/>
                <w:noProof/>
              </w:rPr>
              <w:delText>C++</w:delText>
            </w:r>
            <w:r w:rsidRPr="002D147A" w:rsidDel="002D147A">
              <w:rPr>
                <w:rStyle w:val="ac"/>
                <w:rFonts w:ascii="ＭＳ ゴシック" w:eastAsia="ＭＳ ゴシック" w:hAnsi="ＭＳ ゴシック" w:cs="ＭＳ ゴシック" w:hint="eastAsia"/>
                <w:noProof/>
              </w:rPr>
              <w:delText>）</w:delText>
            </w:r>
            <w:r w:rsidDel="002D147A">
              <w:rPr>
                <w:noProof/>
                <w:webHidden/>
              </w:rPr>
              <w:tab/>
            </w:r>
            <w:r w:rsidDel="002D147A">
              <w:rPr>
                <w:rFonts w:hint="eastAsia"/>
                <w:noProof/>
                <w:webHidden/>
              </w:rPr>
              <w:delText>38</w:delText>
            </w:r>
          </w:del>
        </w:p>
        <w:p w14:paraId="1D6A364D" w14:textId="1DAA9F43" w:rsidR="00FD6D4A" w:rsidDel="002D147A" w:rsidRDefault="00FD6D4A">
          <w:pPr>
            <w:pStyle w:val="20"/>
            <w:tabs>
              <w:tab w:val="right" w:leader="dot" w:pos="9530"/>
            </w:tabs>
            <w:rPr>
              <w:del w:id="671" w:author="Hideaki Nagamine" w:date="2016-09-29T12:35:00Z"/>
              <w:rFonts w:hint="eastAsia"/>
              <w:noProof/>
            </w:rPr>
          </w:pPr>
          <w:del w:id="672" w:author="Hideaki Nagamine" w:date="2016-09-29T12:35:00Z">
            <w:r w:rsidRPr="002D147A" w:rsidDel="002D147A">
              <w:rPr>
                <w:rStyle w:val="ac"/>
                <w:rFonts w:ascii="SimSun" w:eastAsia="SimSun" w:hAnsi="SimSun" w:cs="SimSun"/>
                <w:noProof/>
              </w:rPr>
              <w:delText>7.17 condExpr要素</w:delText>
            </w:r>
            <w:r w:rsidDel="002D147A">
              <w:rPr>
                <w:noProof/>
                <w:webHidden/>
              </w:rPr>
              <w:tab/>
            </w:r>
            <w:r w:rsidDel="002D147A">
              <w:rPr>
                <w:rFonts w:hint="eastAsia"/>
                <w:noProof/>
                <w:webHidden/>
              </w:rPr>
              <w:delText>38</w:delText>
            </w:r>
          </w:del>
        </w:p>
        <w:p w14:paraId="0EB1F394" w14:textId="18F3889F" w:rsidR="00FD6D4A" w:rsidDel="002D147A" w:rsidRDefault="00FD6D4A">
          <w:pPr>
            <w:pStyle w:val="20"/>
            <w:tabs>
              <w:tab w:val="right" w:leader="dot" w:pos="9530"/>
            </w:tabs>
            <w:rPr>
              <w:del w:id="673" w:author="Hideaki Nagamine" w:date="2016-09-29T12:35:00Z"/>
              <w:rFonts w:hint="eastAsia"/>
              <w:noProof/>
            </w:rPr>
          </w:pPr>
          <w:del w:id="674" w:author="Hideaki Nagamine" w:date="2016-09-29T12:35:00Z">
            <w:r w:rsidRPr="002D147A" w:rsidDel="002D147A">
              <w:rPr>
                <w:rStyle w:val="ac"/>
                <w:rFonts w:ascii="SimSun" w:eastAsia="SimSun" w:hAnsi="SimSun" w:cs="SimSun"/>
                <w:noProof/>
              </w:rPr>
              <w:delText>7.18 gccCompoundExpr要素</w:delText>
            </w:r>
            <w:r w:rsidDel="002D147A">
              <w:rPr>
                <w:noProof/>
                <w:webHidden/>
              </w:rPr>
              <w:tab/>
            </w:r>
            <w:r w:rsidDel="002D147A">
              <w:rPr>
                <w:rFonts w:hint="eastAsia"/>
                <w:noProof/>
                <w:webHidden/>
              </w:rPr>
              <w:delText>38</w:delText>
            </w:r>
          </w:del>
        </w:p>
        <w:p w14:paraId="5BDA32CE" w14:textId="7F60BA04" w:rsidR="00FD6D4A" w:rsidDel="002D147A" w:rsidRDefault="00FD6D4A">
          <w:pPr>
            <w:pStyle w:val="20"/>
            <w:tabs>
              <w:tab w:val="right" w:leader="dot" w:pos="9530"/>
            </w:tabs>
            <w:rPr>
              <w:del w:id="675" w:author="Hideaki Nagamine" w:date="2016-09-29T12:35:00Z"/>
              <w:rFonts w:hint="eastAsia"/>
              <w:noProof/>
            </w:rPr>
          </w:pPr>
          <w:del w:id="676" w:author="Hideaki Nagamine" w:date="2016-09-29T12:35:00Z">
            <w:r w:rsidRPr="002D147A" w:rsidDel="002D147A">
              <w:rPr>
                <w:rStyle w:val="ac"/>
                <w:rFonts w:ascii="SimSun" w:eastAsia="SimSun" w:hAnsi="SimSun" w:cs="SimSun"/>
                <w:noProof/>
              </w:rPr>
              <w:delText>7.19 newExpr要素とnewExprArray要素</w:delText>
            </w:r>
            <w:r w:rsidDel="002D147A">
              <w:rPr>
                <w:noProof/>
                <w:webHidden/>
              </w:rPr>
              <w:tab/>
            </w:r>
            <w:r w:rsidDel="002D147A">
              <w:rPr>
                <w:rFonts w:hint="eastAsia"/>
                <w:noProof/>
                <w:webHidden/>
              </w:rPr>
              <w:delText>39</w:delText>
            </w:r>
          </w:del>
        </w:p>
        <w:p w14:paraId="5CDBF1F5" w14:textId="539F6C66" w:rsidR="00FD6D4A" w:rsidDel="002D147A" w:rsidRDefault="00FD6D4A">
          <w:pPr>
            <w:pStyle w:val="20"/>
            <w:tabs>
              <w:tab w:val="right" w:leader="dot" w:pos="9530"/>
            </w:tabs>
            <w:rPr>
              <w:del w:id="677" w:author="Hideaki Nagamine" w:date="2016-09-29T12:35:00Z"/>
              <w:rFonts w:hint="eastAsia"/>
              <w:noProof/>
            </w:rPr>
          </w:pPr>
          <w:del w:id="678" w:author="Hideaki Nagamine" w:date="2016-09-29T12:35:00Z">
            <w:r w:rsidRPr="002D147A" w:rsidDel="002D147A">
              <w:rPr>
                <w:rStyle w:val="ac"/>
                <w:rFonts w:ascii="SimSun" w:eastAsia="SimSun" w:hAnsi="SimSun" w:cs="SimSun"/>
                <w:noProof/>
              </w:rPr>
              <w:delText>7.20 deleteExpr要素とdeleteArrayExpr要素</w:delText>
            </w:r>
            <w:r w:rsidDel="002D147A">
              <w:rPr>
                <w:noProof/>
                <w:webHidden/>
              </w:rPr>
              <w:tab/>
            </w:r>
            <w:r w:rsidDel="002D147A">
              <w:rPr>
                <w:rFonts w:hint="eastAsia"/>
                <w:noProof/>
                <w:webHidden/>
              </w:rPr>
              <w:delText>39</w:delText>
            </w:r>
          </w:del>
        </w:p>
        <w:p w14:paraId="7CDE3E22" w14:textId="24326245" w:rsidR="00FD6D4A" w:rsidDel="002D147A" w:rsidRDefault="00FD6D4A">
          <w:pPr>
            <w:pStyle w:val="20"/>
            <w:tabs>
              <w:tab w:val="right" w:leader="dot" w:pos="9530"/>
            </w:tabs>
            <w:rPr>
              <w:del w:id="679" w:author="Hideaki Nagamine" w:date="2016-09-29T12:35:00Z"/>
              <w:rFonts w:hint="eastAsia"/>
              <w:noProof/>
            </w:rPr>
          </w:pPr>
          <w:del w:id="680" w:author="Hideaki Nagamine" w:date="2016-09-29T12:35:00Z">
            <w:r w:rsidRPr="002D147A" w:rsidDel="002D147A">
              <w:rPr>
                <w:rStyle w:val="ac"/>
                <w:rFonts w:ascii="SimSun" w:eastAsia="SimSun" w:hAnsi="SimSun" w:cs="SimSun"/>
                <w:noProof/>
              </w:rPr>
              <w:delText>7.21 lambdaExpr要素</w:delText>
            </w:r>
            <w:r w:rsidDel="002D147A">
              <w:rPr>
                <w:noProof/>
                <w:webHidden/>
              </w:rPr>
              <w:tab/>
            </w:r>
            <w:r w:rsidDel="002D147A">
              <w:rPr>
                <w:rFonts w:hint="eastAsia"/>
                <w:noProof/>
                <w:webHidden/>
              </w:rPr>
              <w:delText>39</w:delText>
            </w:r>
          </w:del>
        </w:p>
        <w:p w14:paraId="7502A166" w14:textId="66406C42" w:rsidR="00FD6D4A" w:rsidDel="002D147A" w:rsidRDefault="00FD6D4A">
          <w:pPr>
            <w:pStyle w:val="30"/>
            <w:tabs>
              <w:tab w:val="right" w:leader="dot" w:pos="9530"/>
            </w:tabs>
            <w:rPr>
              <w:del w:id="681" w:author="Hideaki Nagamine" w:date="2016-09-29T12:35:00Z"/>
              <w:rFonts w:hint="eastAsia"/>
              <w:noProof/>
            </w:rPr>
          </w:pPr>
          <w:del w:id="682" w:author="Hideaki Nagamine" w:date="2016-09-29T12:35:00Z">
            <w:r w:rsidRPr="002D147A" w:rsidDel="002D147A">
              <w:rPr>
                <w:rStyle w:val="ac"/>
                <w:rFonts w:ascii="SimSun" w:eastAsia="SimSun" w:hAnsi="SimSun" w:cs="SimSun"/>
                <w:noProof/>
              </w:rPr>
              <w:delText>7.21.1 captures要素</w:delText>
            </w:r>
            <w:r w:rsidDel="002D147A">
              <w:rPr>
                <w:noProof/>
                <w:webHidden/>
              </w:rPr>
              <w:tab/>
            </w:r>
            <w:r w:rsidDel="002D147A">
              <w:rPr>
                <w:rFonts w:hint="eastAsia"/>
                <w:noProof/>
                <w:webHidden/>
              </w:rPr>
              <w:delText>39</w:delText>
            </w:r>
          </w:del>
        </w:p>
        <w:p w14:paraId="00F6BA6C" w14:textId="51DC4790" w:rsidR="00FD6D4A" w:rsidDel="002D147A" w:rsidRDefault="00FD6D4A">
          <w:pPr>
            <w:pStyle w:val="10"/>
            <w:tabs>
              <w:tab w:val="right" w:leader="dot" w:pos="9530"/>
            </w:tabs>
            <w:rPr>
              <w:del w:id="683" w:author="Hideaki Nagamine" w:date="2016-09-29T12:35:00Z"/>
              <w:rFonts w:hint="eastAsia"/>
              <w:noProof/>
            </w:rPr>
          </w:pPr>
          <w:del w:id="684" w:author="Hideaki Nagamine" w:date="2016-09-29T12:35:00Z">
            <w:r w:rsidRPr="002D147A" w:rsidDel="002D147A">
              <w:rPr>
                <w:rStyle w:val="ac"/>
                <w:rFonts w:ascii="Arial Unicode MS" w:eastAsia="Arial Unicode MS" w:hAnsi="Arial Unicode MS" w:cs="Arial Unicode MS"/>
                <w:noProof/>
              </w:rPr>
              <w:delText xml:space="preserve">8 </w:delText>
            </w:r>
            <w:r w:rsidRPr="002D147A" w:rsidDel="002D147A">
              <w:rPr>
                <w:rStyle w:val="ac"/>
                <w:rFonts w:ascii="ＭＳ ゴシック" w:eastAsia="ＭＳ ゴシック" w:hAnsi="ＭＳ ゴシック" w:cs="ＭＳ ゴシック" w:hint="eastAsia"/>
                <w:noProof/>
              </w:rPr>
              <w:delText>テンプレート定義要素（</w:delText>
            </w:r>
            <w:r w:rsidRPr="002D147A" w:rsidDel="002D147A">
              <w:rPr>
                <w:rStyle w:val="ac"/>
                <w:rFonts w:ascii="Arial Unicode MS" w:eastAsia="Arial Unicode MS" w:hAnsi="Arial Unicode MS" w:cs="Arial Unicode MS"/>
                <w:noProof/>
              </w:rPr>
              <w:delText>C++</w:delText>
            </w:r>
            <w:r w:rsidRPr="002D147A" w:rsidDel="002D147A">
              <w:rPr>
                <w:rStyle w:val="ac"/>
                <w:rFonts w:ascii="ＭＳ ゴシック" w:eastAsia="ＭＳ ゴシック" w:hAnsi="ＭＳ ゴシック" w:cs="ＭＳ ゴシック" w:hint="eastAsia"/>
                <w:noProof/>
              </w:rPr>
              <w:delText>）</w:delText>
            </w:r>
            <w:r w:rsidDel="002D147A">
              <w:rPr>
                <w:noProof/>
                <w:webHidden/>
              </w:rPr>
              <w:tab/>
            </w:r>
            <w:r w:rsidDel="002D147A">
              <w:rPr>
                <w:rFonts w:hint="eastAsia"/>
                <w:noProof/>
                <w:webHidden/>
              </w:rPr>
              <w:delText>41</w:delText>
            </w:r>
          </w:del>
        </w:p>
        <w:p w14:paraId="145A7829" w14:textId="27D41A0B" w:rsidR="00FD6D4A" w:rsidDel="002D147A" w:rsidRDefault="00FD6D4A">
          <w:pPr>
            <w:pStyle w:val="20"/>
            <w:tabs>
              <w:tab w:val="right" w:leader="dot" w:pos="9530"/>
            </w:tabs>
            <w:rPr>
              <w:del w:id="685" w:author="Hideaki Nagamine" w:date="2016-09-29T12:35:00Z"/>
              <w:rFonts w:hint="eastAsia"/>
              <w:noProof/>
            </w:rPr>
          </w:pPr>
          <w:del w:id="686" w:author="Hideaki Nagamine" w:date="2016-09-29T12:35:00Z">
            <w:r w:rsidRPr="002D147A" w:rsidDel="002D147A">
              <w:rPr>
                <w:rStyle w:val="ac"/>
                <w:rFonts w:ascii="SimSun" w:eastAsia="SimSun" w:hAnsi="SimSun" w:cs="SimSun"/>
                <w:noProof/>
              </w:rPr>
              <w:delText>8.1 typeParams要素</w:delText>
            </w:r>
            <w:r w:rsidDel="002D147A">
              <w:rPr>
                <w:noProof/>
                <w:webHidden/>
              </w:rPr>
              <w:tab/>
            </w:r>
            <w:r w:rsidDel="002D147A">
              <w:rPr>
                <w:rFonts w:hint="eastAsia"/>
                <w:noProof/>
                <w:webHidden/>
              </w:rPr>
              <w:delText>41</w:delText>
            </w:r>
          </w:del>
        </w:p>
        <w:p w14:paraId="6DC075D7" w14:textId="34F70896" w:rsidR="00FD6D4A" w:rsidDel="002D147A" w:rsidRDefault="00FD6D4A">
          <w:pPr>
            <w:pStyle w:val="20"/>
            <w:tabs>
              <w:tab w:val="right" w:leader="dot" w:pos="9530"/>
            </w:tabs>
            <w:rPr>
              <w:del w:id="687" w:author="Hideaki Nagamine" w:date="2016-09-29T12:35:00Z"/>
              <w:rFonts w:hint="eastAsia"/>
              <w:noProof/>
            </w:rPr>
          </w:pPr>
          <w:del w:id="688" w:author="Hideaki Nagamine" w:date="2016-09-29T12:35:00Z">
            <w:r w:rsidRPr="002D147A" w:rsidDel="002D147A">
              <w:rPr>
                <w:rStyle w:val="ac"/>
                <w:rFonts w:ascii="SimSun" w:eastAsia="SimSun" w:hAnsi="SimSun" w:cs="SimSun"/>
                <w:noProof/>
              </w:rPr>
              <w:delText>8.2 classTemplate要素</w:delText>
            </w:r>
            <w:r w:rsidDel="002D147A">
              <w:rPr>
                <w:noProof/>
                <w:webHidden/>
              </w:rPr>
              <w:tab/>
            </w:r>
            <w:r w:rsidDel="002D147A">
              <w:rPr>
                <w:rFonts w:hint="eastAsia"/>
                <w:noProof/>
                <w:webHidden/>
              </w:rPr>
              <w:delText>41</w:delText>
            </w:r>
          </w:del>
        </w:p>
        <w:p w14:paraId="0B75A03F" w14:textId="21562AB4" w:rsidR="00FD6D4A" w:rsidDel="002D147A" w:rsidRDefault="00FD6D4A">
          <w:pPr>
            <w:pStyle w:val="20"/>
            <w:tabs>
              <w:tab w:val="right" w:leader="dot" w:pos="9530"/>
            </w:tabs>
            <w:rPr>
              <w:del w:id="689" w:author="Hideaki Nagamine" w:date="2016-09-29T12:35:00Z"/>
              <w:rFonts w:hint="eastAsia"/>
              <w:noProof/>
            </w:rPr>
          </w:pPr>
          <w:del w:id="690" w:author="Hideaki Nagamine" w:date="2016-09-29T12:35:00Z">
            <w:r w:rsidRPr="002D147A" w:rsidDel="002D147A">
              <w:rPr>
                <w:rStyle w:val="ac"/>
                <w:rFonts w:ascii="SimSun" w:eastAsia="SimSun" w:hAnsi="SimSun" w:cs="SimSun"/>
                <w:noProof/>
              </w:rPr>
              <w:delText>8.3 functionTemplate要素</w:delText>
            </w:r>
            <w:r w:rsidDel="002D147A">
              <w:rPr>
                <w:noProof/>
                <w:webHidden/>
              </w:rPr>
              <w:tab/>
            </w:r>
            <w:r w:rsidDel="002D147A">
              <w:rPr>
                <w:rFonts w:hint="eastAsia"/>
                <w:noProof/>
                <w:webHidden/>
              </w:rPr>
              <w:delText>42</w:delText>
            </w:r>
          </w:del>
        </w:p>
        <w:p w14:paraId="3A9158BE" w14:textId="66552BBB" w:rsidR="00FD6D4A" w:rsidDel="002D147A" w:rsidRDefault="00FD6D4A">
          <w:pPr>
            <w:pStyle w:val="20"/>
            <w:tabs>
              <w:tab w:val="right" w:leader="dot" w:pos="9530"/>
            </w:tabs>
            <w:rPr>
              <w:del w:id="691" w:author="Hideaki Nagamine" w:date="2016-09-29T12:35:00Z"/>
              <w:rFonts w:hint="eastAsia"/>
              <w:noProof/>
            </w:rPr>
          </w:pPr>
          <w:del w:id="692" w:author="Hideaki Nagamine" w:date="2016-09-29T12:35:00Z">
            <w:r w:rsidRPr="002D147A" w:rsidDel="002D147A">
              <w:rPr>
                <w:rStyle w:val="ac"/>
                <w:rFonts w:ascii="SimSun" w:eastAsia="SimSun" w:hAnsi="SimSun" w:cs="SimSun"/>
                <w:noProof/>
              </w:rPr>
              <w:delText>8.4 aliasTemplate要素</w:delText>
            </w:r>
            <w:r w:rsidDel="002D147A">
              <w:rPr>
                <w:noProof/>
                <w:webHidden/>
              </w:rPr>
              <w:tab/>
            </w:r>
            <w:r w:rsidDel="002D147A">
              <w:rPr>
                <w:rFonts w:hint="eastAsia"/>
                <w:noProof/>
                <w:webHidden/>
              </w:rPr>
              <w:delText>43</w:delText>
            </w:r>
          </w:del>
        </w:p>
        <w:p w14:paraId="75065247" w14:textId="2576A2BF" w:rsidR="00FD6D4A" w:rsidDel="002D147A" w:rsidRDefault="00FD6D4A">
          <w:pPr>
            <w:pStyle w:val="10"/>
            <w:tabs>
              <w:tab w:val="right" w:leader="dot" w:pos="9530"/>
            </w:tabs>
            <w:rPr>
              <w:del w:id="693" w:author="Hideaki Nagamine" w:date="2016-09-29T12:35:00Z"/>
              <w:rFonts w:hint="eastAsia"/>
              <w:noProof/>
            </w:rPr>
          </w:pPr>
          <w:del w:id="694" w:author="Hideaki Nagamine" w:date="2016-09-29T12:35:00Z">
            <w:r w:rsidRPr="002D147A" w:rsidDel="002D147A">
              <w:rPr>
                <w:rStyle w:val="ac"/>
                <w:rFonts w:ascii="Arial Unicode MS" w:eastAsia="Arial Unicode MS" w:hAnsi="Arial Unicode MS" w:cs="Arial Unicode MS"/>
                <w:noProof/>
              </w:rPr>
              <w:delText xml:space="preserve">9 </w:delText>
            </w:r>
            <w:r w:rsidRPr="002D147A" w:rsidDel="002D147A">
              <w:rPr>
                <w:rStyle w:val="ac"/>
                <w:rFonts w:ascii="ＭＳ ゴシック" w:eastAsia="ＭＳ ゴシック" w:hAnsi="ＭＳ ゴシック" w:cs="ＭＳ ゴシック" w:hint="eastAsia"/>
                <w:noProof/>
              </w:rPr>
              <w:delText>テンプレートインスタンス要素（</w:delText>
            </w:r>
            <w:r w:rsidRPr="002D147A" w:rsidDel="002D147A">
              <w:rPr>
                <w:rStyle w:val="ac"/>
                <w:rFonts w:ascii="Arial Unicode MS" w:eastAsia="Arial Unicode MS" w:hAnsi="Arial Unicode MS" w:cs="Arial Unicode MS"/>
                <w:noProof/>
              </w:rPr>
              <w:delText>C++</w:delText>
            </w:r>
            <w:r w:rsidRPr="002D147A" w:rsidDel="002D147A">
              <w:rPr>
                <w:rStyle w:val="ac"/>
                <w:rFonts w:ascii="ＭＳ ゴシック" w:eastAsia="ＭＳ ゴシック" w:hAnsi="ＭＳ ゴシック" w:cs="ＭＳ ゴシック" w:hint="eastAsia"/>
                <w:noProof/>
              </w:rPr>
              <w:delText>）</w:delText>
            </w:r>
            <w:r w:rsidDel="002D147A">
              <w:rPr>
                <w:noProof/>
                <w:webHidden/>
              </w:rPr>
              <w:tab/>
            </w:r>
            <w:r w:rsidDel="002D147A">
              <w:rPr>
                <w:rFonts w:hint="eastAsia"/>
                <w:noProof/>
                <w:webHidden/>
              </w:rPr>
              <w:delText>45</w:delText>
            </w:r>
          </w:del>
        </w:p>
        <w:p w14:paraId="0E8F6528" w14:textId="5A8B8905" w:rsidR="00FD6D4A" w:rsidDel="002D147A" w:rsidRDefault="00FD6D4A">
          <w:pPr>
            <w:pStyle w:val="20"/>
            <w:tabs>
              <w:tab w:val="right" w:leader="dot" w:pos="9530"/>
            </w:tabs>
            <w:rPr>
              <w:del w:id="695" w:author="Hideaki Nagamine" w:date="2016-09-29T12:35:00Z"/>
              <w:rFonts w:hint="eastAsia"/>
              <w:noProof/>
            </w:rPr>
          </w:pPr>
          <w:del w:id="696" w:author="Hideaki Nagamine" w:date="2016-09-29T12:35:00Z">
            <w:r w:rsidRPr="002D147A" w:rsidDel="002D147A">
              <w:rPr>
                <w:rStyle w:val="ac"/>
                <w:rFonts w:ascii="SimSun" w:eastAsia="SimSun" w:hAnsi="SimSun" w:cs="SimSun"/>
                <w:noProof/>
              </w:rPr>
              <w:delText>9.1 typeArguments要素</w:delText>
            </w:r>
            <w:r w:rsidDel="002D147A">
              <w:rPr>
                <w:noProof/>
                <w:webHidden/>
              </w:rPr>
              <w:tab/>
            </w:r>
            <w:r w:rsidDel="002D147A">
              <w:rPr>
                <w:rFonts w:hint="eastAsia"/>
                <w:noProof/>
                <w:webHidden/>
              </w:rPr>
              <w:delText>45</w:delText>
            </w:r>
          </w:del>
        </w:p>
        <w:p w14:paraId="2E2870A5" w14:textId="489C4B6D" w:rsidR="00FD6D4A" w:rsidDel="002D147A" w:rsidRDefault="00FD6D4A">
          <w:pPr>
            <w:pStyle w:val="20"/>
            <w:tabs>
              <w:tab w:val="right" w:leader="dot" w:pos="9530"/>
            </w:tabs>
            <w:rPr>
              <w:del w:id="697" w:author="Hideaki Nagamine" w:date="2016-09-29T12:35:00Z"/>
              <w:rFonts w:hint="eastAsia"/>
              <w:noProof/>
            </w:rPr>
          </w:pPr>
          <w:del w:id="698" w:author="Hideaki Nagamine" w:date="2016-09-29T12:35:00Z">
            <w:r w:rsidRPr="002D147A" w:rsidDel="002D147A">
              <w:rPr>
                <w:rStyle w:val="ac"/>
                <w:rFonts w:ascii="SimSun" w:eastAsia="SimSun" w:hAnsi="SimSun" w:cs="SimSun"/>
                <w:noProof/>
              </w:rPr>
              <w:delText>9.2 typeInstance要素</w:delText>
            </w:r>
            <w:r w:rsidDel="002D147A">
              <w:rPr>
                <w:noProof/>
                <w:webHidden/>
              </w:rPr>
              <w:tab/>
            </w:r>
            <w:r w:rsidDel="002D147A">
              <w:rPr>
                <w:rFonts w:hint="eastAsia"/>
                <w:noProof/>
                <w:webHidden/>
              </w:rPr>
              <w:delText>45</w:delText>
            </w:r>
          </w:del>
        </w:p>
        <w:p w14:paraId="60763DDC" w14:textId="6BCE9EDB" w:rsidR="00FD6D4A" w:rsidDel="002D147A" w:rsidRDefault="00FD6D4A">
          <w:pPr>
            <w:pStyle w:val="20"/>
            <w:tabs>
              <w:tab w:val="right" w:leader="dot" w:pos="9530"/>
            </w:tabs>
            <w:rPr>
              <w:del w:id="699" w:author="Hideaki Nagamine" w:date="2016-09-29T12:35:00Z"/>
              <w:rFonts w:hint="eastAsia"/>
              <w:noProof/>
            </w:rPr>
          </w:pPr>
          <w:del w:id="700" w:author="Hideaki Nagamine" w:date="2016-09-29T12:35:00Z">
            <w:r w:rsidRPr="002D147A" w:rsidDel="002D147A">
              <w:rPr>
                <w:rStyle w:val="ac"/>
                <w:rFonts w:ascii="SimSun" w:eastAsia="SimSun" w:hAnsi="SimSun" w:cs="SimSun"/>
                <w:noProof/>
              </w:rPr>
              <w:delText>9.3 functionInstance要素</w:delText>
            </w:r>
            <w:r w:rsidDel="002D147A">
              <w:rPr>
                <w:noProof/>
                <w:webHidden/>
              </w:rPr>
              <w:tab/>
            </w:r>
            <w:r w:rsidDel="002D147A">
              <w:rPr>
                <w:rFonts w:hint="eastAsia"/>
                <w:noProof/>
                <w:webHidden/>
              </w:rPr>
              <w:delText>46</w:delText>
            </w:r>
          </w:del>
        </w:p>
        <w:p w14:paraId="33300B8C" w14:textId="25986E20" w:rsidR="00FD6D4A" w:rsidDel="002D147A" w:rsidRDefault="00FD6D4A">
          <w:pPr>
            <w:pStyle w:val="10"/>
            <w:tabs>
              <w:tab w:val="right" w:leader="dot" w:pos="9530"/>
            </w:tabs>
            <w:rPr>
              <w:del w:id="701" w:author="Hideaki Nagamine" w:date="2016-09-29T12:35:00Z"/>
              <w:rFonts w:hint="eastAsia"/>
              <w:noProof/>
            </w:rPr>
          </w:pPr>
          <w:del w:id="702" w:author="Hideaki Nagamine" w:date="2016-09-29T12:35:00Z">
            <w:r w:rsidRPr="002D147A" w:rsidDel="002D147A">
              <w:rPr>
                <w:rStyle w:val="ac"/>
                <w:rFonts w:ascii="SimSun" w:eastAsia="SimSun" w:hAnsi="SimSun" w:cs="SimSun"/>
                <w:noProof/>
              </w:rPr>
              <w:delText>10 XcalableMP固有の要素</w:delText>
            </w:r>
            <w:r w:rsidDel="002D147A">
              <w:rPr>
                <w:noProof/>
                <w:webHidden/>
              </w:rPr>
              <w:tab/>
            </w:r>
            <w:r w:rsidDel="002D147A">
              <w:rPr>
                <w:rFonts w:hint="eastAsia"/>
                <w:noProof/>
                <w:webHidden/>
              </w:rPr>
              <w:delText>47</w:delText>
            </w:r>
          </w:del>
        </w:p>
        <w:p w14:paraId="5537BF8B" w14:textId="16DD3526" w:rsidR="00FD6D4A" w:rsidDel="002D147A" w:rsidRDefault="00FD6D4A">
          <w:pPr>
            <w:pStyle w:val="20"/>
            <w:tabs>
              <w:tab w:val="right" w:leader="dot" w:pos="9530"/>
            </w:tabs>
            <w:rPr>
              <w:del w:id="703" w:author="Hideaki Nagamine" w:date="2016-09-29T12:35:00Z"/>
              <w:rFonts w:hint="eastAsia"/>
              <w:noProof/>
            </w:rPr>
          </w:pPr>
          <w:del w:id="704" w:author="Hideaki Nagamine" w:date="2016-09-29T12:35:00Z">
            <w:r w:rsidRPr="002D147A" w:rsidDel="002D147A">
              <w:rPr>
                <w:rStyle w:val="ac"/>
                <w:rFonts w:ascii="SimSun" w:eastAsia="SimSun" w:hAnsi="SimSun" w:cs="SimSun"/>
                <w:noProof/>
              </w:rPr>
              <w:delText>10.1 coArrayType要素</w:delText>
            </w:r>
            <w:r w:rsidDel="002D147A">
              <w:rPr>
                <w:noProof/>
                <w:webHidden/>
              </w:rPr>
              <w:tab/>
            </w:r>
            <w:r w:rsidDel="002D147A">
              <w:rPr>
                <w:rFonts w:hint="eastAsia"/>
                <w:noProof/>
                <w:webHidden/>
              </w:rPr>
              <w:delText>47</w:delText>
            </w:r>
          </w:del>
        </w:p>
        <w:p w14:paraId="56BC0E7D" w14:textId="597985A5" w:rsidR="00FD6D4A" w:rsidDel="002D147A" w:rsidRDefault="00FD6D4A">
          <w:pPr>
            <w:pStyle w:val="20"/>
            <w:tabs>
              <w:tab w:val="right" w:leader="dot" w:pos="9530"/>
            </w:tabs>
            <w:rPr>
              <w:del w:id="705" w:author="Hideaki Nagamine" w:date="2016-09-29T12:35:00Z"/>
              <w:rFonts w:hint="eastAsia"/>
              <w:noProof/>
            </w:rPr>
          </w:pPr>
          <w:del w:id="706" w:author="Hideaki Nagamine" w:date="2016-09-29T12:35:00Z">
            <w:r w:rsidRPr="002D147A" w:rsidDel="002D147A">
              <w:rPr>
                <w:rStyle w:val="ac"/>
                <w:rFonts w:ascii="SimSun" w:eastAsia="SimSun" w:hAnsi="SimSun" w:cs="SimSun"/>
                <w:noProof/>
              </w:rPr>
              <w:delText>10.2 coArrayRef要素</w:delText>
            </w:r>
            <w:r w:rsidDel="002D147A">
              <w:rPr>
                <w:noProof/>
                <w:webHidden/>
              </w:rPr>
              <w:tab/>
            </w:r>
            <w:r w:rsidDel="002D147A">
              <w:rPr>
                <w:rFonts w:hint="eastAsia"/>
                <w:noProof/>
                <w:webHidden/>
              </w:rPr>
              <w:delText>47</w:delText>
            </w:r>
          </w:del>
        </w:p>
        <w:p w14:paraId="0784A6D5" w14:textId="52903224" w:rsidR="00FD6D4A" w:rsidDel="002D147A" w:rsidRDefault="00FD6D4A">
          <w:pPr>
            <w:pStyle w:val="20"/>
            <w:tabs>
              <w:tab w:val="right" w:leader="dot" w:pos="9530"/>
            </w:tabs>
            <w:rPr>
              <w:del w:id="707" w:author="Hideaki Nagamine" w:date="2016-09-29T12:35:00Z"/>
              <w:rFonts w:hint="eastAsia"/>
              <w:noProof/>
            </w:rPr>
          </w:pPr>
          <w:del w:id="708" w:author="Hideaki Nagamine" w:date="2016-09-29T12:35:00Z">
            <w:r w:rsidRPr="002D147A" w:rsidDel="002D147A">
              <w:rPr>
                <w:rStyle w:val="ac"/>
                <w:rFonts w:ascii="SimSun" w:eastAsia="SimSun" w:hAnsi="SimSun" w:cs="SimSun"/>
                <w:noProof/>
              </w:rPr>
              <w:delText>10.3 subArrayRef要素</w:delText>
            </w:r>
            <w:r w:rsidDel="002D147A">
              <w:rPr>
                <w:noProof/>
                <w:webHidden/>
              </w:rPr>
              <w:tab/>
            </w:r>
            <w:r w:rsidDel="002D147A">
              <w:rPr>
                <w:rFonts w:hint="eastAsia"/>
                <w:noProof/>
                <w:webHidden/>
              </w:rPr>
              <w:delText>47</w:delText>
            </w:r>
          </w:del>
        </w:p>
        <w:p w14:paraId="0700EF8E" w14:textId="1B67BBE6" w:rsidR="00FD6D4A" w:rsidDel="002D147A" w:rsidRDefault="00FD6D4A">
          <w:pPr>
            <w:pStyle w:val="20"/>
            <w:tabs>
              <w:tab w:val="right" w:leader="dot" w:pos="9530"/>
            </w:tabs>
            <w:rPr>
              <w:del w:id="709" w:author="Hideaki Nagamine" w:date="2016-09-29T12:35:00Z"/>
              <w:rFonts w:hint="eastAsia"/>
              <w:noProof/>
            </w:rPr>
          </w:pPr>
          <w:del w:id="710" w:author="Hideaki Nagamine" w:date="2016-09-29T12:35:00Z">
            <w:r w:rsidRPr="002D147A" w:rsidDel="002D147A">
              <w:rPr>
                <w:rStyle w:val="ac"/>
                <w:rFonts w:ascii="SimSun" w:eastAsia="SimSun" w:hAnsi="SimSun" w:cs="SimSun"/>
                <w:noProof/>
              </w:rPr>
              <w:delText>10.4 indexRange要素</w:delText>
            </w:r>
            <w:r w:rsidDel="002D147A">
              <w:rPr>
                <w:noProof/>
                <w:webHidden/>
              </w:rPr>
              <w:tab/>
            </w:r>
            <w:r w:rsidDel="002D147A">
              <w:rPr>
                <w:rFonts w:hint="eastAsia"/>
                <w:noProof/>
                <w:webHidden/>
              </w:rPr>
              <w:delText>47</w:delText>
            </w:r>
          </w:del>
        </w:p>
        <w:p w14:paraId="49F2DA93" w14:textId="5A9C0E86" w:rsidR="00FD6D4A" w:rsidDel="002D147A" w:rsidRDefault="00FD6D4A">
          <w:pPr>
            <w:pStyle w:val="10"/>
            <w:tabs>
              <w:tab w:val="right" w:leader="dot" w:pos="9530"/>
            </w:tabs>
            <w:rPr>
              <w:del w:id="711" w:author="Hideaki Nagamine" w:date="2016-09-29T12:35:00Z"/>
              <w:rFonts w:hint="eastAsia"/>
              <w:noProof/>
            </w:rPr>
          </w:pPr>
          <w:del w:id="712" w:author="Hideaki Nagamine" w:date="2016-09-29T12:35:00Z">
            <w:r w:rsidRPr="002D147A" w:rsidDel="002D147A">
              <w:rPr>
                <w:rStyle w:val="ac"/>
                <w:rFonts w:ascii="Arial Unicode MS" w:eastAsia="Arial Unicode MS" w:hAnsi="Arial Unicode MS" w:cs="Arial Unicode MS"/>
                <w:noProof/>
              </w:rPr>
              <w:delText xml:space="preserve">11 </w:delText>
            </w:r>
            <w:r w:rsidRPr="002D147A" w:rsidDel="002D147A">
              <w:rPr>
                <w:rStyle w:val="ac"/>
                <w:rFonts w:ascii="ＭＳ ゴシック" w:eastAsia="ＭＳ ゴシック" w:hAnsi="ＭＳ ゴシック" w:cs="ＭＳ ゴシック" w:hint="eastAsia"/>
                <w:noProof/>
              </w:rPr>
              <w:delText>その他の要素・属性</w:delText>
            </w:r>
            <w:r w:rsidDel="002D147A">
              <w:rPr>
                <w:noProof/>
                <w:webHidden/>
              </w:rPr>
              <w:tab/>
            </w:r>
            <w:r w:rsidDel="002D147A">
              <w:rPr>
                <w:rFonts w:hint="eastAsia"/>
                <w:noProof/>
                <w:webHidden/>
              </w:rPr>
              <w:delText>49</w:delText>
            </w:r>
          </w:del>
        </w:p>
        <w:p w14:paraId="04B817E4" w14:textId="2968469A" w:rsidR="00FD6D4A" w:rsidDel="002D147A" w:rsidRDefault="00FD6D4A">
          <w:pPr>
            <w:pStyle w:val="20"/>
            <w:tabs>
              <w:tab w:val="right" w:leader="dot" w:pos="9530"/>
            </w:tabs>
            <w:rPr>
              <w:del w:id="713" w:author="Hideaki Nagamine" w:date="2016-09-29T12:35:00Z"/>
              <w:rFonts w:hint="eastAsia"/>
              <w:noProof/>
            </w:rPr>
          </w:pPr>
          <w:del w:id="714" w:author="Hideaki Nagamine" w:date="2016-09-29T12:35:00Z">
            <w:r w:rsidRPr="002D147A" w:rsidDel="002D147A">
              <w:rPr>
                <w:rStyle w:val="ac"/>
                <w:rFonts w:ascii="SimSun" w:eastAsia="SimSun" w:hAnsi="SimSun" w:cs="SimSun"/>
                <w:noProof/>
              </w:rPr>
              <w:delText>11.1 is_gccExtension属性</w:delText>
            </w:r>
            <w:r w:rsidDel="002D147A">
              <w:rPr>
                <w:noProof/>
                <w:webHidden/>
              </w:rPr>
              <w:tab/>
            </w:r>
            <w:r w:rsidDel="002D147A">
              <w:rPr>
                <w:rFonts w:hint="eastAsia"/>
                <w:noProof/>
                <w:webHidden/>
              </w:rPr>
              <w:delText>49</w:delText>
            </w:r>
          </w:del>
        </w:p>
        <w:p w14:paraId="25793B2E" w14:textId="2D71AF97" w:rsidR="00FD6D4A" w:rsidDel="002D147A" w:rsidRDefault="00FD6D4A">
          <w:pPr>
            <w:pStyle w:val="20"/>
            <w:tabs>
              <w:tab w:val="right" w:leader="dot" w:pos="9530"/>
            </w:tabs>
            <w:rPr>
              <w:del w:id="715" w:author="Hideaki Nagamine" w:date="2016-09-29T12:35:00Z"/>
              <w:rFonts w:hint="eastAsia"/>
              <w:noProof/>
            </w:rPr>
          </w:pPr>
          <w:del w:id="716" w:author="Hideaki Nagamine" w:date="2016-09-29T12:35:00Z">
            <w:r w:rsidRPr="002D147A" w:rsidDel="002D147A">
              <w:rPr>
                <w:rStyle w:val="ac"/>
                <w:rFonts w:ascii="SimSun" w:eastAsia="SimSun" w:hAnsi="SimSun" w:cs="SimSun"/>
                <w:noProof/>
              </w:rPr>
              <w:delText>11.2 gccAsm要素、gccAsmDefinition要素、gccAsmStatement要素</w:delText>
            </w:r>
            <w:r w:rsidDel="002D147A">
              <w:rPr>
                <w:noProof/>
                <w:webHidden/>
              </w:rPr>
              <w:tab/>
            </w:r>
            <w:r w:rsidDel="002D147A">
              <w:rPr>
                <w:rFonts w:hint="eastAsia"/>
                <w:noProof/>
                <w:webHidden/>
              </w:rPr>
              <w:delText>49</w:delText>
            </w:r>
          </w:del>
        </w:p>
        <w:p w14:paraId="36E013C7" w14:textId="43121328" w:rsidR="00FD6D4A" w:rsidDel="002D147A" w:rsidRDefault="00FD6D4A">
          <w:pPr>
            <w:pStyle w:val="20"/>
            <w:tabs>
              <w:tab w:val="right" w:leader="dot" w:pos="9530"/>
            </w:tabs>
            <w:rPr>
              <w:del w:id="717" w:author="Hideaki Nagamine" w:date="2016-09-29T12:35:00Z"/>
              <w:rFonts w:hint="eastAsia"/>
              <w:noProof/>
            </w:rPr>
          </w:pPr>
          <w:del w:id="718" w:author="Hideaki Nagamine" w:date="2016-09-29T12:35:00Z">
            <w:r w:rsidRPr="002D147A" w:rsidDel="002D147A">
              <w:rPr>
                <w:rStyle w:val="ac"/>
                <w:rFonts w:ascii="SimSun" w:eastAsia="SimSun" w:hAnsi="SimSun" w:cs="SimSun"/>
                <w:noProof/>
              </w:rPr>
              <w:delText>11.3 gccAttributes要素</w:delText>
            </w:r>
            <w:r w:rsidDel="002D147A">
              <w:rPr>
                <w:noProof/>
                <w:webHidden/>
              </w:rPr>
              <w:tab/>
            </w:r>
            <w:r w:rsidDel="002D147A">
              <w:rPr>
                <w:rFonts w:hint="eastAsia"/>
                <w:noProof/>
                <w:webHidden/>
              </w:rPr>
              <w:delText>50</w:delText>
            </w:r>
          </w:del>
        </w:p>
        <w:p w14:paraId="4D637862" w14:textId="3BE200BF" w:rsidR="00FD6D4A" w:rsidDel="002D147A" w:rsidRDefault="00FD6D4A">
          <w:pPr>
            <w:pStyle w:val="20"/>
            <w:tabs>
              <w:tab w:val="right" w:leader="dot" w:pos="9530"/>
            </w:tabs>
            <w:rPr>
              <w:del w:id="719" w:author="Hideaki Nagamine" w:date="2016-09-29T12:35:00Z"/>
              <w:rFonts w:hint="eastAsia"/>
              <w:noProof/>
            </w:rPr>
          </w:pPr>
          <w:del w:id="720" w:author="Hideaki Nagamine" w:date="2016-09-29T12:35:00Z">
            <w:r w:rsidRPr="002D147A" w:rsidDel="002D147A">
              <w:rPr>
                <w:rStyle w:val="ac"/>
                <w:rFonts w:ascii="SimSun" w:eastAsia="SimSun" w:hAnsi="SimSun" w:cs="SimSun"/>
                <w:noProof/>
              </w:rPr>
              <w:delText>11.4 builtin_op要素</w:delText>
            </w:r>
            <w:r w:rsidDel="002D147A">
              <w:rPr>
                <w:noProof/>
                <w:webHidden/>
              </w:rPr>
              <w:tab/>
            </w:r>
            <w:r w:rsidDel="002D147A">
              <w:rPr>
                <w:rFonts w:hint="eastAsia"/>
                <w:noProof/>
                <w:webHidden/>
              </w:rPr>
              <w:delText>52</w:delText>
            </w:r>
          </w:del>
        </w:p>
        <w:p w14:paraId="7C0E1F30" w14:textId="6C41F47A" w:rsidR="00FD6D4A" w:rsidDel="002D147A" w:rsidRDefault="00FD6D4A">
          <w:pPr>
            <w:pStyle w:val="20"/>
            <w:tabs>
              <w:tab w:val="right" w:leader="dot" w:pos="9530"/>
            </w:tabs>
            <w:rPr>
              <w:del w:id="721" w:author="Hideaki Nagamine" w:date="2016-09-29T12:35:00Z"/>
              <w:rFonts w:hint="eastAsia"/>
              <w:noProof/>
            </w:rPr>
          </w:pPr>
          <w:del w:id="722" w:author="Hideaki Nagamine" w:date="2016-09-29T12:35:00Z">
            <w:r w:rsidRPr="002D147A" w:rsidDel="002D147A">
              <w:rPr>
                <w:rStyle w:val="ac"/>
                <w:rFonts w:ascii="SimSun" w:eastAsia="SimSun" w:hAnsi="SimSun" w:cs="SimSun"/>
                <w:noProof/>
              </w:rPr>
              <w:delText>11.5 is_gccSyntax属性</w:delText>
            </w:r>
            <w:r w:rsidDel="002D147A">
              <w:rPr>
                <w:noProof/>
                <w:webHidden/>
              </w:rPr>
              <w:tab/>
            </w:r>
            <w:r w:rsidDel="002D147A">
              <w:rPr>
                <w:rFonts w:hint="eastAsia"/>
                <w:noProof/>
                <w:webHidden/>
              </w:rPr>
              <w:delText>52</w:delText>
            </w:r>
          </w:del>
        </w:p>
        <w:p w14:paraId="44CF819A" w14:textId="60E5BE33" w:rsidR="00FD6D4A" w:rsidDel="002D147A" w:rsidRDefault="00FD6D4A">
          <w:pPr>
            <w:pStyle w:val="20"/>
            <w:tabs>
              <w:tab w:val="right" w:leader="dot" w:pos="9530"/>
            </w:tabs>
            <w:rPr>
              <w:del w:id="723" w:author="Hideaki Nagamine" w:date="2016-09-29T12:35:00Z"/>
              <w:rFonts w:hint="eastAsia"/>
              <w:noProof/>
            </w:rPr>
          </w:pPr>
          <w:del w:id="724" w:author="Hideaki Nagamine" w:date="2016-09-29T12:35:00Z">
            <w:r w:rsidRPr="002D147A" w:rsidDel="002D147A">
              <w:rPr>
                <w:rStyle w:val="ac"/>
                <w:rFonts w:ascii="SimSun" w:eastAsia="SimSun" w:hAnsi="SimSun" w:cs="SimSun"/>
                <w:noProof/>
              </w:rPr>
              <w:delText>11.6 is_modified属性</w:delText>
            </w:r>
            <w:r w:rsidDel="002D147A">
              <w:rPr>
                <w:noProof/>
                <w:webHidden/>
              </w:rPr>
              <w:tab/>
            </w:r>
            <w:r w:rsidDel="002D147A">
              <w:rPr>
                <w:rFonts w:hint="eastAsia"/>
                <w:noProof/>
                <w:webHidden/>
              </w:rPr>
              <w:delText>52</w:delText>
            </w:r>
          </w:del>
        </w:p>
        <w:p w14:paraId="67ABD2E0" w14:textId="4537A43D" w:rsidR="00FD6D4A" w:rsidDel="002D147A" w:rsidRDefault="00FD6D4A">
          <w:pPr>
            <w:pStyle w:val="10"/>
            <w:tabs>
              <w:tab w:val="right" w:leader="dot" w:pos="9530"/>
            </w:tabs>
            <w:rPr>
              <w:del w:id="725" w:author="Hideaki Nagamine" w:date="2016-09-29T12:35:00Z"/>
              <w:rFonts w:hint="eastAsia"/>
              <w:noProof/>
            </w:rPr>
          </w:pPr>
          <w:del w:id="726" w:author="Hideaki Nagamine" w:date="2016-09-29T12:35:00Z">
            <w:r w:rsidRPr="002D147A" w:rsidDel="002D147A">
              <w:rPr>
                <w:rStyle w:val="ac"/>
                <w:rFonts w:ascii="SimSun" w:eastAsia="SimSun" w:hAnsi="SimSun" w:cs="SimSun"/>
                <w:noProof/>
              </w:rPr>
              <w:delText>12 未検討項目</w:delText>
            </w:r>
            <w:r w:rsidDel="002D147A">
              <w:rPr>
                <w:noProof/>
                <w:webHidden/>
              </w:rPr>
              <w:tab/>
            </w:r>
            <w:r w:rsidDel="002D147A">
              <w:rPr>
                <w:rFonts w:hint="eastAsia"/>
                <w:noProof/>
                <w:webHidden/>
              </w:rPr>
              <w:delText>53</w:delText>
            </w:r>
          </w:del>
        </w:p>
        <w:p w14:paraId="45C5C4B9" w14:textId="054468BF" w:rsidR="00FD6D4A" w:rsidDel="002D147A" w:rsidRDefault="00FD6D4A">
          <w:pPr>
            <w:pStyle w:val="10"/>
            <w:tabs>
              <w:tab w:val="right" w:leader="dot" w:pos="9530"/>
            </w:tabs>
            <w:rPr>
              <w:del w:id="727" w:author="Hideaki Nagamine" w:date="2016-09-29T12:35:00Z"/>
              <w:rFonts w:hint="eastAsia"/>
              <w:noProof/>
            </w:rPr>
          </w:pPr>
          <w:del w:id="728" w:author="Hideaki Nagamine" w:date="2016-09-29T12:35:00Z">
            <w:r w:rsidRPr="002D147A" w:rsidDel="002D147A">
              <w:rPr>
                <w:rStyle w:val="ac"/>
                <w:rFonts w:ascii="Arial Unicode MS" w:eastAsia="Arial Unicode MS" w:hAnsi="Arial Unicode MS" w:cs="Arial Unicode MS"/>
                <w:noProof/>
              </w:rPr>
              <w:delText xml:space="preserve">13 </w:delText>
            </w:r>
            <w:r w:rsidRPr="002D147A" w:rsidDel="002D147A">
              <w:rPr>
                <w:rStyle w:val="ac"/>
                <w:rFonts w:ascii="ＭＳ ゴシック" w:eastAsia="ＭＳ ゴシック" w:hAnsi="ＭＳ ゴシック" w:cs="ＭＳ ゴシック" w:hint="eastAsia"/>
                <w:noProof/>
              </w:rPr>
              <w:delText>コード例</w:delText>
            </w:r>
            <w:r w:rsidDel="002D147A">
              <w:rPr>
                <w:noProof/>
                <w:webHidden/>
              </w:rPr>
              <w:tab/>
            </w:r>
            <w:r w:rsidDel="002D147A">
              <w:rPr>
                <w:rFonts w:hint="eastAsia"/>
                <w:noProof/>
                <w:webHidden/>
              </w:rPr>
              <w:delText>54</w:delText>
            </w:r>
          </w:del>
        </w:p>
        <w:p w14:paraId="4F18D5E2" w14:textId="77777777" w:rsidR="00FD6D4A" w:rsidRDefault="00FD6D4A">
          <w:pPr>
            <w:rPr>
              <w:ins w:id="729" w:author="Hideaki Nagamine" w:date="2016-09-29T12:29:00Z"/>
              <w:rFonts w:hint="eastAsia"/>
              <w:b/>
              <w:bCs/>
              <w:lang w:val="ja-JP"/>
            </w:rPr>
          </w:pPr>
          <w:ins w:id="730" w:author="Hideaki Nagamine" w:date="2016-09-29T12:25:00Z">
            <w:r>
              <w:rPr>
                <w:b/>
                <w:bCs/>
                <w:lang w:val="ja-JP"/>
              </w:rPr>
              <w:fldChar w:fldCharType="end"/>
            </w:r>
          </w:ins>
        </w:p>
        <w:customXmlInsRangeStart w:id="731" w:author="Hideaki Nagamine" w:date="2016-09-29T12:25:00Z"/>
      </w:sdtContent>
    </w:sdt>
    <w:customXmlInsRangeEnd w:id="731"/>
    <w:p w14:paraId="06D20F6E" w14:textId="77777777" w:rsidR="00FD6D4A" w:rsidRDefault="00FD6D4A">
      <w:pPr>
        <w:rPr>
          <w:ins w:id="732" w:author="Hideaki Nagamine" w:date="2016-09-29T12:29:00Z"/>
          <w:rFonts w:hint="eastAsia"/>
          <w:b/>
          <w:bCs/>
          <w:lang w:val="ja-JP"/>
        </w:rPr>
      </w:pPr>
      <w:ins w:id="733" w:author="Hideaki Nagamine" w:date="2016-09-29T12:29:00Z">
        <w:r>
          <w:rPr>
            <w:rFonts w:hint="eastAsia"/>
            <w:b/>
            <w:bCs/>
            <w:lang w:val="ja-JP"/>
          </w:rPr>
          <w:br w:type="page"/>
        </w:r>
      </w:ins>
    </w:p>
    <w:p w14:paraId="43A697A6" w14:textId="77777777" w:rsidR="00FD6D4A" w:rsidDel="00FD6D4A" w:rsidRDefault="00FD6D4A">
      <w:pPr>
        <w:tabs>
          <w:tab w:val="left" w:pos="550"/>
        </w:tabs>
        <w:spacing w:before="120" w:after="120"/>
        <w:jc w:val="left"/>
        <w:rPr>
          <w:del w:id="734" w:author="Hideaki Nagamine" w:date="2016-09-29T12:29:00Z"/>
          <w:rFonts w:hint="eastAsia"/>
        </w:rPr>
      </w:pPr>
    </w:p>
    <w:p w14:paraId="691486FB" w14:textId="77777777" w:rsidR="00E14A32" w:rsidDel="00FD6D4A" w:rsidRDefault="00E14A32">
      <w:pPr>
        <w:rPr>
          <w:del w:id="735" w:author="Hideaki Nagamine" w:date="2016-09-29T12:29:00Z"/>
          <w:rFonts w:hint="eastAsia"/>
        </w:rPr>
      </w:pPr>
    </w:p>
    <w:p w14:paraId="538B368E" w14:textId="77777777" w:rsidR="00E14A32" w:rsidRDefault="00E14A32">
      <w:pPr>
        <w:rPr>
          <w:rFonts w:hint="eastAsia"/>
        </w:rPr>
      </w:pPr>
    </w:p>
    <w:p w14:paraId="1EB8CA97" w14:textId="77777777" w:rsidR="00E14A32" w:rsidRDefault="00FD6D4A">
      <w:pPr>
        <w:pStyle w:val="1"/>
        <w:contextualSpacing w:val="0"/>
      </w:pPr>
      <w:bookmarkStart w:id="736" w:name="_1fob9te" w:colFirst="0" w:colLast="0"/>
      <w:bookmarkStart w:id="737" w:name="_Toc462915880"/>
      <w:bookmarkEnd w:id="736"/>
      <w:r>
        <w:rPr>
          <w:rFonts w:ascii="Arial Unicode MS" w:eastAsia="Arial Unicode MS" w:hAnsi="Arial Unicode MS" w:cs="Arial Unicode MS"/>
        </w:rPr>
        <w:t>1 はじめに</w:t>
      </w:r>
      <w:bookmarkEnd w:id="737"/>
    </w:p>
    <w:p w14:paraId="3240D700" w14:textId="77777777" w:rsidR="00E14A32" w:rsidRDefault="00FD6D4A">
      <w:pPr>
        <w:ind w:firstLine="210"/>
        <w:rPr>
          <w:rFonts w:hint="eastAsia"/>
        </w:rPr>
      </w:pPr>
      <w:r>
        <w:rPr>
          <w:rFonts w:ascii="Arial Unicode MS" w:eastAsia="Arial Unicode MS" w:hAnsi="Arial Unicode MS" w:cs="Arial Unicode MS"/>
        </w:rPr>
        <w:t>この仕様書は、プログラミング言語CおよびC++に対してXcalableMP拡張をほどこした言語を取り扱うための</w:t>
      </w:r>
      <w:r>
        <w:rPr>
          <w:rFonts w:ascii="SimSun" w:eastAsia="SimSun" w:hAnsi="SimSun" w:cs="SimSun"/>
        </w:rPr>
        <w:t>中間表現形式</w:t>
      </w:r>
      <w:r>
        <w:rPr>
          <w:rFonts w:ascii="Arial Unicode MS" w:eastAsia="Arial Unicode MS" w:hAnsi="Arial Unicode MS" w:cs="Arial Unicode MS"/>
        </w:rPr>
        <w:t>であるXcodeMLを記述する。XcodeMLは、以下の特徴を持つ。</w:t>
      </w:r>
    </w:p>
    <w:p w14:paraId="7C84F429" w14:textId="77777777" w:rsidR="00E14A32" w:rsidRDefault="00E14A32">
      <w:pPr>
        <w:rPr>
          <w:rFonts w:hint="eastAsia"/>
        </w:rPr>
      </w:pPr>
    </w:p>
    <w:p w14:paraId="1397CEF2" w14:textId="77777777" w:rsidR="00E14A32" w:rsidRDefault="00FD6D4A">
      <w:pPr>
        <w:numPr>
          <w:ilvl w:val="0"/>
          <w:numId w:val="15"/>
        </w:numPr>
        <w:ind w:hanging="240"/>
        <w:rPr>
          <w:rFonts w:hint="eastAsia"/>
        </w:rPr>
      </w:pPr>
      <w:r>
        <w:rPr>
          <w:rFonts w:ascii="Arial Unicode MS" w:eastAsia="Arial Unicode MS" w:hAnsi="Arial Unicode MS" w:cs="Arial Unicode MS"/>
        </w:rPr>
        <w:t>CまたはC++の一つの翻訳単位（Translation Unit）のプログラムを入力にとり、各種の情報をXML形式で表現する。これにより、各種のプログラム変換処理を行いやすくするとともに、人間にとっても可読（human-readable）なフォーマットを持つ。</w:t>
      </w:r>
    </w:p>
    <w:p w14:paraId="41EACBBE" w14:textId="77777777" w:rsidR="00E14A32" w:rsidRDefault="00FD6D4A">
      <w:pPr>
        <w:numPr>
          <w:ilvl w:val="0"/>
          <w:numId w:val="15"/>
        </w:numPr>
        <w:ind w:hanging="240"/>
        <w:rPr>
          <w:rFonts w:hint="eastAsia"/>
        </w:rPr>
      </w:pPr>
      <w:r>
        <w:rPr>
          <w:rFonts w:ascii="Arial Unicode MS" w:eastAsia="Arial Unicode MS" w:hAnsi="Arial Unicode MS" w:cs="Arial Unicode MS"/>
        </w:rPr>
        <w:t>ソースコードを意味的（semantic）に表現した抽象構文木構造を保持する。これにより、XcodeMLをソースコードに再度変換することができる。ここで、「意味的」としている理由は、プログラム変換処理が取り扱う必要のないソースコードの書き方の違いは、XcodeML上では表現しないからである。</w:t>
      </w:r>
    </w:p>
    <w:p w14:paraId="679709D8" w14:textId="77777777" w:rsidR="00E14A32" w:rsidRDefault="00FD6D4A">
      <w:pPr>
        <w:numPr>
          <w:ilvl w:val="0"/>
          <w:numId w:val="15"/>
        </w:numPr>
        <w:ind w:hanging="240"/>
        <w:rPr>
          <w:rFonts w:hint="eastAsia"/>
        </w:rPr>
      </w:pPr>
      <w:r>
        <w:rPr>
          <w:rFonts w:ascii="Arial Unicode MS" w:eastAsia="Arial Unicode MS" w:hAnsi="Arial Unicode MS" w:cs="Arial Unicode MS"/>
        </w:rPr>
        <w:t>ソースコード上の名前空間の情報を、抽象構文木構造から独立した形で表現するとともに、抽象構文木内の名前それぞれについて、その名前がどの名前空間に所属するものであるかを付加する。</w:t>
      </w:r>
    </w:p>
    <w:p w14:paraId="28618ACC" w14:textId="77777777" w:rsidR="00E14A32" w:rsidRDefault="00FD6D4A">
      <w:pPr>
        <w:numPr>
          <w:ilvl w:val="0"/>
          <w:numId w:val="15"/>
        </w:numPr>
        <w:ind w:hanging="240"/>
        <w:rPr>
          <w:rFonts w:hint="eastAsia"/>
        </w:rPr>
      </w:pPr>
      <w:r>
        <w:rPr>
          <w:rFonts w:ascii="Arial Unicode MS" w:eastAsia="Arial Unicode MS" w:hAnsi="Arial Unicode MS" w:cs="Arial Unicode MS"/>
        </w:rPr>
        <w:t>ソースコード上のの型情報を、抽象構文木構造から独立した形で表現するとともに、抽象構文木内の式それぞれについて、その式が何型として扱われているかを付加する。</w:t>
      </w:r>
    </w:p>
    <w:p w14:paraId="41167A18" w14:textId="77777777" w:rsidR="00E14A32" w:rsidRDefault="00FD6D4A">
      <w:pPr>
        <w:numPr>
          <w:ilvl w:val="0"/>
          <w:numId w:val="15"/>
        </w:numPr>
        <w:ind w:hanging="240"/>
        <w:rPr>
          <w:rFonts w:hint="eastAsia"/>
        </w:rPr>
      </w:pPr>
      <w:r>
        <w:rPr>
          <w:rFonts w:ascii="Arial Unicode MS" w:eastAsia="Arial Unicode MS" w:hAnsi="Arial Unicode MS" w:cs="Arial Unicode MS"/>
        </w:rPr>
        <w:t>ソースコード上の各種シンボルのスコープ範囲が明確となる構造を取る。</w:t>
      </w:r>
    </w:p>
    <w:p w14:paraId="1656B739" w14:textId="77777777" w:rsidR="00E14A32" w:rsidRDefault="00FD6D4A">
      <w:pPr>
        <w:numPr>
          <w:ilvl w:val="0"/>
          <w:numId w:val="15"/>
        </w:numPr>
        <w:ind w:hanging="240"/>
        <w:rPr>
          <w:rFonts w:hint="eastAsia"/>
        </w:rPr>
      </w:pPr>
      <w:r>
        <w:rPr>
          <w:rFonts w:ascii="Arial Unicode MS" w:eastAsia="Arial Unicode MS" w:hAnsi="Arial Unicode MS" w:cs="Arial Unicode MS"/>
        </w:rPr>
        <w:t>C++のtemplateについて、ソースコード上の構文構造そのものを表現するとともに、その翻訳単位内で実際に用いられたテンプレート引数に基づいた展開後の結果も表現する。これにより、XcodeMLからC++コードへの変換を可能とするとともに、各種のプログラム変換処理においてテンプレート展開後の姿を対象にした処理も可能となるようにしている。</w:t>
      </w:r>
    </w:p>
    <w:p w14:paraId="17BFCAA5" w14:textId="77777777" w:rsidR="00E14A32" w:rsidRDefault="00FD6D4A">
      <w:pPr>
        <w:rPr>
          <w:rFonts w:hint="eastAsia"/>
        </w:rPr>
      </w:pPr>
      <w:bookmarkStart w:id="738" w:name="tyjcwt" w:colFirst="0" w:colLast="0"/>
      <w:bookmarkEnd w:id="738"/>
      <w:r>
        <w:br w:type="page"/>
      </w:r>
    </w:p>
    <w:p w14:paraId="33CDD39D" w14:textId="77777777" w:rsidR="00E14A32" w:rsidRDefault="00E14A32">
      <w:pPr>
        <w:widowControl/>
        <w:jc w:val="left"/>
        <w:rPr>
          <w:rFonts w:hint="eastAsia"/>
        </w:rPr>
      </w:pPr>
      <w:bookmarkStart w:id="739" w:name="_2et92p0" w:colFirst="0" w:colLast="0"/>
      <w:bookmarkEnd w:id="739"/>
    </w:p>
    <w:p w14:paraId="7A3C064C" w14:textId="77777777" w:rsidR="00E14A32" w:rsidRDefault="00FD6D4A">
      <w:pPr>
        <w:pStyle w:val="1"/>
        <w:contextualSpacing w:val="0"/>
      </w:pPr>
      <w:bookmarkStart w:id="740" w:name="_1t3h5sf" w:colFirst="0" w:colLast="0"/>
      <w:bookmarkStart w:id="741" w:name="_Toc462915881"/>
      <w:bookmarkEnd w:id="740"/>
      <w:r>
        <w:rPr>
          <w:rFonts w:ascii="SimSun" w:eastAsia="SimSun" w:hAnsi="SimSun" w:cs="SimSun"/>
        </w:rPr>
        <w:t>2 翻訳単位とXcodeProgram要素</w:t>
      </w:r>
      <w:bookmarkEnd w:id="741"/>
    </w:p>
    <w:p w14:paraId="6BCA90C3" w14:textId="77777777" w:rsidR="00E14A32" w:rsidRPr="00D75122" w:rsidRDefault="00FD6D4A">
      <w:pPr>
        <w:ind w:firstLine="210"/>
        <w:rPr>
          <w:rFonts w:hint="eastAsia"/>
          <w:rPrChange w:id="742" w:author="Hideaki Nagamine" w:date="2016-09-29T12:43:00Z">
            <w:rPr>
              <w:rFonts w:hint="eastAsia"/>
            </w:rPr>
          </w:rPrChange>
        </w:rPr>
      </w:pPr>
      <w:r>
        <w:rPr>
          <w:rFonts w:ascii="Arial Unicode MS" w:eastAsia="Arial Unicode MS" w:hAnsi="Arial Unicode MS" w:cs="Arial Unicode MS"/>
        </w:rPr>
        <w:t>ソースファイルに、＃include指定されたファイルを再帰的にすべて展開したものを、翻訳単位と呼ぶ。翻訳単位はXcodeProgram要素で表現される。</w:t>
      </w:r>
      <w:r>
        <w:rPr>
          <w:rFonts w:ascii="SimSun" w:eastAsia="SimSun" w:hAnsi="SimSun" w:cs="SimSun"/>
        </w:rPr>
        <w:t>下記の XML schema で定義される。</w:t>
      </w:r>
    </w:p>
    <w:p w14:paraId="55206C1E" w14:textId="77777777" w:rsidR="00E14A32" w:rsidRDefault="00E14A32">
      <w:pPr>
        <w:ind w:firstLine="210"/>
        <w:rPr>
          <w:rFonts w:hint="eastAsia"/>
        </w:rPr>
      </w:pPr>
    </w:p>
    <w:p w14:paraId="57E0AEA9" w14:textId="16B14043" w:rsidR="00E14A32" w:rsidRDefault="00FD6D4A">
      <w:pPr>
        <w:ind w:firstLine="210"/>
        <w:rPr>
          <w:ins w:id="743" w:author="Youichi Koyama" w:date="2016-09-29T07:27:00Z"/>
          <w:rFonts w:hint="eastAsia"/>
        </w:rPr>
      </w:pPr>
      <w:commentRangeStart w:id="744"/>
      <w:commentRangeEnd w:id="744"/>
      <w:ins w:id="745" w:author="Youichi Koyama" w:date="2016-09-29T07:27:00Z">
        <w:r>
          <w:commentReference w:id="744"/>
        </w:r>
        <w:commentRangeStart w:id="746"/>
        <w:commentRangeEnd w:id="746"/>
        <w:r>
          <w:commentReference w:id="746"/>
        </w:r>
        <w:r>
          <w:rPr>
            <w:rFonts w:ascii="ＭＳ Ｐゴシック" w:eastAsia="ＭＳ Ｐゴシック" w:hAnsi="ＭＳ Ｐゴシック" w:cs="ＭＳ Ｐゴシック" w:hint="eastAsia"/>
            <w:rPrChange w:id="747" w:author="Youichi Koyama" w:date="2016-09-29T07:27:00Z">
              <w:rPr>
                <w:rFonts w:hint="eastAsia"/>
              </w:rPr>
            </w:rPrChange>
          </w:rPr>
          <w:t xml:space="preserve">  &lt;xsd:element name="XcodeProgram"&gt;</w:t>
        </w:r>
      </w:ins>
    </w:p>
    <w:p w14:paraId="61997B95" w14:textId="77777777" w:rsidR="00E14A32" w:rsidRDefault="00FD6D4A">
      <w:pPr>
        <w:ind w:firstLine="210"/>
        <w:rPr>
          <w:ins w:id="748" w:author="Youichi Koyama" w:date="2016-09-29T07:27:00Z"/>
          <w:rFonts w:hint="eastAsia"/>
        </w:rPr>
      </w:pPr>
      <w:commentRangeStart w:id="749"/>
      <w:commentRangeEnd w:id="749"/>
      <w:ins w:id="750" w:author="Youichi Koyama" w:date="2016-09-29T07:27:00Z">
        <w:r>
          <w:commentReference w:id="749"/>
        </w:r>
        <w:commentRangeStart w:id="751"/>
        <w:commentRangeEnd w:id="751"/>
        <w:r>
          <w:commentReference w:id="751"/>
        </w:r>
        <w:r>
          <w:rPr>
            <w:rFonts w:ascii="ＭＳ Ｐゴシック" w:eastAsia="ＭＳ Ｐゴシック" w:hAnsi="ＭＳ Ｐゴシック" w:cs="ＭＳ Ｐゴシック" w:hint="eastAsia"/>
            <w:rPrChange w:id="752" w:author="Youichi Koyama" w:date="2016-09-29T07:27:00Z">
              <w:rPr>
                <w:rFonts w:hint="eastAsia"/>
              </w:rPr>
            </w:rPrChange>
          </w:rPr>
          <w:t xml:space="preserve">    &lt;xsd:complexType&gt;</w:t>
        </w:r>
      </w:ins>
    </w:p>
    <w:p w14:paraId="5826FC70" w14:textId="77777777" w:rsidR="00E14A32" w:rsidRDefault="00FD6D4A">
      <w:pPr>
        <w:ind w:firstLine="210"/>
        <w:rPr>
          <w:ins w:id="753" w:author="Youichi Koyama" w:date="2016-09-29T07:27:00Z"/>
          <w:rFonts w:hint="eastAsia"/>
        </w:rPr>
      </w:pPr>
      <w:commentRangeStart w:id="754"/>
      <w:commentRangeEnd w:id="754"/>
      <w:ins w:id="755" w:author="Youichi Koyama" w:date="2016-09-29T07:27:00Z">
        <w:r>
          <w:commentReference w:id="754"/>
        </w:r>
        <w:commentRangeStart w:id="756"/>
        <w:commentRangeEnd w:id="756"/>
        <w:r>
          <w:commentReference w:id="756"/>
        </w:r>
        <w:r>
          <w:rPr>
            <w:rFonts w:ascii="ＭＳ Ｐゴシック" w:eastAsia="ＭＳ Ｐゴシック" w:hAnsi="ＭＳ Ｐゴシック" w:cs="ＭＳ Ｐゴシック" w:hint="eastAsia"/>
            <w:rPrChange w:id="757" w:author="Youichi Koyama" w:date="2016-09-29T07:27:00Z">
              <w:rPr>
                <w:rFonts w:hint="eastAsia"/>
              </w:rPr>
            </w:rPrChange>
          </w:rPr>
          <w:t xml:space="preserve">      &lt;xsd:sequence&gt;</w:t>
        </w:r>
      </w:ins>
    </w:p>
    <w:p w14:paraId="6AAF3172" w14:textId="77777777" w:rsidR="00E14A32" w:rsidRDefault="00FD6D4A">
      <w:pPr>
        <w:ind w:firstLine="210"/>
        <w:rPr>
          <w:ins w:id="758" w:author="Youichi Koyama" w:date="2016-09-29T07:27:00Z"/>
          <w:rFonts w:hint="eastAsia"/>
        </w:rPr>
      </w:pPr>
      <w:commentRangeStart w:id="759"/>
      <w:commentRangeEnd w:id="759"/>
      <w:ins w:id="760" w:author="Youichi Koyama" w:date="2016-09-29T07:27:00Z">
        <w:r>
          <w:commentReference w:id="759"/>
        </w:r>
        <w:commentRangeStart w:id="761"/>
        <w:commentRangeEnd w:id="761"/>
        <w:r>
          <w:commentReference w:id="761"/>
        </w:r>
        <w:r>
          <w:rPr>
            <w:rFonts w:ascii="ＭＳ Ｐゴシック" w:eastAsia="ＭＳ Ｐゴシック" w:hAnsi="ＭＳ Ｐゴシック" w:cs="ＭＳ Ｐゴシック" w:hint="eastAsia"/>
            <w:rPrChange w:id="762" w:author="Youichi Koyama" w:date="2016-09-29T07:27:00Z">
              <w:rPr>
                <w:rFonts w:hint="eastAsia"/>
              </w:rPr>
            </w:rPrChange>
          </w:rPr>
          <w:t xml:space="preserve">        &lt;xsd:element minOccurs="0" maxOccurs="1" ref="nnsTable" /&gt;</w:t>
        </w:r>
      </w:ins>
    </w:p>
    <w:p w14:paraId="5E08DDAB" w14:textId="77777777" w:rsidR="00E14A32" w:rsidRDefault="00FD6D4A">
      <w:pPr>
        <w:ind w:firstLine="210"/>
        <w:rPr>
          <w:ins w:id="763" w:author="Youichi Koyama" w:date="2016-09-29T07:27:00Z"/>
          <w:rFonts w:hint="eastAsia"/>
        </w:rPr>
      </w:pPr>
      <w:commentRangeStart w:id="764"/>
      <w:commentRangeEnd w:id="764"/>
      <w:ins w:id="765" w:author="Youichi Koyama" w:date="2016-09-29T07:27:00Z">
        <w:r>
          <w:commentReference w:id="764"/>
        </w:r>
        <w:commentRangeStart w:id="766"/>
        <w:commentRangeEnd w:id="766"/>
        <w:r>
          <w:commentReference w:id="766"/>
        </w:r>
        <w:r>
          <w:rPr>
            <w:rFonts w:ascii="ＭＳ Ｐゴシック" w:eastAsia="ＭＳ Ｐゴシック" w:hAnsi="ＭＳ Ｐゴシック" w:cs="ＭＳ Ｐゴシック" w:hint="eastAsia"/>
            <w:rPrChange w:id="767" w:author="Youichi Koyama" w:date="2016-09-29T07:27:00Z">
              <w:rPr>
                <w:rFonts w:hint="eastAsia"/>
              </w:rPr>
            </w:rPrChange>
          </w:rPr>
          <w:t xml:space="preserve">        &lt;xsd:element minOccurs="1" maxOccurs="1" ref="typeTable" /&gt;</w:t>
        </w:r>
      </w:ins>
    </w:p>
    <w:p w14:paraId="152CE19C" w14:textId="77777777" w:rsidR="00E14A32" w:rsidRDefault="00FD6D4A">
      <w:pPr>
        <w:ind w:firstLine="210"/>
        <w:rPr>
          <w:ins w:id="768" w:author="Youichi Koyama" w:date="2016-09-29T07:27:00Z"/>
          <w:rFonts w:hint="eastAsia"/>
        </w:rPr>
      </w:pPr>
      <w:commentRangeStart w:id="769"/>
      <w:commentRangeEnd w:id="769"/>
      <w:ins w:id="770" w:author="Youichi Koyama" w:date="2016-09-29T07:27:00Z">
        <w:r>
          <w:commentReference w:id="769"/>
        </w:r>
        <w:commentRangeStart w:id="771"/>
        <w:commentRangeEnd w:id="771"/>
        <w:r>
          <w:commentReference w:id="771"/>
        </w:r>
        <w:r>
          <w:rPr>
            <w:rFonts w:ascii="ＭＳ Ｐゴシック" w:eastAsia="ＭＳ Ｐゴシック" w:hAnsi="ＭＳ Ｐゴシック" w:cs="ＭＳ Ｐゴシック" w:hint="eastAsia"/>
            <w:rPrChange w:id="772" w:author="Youichi Koyama" w:date="2016-09-29T07:27:00Z">
              <w:rPr>
                <w:rFonts w:hint="eastAsia"/>
              </w:rPr>
            </w:rPrChange>
          </w:rPr>
          <w:t xml:space="preserve">        &lt;xsd:element minOccurs="1" maxOccurs="1" ref="globalSymbols" /&gt;</w:t>
        </w:r>
      </w:ins>
    </w:p>
    <w:p w14:paraId="75D7D424" w14:textId="77777777" w:rsidR="00E14A32" w:rsidRDefault="00FD6D4A">
      <w:pPr>
        <w:ind w:firstLine="210"/>
        <w:rPr>
          <w:ins w:id="773" w:author="Youichi Koyama" w:date="2016-09-29T07:27:00Z"/>
          <w:rFonts w:hint="eastAsia"/>
        </w:rPr>
      </w:pPr>
      <w:commentRangeStart w:id="774"/>
      <w:commentRangeEnd w:id="774"/>
      <w:ins w:id="775" w:author="Youichi Koyama" w:date="2016-09-29T07:27:00Z">
        <w:r>
          <w:commentReference w:id="774"/>
        </w:r>
        <w:commentRangeStart w:id="776"/>
        <w:commentRangeEnd w:id="776"/>
        <w:r>
          <w:commentReference w:id="776"/>
        </w:r>
        <w:r>
          <w:rPr>
            <w:rFonts w:ascii="ＭＳ Ｐゴシック" w:eastAsia="ＭＳ Ｐゴシック" w:hAnsi="ＭＳ Ｐゴシック" w:cs="ＭＳ Ｐゴシック" w:hint="eastAsia"/>
            <w:rPrChange w:id="777" w:author="Youichi Koyama" w:date="2016-09-29T07:27:00Z">
              <w:rPr>
                <w:rFonts w:hint="eastAsia"/>
              </w:rPr>
            </w:rPrChange>
          </w:rPr>
          <w:t xml:space="preserve">        &lt;xsd:element minOccurs="1" maxOccurs="1" ref="globalDeclarations" /&gt;</w:t>
        </w:r>
      </w:ins>
    </w:p>
    <w:p w14:paraId="73F26B4D" w14:textId="77777777" w:rsidR="00E14A32" w:rsidRDefault="00FD6D4A">
      <w:pPr>
        <w:ind w:firstLine="210"/>
        <w:rPr>
          <w:ins w:id="778" w:author="Youichi Koyama" w:date="2016-09-29T07:27:00Z"/>
          <w:rFonts w:hint="eastAsia"/>
        </w:rPr>
      </w:pPr>
      <w:commentRangeStart w:id="779"/>
      <w:commentRangeEnd w:id="779"/>
      <w:ins w:id="780" w:author="Youichi Koyama" w:date="2016-09-29T07:27:00Z">
        <w:r>
          <w:commentReference w:id="779"/>
        </w:r>
        <w:commentRangeStart w:id="781"/>
        <w:commentRangeEnd w:id="781"/>
        <w:r>
          <w:commentReference w:id="781"/>
        </w:r>
        <w:r>
          <w:rPr>
            <w:rFonts w:ascii="ＭＳ Ｐゴシック" w:eastAsia="ＭＳ Ｐゴシック" w:hAnsi="ＭＳ Ｐゴシック" w:cs="ＭＳ Ｐゴシック" w:hint="eastAsia"/>
            <w:rPrChange w:id="782" w:author="Youichi Koyama" w:date="2016-09-29T07:27:00Z">
              <w:rPr>
                <w:rFonts w:hint="eastAsia"/>
              </w:rPr>
            </w:rPrChange>
          </w:rPr>
          <w:t xml:space="preserve">      &lt;/xsd:sequence&gt;</w:t>
        </w:r>
      </w:ins>
    </w:p>
    <w:p w14:paraId="360B5D7D" w14:textId="77777777" w:rsidR="00E14A32" w:rsidRDefault="00FD6D4A">
      <w:pPr>
        <w:ind w:firstLine="210"/>
        <w:rPr>
          <w:ins w:id="783" w:author="Youichi Koyama" w:date="2016-09-29T07:27:00Z"/>
          <w:rFonts w:hint="eastAsia"/>
        </w:rPr>
      </w:pPr>
      <w:commentRangeStart w:id="784"/>
      <w:commentRangeEnd w:id="784"/>
      <w:ins w:id="785" w:author="Youichi Koyama" w:date="2016-09-29T07:27:00Z">
        <w:r>
          <w:commentReference w:id="784"/>
        </w:r>
        <w:commentRangeStart w:id="786"/>
        <w:commentRangeEnd w:id="786"/>
        <w:r>
          <w:commentReference w:id="786"/>
        </w:r>
        <w:r>
          <w:rPr>
            <w:rFonts w:ascii="ＭＳ Ｐゴシック" w:eastAsia="ＭＳ Ｐゴシック" w:hAnsi="ＭＳ Ｐゴシック" w:cs="ＭＳ Ｐゴシック" w:hint="eastAsia"/>
            <w:rPrChange w:id="787" w:author="Youichi Koyama" w:date="2016-09-29T07:27:00Z">
              <w:rPr>
                <w:rFonts w:hint="eastAsia"/>
              </w:rPr>
            </w:rPrChange>
          </w:rPr>
          <w:t xml:space="preserve">      &lt;xsd:attribute name="compiler-info" use="optional" /&gt;</w:t>
        </w:r>
      </w:ins>
    </w:p>
    <w:p w14:paraId="6D0E4944" w14:textId="77777777" w:rsidR="00E14A32" w:rsidRDefault="00FD6D4A">
      <w:pPr>
        <w:ind w:firstLine="210"/>
        <w:rPr>
          <w:ins w:id="788" w:author="Youichi Koyama" w:date="2016-09-29T07:27:00Z"/>
          <w:rFonts w:hint="eastAsia"/>
        </w:rPr>
      </w:pPr>
      <w:commentRangeStart w:id="789"/>
      <w:commentRangeEnd w:id="789"/>
      <w:ins w:id="790" w:author="Youichi Koyama" w:date="2016-09-29T07:27:00Z">
        <w:r>
          <w:commentReference w:id="789"/>
        </w:r>
        <w:commentRangeStart w:id="791"/>
        <w:commentRangeEnd w:id="791"/>
        <w:r>
          <w:commentReference w:id="791"/>
        </w:r>
        <w:r>
          <w:rPr>
            <w:rFonts w:ascii="ＭＳ Ｐゴシック" w:eastAsia="ＭＳ Ｐゴシック" w:hAnsi="ＭＳ Ｐゴシック" w:cs="ＭＳ Ｐゴシック" w:hint="eastAsia"/>
            <w:rPrChange w:id="792" w:author="Youichi Koyama" w:date="2016-09-29T07:27:00Z">
              <w:rPr>
                <w:rFonts w:hint="eastAsia"/>
              </w:rPr>
            </w:rPrChange>
          </w:rPr>
          <w:t xml:space="preserve">      &lt;xsd:attribute name="version" use="optional" /&gt;</w:t>
        </w:r>
      </w:ins>
    </w:p>
    <w:p w14:paraId="581DB322" w14:textId="77777777" w:rsidR="00E14A32" w:rsidRDefault="00FD6D4A">
      <w:pPr>
        <w:ind w:firstLine="210"/>
        <w:rPr>
          <w:ins w:id="793" w:author="Youichi Koyama" w:date="2016-09-29T07:27:00Z"/>
          <w:rFonts w:hint="eastAsia"/>
        </w:rPr>
      </w:pPr>
      <w:commentRangeStart w:id="794"/>
      <w:commentRangeEnd w:id="794"/>
      <w:ins w:id="795" w:author="Youichi Koyama" w:date="2016-09-29T07:27:00Z">
        <w:r>
          <w:commentReference w:id="794"/>
        </w:r>
        <w:commentRangeStart w:id="796"/>
        <w:commentRangeEnd w:id="796"/>
        <w:r>
          <w:commentReference w:id="796"/>
        </w:r>
        <w:r>
          <w:rPr>
            <w:rFonts w:ascii="ＭＳ Ｐゴシック" w:eastAsia="ＭＳ Ｐゴシック" w:hAnsi="ＭＳ Ｐゴシック" w:cs="ＭＳ Ｐゴシック" w:hint="eastAsia"/>
            <w:rPrChange w:id="797" w:author="Youichi Koyama" w:date="2016-09-29T07:27:00Z">
              <w:rPr>
                <w:rFonts w:hint="eastAsia"/>
              </w:rPr>
            </w:rPrChange>
          </w:rPr>
          <w:t xml:space="preserve">      &lt;xsd:attribute name="time" use="optional" /&gt;</w:t>
        </w:r>
      </w:ins>
    </w:p>
    <w:p w14:paraId="066DFBE4" w14:textId="77777777" w:rsidR="00E14A32" w:rsidRDefault="00FD6D4A">
      <w:pPr>
        <w:ind w:firstLine="210"/>
        <w:rPr>
          <w:ins w:id="798" w:author="Youichi Koyama" w:date="2016-09-29T07:27:00Z"/>
          <w:rFonts w:hint="eastAsia"/>
        </w:rPr>
      </w:pPr>
      <w:commentRangeStart w:id="799"/>
      <w:commentRangeEnd w:id="799"/>
      <w:ins w:id="800" w:author="Youichi Koyama" w:date="2016-09-29T07:27:00Z">
        <w:r>
          <w:commentReference w:id="799"/>
        </w:r>
        <w:commentRangeStart w:id="801"/>
        <w:commentRangeEnd w:id="801"/>
        <w:r>
          <w:commentReference w:id="801"/>
        </w:r>
        <w:r>
          <w:rPr>
            <w:rFonts w:ascii="ＭＳ Ｐゴシック" w:eastAsia="ＭＳ Ｐゴシック" w:hAnsi="ＭＳ Ｐゴシック" w:cs="ＭＳ Ｐゴシック" w:hint="eastAsia"/>
            <w:rPrChange w:id="802" w:author="Youichi Koyama" w:date="2016-09-29T07:27:00Z">
              <w:rPr>
                <w:rFonts w:hint="eastAsia"/>
              </w:rPr>
            </w:rPrChange>
          </w:rPr>
          <w:t xml:space="preserve">      &lt;xsd:attribute name="language" use="optional" /&gt;</w:t>
        </w:r>
      </w:ins>
    </w:p>
    <w:p w14:paraId="446519D1" w14:textId="77777777" w:rsidR="00E14A32" w:rsidRDefault="00FD6D4A">
      <w:pPr>
        <w:ind w:firstLine="210"/>
        <w:rPr>
          <w:ins w:id="803" w:author="Youichi Koyama" w:date="2016-09-29T07:27:00Z"/>
          <w:rFonts w:hint="eastAsia"/>
        </w:rPr>
      </w:pPr>
      <w:commentRangeStart w:id="804"/>
      <w:commentRangeEnd w:id="804"/>
      <w:ins w:id="805" w:author="Youichi Koyama" w:date="2016-09-29T07:27:00Z">
        <w:r>
          <w:commentReference w:id="804"/>
        </w:r>
        <w:commentRangeStart w:id="806"/>
        <w:commentRangeEnd w:id="806"/>
        <w:r>
          <w:commentReference w:id="806"/>
        </w:r>
        <w:r>
          <w:rPr>
            <w:rFonts w:ascii="ＭＳ Ｐゴシック" w:eastAsia="ＭＳ Ｐゴシック" w:hAnsi="ＭＳ Ｐゴシック" w:cs="ＭＳ Ｐゴシック" w:hint="eastAsia"/>
            <w:rPrChange w:id="807" w:author="Youichi Koyama" w:date="2016-09-29T07:27:00Z">
              <w:rPr>
                <w:rFonts w:hint="eastAsia"/>
              </w:rPr>
            </w:rPrChange>
          </w:rPr>
          <w:t xml:space="preserve">      &lt;xsd:attribute name="source" use="optional" /&gt;</w:t>
        </w:r>
      </w:ins>
    </w:p>
    <w:p w14:paraId="759C4568" w14:textId="77777777" w:rsidR="00E14A32" w:rsidRDefault="00FD6D4A">
      <w:pPr>
        <w:ind w:firstLine="210"/>
        <w:rPr>
          <w:ins w:id="808" w:author="Youichi Koyama" w:date="2016-09-29T07:27:00Z"/>
          <w:rFonts w:hint="eastAsia"/>
        </w:rPr>
      </w:pPr>
      <w:commentRangeStart w:id="809"/>
      <w:commentRangeEnd w:id="809"/>
      <w:ins w:id="810" w:author="Youichi Koyama" w:date="2016-09-29T07:27:00Z">
        <w:r>
          <w:commentReference w:id="809"/>
        </w:r>
        <w:commentRangeStart w:id="811"/>
        <w:commentRangeEnd w:id="811"/>
        <w:r>
          <w:commentReference w:id="811"/>
        </w:r>
        <w:r>
          <w:rPr>
            <w:rFonts w:ascii="ＭＳ Ｐゴシック" w:eastAsia="ＭＳ Ｐゴシック" w:hAnsi="ＭＳ Ｐゴシック" w:cs="ＭＳ Ｐゴシック" w:hint="eastAsia"/>
            <w:rPrChange w:id="812" w:author="Youichi Koyama" w:date="2016-09-29T07:27:00Z">
              <w:rPr>
                <w:rFonts w:hint="eastAsia"/>
              </w:rPr>
            </w:rPrChange>
          </w:rPr>
          <w:t xml:space="preserve">    &lt;/xsd:complexType&gt;</w:t>
        </w:r>
      </w:ins>
    </w:p>
    <w:p w14:paraId="071FA8DC" w14:textId="77777777" w:rsidR="00E14A32" w:rsidRDefault="00FD6D4A">
      <w:pPr>
        <w:ind w:firstLine="210"/>
        <w:rPr>
          <w:ins w:id="813" w:author="Youichi Koyama" w:date="2016-09-29T07:27:00Z"/>
          <w:rFonts w:hint="eastAsia"/>
        </w:rPr>
      </w:pPr>
      <w:commentRangeStart w:id="814"/>
      <w:commentRangeEnd w:id="814"/>
      <w:ins w:id="815" w:author="Youichi Koyama" w:date="2016-09-29T07:27:00Z">
        <w:r>
          <w:commentReference w:id="814"/>
        </w:r>
        <w:commentRangeStart w:id="816"/>
        <w:commentRangeEnd w:id="816"/>
        <w:r>
          <w:commentReference w:id="816"/>
        </w:r>
        <w:r>
          <w:rPr>
            <w:rFonts w:ascii="ＭＳ Ｐゴシック" w:eastAsia="ＭＳ Ｐゴシック" w:hAnsi="ＭＳ Ｐゴシック" w:cs="ＭＳ Ｐゴシック" w:hint="eastAsia"/>
            <w:rPrChange w:id="817" w:author="Youichi Koyama" w:date="2016-09-29T07:27:00Z">
              <w:rPr>
                <w:rFonts w:hint="eastAsia"/>
              </w:rPr>
            </w:rPrChange>
          </w:rPr>
          <w:t xml:space="preserve">  &lt;/xsd:element&gt;</w:t>
        </w:r>
      </w:ins>
    </w:p>
    <w:p w14:paraId="649DBFFC" w14:textId="77777777" w:rsidR="00E14A32" w:rsidRDefault="00FD6D4A">
      <w:pPr>
        <w:ind w:firstLine="210"/>
        <w:rPr>
          <w:ins w:id="818" w:author="Youichi Koyama" w:date="2016-09-29T07:27:00Z"/>
          <w:rFonts w:hint="eastAsia"/>
        </w:rPr>
      </w:pPr>
      <w:commentRangeStart w:id="819"/>
      <w:commentRangeEnd w:id="819"/>
      <w:ins w:id="820" w:author="Youichi Koyama" w:date="2016-09-29T07:27:00Z">
        <w:r>
          <w:commentReference w:id="819"/>
        </w:r>
        <w:commentRangeStart w:id="821"/>
        <w:commentRangeEnd w:id="821"/>
        <w:r>
          <w:commentReference w:id="821"/>
        </w:r>
      </w:ins>
    </w:p>
    <w:p w14:paraId="12DB0C01" w14:textId="77777777" w:rsidR="00E14A32" w:rsidRDefault="00FD6D4A">
      <w:pPr>
        <w:ind w:firstLine="210"/>
        <w:rPr>
          <w:ins w:id="822" w:author="Youichi Koyama" w:date="2016-09-29T07:27:00Z"/>
          <w:rFonts w:hint="eastAsia"/>
        </w:rPr>
      </w:pPr>
      <w:commentRangeStart w:id="823"/>
      <w:commentRangeEnd w:id="823"/>
      <w:ins w:id="824" w:author="Youichi Koyama" w:date="2016-09-29T07:27:00Z">
        <w:del w:id="825" w:author="Youichi Koyama" w:date="2016-09-29T07:27:00Z">
          <w:r>
            <w:commentReference w:id="823"/>
          </w:r>
          <w:commentRangeStart w:id="826"/>
          <w:commentRangeEnd w:id="826"/>
          <w:r>
            <w:commentReference w:id="826"/>
          </w:r>
        </w:del>
      </w:ins>
    </w:p>
    <w:p w14:paraId="78683397" w14:textId="77777777" w:rsidR="00E14A32" w:rsidRDefault="00FD6D4A">
      <w:pPr>
        <w:ind w:firstLine="210"/>
        <w:rPr>
          <w:del w:id="827" w:author="Youichi Koyama" w:date="2016-09-29T07:27:00Z"/>
          <w:rFonts w:hint="eastAsia"/>
        </w:rPr>
      </w:pPr>
      <w:del w:id="828" w:author="Youichi Koyama" w:date="2016-09-29T07:27:00Z">
        <w:r>
          <w:rPr>
            <w:rFonts w:ascii="ＭＳ Ｐゴシック" w:eastAsia="ＭＳ Ｐゴシック" w:hAnsi="ＭＳ Ｐゴシック" w:cs="ＭＳ Ｐゴシック"/>
          </w:rPr>
          <w:delText>&lt;XcodeProgram&gt;</w:delText>
        </w:r>
      </w:del>
    </w:p>
    <w:p w14:paraId="50900EA8" w14:textId="77777777" w:rsidR="00E14A32" w:rsidRDefault="00FD6D4A">
      <w:pPr>
        <w:ind w:firstLine="210"/>
        <w:rPr>
          <w:del w:id="829" w:author="Youichi Koyama" w:date="2016-09-29T07:27:00Z"/>
          <w:rFonts w:hint="eastAsia"/>
        </w:rPr>
      </w:pPr>
      <w:del w:id="830" w:author="Youichi Koyama" w:date="2016-09-29T07:27:00Z">
        <w:r>
          <w:rPr>
            <w:rFonts w:ascii="ＭＳ Ｐゴシック" w:eastAsia="ＭＳ Ｐゴシック" w:hAnsi="ＭＳ Ｐゴシック" w:cs="ＭＳ Ｐゴシック"/>
          </w:rPr>
          <w:delText xml:space="preserve">  typeTable要素（3章）</w:delText>
        </w:r>
      </w:del>
    </w:p>
    <w:p w14:paraId="418F24F6" w14:textId="77777777" w:rsidR="00E14A32" w:rsidRDefault="00FD6D4A">
      <w:pPr>
        <w:ind w:firstLine="210"/>
        <w:rPr>
          <w:del w:id="831" w:author="Youichi Koyama" w:date="2016-09-29T07:27:00Z"/>
          <w:rFonts w:hint="eastAsia"/>
        </w:rPr>
      </w:pPr>
      <w:del w:id="832" w:author="Youichi Koyama" w:date="2016-09-29T07:27:00Z">
        <w:r>
          <w:rPr>
            <w:rFonts w:ascii="ＭＳ Ｐゴシック" w:eastAsia="ＭＳ Ｐゴシック" w:hAnsi="ＭＳ Ｐゴシック" w:cs="ＭＳ Ｐゴシック"/>
          </w:rPr>
          <w:delText xml:space="preserve">  globalSymbols要素（4.2節）</w:delText>
        </w:r>
      </w:del>
    </w:p>
    <w:p w14:paraId="2B89DAB8" w14:textId="77777777" w:rsidR="00E14A32" w:rsidRDefault="00FD6D4A">
      <w:pPr>
        <w:ind w:firstLine="210"/>
        <w:rPr>
          <w:del w:id="833" w:author="Youichi Koyama" w:date="2016-09-29T07:27:00Z"/>
          <w:rFonts w:hint="eastAsia"/>
        </w:rPr>
      </w:pPr>
      <w:del w:id="834" w:author="Youichi Koyama" w:date="2016-09-29T07:27:00Z">
        <w:r>
          <w:rPr>
            <w:rFonts w:ascii="ＭＳ Ｐゴシック" w:eastAsia="ＭＳ Ｐゴシック" w:hAnsi="ＭＳ Ｐゴシック" w:cs="ＭＳ Ｐゴシック"/>
          </w:rPr>
          <w:delText xml:space="preserve">  globalDeclarations要素（5.1節）</w:delText>
        </w:r>
      </w:del>
    </w:p>
    <w:p w14:paraId="62988727" w14:textId="77777777" w:rsidR="00E14A32" w:rsidRDefault="00FD6D4A">
      <w:pPr>
        <w:ind w:firstLine="210"/>
        <w:rPr>
          <w:del w:id="835" w:author="Youichi Koyama" w:date="2016-09-29T07:27:00Z"/>
          <w:rFonts w:hint="eastAsia"/>
        </w:rPr>
      </w:pPr>
      <w:del w:id="836" w:author="Youichi Koyama" w:date="2016-09-29T07:27:00Z">
        <w:r>
          <w:rPr>
            <w:rFonts w:ascii="ＭＳ Ｐゴシック" w:eastAsia="ＭＳ Ｐゴシック" w:hAnsi="ＭＳ Ｐゴシック" w:cs="ＭＳ Ｐゴシック"/>
          </w:rPr>
          <w:delText>&lt;/XcodeProgram&gt;</w:delText>
        </w:r>
      </w:del>
    </w:p>
    <w:p w14:paraId="1085D9DC" w14:textId="77777777" w:rsidR="00E14A32" w:rsidRDefault="00FD6D4A">
      <w:pPr>
        <w:rPr>
          <w:del w:id="837" w:author="Youichi Koyama" w:date="2016-09-29T07:27:00Z"/>
          <w:rFonts w:hint="eastAsia"/>
        </w:rPr>
      </w:pPr>
      <w:del w:id="838" w:author="Youichi Koyama" w:date="2016-09-29T07:27:00Z">
        <w:r>
          <w:rPr>
            <w:rFonts w:ascii="ＭＳ Ｐゴシック" w:eastAsia="ＭＳ Ｐゴシック" w:hAnsi="ＭＳ Ｐゴシック" w:cs="ＭＳ Ｐゴシック"/>
          </w:rPr>
          <w:delText>属性（optional）:  compiler-info, version, time, language, source</w:delText>
        </w:r>
      </w:del>
    </w:p>
    <w:p w14:paraId="7A03759B" w14:textId="77777777" w:rsidR="00E14A32" w:rsidRDefault="00E14A32">
      <w:pPr>
        <w:rPr>
          <w:rFonts w:hint="eastAsia"/>
        </w:rPr>
      </w:pPr>
    </w:p>
    <w:p w14:paraId="71C3AD59" w14:textId="77777777" w:rsidR="00E14A32" w:rsidRDefault="00FD6D4A">
      <w:pPr>
        <w:ind w:firstLine="210"/>
        <w:rPr>
          <w:rFonts w:hint="eastAsia"/>
        </w:rPr>
      </w:pPr>
      <w:r>
        <w:rPr>
          <w:rFonts w:ascii="Arial Unicode MS" w:eastAsia="Arial Unicode MS" w:hAnsi="Arial Unicode MS" w:cs="Arial Unicode MS"/>
        </w:rPr>
        <w:t>XcodeMLファイルのトップレベルのXML要素は、XcodeProgram 要素である。XcodeProgram 要素は以下の子要素を含む。</w:t>
      </w:r>
    </w:p>
    <w:p w14:paraId="7ADE1ADA" w14:textId="77777777" w:rsidR="00E14A32" w:rsidRDefault="00FD6D4A">
      <w:pPr>
        <w:numPr>
          <w:ilvl w:val="0"/>
          <w:numId w:val="15"/>
        </w:numPr>
        <w:ind w:hanging="240"/>
        <w:rPr>
          <w:rFonts w:hint="eastAsia"/>
        </w:rPr>
      </w:pPr>
      <w:r>
        <w:rPr>
          <w:rFonts w:ascii="Arial Unicode MS" w:eastAsia="Arial Unicode MS" w:hAnsi="Arial Unicode MS" w:cs="Arial Unicode MS"/>
        </w:rPr>
        <w:t>nnsTable （C++のみ）　– 翻訳単位で利用されている名前空間の情報（2.2節、未執筆）</w:t>
      </w:r>
    </w:p>
    <w:p w14:paraId="35B91036" w14:textId="77777777" w:rsidR="00E14A32" w:rsidRDefault="00FD6D4A">
      <w:pPr>
        <w:numPr>
          <w:ilvl w:val="0"/>
          <w:numId w:val="15"/>
        </w:numPr>
        <w:ind w:hanging="240"/>
        <w:rPr>
          <w:rFonts w:hint="eastAsia"/>
        </w:rPr>
      </w:pPr>
      <w:r>
        <w:rPr>
          <w:rFonts w:ascii="SimSun" w:eastAsia="SimSun" w:hAnsi="SimSun" w:cs="SimSun"/>
        </w:rPr>
        <w:t>typeTable要素　– プログラムで利用されているデータ型の情報（3章）</w:t>
      </w:r>
    </w:p>
    <w:p w14:paraId="17AFBA91" w14:textId="77777777" w:rsidR="00E14A32" w:rsidRDefault="00FD6D4A">
      <w:pPr>
        <w:numPr>
          <w:ilvl w:val="0"/>
          <w:numId w:val="15"/>
        </w:numPr>
        <w:ind w:hanging="240"/>
        <w:rPr>
          <w:rFonts w:hint="eastAsia"/>
        </w:rPr>
      </w:pPr>
      <w:r>
        <w:rPr>
          <w:rFonts w:ascii="SimSun" w:eastAsia="SimSun" w:hAnsi="SimSun" w:cs="SimSun"/>
        </w:rPr>
        <w:t>globalSymbols要素 – プログラムで利用されている大域変数の情報（4.2節）</w:t>
      </w:r>
    </w:p>
    <w:p w14:paraId="4B950313" w14:textId="77777777" w:rsidR="00E14A32" w:rsidRDefault="00FD6D4A">
      <w:pPr>
        <w:numPr>
          <w:ilvl w:val="0"/>
          <w:numId w:val="15"/>
        </w:numPr>
        <w:ind w:hanging="240"/>
        <w:rPr>
          <w:rFonts w:hint="eastAsia"/>
        </w:rPr>
      </w:pPr>
      <w:r>
        <w:rPr>
          <w:rFonts w:ascii="SimSun" w:eastAsia="SimSun" w:hAnsi="SimSun" w:cs="SimSun"/>
        </w:rPr>
        <w:t>globalDeclarations 要素 – 関数、変数宣言などの情報（5.1節）</w:t>
      </w:r>
    </w:p>
    <w:p w14:paraId="2EA3C4CC" w14:textId="77777777" w:rsidR="00E14A32" w:rsidRDefault="00E14A32">
      <w:pPr>
        <w:ind w:left="180"/>
        <w:rPr>
          <w:rFonts w:hint="eastAsia"/>
        </w:rPr>
      </w:pPr>
    </w:p>
    <w:p w14:paraId="5BC1983B" w14:textId="77777777" w:rsidR="00E14A32" w:rsidRDefault="00FD6D4A">
      <w:pPr>
        <w:rPr>
          <w:rFonts w:hint="eastAsia"/>
        </w:rPr>
      </w:pPr>
      <w:r>
        <w:rPr>
          <w:rFonts w:ascii="SimSun" w:eastAsia="SimSun" w:hAnsi="SimSun" w:cs="SimSun"/>
        </w:rPr>
        <w:t>XcodeProgram要素は、属性として以下の情報を持つことができる</w:t>
      </w:r>
    </w:p>
    <w:p w14:paraId="2CF9EC45" w14:textId="77777777" w:rsidR="00E14A32" w:rsidRDefault="00FD6D4A">
      <w:pPr>
        <w:numPr>
          <w:ilvl w:val="0"/>
          <w:numId w:val="1"/>
        </w:numPr>
        <w:ind w:hanging="240"/>
        <w:rPr>
          <w:rFonts w:hint="eastAsia"/>
        </w:rPr>
      </w:pPr>
      <w:r>
        <w:rPr>
          <w:rFonts w:ascii="Arial Unicode MS" w:eastAsia="Arial Unicode MS" w:hAnsi="Arial Unicode MS" w:cs="Arial Unicode MS"/>
        </w:rPr>
        <w:t>compiler-info　－　CtoC コンパイラの情報</w:t>
      </w:r>
    </w:p>
    <w:p w14:paraId="0AE9EEEF" w14:textId="77777777" w:rsidR="00E14A32" w:rsidRDefault="00FD6D4A">
      <w:pPr>
        <w:numPr>
          <w:ilvl w:val="0"/>
          <w:numId w:val="1"/>
        </w:numPr>
        <w:ind w:hanging="240"/>
        <w:rPr>
          <w:rFonts w:hint="eastAsia"/>
        </w:rPr>
      </w:pPr>
      <w:r>
        <w:rPr>
          <w:rFonts w:ascii="Arial Unicode MS" w:eastAsia="Arial Unicode MS" w:hAnsi="Arial Unicode MS" w:cs="Arial Unicode MS"/>
        </w:rPr>
        <w:t>version　－　CtoC コンパイラのバージョン情報</w:t>
      </w:r>
    </w:p>
    <w:p w14:paraId="4B7FEE76" w14:textId="77777777" w:rsidR="00E14A32" w:rsidRDefault="00FD6D4A">
      <w:pPr>
        <w:numPr>
          <w:ilvl w:val="0"/>
          <w:numId w:val="1"/>
        </w:numPr>
        <w:ind w:hanging="240"/>
        <w:rPr>
          <w:rFonts w:hint="eastAsia"/>
        </w:rPr>
      </w:pPr>
      <w:r>
        <w:rPr>
          <w:rFonts w:ascii="Arial Unicode MS" w:eastAsia="Arial Unicode MS" w:hAnsi="Arial Unicode MS" w:cs="Arial Unicode MS"/>
        </w:rPr>
        <w:t>time　－　コンパイルされた日時</w:t>
      </w:r>
    </w:p>
    <w:p w14:paraId="05EC0215" w14:textId="77777777" w:rsidR="00E14A32" w:rsidRDefault="00FD6D4A">
      <w:pPr>
        <w:numPr>
          <w:ilvl w:val="0"/>
          <w:numId w:val="1"/>
        </w:numPr>
        <w:ind w:hanging="240"/>
        <w:rPr>
          <w:rFonts w:hint="eastAsia"/>
        </w:rPr>
      </w:pPr>
      <w:r>
        <w:rPr>
          <w:rFonts w:ascii="Arial Unicode MS" w:eastAsia="Arial Unicode MS" w:hAnsi="Arial Unicode MS" w:cs="Arial Unicode MS"/>
        </w:rPr>
        <w:t>language　－　ソース言語情報（Cの場合は “C”、C++の場合は “C++”）</w:t>
      </w:r>
    </w:p>
    <w:p w14:paraId="4A18919B" w14:textId="77777777" w:rsidR="00E14A32" w:rsidRDefault="00FD6D4A">
      <w:pPr>
        <w:numPr>
          <w:ilvl w:val="0"/>
          <w:numId w:val="1"/>
        </w:numPr>
        <w:ind w:hanging="240"/>
        <w:rPr>
          <w:rFonts w:hint="eastAsia"/>
        </w:rPr>
      </w:pPr>
      <w:r>
        <w:rPr>
          <w:rFonts w:ascii="Arial Unicode MS" w:eastAsia="Arial Unicode MS" w:hAnsi="Arial Unicode MS" w:cs="Arial Unicode MS"/>
        </w:rPr>
        <w:t>source　－　ソース情報</w:t>
      </w:r>
    </w:p>
    <w:p w14:paraId="2B96C712" w14:textId="77777777" w:rsidR="00E14A32" w:rsidRDefault="00E14A32">
      <w:pPr>
        <w:ind w:firstLine="210"/>
        <w:rPr>
          <w:rFonts w:hint="eastAsia"/>
        </w:rPr>
      </w:pPr>
    </w:p>
    <w:p w14:paraId="525FB642" w14:textId="77777777" w:rsidR="00E14A32" w:rsidRDefault="00FD6D4A">
      <w:pPr>
        <w:pStyle w:val="2"/>
      </w:pPr>
      <w:bookmarkStart w:id="839" w:name="_4d34og8" w:colFirst="0" w:colLast="0"/>
      <w:bookmarkStart w:id="840" w:name="_Toc462915882"/>
      <w:bookmarkEnd w:id="839"/>
      <w:r>
        <w:rPr>
          <w:rFonts w:ascii="Arial Unicode MS" w:eastAsia="Arial Unicode MS" w:hAnsi="Arial Unicode MS" w:cs="Arial Unicode MS"/>
        </w:rPr>
        <w:t>2.1 ソースコードの正規化</w:t>
      </w:r>
      <w:bookmarkEnd w:id="840"/>
    </w:p>
    <w:p w14:paraId="3CDFEF13" w14:textId="77777777" w:rsidR="00E14A32" w:rsidRDefault="00FD6D4A">
      <w:pPr>
        <w:ind w:firstLine="210"/>
        <w:rPr>
          <w:rFonts w:hint="eastAsia"/>
        </w:rPr>
      </w:pPr>
      <w:r>
        <w:rPr>
          <w:rFonts w:ascii="Arial Unicode MS" w:eastAsia="Arial Unicode MS" w:hAnsi="Arial Unicode MS" w:cs="Arial Unicode MS"/>
        </w:rPr>
        <w:t>XcodeMLの設計方針は、XcodeMLで表現されたプログラムを入力にとって各種の解析処理をおこなった上で処理結果をXcodeMLとして出力するという処理（以下、この種の処理を「XcodeML解析処理」と呼ぶことにする）に適した構造を持つ、ということを主眼においている。このため、プログラムの意味が同一となるような記述方法が複数存在する場合、そのいずれかに「正規化」して扱うという設計方針をおいている。具体的には次のとおりである。</w:t>
      </w:r>
    </w:p>
    <w:p w14:paraId="75E3715C" w14:textId="77777777" w:rsidR="00E14A32" w:rsidRDefault="00FD6D4A">
      <w:pPr>
        <w:numPr>
          <w:ilvl w:val="0"/>
          <w:numId w:val="1"/>
        </w:numPr>
        <w:ind w:hanging="240"/>
        <w:rPr>
          <w:rFonts w:hint="eastAsia"/>
        </w:rPr>
      </w:pPr>
      <w:r>
        <w:rPr>
          <w:rFonts w:ascii="Arial Unicode MS" w:eastAsia="Arial Unicode MS" w:hAnsi="Arial Unicode MS" w:cs="Arial Unicode MS"/>
        </w:rPr>
        <w:t>XcodeMLの木構造が演算子の結合性を反映するため、ソースコード上に明示的に書かれた丸カッコはXcodeMLでは明示的には表現しない。つまり、ソースコード上でxという式を表現するXcodeMLとその式をカッコでかこんだ (x) という式を表現するXcodeMLは同一のものとなる。</w:t>
      </w:r>
    </w:p>
    <w:p w14:paraId="3180BEE0" w14:textId="77777777" w:rsidR="00E14A32" w:rsidRDefault="00FD6D4A">
      <w:pPr>
        <w:numPr>
          <w:ilvl w:val="0"/>
          <w:numId w:val="1"/>
        </w:numPr>
        <w:ind w:hanging="240"/>
        <w:rPr>
          <w:rFonts w:hint="eastAsia"/>
        </w:rPr>
      </w:pPr>
      <w:r>
        <w:rPr>
          <w:rFonts w:ascii="SimSun" w:eastAsia="SimSun" w:hAnsi="SimSun" w:cs="SimSun"/>
        </w:rPr>
        <w:t>組み込み型に対する単項プラス演算子はXcodeMLでは表現しない。（C++の演算子オーバーロードを用いた式は演算子の一種とはみなされず関数呼び出しの一種として表現されるため、これについては単項プラス演算子も明示的に表現される）</w:t>
      </w:r>
    </w:p>
    <w:p w14:paraId="332752F2" w14:textId="77777777" w:rsidR="00E14A32" w:rsidRDefault="00FD6D4A">
      <w:pPr>
        <w:numPr>
          <w:ilvl w:val="0"/>
          <w:numId w:val="1"/>
        </w:numPr>
        <w:ind w:hanging="420"/>
        <w:rPr>
          <w:rFonts w:hint="eastAsia"/>
        </w:rPr>
      </w:pPr>
      <w:r>
        <w:rPr>
          <w:rFonts w:ascii="SimSun" w:eastAsia="SimSun" w:hAnsi="SimSun" w:cs="SimSun"/>
        </w:rPr>
        <w:lastRenderedPageBreak/>
        <w:t>宣言はcompoundStatement要素の先頭でのみ取り扱う。すなわち、ソースコード上で複文の途中に新たな変数宣言が出現した場合には、その位置から複文末尾までの範囲を囲うcompoundTextを生成し、その先頭に配置する。</w:t>
      </w:r>
    </w:p>
    <w:p w14:paraId="06A5D0E7" w14:textId="77777777" w:rsidR="00E14A32" w:rsidRDefault="00FD6D4A">
      <w:pPr>
        <w:numPr>
          <w:ilvl w:val="0"/>
          <w:numId w:val="1"/>
        </w:numPr>
        <w:ind w:hanging="240"/>
        <w:rPr>
          <w:rFonts w:hint="eastAsia"/>
        </w:rPr>
      </w:pPr>
      <w:r>
        <w:rPr>
          <w:rFonts w:ascii="Arial Unicode MS" w:eastAsia="Arial Unicode MS" w:hAnsi="Arial Unicode MS" w:cs="Arial Unicode MS"/>
        </w:rPr>
        <w:t>データ型の宣言のうち、下記に述べる「複雑な型」に該当しないものについては、その宣言内容はtypeTableで表現し、globalDeclarations要素の中には持ち込まない。これにより、XcodeML解析処理部が新たな型をXcodeMLに追加する際、そのソースコード上での配置を考える必要がない。</w:t>
      </w:r>
      <w:r>
        <w:rPr>
          <w:rFonts w:ascii="Arial Unicode MS" w:eastAsia="Arial Unicode MS" w:hAnsi="Arial Unicode MS" w:cs="Arial Unicode MS"/>
        </w:rPr>
        <w:br/>
        <w:t>これに対し、下記にのべるような「複雑な型」については、その宣言を包んでいる構文要素（主にcompoundStatement要素）内でlocalTypeTable要素を用いて表現する方向で検討中である。</w:t>
      </w:r>
    </w:p>
    <w:p w14:paraId="224BF03B" w14:textId="77777777" w:rsidR="00E14A32" w:rsidRDefault="00FD6D4A">
      <w:pPr>
        <w:numPr>
          <w:ilvl w:val="1"/>
          <w:numId w:val="1"/>
        </w:numPr>
        <w:ind w:hanging="420"/>
        <w:rPr>
          <w:rFonts w:hint="eastAsia"/>
        </w:rPr>
      </w:pPr>
      <w:r>
        <w:rPr>
          <w:rFonts w:ascii="Arial Unicode MS" w:eastAsia="Arial Unicode MS" w:hAnsi="Arial Unicode MS" w:cs="Arial Unicode MS"/>
        </w:rPr>
        <w:t>ローカルクラス</w:t>
      </w:r>
    </w:p>
    <w:p w14:paraId="564BD7C1" w14:textId="77777777" w:rsidR="00E14A32" w:rsidRDefault="00FD6D4A">
      <w:pPr>
        <w:numPr>
          <w:ilvl w:val="1"/>
          <w:numId w:val="1"/>
        </w:numPr>
        <w:ind w:hanging="420"/>
        <w:rPr>
          <w:rFonts w:hint="eastAsia"/>
        </w:rPr>
      </w:pPr>
      <w:r>
        <w:rPr>
          <w:rFonts w:ascii="SimSun" w:eastAsia="SimSun" w:hAnsi="SimSun" w:cs="SimSun"/>
        </w:rPr>
        <w:t>入れ子のクラス（クラス内に別のクラス宣言を持つ場合、その両方ともが複雑な型とみなされる※要検討）</w:t>
      </w:r>
    </w:p>
    <w:p w14:paraId="36A0FC87" w14:textId="77777777" w:rsidR="00E14A32" w:rsidRDefault="00FD6D4A">
      <w:pPr>
        <w:numPr>
          <w:ilvl w:val="1"/>
          <w:numId w:val="1"/>
        </w:numPr>
        <w:ind w:hanging="420"/>
        <w:rPr>
          <w:rFonts w:hint="eastAsia"/>
        </w:rPr>
      </w:pPr>
      <w:r>
        <w:rPr>
          <w:rFonts w:ascii="SimSun" w:eastAsia="SimSun" w:hAnsi="SimSun" w:cs="SimSun"/>
        </w:rPr>
        <w:t>無名クラス</w:t>
      </w:r>
    </w:p>
    <w:p w14:paraId="590492B8" w14:textId="77777777" w:rsidR="00E14A32" w:rsidRDefault="00FD6D4A">
      <w:pPr>
        <w:numPr>
          <w:ilvl w:val="1"/>
          <w:numId w:val="1"/>
        </w:numPr>
        <w:ind w:hanging="420"/>
        <w:rPr>
          <w:rFonts w:hint="eastAsia"/>
        </w:rPr>
      </w:pPr>
      <w:r>
        <w:rPr>
          <w:rFonts w:ascii="Arial Unicode MS" w:eastAsia="Arial Unicode MS" w:hAnsi="Arial Unicode MS" w:cs="Arial Unicode MS"/>
        </w:rPr>
        <w:t>テンプレート（展開前、すなわちテンプレートパラメータを持つ構文内での定義）</w:t>
      </w:r>
    </w:p>
    <w:p w14:paraId="1F7D8838" w14:textId="77777777" w:rsidR="00E14A32" w:rsidRDefault="00FD6D4A">
      <w:pPr>
        <w:numPr>
          <w:ilvl w:val="0"/>
          <w:numId w:val="1"/>
        </w:numPr>
        <w:ind w:hanging="420"/>
        <w:rPr>
          <w:rFonts w:hint="eastAsia"/>
        </w:rPr>
      </w:pPr>
      <w:r>
        <w:rPr>
          <w:rFonts w:ascii="Arial Unicode MS" w:eastAsia="Arial Unicode MS" w:hAnsi="Arial Unicode MS" w:cs="Arial Unicode MS"/>
        </w:rPr>
        <w:t>C++のクラス（構造体、共用体を含む）のメソッドの定義は、クラス宣言内で書く方法と、クラス宣言の外で書く方法の二種類の定義方法がある。これについては、すべて「クラス宣言の外に書く方法」に相当する形のXcodeMLとして表現する。前述の「複雑な型」でなければglobalDeclarations要素に、「複雑な型」の場合にはその宣言を包んでいる構文要素の子要素のdeclarationsに、それぞれ必要な定義が所属することになる。</w:t>
      </w:r>
    </w:p>
    <w:p w14:paraId="2DDF8AFC" w14:textId="77777777" w:rsidR="00E14A32" w:rsidRDefault="00FD6D4A">
      <w:pPr>
        <w:numPr>
          <w:ilvl w:val="0"/>
          <w:numId w:val="1"/>
        </w:numPr>
        <w:ind w:hanging="420"/>
        <w:rPr>
          <w:rFonts w:hint="eastAsia"/>
        </w:rPr>
      </w:pPr>
      <w:r>
        <w:rPr>
          <w:rFonts w:ascii="Arial Unicode MS" w:eastAsia="Arial Unicode MS" w:hAnsi="Arial Unicode MS" w:cs="Arial Unicode MS"/>
        </w:rPr>
        <w:t>クラスのメンバや親クラスについてのアクセス指定子は、個々のメンバ・親クラスに対してそれぞれ指定されている形で扱う。すなわち、ソースコード上に実際にどこにアクセス指定子が書かれていたかはXcodeMLでは表現せず、各メンバにどのようなアクセス指定がかかっていたかのみを表現する。</w:t>
      </w:r>
    </w:p>
    <w:p w14:paraId="73E3B9B0" w14:textId="77777777" w:rsidR="00E14A32" w:rsidRDefault="00FD6D4A">
      <w:pPr>
        <w:numPr>
          <w:ilvl w:val="0"/>
          <w:numId w:val="1"/>
        </w:numPr>
        <w:ind w:hanging="420"/>
        <w:rPr>
          <w:rFonts w:hint="eastAsia"/>
        </w:rPr>
      </w:pPr>
      <w:r>
        <w:rPr>
          <w:rFonts w:ascii="SimSun" w:eastAsia="SimSun" w:hAnsi="SimSun" w:cs="SimSun"/>
        </w:rPr>
        <w:t>名前空間を用いた名前については、次の節で解説するnns属性によって修飾子を表現する形で扱う。</w:t>
      </w:r>
    </w:p>
    <w:p w14:paraId="02579478" w14:textId="77777777" w:rsidR="00E14A32" w:rsidRDefault="00FD6D4A">
      <w:pPr>
        <w:numPr>
          <w:ilvl w:val="1"/>
          <w:numId w:val="1"/>
        </w:numPr>
        <w:ind w:hanging="420"/>
        <w:rPr>
          <w:rFonts w:hint="eastAsia"/>
        </w:rPr>
      </w:pPr>
      <w:r>
        <w:rPr>
          <w:rFonts w:ascii="SimSun" w:eastAsia="SimSun" w:hAnsi="SimSun" w:cs="SimSun"/>
        </w:rPr>
        <w:t>名前の定義については、構文的なnamespace｛｝の入れ子構造はXcodeMLでは表現せず、個々の名前がどのようなnamespaceに所属すべきかのみを表現していることになる。</w:t>
      </w:r>
    </w:p>
    <w:p w14:paraId="74E77910" w14:textId="77777777" w:rsidR="00E14A32" w:rsidRDefault="00FD6D4A">
      <w:pPr>
        <w:numPr>
          <w:ilvl w:val="1"/>
          <w:numId w:val="1"/>
        </w:numPr>
        <w:ind w:hanging="420"/>
        <w:rPr>
          <w:rFonts w:hint="eastAsia"/>
        </w:rPr>
      </w:pPr>
      <w:r>
        <w:rPr>
          <w:rFonts w:ascii="SimSun" w:eastAsia="SimSun" w:hAnsi="SimSun" w:cs="SimSun"/>
        </w:rPr>
        <w:t>名前の使用については、using namespaceによる名前空間のインポートをXcodeMLでは表現せず、全ての名前を修飾子つきの形で扱う。</w:t>
      </w:r>
    </w:p>
    <w:p w14:paraId="6F1C40DD" w14:textId="77777777" w:rsidR="00E14A32" w:rsidRDefault="00FD6D4A">
      <w:pPr>
        <w:numPr>
          <w:ilvl w:val="0"/>
          <w:numId w:val="1"/>
        </w:numPr>
        <w:ind w:hanging="420"/>
        <w:rPr>
          <w:rFonts w:hint="eastAsia"/>
        </w:rPr>
      </w:pPr>
      <w:r>
        <w:rPr>
          <w:rFonts w:ascii="SimSun" w:eastAsia="SimSun" w:hAnsi="SimSun" w:cs="SimSun"/>
        </w:rPr>
        <w:t>演算子オーバーロードを用いた式については、XcodeMLでは演算子としては扱わず、 operator キーワードを明示指定した関数呼び出しに相当する形で扱う。同じ演算子に対するオーバーロード方法にはクラスメソッドの形のものとグローバル関数の形のものがあり、このどちらの呼び出しになっているかが明示される形になる。また、それぞれnns属性がつくので、ADRによる名前空間検索の解決結果も反映される。</w:t>
      </w:r>
    </w:p>
    <w:p w14:paraId="29F15E57" w14:textId="77777777" w:rsidR="00E14A32" w:rsidRDefault="00E14A32">
      <w:pPr>
        <w:ind w:firstLine="210"/>
        <w:rPr>
          <w:rFonts w:hint="eastAsia"/>
        </w:rPr>
      </w:pPr>
    </w:p>
    <w:p w14:paraId="2BBCF36B" w14:textId="77777777" w:rsidR="00E14A32" w:rsidRDefault="00FD6D4A">
      <w:pPr>
        <w:ind w:firstLine="210"/>
        <w:rPr>
          <w:rFonts w:hint="eastAsia"/>
        </w:rPr>
      </w:pPr>
      <w:r>
        <w:rPr>
          <w:rFonts w:ascii="SimSun" w:eastAsia="SimSun" w:hAnsi="SimSun" w:cs="SimSun"/>
        </w:rPr>
        <w:t>備考： 7.3節に出現する「pointerRefとvarAddrをまとめてVarとして表現」する話なども正規化の一種として考えることができそうである。</w:t>
      </w:r>
    </w:p>
    <w:p w14:paraId="0AD3121C" w14:textId="77777777" w:rsidR="00E14A32" w:rsidRDefault="00FD6D4A">
      <w:pPr>
        <w:ind w:firstLine="210"/>
        <w:rPr>
          <w:rFonts w:hint="eastAsia"/>
        </w:rPr>
      </w:pPr>
      <w:r>
        <w:rPr>
          <w:rFonts w:ascii="Arial Unicode MS" w:eastAsia="Arial Unicode MS" w:hAnsi="Arial Unicode MS" w:cs="Arial Unicode MS"/>
        </w:rPr>
        <w:t>これは「XcodeMLとしてはどちらの表現も可能」なので、ここで解説している正規化とは少し位置づけが違うようにも見えるが、上記で述べた「複雑な型」を表現するためにはglobalDeclarationsだけで任意の型を表現できる必要があるので、結局「正規化せずに全てglobalDeclarationsだけで扱う」表現と「正規化できるものは正規化して表現する」のどちらの表現も可能ということになる。</w:t>
      </w:r>
    </w:p>
    <w:p w14:paraId="5E6A8586" w14:textId="77777777" w:rsidR="00E14A32" w:rsidRDefault="00FD6D4A">
      <w:pPr>
        <w:ind w:firstLine="210"/>
        <w:rPr>
          <w:rFonts w:hint="eastAsia"/>
        </w:rPr>
      </w:pPr>
      <w:r>
        <w:rPr>
          <w:rFonts w:ascii="Arial Unicode MS" w:eastAsia="Arial Unicode MS" w:hAnsi="Arial Unicode MS" w:cs="Arial Unicode MS"/>
        </w:rPr>
        <w:t>つまり、「まずは構文の木構造をそのまま反映しただけのXcodeML（正規化されていない）」と、「XcodeML解析処理に適した正規化がほどこされたあとのXcodeML」を考えて、前者の仕様と後者への正規化処理の仕様に分けて記述した方が厳密な議論ができるように思われる。</w:t>
      </w:r>
    </w:p>
    <w:p w14:paraId="37915F37" w14:textId="77777777" w:rsidR="00E14A32" w:rsidRDefault="00FD6D4A">
      <w:pPr>
        <w:ind w:firstLine="210"/>
        <w:rPr>
          <w:rFonts w:hint="eastAsia"/>
        </w:rPr>
      </w:pPr>
      <w:r>
        <w:rPr>
          <w:rFonts w:ascii="Arial Unicode MS" w:eastAsia="Arial Unicode MS" w:hAnsi="Arial Unicode MS" w:cs="Arial Unicode MS"/>
        </w:rPr>
        <w:t>ただし、下記のnnsの話やoperator呼び出しの種類、decltypeによる型などは、ソースコードには書かれていないがClangAST的には解決結果が保持されているので、これらは「正規化されていないXcodeML」の時点で情報を付与しておくべきである。また、解決結果だけがあれば情報は足りているので、「正規化されていないXcodeML」がもともとのソースコード上の構文的な構造を完全に反映する必要があるわけではない。このように考えると、「フェーズ１の正規化」と「フェーズ2の正規</w:t>
      </w:r>
      <w:r>
        <w:rPr>
          <w:rFonts w:ascii="Arial Unicode MS" w:eastAsia="Arial Unicode MS" w:hAnsi="Arial Unicode MS" w:cs="Arial Unicode MS"/>
        </w:rPr>
        <w:lastRenderedPageBreak/>
        <w:t>化」があり、フェーズ1の正規化は必ずおこなう（XcodeMLとして二種類の表現をするコースがそもそも準備されない）、という風に考える必要がある。</w:t>
      </w:r>
    </w:p>
    <w:p w14:paraId="5EFE8C48" w14:textId="77777777" w:rsidR="00E14A32" w:rsidRDefault="00E14A32">
      <w:pPr>
        <w:ind w:firstLine="210"/>
        <w:rPr>
          <w:rFonts w:hint="eastAsia"/>
        </w:rPr>
      </w:pPr>
    </w:p>
    <w:p w14:paraId="6658950C" w14:textId="77777777" w:rsidR="00E14A32" w:rsidRDefault="00FD6D4A">
      <w:pPr>
        <w:pStyle w:val="2"/>
      </w:pPr>
      <w:bookmarkStart w:id="841" w:name="_Toc462915883"/>
      <w:r>
        <w:rPr>
          <w:rFonts w:ascii="Arial Unicode MS" w:eastAsia="Arial Unicode MS" w:hAnsi="Arial Unicode MS" w:cs="Arial Unicode MS"/>
        </w:rPr>
        <w:t>2.2 nnsTableとnns属性</w:t>
      </w:r>
      <w:bookmarkEnd w:id="841"/>
    </w:p>
    <w:p w14:paraId="6F5AE6F7" w14:textId="77777777" w:rsidR="00E14A32" w:rsidRDefault="00FD6D4A">
      <w:pPr>
        <w:ind w:firstLine="210"/>
        <w:rPr>
          <w:rFonts w:hint="eastAsia"/>
        </w:rPr>
      </w:pPr>
      <w:r>
        <w:rPr>
          <w:rFonts w:ascii="SimSun" w:eastAsia="SimSun" w:hAnsi="SimSun" w:cs="SimSun"/>
        </w:rPr>
        <w:t xml:space="preserve">nnsTable要素は、翻訳単位（2章）に対して一つだけ存在し、翻訳単位で使われているすべての名前修飾(nested namespace spcifier)についての情報を定義する。 </w:t>
      </w:r>
    </w:p>
    <w:p w14:paraId="0D5B8A5E" w14:textId="77777777" w:rsidR="00E14A32" w:rsidRDefault="00E14A32">
      <w:pPr>
        <w:ind w:firstLine="210"/>
        <w:rPr>
          <w:rFonts w:hint="eastAsia"/>
        </w:rPr>
      </w:pPr>
    </w:p>
    <w:p w14:paraId="0BD7FCB6" w14:textId="77777777" w:rsidR="00E14A32" w:rsidRDefault="00FD6D4A">
      <w:pPr>
        <w:ind w:firstLine="210"/>
        <w:rPr>
          <w:rFonts w:hint="eastAsia"/>
        </w:rPr>
      </w:pPr>
      <w:r>
        <w:rPr>
          <w:rFonts w:ascii="SimSun" w:eastAsia="SimSun" w:hAnsi="SimSun" w:cs="SimSun"/>
        </w:rPr>
        <w:t>nns属性は、C++のスコープ解決演算子による修飾をおこなった形の「フルネーム」を指定するためのXML属性である。</w:t>
      </w:r>
    </w:p>
    <w:p w14:paraId="78068D4F" w14:textId="77777777" w:rsidR="00E14A32" w:rsidRDefault="00FD6D4A">
      <w:pPr>
        <w:rPr>
          <w:rFonts w:hint="eastAsia"/>
        </w:rPr>
      </w:pPr>
      <w:r>
        <w:rPr>
          <w:rFonts w:ascii="SimSun" w:eastAsia="SimSun" w:hAnsi="SimSun" w:cs="SimSun"/>
        </w:rPr>
        <w:t>次章以降で解説する各種の要素のうち、ソースコード上での「名前」を表現する要素について、適宜挿入される共通の構造である。</w:t>
      </w:r>
    </w:p>
    <w:p w14:paraId="2E67FC92" w14:textId="77777777" w:rsidR="00E14A32" w:rsidRDefault="00FD6D4A">
      <w:pPr>
        <w:ind w:firstLine="210"/>
        <w:rPr>
          <w:rFonts w:hint="eastAsia"/>
        </w:rPr>
      </w:pPr>
      <w:r>
        <w:rPr>
          <w:rFonts w:ascii="ＭＳ Ｐゴシック" w:eastAsia="ＭＳ Ｐゴシック" w:hAnsi="ＭＳ Ｐゴシック" w:cs="ＭＳ Ｐゴシック"/>
        </w:rPr>
        <w:t>nns=”修飾子識別名”</w:t>
      </w:r>
    </w:p>
    <w:p w14:paraId="66514407" w14:textId="77777777" w:rsidR="00E14A32" w:rsidRDefault="00FD6D4A">
      <w:pPr>
        <w:rPr>
          <w:rFonts w:hint="eastAsia"/>
        </w:rPr>
      </w:pPr>
      <w:commentRangeStart w:id="842"/>
      <w:r>
        <w:rPr>
          <w:rFonts w:ascii="SimSun" w:eastAsia="SimSun" w:hAnsi="SimSun" w:cs="SimSun"/>
        </w:rPr>
        <w:t>下記の各属性に適宜挿入される</w:t>
      </w:r>
      <w:commentRangeEnd w:id="842"/>
      <w:r>
        <w:commentReference w:id="842"/>
      </w:r>
      <w:r>
        <w:rPr>
          <w:rFonts w:ascii="Arial Unicode MS" w:eastAsia="Arial Unicode MS" w:hAnsi="Arial Unicode MS" w:cs="Arial Unicode MS"/>
        </w:rPr>
        <w:t>。</w:t>
      </w:r>
    </w:p>
    <w:p w14:paraId="56ABBC53" w14:textId="77777777" w:rsidR="00E14A32" w:rsidRDefault="00FD6D4A">
      <w:pPr>
        <w:numPr>
          <w:ilvl w:val="0"/>
          <w:numId w:val="15"/>
        </w:numPr>
        <w:ind w:hanging="240"/>
        <w:rPr>
          <w:rFonts w:hint="eastAsia"/>
        </w:rPr>
      </w:pPr>
      <w:r>
        <w:rPr>
          <w:rFonts w:ascii="SimSun" w:eastAsia="SimSun" w:hAnsi="SimSun" w:cs="SimSun"/>
        </w:rPr>
        <w:t>nnsTable要素に含まれるもの：</w:t>
      </w:r>
    </w:p>
    <w:p w14:paraId="156498B1" w14:textId="77777777" w:rsidR="00E14A32" w:rsidRDefault="00FD6D4A">
      <w:pPr>
        <w:numPr>
          <w:ilvl w:val="1"/>
          <w:numId w:val="15"/>
        </w:numPr>
        <w:ind w:hanging="420"/>
        <w:rPr>
          <w:rFonts w:hint="eastAsia"/>
        </w:rPr>
      </w:pPr>
      <w:r>
        <w:rPr>
          <w:rFonts w:ascii="SimSun" w:eastAsia="SimSun" w:hAnsi="SimSun" w:cs="SimSun"/>
        </w:rPr>
        <w:t>napespaceName要素（※仮称）</w:t>
      </w:r>
    </w:p>
    <w:p w14:paraId="4F427E4A" w14:textId="77777777" w:rsidR="00E14A32" w:rsidRDefault="00FD6D4A">
      <w:pPr>
        <w:numPr>
          <w:ilvl w:val="1"/>
          <w:numId w:val="15"/>
        </w:numPr>
        <w:ind w:hanging="420"/>
        <w:rPr>
          <w:rFonts w:hint="eastAsia"/>
        </w:rPr>
      </w:pPr>
      <w:r>
        <w:rPr>
          <w:rFonts w:ascii="SimSun" w:eastAsia="SimSun" w:hAnsi="SimSun" w:cs="SimSun"/>
        </w:rPr>
        <w:t>classname要素（※仮称）</w:t>
      </w:r>
    </w:p>
    <w:p w14:paraId="44F3BB5E" w14:textId="77777777" w:rsidR="00E14A32" w:rsidRDefault="00FD6D4A">
      <w:pPr>
        <w:numPr>
          <w:ilvl w:val="0"/>
          <w:numId w:val="15"/>
        </w:numPr>
        <w:ind w:hanging="240"/>
        <w:rPr>
          <w:rFonts w:hint="eastAsia"/>
        </w:rPr>
      </w:pPr>
      <w:r>
        <w:rPr>
          <w:rFonts w:ascii="SimSun" w:eastAsia="SimSun" w:hAnsi="SimSun" w:cs="SimSun"/>
        </w:rPr>
        <w:t>typeTable要素およびlocalTypeTableに含まれるもの：</w:t>
      </w:r>
    </w:p>
    <w:p w14:paraId="5567E0DC" w14:textId="77777777" w:rsidR="00E14A32" w:rsidRDefault="00FD6D4A">
      <w:pPr>
        <w:numPr>
          <w:ilvl w:val="1"/>
          <w:numId w:val="15"/>
        </w:numPr>
        <w:ind w:hanging="420"/>
        <w:rPr>
          <w:rFonts w:hint="eastAsia"/>
        </w:rPr>
      </w:pPr>
      <w:r>
        <w:rPr>
          <w:rFonts w:ascii="SimSun" w:eastAsia="SimSun" w:hAnsi="SimSun" w:cs="SimSun"/>
        </w:rPr>
        <w:t>name要素</w:t>
      </w:r>
    </w:p>
    <w:p w14:paraId="0D2A3E5A" w14:textId="77777777" w:rsidR="00E14A32" w:rsidRDefault="00FD6D4A">
      <w:pPr>
        <w:numPr>
          <w:ilvl w:val="0"/>
          <w:numId w:val="15"/>
        </w:numPr>
        <w:ind w:hanging="240"/>
        <w:rPr>
          <w:rFonts w:hint="eastAsia"/>
        </w:rPr>
      </w:pPr>
      <w:r>
        <w:rPr>
          <w:rFonts w:ascii="SimSun" w:eastAsia="SimSun" w:hAnsi="SimSun" w:cs="SimSun"/>
        </w:rPr>
        <w:t>globalSymbols要素および（symbols要素に含まれるもの：</w:t>
      </w:r>
    </w:p>
    <w:p w14:paraId="28A6C1C9" w14:textId="77777777" w:rsidR="00E14A32" w:rsidRDefault="00FD6D4A">
      <w:pPr>
        <w:numPr>
          <w:ilvl w:val="1"/>
          <w:numId w:val="15"/>
        </w:numPr>
        <w:ind w:hanging="420"/>
        <w:rPr>
          <w:rFonts w:hint="eastAsia"/>
        </w:rPr>
      </w:pPr>
      <w:r>
        <w:rPr>
          <w:rFonts w:ascii="SimSun" w:eastAsia="SimSun" w:hAnsi="SimSun" w:cs="SimSun"/>
        </w:rPr>
        <w:t>name要素</w:t>
      </w:r>
    </w:p>
    <w:p w14:paraId="2065139D" w14:textId="77777777" w:rsidR="00E14A32" w:rsidRDefault="00FD6D4A">
      <w:pPr>
        <w:numPr>
          <w:ilvl w:val="0"/>
          <w:numId w:val="15"/>
        </w:numPr>
        <w:ind w:hanging="240"/>
        <w:rPr>
          <w:rFonts w:hint="eastAsia"/>
        </w:rPr>
      </w:pPr>
      <w:r>
        <w:rPr>
          <w:rFonts w:ascii="SimSun" w:eastAsia="SimSun" w:hAnsi="SimSun" w:cs="SimSun"/>
        </w:rPr>
        <w:t>globalDeclarations 要素およびdeclarations要素に含まれるもの：</w:t>
      </w:r>
    </w:p>
    <w:p w14:paraId="60AE2E79" w14:textId="77777777" w:rsidR="00E14A32" w:rsidRDefault="00FD6D4A">
      <w:pPr>
        <w:numPr>
          <w:ilvl w:val="1"/>
          <w:numId w:val="15"/>
        </w:numPr>
        <w:ind w:hanging="420"/>
        <w:rPr>
          <w:rFonts w:hint="eastAsia"/>
        </w:rPr>
      </w:pPr>
      <w:r>
        <w:rPr>
          <w:rFonts w:ascii="SimSun" w:eastAsia="SimSun" w:hAnsi="SimSun" w:cs="SimSun"/>
        </w:rPr>
        <w:t>name要素</w:t>
      </w:r>
    </w:p>
    <w:p w14:paraId="1539B9E4" w14:textId="77777777" w:rsidR="00E14A32" w:rsidRDefault="00FD6D4A">
      <w:pPr>
        <w:numPr>
          <w:ilvl w:val="1"/>
          <w:numId w:val="15"/>
        </w:numPr>
        <w:ind w:hanging="420"/>
        <w:rPr>
          <w:rFonts w:hint="eastAsia"/>
        </w:rPr>
      </w:pPr>
      <w:r>
        <w:rPr>
          <w:rFonts w:ascii="SimSun" w:eastAsia="SimSun" w:hAnsi="SimSun" w:cs="SimSun"/>
        </w:rPr>
        <w:t>operator要素</w:t>
      </w:r>
    </w:p>
    <w:p w14:paraId="629D22D0" w14:textId="77777777" w:rsidR="00E14A32" w:rsidRDefault="00FD6D4A">
      <w:pPr>
        <w:numPr>
          <w:ilvl w:val="1"/>
          <w:numId w:val="15"/>
        </w:numPr>
        <w:ind w:hanging="420"/>
        <w:rPr>
          <w:rFonts w:hint="eastAsia"/>
        </w:rPr>
      </w:pPr>
      <w:r>
        <w:rPr>
          <w:rFonts w:ascii="SimSun" w:eastAsia="SimSun" w:hAnsi="SimSun" w:cs="SimSun"/>
        </w:rPr>
        <w:t>Var要素</w:t>
      </w:r>
    </w:p>
    <w:p w14:paraId="414D6E3D" w14:textId="77777777" w:rsidR="00E14A32" w:rsidRDefault="00FD6D4A">
      <w:pPr>
        <w:numPr>
          <w:ilvl w:val="1"/>
          <w:numId w:val="15"/>
        </w:numPr>
        <w:ind w:hanging="420"/>
        <w:rPr>
          <w:rFonts w:hint="eastAsia"/>
        </w:rPr>
      </w:pPr>
      <w:r>
        <w:rPr>
          <w:rFonts w:ascii="SimSun" w:eastAsia="SimSun" w:hAnsi="SimSun" w:cs="SimSun"/>
        </w:rPr>
        <w:t>varAddr要素</w:t>
      </w:r>
    </w:p>
    <w:p w14:paraId="528AEA7C" w14:textId="77777777" w:rsidR="00E14A32" w:rsidRDefault="00FD6D4A">
      <w:pPr>
        <w:numPr>
          <w:ilvl w:val="1"/>
          <w:numId w:val="15"/>
        </w:numPr>
        <w:ind w:hanging="420"/>
        <w:rPr>
          <w:rFonts w:hint="eastAsia"/>
        </w:rPr>
      </w:pPr>
      <w:r>
        <w:rPr>
          <w:rFonts w:ascii="SimSun" w:eastAsia="SimSun" w:hAnsi="SimSun" w:cs="SimSun"/>
        </w:rPr>
        <w:t>function要素</w:t>
      </w:r>
    </w:p>
    <w:p w14:paraId="36526619" w14:textId="77777777" w:rsidR="00E14A32" w:rsidRDefault="00FD6D4A">
      <w:pPr>
        <w:numPr>
          <w:ilvl w:val="1"/>
          <w:numId w:val="15"/>
        </w:numPr>
        <w:ind w:hanging="420"/>
        <w:rPr>
          <w:rFonts w:hint="eastAsia"/>
        </w:rPr>
      </w:pPr>
      <w:r>
        <w:rPr>
          <w:rFonts w:ascii="SimSun" w:eastAsia="SimSun" w:hAnsi="SimSun" w:cs="SimSun"/>
        </w:rPr>
        <w:t>funcAddr要素</w:t>
      </w:r>
    </w:p>
    <w:p w14:paraId="122398C3" w14:textId="77777777" w:rsidR="00E14A32" w:rsidRDefault="00FD6D4A">
      <w:pPr>
        <w:numPr>
          <w:ilvl w:val="1"/>
          <w:numId w:val="15"/>
        </w:numPr>
        <w:ind w:hanging="420"/>
        <w:rPr>
          <w:rFonts w:hint="eastAsia"/>
        </w:rPr>
      </w:pPr>
      <w:r>
        <w:rPr>
          <w:rFonts w:ascii="SimSun" w:eastAsia="SimSun" w:hAnsi="SimSun" w:cs="SimSun"/>
        </w:rPr>
        <w:t>arrayRef要素</w:t>
      </w:r>
    </w:p>
    <w:p w14:paraId="7AA835D8" w14:textId="77777777" w:rsidR="00E14A32" w:rsidRDefault="00FD6D4A">
      <w:pPr>
        <w:numPr>
          <w:ilvl w:val="1"/>
          <w:numId w:val="15"/>
        </w:numPr>
        <w:ind w:hanging="420"/>
        <w:rPr>
          <w:rFonts w:hint="eastAsia"/>
        </w:rPr>
      </w:pPr>
      <w:r>
        <w:rPr>
          <w:rFonts w:ascii="SimSun" w:eastAsia="SimSun" w:hAnsi="SimSun" w:cs="SimSun"/>
        </w:rPr>
        <w:t>arrayAddr要素</w:t>
      </w:r>
    </w:p>
    <w:p w14:paraId="2226AAD6" w14:textId="77777777" w:rsidR="00E14A32" w:rsidRDefault="00FD6D4A">
      <w:pPr>
        <w:numPr>
          <w:ilvl w:val="1"/>
          <w:numId w:val="15"/>
        </w:numPr>
        <w:ind w:hanging="420"/>
        <w:rPr>
          <w:rFonts w:hint="eastAsia"/>
        </w:rPr>
      </w:pPr>
      <w:r>
        <w:rPr>
          <w:rFonts w:ascii="SimSun" w:eastAsia="SimSun" w:hAnsi="SimSun" w:cs="SimSun"/>
        </w:rPr>
        <w:t>memberRef要素</w:t>
      </w:r>
    </w:p>
    <w:p w14:paraId="4074A7E3" w14:textId="77777777" w:rsidR="00E14A32" w:rsidRDefault="00FD6D4A">
      <w:pPr>
        <w:numPr>
          <w:ilvl w:val="1"/>
          <w:numId w:val="15"/>
        </w:numPr>
        <w:ind w:hanging="420"/>
        <w:rPr>
          <w:rFonts w:hint="eastAsia"/>
        </w:rPr>
      </w:pPr>
      <w:r>
        <w:rPr>
          <w:rFonts w:ascii="SimSun" w:eastAsia="SimSun" w:hAnsi="SimSun" w:cs="SimSun"/>
        </w:rPr>
        <w:t>memberAddr要素</w:t>
      </w:r>
    </w:p>
    <w:p w14:paraId="565988A1" w14:textId="77777777" w:rsidR="00E14A32" w:rsidRDefault="00FD6D4A">
      <w:pPr>
        <w:numPr>
          <w:ilvl w:val="1"/>
          <w:numId w:val="15"/>
        </w:numPr>
        <w:ind w:hanging="420"/>
        <w:rPr>
          <w:rFonts w:hint="eastAsia"/>
        </w:rPr>
      </w:pPr>
      <w:r>
        <w:rPr>
          <w:rFonts w:ascii="SimSun" w:eastAsia="SimSun" w:hAnsi="SimSun" w:cs="SimSun"/>
        </w:rPr>
        <w:t>memberArrayRef要素</w:t>
      </w:r>
    </w:p>
    <w:p w14:paraId="43DB682C" w14:textId="77777777" w:rsidR="00E14A32" w:rsidRDefault="00FD6D4A">
      <w:pPr>
        <w:numPr>
          <w:ilvl w:val="1"/>
          <w:numId w:val="15"/>
        </w:numPr>
        <w:ind w:hanging="420"/>
        <w:rPr>
          <w:rFonts w:hint="eastAsia"/>
        </w:rPr>
      </w:pPr>
      <w:r>
        <w:rPr>
          <w:rFonts w:ascii="SimSun" w:eastAsia="SimSun" w:hAnsi="SimSun" w:cs="SimSun"/>
        </w:rPr>
        <w:t>memberArrayAddr要素</w:t>
      </w:r>
    </w:p>
    <w:p w14:paraId="53383819" w14:textId="77777777" w:rsidR="00E14A32" w:rsidRDefault="00E14A32">
      <w:pPr>
        <w:ind w:firstLine="210"/>
        <w:rPr>
          <w:rFonts w:hint="eastAsia"/>
        </w:rPr>
      </w:pPr>
    </w:p>
    <w:p w14:paraId="2ECD084D" w14:textId="77777777" w:rsidR="00E14A32" w:rsidRDefault="00E14A32">
      <w:pPr>
        <w:rPr>
          <w:rFonts w:hint="eastAsia"/>
        </w:rPr>
      </w:pPr>
    </w:p>
    <w:p w14:paraId="0AC4370F" w14:textId="77777777" w:rsidR="00E14A32" w:rsidRDefault="00E14A32">
      <w:pPr>
        <w:ind w:left="1050" w:firstLine="210"/>
        <w:rPr>
          <w:rFonts w:hint="eastAsia"/>
        </w:rPr>
      </w:pPr>
    </w:p>
    <w:p w14:paraId="2481000F" w14:textId="77777777" w:rsidR="00E14A32" w:rsidRDefault="00FD6D4A">
      <w:pPr>
        <w:rPr>
          <w:rFonts w:hint="eastAsia"/>
        </w:rPr>
      </w:pPr>
      <w:r>
        <w:rPr>
          <w:rFonts w:ascii="ＭＳ Ｐゴシック" w:eastAsia="ＭＳ Ｐゴシック" w:hAnsi="ＭＳ Ｐゴシック" w:cs="ＭＳ Ｐゴシック"/>
        </w:rPr>
        <w:t>例:</w:t>
      </w:r>
    </w:p>
    <w:p w14:paraId="03EC0F7A" w14:textId="77777777" w:rsidR="00E14A32" w:rsidRDefault="00FD6D4A">
      <w:pPr>
        <w:ind w:firstLine="210"/>
        <w:rPr>
          <w:rFonts w:hint="eastAsia"/>
        </w:rPr>
      </w:pPr>
      <w:r>
        <w:rPr>
          <w:rFonts w:ascii="SimSun" w:eastAsia="SimSun" w:hAnsi="SimSun" w:cs="SimSun"/>
        </w:rPr>
        <w:t>以下のプログラムで、</w:t>
      </w:r>
    </w:p>
    <w:p w14:paraId="121A6E80" w14:textId="77777777" w:rsidR="00E14A32" w:rsidRDefault="00FD6D4A">
      <w:pPr>
        <w:ind w:firstLine="210"/>
        <w:rPr>
          <w:rFonts w:hint="eastAsia"/>
        </w:rPr>
      </w:pPr>
      <w:r>
        <w:rPr>
          <w:rFonts w:ascii="ＭＳ Ｐゴシック" w:eastAsia="ＭＳ Ｐゴシック" w:hAnsi="ＭＳ Ｐゴシック" w:cs="ＭＳ Ｐゴシック"/>
        </w:rPr>
        <w:tab/>
        <w:t>namespace NS {</w:t>
      </w:r>
    </w:p>
    <w:p w14:paraId="1B0DDA4D" w14:textId="77777777" w:rsidR="00E14A32" w:rsidRDefault="00FD6D4A">
      <w:pPr>
        <w:ind w:firstLine="210"/>
        <w:rPr>
          <w:rFonts w:hint="eastAsia"/>
        </w:rPr>
      </w:pPr>
      <w:r>
        <w:rPr>
          <w:rFonts w:ascii="ＭＳ Ｐゴシック" w:eastAsia="ＭＳ Ｐゴシック" w:hAnsi="ＭＳ Ｐゴシック" w:cs="ＭＳ Ｐゴシック"/>
        </w:rPr>
        <w:tab/>
        <w:t xml:space="preserve">  int a;</w:t>
      </w:r>
      <w:r>
        <w:rPr>
          <w:rFonts w:ascii="ＭＳ Ｐゴシック" w:eastAsia="ＭＳ Ｐゴシック" w:hAnsi="ＭＳ Ｐゴシック" w:cs="ＭＳ Ｐゴシック"/>
        </w:rPr>
        <w:tab/>
      </w:r>
      <w:r>
        <w:rPr>
          <w:rFonts w:ascii="ＭＳ Ｐゴシック" w:eastAsia="ＭＳ Ｐゴシック" w:hAnsi="ＭＳ Ｐゴシック" w:cs="ＭＳ Ｐゴシック"/>
        </w:rPr>
        <w:tab/>
      </w:r>
      <w:r>
        <w:rPr>
          <w:rFonts w:ascii="ＭＳ Ｐゴシック" w:eastAsia="ＭＳ Ｐゴシック" w:hAnsi="ＭＳ Ｐゴシック" w:cs="ＭＳ Ｐゴシック"/>
        </w:rPr>
        <w:tab/>
        <w:t>// (1)</w:t>
      </w:r>
    </w:p>
    <w:p w14:paraId="7D7C7F7B" w14:textId="77777777" w:rsidR="00E14A32" w:rsidRDefault="00FD6D4A">
      <w:pPr>
        <w:ind w:firstLine="210"/>
        <w:rPr>
          <w:rFonts w:hint="eastAsia"/>
        </w:rPr>
      </w:pPr>
      <w:r>
        <w:rPr>
          <w:rFonts w:ascii="ＭＳ Ｐゴシック" w:eastAsia="ＭＳ Ｐゴシック" w:hAnsi="ＭＳ Ｐゴシック" w:cs="ＭＳ Ｐゴシック"/>
        </w:rPr>
        <w:tab/>
        <w:t>}</w:t>
      </w:r>
    </w:p>
    <w:p w14:paraId="2C3384C6" w14:textId="77777777" w:rsidR="00E14A32" w:rsidRDefault="00FD6D4A">
      <w:pPr>
        <w:rPr>
          <w:rFonts w:hint="eastAsia"/>
        </w:rPr>
      </w:pPr>
      <w:r>
        <w:rPr>
          <w:rFonts w:ascii="ＭＳ Ｐゴシック" w:eastAsia="ＭＳ Ｐゴシック" w:hAnsi="ＭＳ Ｐゴシック" w:cs="ＭＳ Ｐゴシック"/>
        </w:rPr>
        <w:tab/>
        <w:t>NS::a = 10;</w:t>
      </w:r>
      <w:r>
        <w:rPr>
          <w:rFonts w:ascii="ＭＳ Ｐゴシック" w:eastAsia="ＭＳ Ｐゴシック" w:hAnsi="ＭＳ Ｐゴシック" w:cs="ＭＳ Ｐゴシック"/>
        </w:rPr>
        <w:tab/>
      </w:r>
      <w:r>
        <w:rPr>
          <w:rFonts w:ascii="ＭＳ Ｐゴシック" w:eastAsia="ＭＳ Ｐゴシック" w:hAnsi="ＭＳ Ｐゴシック" w:cs="ＭＳ Ｐゴシック"/>
        </w:rPr>
        <w:tab/>
        <w:t>// (2)</w:t>
      </w:r>
    </w:p>
    <w:p w14:paraId="4F7979C5" w14:textId="77777777" w:rsidR="00E14A32" w:rsidRDefault="00FD6D4A">
      <w:pPr>
        <w:rPr>
          <w:rFonts w:hint="eastAsia"/>
        </w:rPr>
      </w:pPr>
      <w:r>
        <w:rPr>
          <w:rFonts w:ascii="ＭＳ Ｐゴシック" w:eastAsia="ＭＳ Ｐゴシック" w:hAnsi="ＭＳ Ｐゴシック" w:cs="ＭＳ Ｐゴシック"/>
        </w:rPr>
        <w:t>namespace NSの存在を表現するために、以下のようなnnsTableが生成される。</w:t>
      </w:r>
    </w:p>
    <w:p w14:paraId="02414C3E" w14:textId="77777777" w:rsidR="00E14A32" w:rsidRDefault="00FD6D4A">
      <w:pPr>
        <w:rPr>
          <w:rFonts w:hint="eastAsia"/>
        </w:rPr>
      </w:pPr>
      <w:r>
        <w:rPr>
          <w:rFonts w:ascii="ＭＳ Ｐゴシック" w:eastAsia="ＭＳ Ｐゴシック" w:hAnsi="ＭＳ Ｐゴシック" w:cs="ＭＳ Ｐゴシック"/>
        </w:rPr>
        <w:tab/>
        <w:t>&lt;nnsTable&gt;</w:t>
      </w:r>
    </w:p>
    <w:p w14:paraId="1E16998D" w14:textId="77777777" w:rsidR="00E14A32" w:rsidRDefault="00FD6D4A">
      <w:pPr>
        <w:rPr>
          <w:rFonts w:hint="eastAsia"/>
        </w:rPr>
      </w:pPr>
      <w:r>
        <w:rPr>
          <w:rFonts w:ascii="ＭＳ Ｐゴシック" w:eastAsia="ＭＳ Ｐゴシック" w:hAnsi="ＭＳ Ｐゴシック" w:cs="ＭＳ Ｐゴシック"/>
        </w:rPr>
        <w:tab/>
        <w:t xml:space="preserve">  &lt;nestedNameSpecifier nns=”Q0”&gt;</w:t>
      </w:r>
    </w:p>
    <w:p w14:paraId="640D8473" w14:textId="77777777" w:rsidR="00E14A32" w:rsidRDefault="00FD6D4A">
      <w:pPr>
        <w:rPr>
          <w:rFonts w:hint="eastAsia"/>
        </w:rPr>
      </w:pPr>
      <w:r>
        <w:rPr>
          <w:rFonts w:ascii="ＭＳ Ｐゴシック" w:eastAsia="ＭＳ Ｐゴシック" w:hAnsi="ＭＳ Ｐゴシック" w:cs="ＭＳ Ｐゴシック"/>
        </w:rPr>
        <w:tab/>
        <w:t xml:space="preserve">    &lt;namespaceName nns=”global”&gt;NS&lt;/namespace&gt;</w:t>
      </w:r>
    </w:p>
    <w:p w14:paraId="759F1288" w14:textId="77777777" w:rsidR="00E14A32" w:rsidRDefault="00FD6D4A">
      <w:pPr>
        <w:rPr>
          <w:rFonts w:hint="eastAsia"/>
        </w:rPr>
      </w:pPr>
      <w:r>
        <w:rPr>
          <w:rFonts w:ascii="ＭＳ Ｐゴシック" w:eastAsia="ＭＳ Ｐゴシック" w:hAnsi="ＭＳ Ｐゴシック" w:cs="ＭＳ Ｐゴシック"/>
        </w:rPr>
        <w:tab/>
        <w:t xml:space="preserve">  &lt;/nestedNameSpecifier&gt;</w:t>
      </w:r>
    </w:p>
    <w:p w14:paraId="7296D4AE" w14:textId="77777777" w:rsidR="00E14A32" w:rsidRDefault="00FD6D4A">
      <w:pPr>
        <w:rPr>
          <w:rFonts w:hint="eastAsia"/>
        </w:rPr>
      </w:pPr>
      <w:r>
        <w:rPr>
          <w:rFonts w:ascii="ＭＳ Ｐゴシック" w:eastAsia="ＭＳ Ｐゴシック" w:hAnsi="ＭＳ Ｐゴシック" w:cs="ＭＳ Ｐゴシック"/>
        </w:rPr>
        <w:tab/>
        <w:t>&lt;/nnsTable&gt;</w:t>
      </w:r>
    </w:p>
    <w:p w14:paraId="1F69F8FF" w14:textId="77777777" w:rsidR="00E14A32" w:rsidRDefault="00FD6D4A">
      <w:pPr>
        <w:rPr>
          <w:rFonts w:hint="eastAsia"/>
        </w:rPr>
      </w:pPr>
      <w:r>
        <w:rPr>
          <w:rFonts w:ascii="ＭＳ Ｐゴシック" w:eastAsia="ＭＳ Ｐゴシック" w:hAnsi="ＭＳ Ｐゴシック" w:cs="ＭＳ Ｐゴシック"/>
        </w:rPr>
        <w:tab/>
      </w:r>
    </w:p>
    <w:p w14:paraId="3F8203C3" w14:textId="77777777" w:rsidR="00E14A32" w:rsidRDefault="00FD6D4A">
      <w:pPr>
        <w:rPr>
          <w:rFonts w:hint="eastAsia"/>
        </w:rPr>
      </w:pPr>
      <w:r>
        <w:rPr>
          <w:rFonts w:ascii="Arial Unicode MS" w:eastAsia="Arial Unicode MS" w:hAnsi="Arial Unicode MS" w:cs="Arial Unicode MS"/>
        </w:rPr>
        <w:lastRenderedPageBreak/>
        <w:t>これを用いて、(1)および(2)におけるaは、以下のように表現される。</w:t>
      </w:r>
    </w:p>
    <w:p w14:paraId="79D7215C" w14:textId="77777777" w:rsidR="00E14A32" w:rsidRDefault="00FD6D4A">
      <w:pPr>
        <w:rPr>
          <w:rFonts w:hint="eastAsia"/>
        </w:rPr>
      </w:pPr>
      <w:r>
        <w:rPr>
          <w:rFonts w:ascii="ＭＳ Ｐゴシック" w:eastAsia="ＭＳ Ｐゴシック" w:hAnsi="ＭＳ Ｐゴシック" w:cs="ＭＳ Ｐゴシック"/>
        </w:rPr>
        <w:tab/>
        <w:t>&lt;name type=”int” nns=”Q0”&gt;a&lt;/name&gt;</w:t>
      </w:r>
    </w:p>
    <w:p w14:paraId="4D27B83D" w14:textId="77777777" w:rsidR="00E14A32" w:rsidRDefault="00E14A32">
      <w:pPr>
        <w:rPr>
          <w:rFonts w:hint="eastAsia"/>
        </w:rPr>
      </w:pPr>
    </w:p>
    <w:p w14:paraId="07D3D2B5" w14:textId="77777777" w:rsidR="00E14A32" w:rsidRDefault="00FD6D4A">
      <w:pPr>
        <w:tabs>
          <w:tab w:val="left" w:pos="1590"/>
        </w:tabs>
        <w:rPr>
          <w:rFonts w:hint="eastAsia"/>
        </w:rPr>
      </w:pPr>
      <w:r>
        <w:rPr>
          <w:rFonts w:ascii="SimSun" w:eastAsia="SimSun" w:hAnsi="SimSun" w:cs="SimSun"/>
        </w:rPr>
        <w:t>例:</w:t>
      </w:r>
    </w:p>
    <w:p w14:paraId="6447155C" w14:textId="77777777" w:rsidR="00E14A32" w:rsidRDefault="00FD6D4A">
      <w:pPr>
        <w:rPr>
          <w:rFonts w:hint="eastAsia"/>
        </w:rPr>
      </w:pPr>
      <w:r>
        <w:rPr>
          <w:rFonts w:ascii="Arial Unicode MS" w:eastAsia="Arial Unicode MS" w:hAnsi="Arial Unicode MS" w:cs="Arial Unicode MS"/>
        </w:rPr>
        <w:t xml:space="preserve">　以下のプログラムで、</w:t>
      </w:r>
    </w:p>
    <w:p w14:paraId="160B5FB0"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struct S {</w:t>
      </w:r>
    </w:p>
    <w:p w14:paraId="4D62A0AE"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int data;</w:t>
      </w:r>
    </w:p>
    <w:p w14:paraId="5BBB0076"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int foo(int n) { return n + 1; }</w:t>
      </w:r>
    </w:p>
    <w:p w14:paraId="300D931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w:t>
      </w:r>
    </w:p>
    <w:p w14:paraId="13D1E774" w14:textId="77777777" w:rsidR="00E14A32" w:rsidRDefault="00E14A32">
      <w:pPr>
        <w:ind w:firstLine="200"/>
        <w:rPr>
          <w:rFonts w:hint="eastAsia"/>
        </w:rPr>
      </w:pPr>
    </w:p>
    <w:p w14:paraId="76A902C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int S :: *d = &amp;S :: data;</w:t>
      </w:r>
      <w:r>
        <w:rPr>
          <w:rFonts w:ascii="ＭＳ Ｐゴシック" w:eastAsia="ＭＳ Ｐゴシック" w:hAnsi="ＭＳ Ｐゴシック" w:cs="ＭＳ Ｐゴシック"/>
          <w:sz w:val="20"/>
          <w:szCs w:val="20"/>
        </w:rPr>
        <w:tab/>
      </w:r>
      <w:r>
        <w:rPr>
          <w:rFonts w:ascii="ＭＳ Ｐゴシック" w:eastAsia="ＭＳ Ｐゴシック" w:hAnsi="ＭＳ Ｐゴシック" w:cs="ＭＳ Ｐゴシック"/>
          <w:sz w:val="20"/>
          <w:szCs w:val="20"/>
        </w:rPr>
        <w:tab/>
        <w:t>// (1)</w:t>
      </w:r>
    </w:p>
    <w:p w14:paraId="4CDCDB5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int (S :: *f)(int) = &amp;S :: foo;</w:t>
      </w:r>
      <w:r>
        <w:rPr>
          <w:rFonts w:ascii="ＭＳ Ｐゴシック" w:eastAsia="ＭＳ Ｐゴシック" w:hAnsi="ＭＳ Ｐゴシック" w:cs="ＭＳ Ｐゴシック"/>
          <w:sz w:val="20"/>
          <w:szCs w:val="20"/>
        </w:rPr>
        <w:tab/>
      </w:r>
      <w:r>
        <w:rPr>
          <w:rFonts w:ascii="ＭＳ Ｐゴシック" w:eastAsia="ＭＳ Ｐゴシック" w:hAnsi="ＭＳ Ｐゴシック" w:cs="ＭＳ Ｐゴシック"/>
          <w:sz w:val="20"/>
          <w:szCs w:val="20"/>
        </w:rPr>
        <w:tab/>
        <w:t>// (2)</w:t>
      </w:r>
    </w:p>
    <w:p w14:paraId="4FD6ADD5"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struct S s1;</w:t>
      </w:r>
    </w:p>
    <w:p w14:paraId="79D7A46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int *p = &amp;s1.data;</w:t>
      </w:r>
      <w:r>
        <w:rPr>
          <w:rFonts w:ascii="ＭＳ Ｐゴシック" w:eastAsia="ＭＳ Ｐゴシック" w:hAnsi="ＭＳ Ｐゴシック" w:cs="ＭＳ Ｐゴシック"/>
          <w:sz w:val="20"/>
          <w:szCs w:val="20"/>
        </w:rPr>
        <w:tab/>
      </w:r>
      <w:r>
        <w:rPr>
          <w:rFonts w:ascii="ＭＳ Ｐゴシック" w:eastAsia="ＭＳ Ｐゴシック" w:hAnsi="ＭＳ Ｐゴシック" w:cs="ＭＳ Ｐゴシック"/>
          <w:sz w:val="20"/>
          <w:szCs w:val="20"/>
        </w:rPr>
        <w:tab/>
      </w:r>
      <w:r>
        <w:rPr>
          <w:rFonts w:ascii="ＭＳ Ｐゴシック" w:eastAsia="ＭＳ Ｐゴシック" w:hAnsi="ＭＳ Ｐゴシック" w:cs="ＭＳ Ｐゴシック"/>
          <w:sz w:val="20"/>
          <w:szCs w:val="20"/>
        </w:rPr>
        <w:tab/>
        <w:t>// (3)</w:t>
      </w:r>
    </w:p>
    <w:p w14:paraId="60CC3148" w14:textId="77777777" w:rsidR="00E14A32" w:rsidRDefault="00E14A32">
      <w:pPr>
        <w:ind w:firstLine="200"/>
        <w:rPr>
          <w:rFonts w:hint="eastAsia"/>
        </w:rPr>
      </w:pPr>
    </w:p>
    <w:p w14:paraId="148B73D8" w14:textId="77777777" w:rsidR="00E14A32" w:rsidRDefault="00FD6D4A">
      <w:pPr>
        <w:rPr>
          <w:rFonts w:hint="eastAsia"/>
        </w:rPr>
      </w:pPr>
      <w:r>
        <w:rPr>
          <w:rFonts w:ascii="Arial Unicode MS" w:eastAsia="Arial Unicode MS" w:hAnsi="Arial Unicode MS" w:cs="Arial Unicode MS"/>
        </w:rPr>
        <w:t xml:space="preserve"> (1),(2)のdとfの名前は、それぞれ以下のように表現される。</w:t>
      </w:r>
      <w:r>
        <w:t>M</w:t>
      </w:r>
      <w:r>
        <w:rPr>
          <w:rFonts w:ascii="Arial Unicode MS" w:eastAsia="Arial Unicode MS" w:hAnsi="Arial Unicode MS" w:cs="Arial Unicode MS"/>
        </w:rPr>
        <w:t>P１はSのメンバーへのポインタ（</w:t>
      </w:r>
      <w:r>
        <w:rPr>
          <w:rFonts w:ascii="SimSun" w:eastAsia="SimSun" w:hAnsi="SimSun" w:cs="SimSun"/>
        </w:rPr>
        <w:t>int型</w:t>
      </w:r>
      <w:r>
        <w:rPr>
          <w:rFonts w:ascii="Arial Unicode MS" w:eastAsia="Arial Unicode MS" w:hAnsi="Arial Unicode MS" w:cs="Arial Unicode MS"/>
        </w:rPr>
        <w:t>を指すもの）の型であり、MP2はSのメンバ関数へのポインタ（intを引数にとりintを戻り値とする関数を指すもの）の型である。</w:t>
      </w:r>
    </w:p>
    <w:p w14:paraId="44E7F365" w14:textId="77777777" w:rsidR="00E14A32" w:rsidRDefault="00FD6D4A">
      <w:pPr>
        <w:rPr>
          <w:rFonts w:hint="eastAsia"/>
        </w:rPr>
      </w:pPr>
      <w:r>
        <w:rPr>
          <w:rFonts w:ascii="Arial Unicode MS" w:eastAsia="Arial Unicode MS" w:hAnsi="Arial Unicode MS" w:cs="Arial Unicode MS"/>
        </w:rPr>
        <w:t>・・・※ここは「そのtypeTableがどう表現されるか」を加筆すべきである。</w:t>
      </w:r>
    </w:p>
    <w:p w14:paraId="11713FF0"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&lt;name type="MP1" &gt;d&lt;/name&gt;</w:t>
      </w:r>
    </w:p>
    <w:p w14:paraId="40AE904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&lt;name type="MP2" &gt;f&lt;/name&gt;</w:t>
      </w:r>
    </w:p>
    <w:p w14:paraId="03E21FE8" w14:textId="77777777" w:rsidR="00E14A32" w:rsidRDefault="00FD6D4A">
      <w:pPr>
        <w:rPr>
          <w:rFonts w:hint="eastAsia"/>
        </w:rPr>
      </w:pPr>
      <w:r>
        <w:rPr>
          <w:rFonts w:ascii="Arial Unicode MS" w:eastAsia="Arial Unicode MS" w:hAnsi="Arial Unicode MS" w:cs="Arial Unicode MS"/>
        </w:rPr>
        <w:t xml:space="preserve"> (1)と(2)の右辺式は、それぞれ以下のように表現される。Sは変数でないのでmemberAddr要素は用いられず、data変数のスコープと解釈する。ただしS0はnnsTable内で構造体Sのスコープを表現するものとして定義されているとする。</w:t>
      </w:r>
    </w:p>
    <w:p w14:paraId="14EEC387"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&lt;varAddr type="P0" scope="global" nns=”S0”&gt;data&lt;/varAddr&gt;</w:t>
      </w:r>
    </w:p>
    <w:p w14:paraId="26CFC705"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&lt;varAddr type="P0" scope="global" nns=”S0”&gt;foo&lt;/varAddr&gt;</w:t>
      </w:r>
    </w:p>
    <w:p w14:paraId="0C12CE68" w14:textId="77777777" w:rsidR="00E14A32" w:rsidRDefault="00FD6D4A">
      <w:pPr>
        <w:rPr>
          <w:rFonts w:hint="eastAsia"/>
        </w:rPr>
      </w:pPr>
      <w:r>
        <w:rPr>
          <w:rFonts w:ascii="Arial Unicode MS" w:eastAsia="Arial Unicode MS" w:hAnsi="Arial Unicode MS" w:cs="Arial Unicode MS"/>
        </w:rPr>
        <w:t>(3)の右辺式は、以下のように表現される。s1は変数名なので、s1.dataはmemberAddr要素で表現される。</w:t>
      </w:r>
    </w:p>
    <w:p w14:paraId="4885191D"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&lt;memberAddr type="P5" member=”data” nns=”S”&gt;　…このnnsが必要か要検討</w:t>
      </w:r>
    </w:p>
    <w:p w14:paraId="35214341"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&lt;varAddr type="P4" scope="global"&gt;s1&lt;/varAddr&gt;</w:t>
      </w:r>
    </w:p>
    <w:p w14:paraId="581DE6A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&lt;/memberAddr&gt;</w:t>
      </w:r>
    </w:p>
    <w:p w14:paraId="0E26B744" w14:textId="77777777" w:rsidR="00E14A32" w:rsidRDefault="00E14A32">
      <w:pPr>
        <w:rPr>
          <w:rFonts w:hint="eastAsia"/>
        </w:rPr>
      </w:pPr>
    </w:p>
    <w:p w14:paraId="7E516552" w14:textId="77777777" w:rsidR="00E14A32" w:rsidRDefault="00FD6D4A">
      <w:pPr>
        <w:pStyle w:val="2"/>
      </w:pPr>
      <w:bookmarkStart w:id="843" w:name="_17dp8vu" w:colFirst="0" w:colLast="0"/>
      <w:bookmarkStart w:id="844" w:name="_Toc462915884"/>
      <w:bookmarkEnd w:id="843"/>
      <w:r>
        <w:rPr>
          <w:rFonts w:ascii="SimSun" w:eastAsia="SimSun" w:hAnsi="SimSun" w:cs="SimSun"/>
        </w:rPr>
        <w:t>2.3 value要素</w:t>
      </w:r>
      <w:bookmarkEnd w:id="844"/>
    </w:p>
    <w:p w14:paraId="13A8EEC8" w14:textId="77777777" w:rsidR="00E14A32" w:rsidRDefault="00FD6D4A">
      <w:pPr>
        <w:ind w:firstLine="210"/>
        <w:rPr>
          <w:rFonts w:hint="eastAsia"/>
        </w:rPr>
      </w:pPr>
      <w:r>
        <w:rPr>
          <w:rFonts w:ascii="SimSun" w:eastAsia="SimSun" w:hAnsi="SimSun" w:cs="SimSun"/>
        </w:rPr>
        <w:t>globalDeclarations要素、declarations要素中で、初期化式を持つ変数宣言を表現する際の初期値の式を表現する。</w:t>
      </w:r>
    </w:p>
    <w:p w14:paraId="52DD2906" w14:textId="77777777" w:rsidR="00E14A32" w:rsidRDefault="00FD6D4A">
      <w:pPr>
        <w:ind w:firstLine="210"/>
        <w:rPr>
          <w:rFonts w:hint="eastAsia"/>
        </w:rPr>
      </w:pPr>
      <w:r>
        <w:rPr>
          <w:rFonts w:ascii="ＭＳ Ｐゴシック" w:eastAsia="ＭＳ Ｐゴシック" w:hAnsi="ＭＳ Ｐゴシック" w:cs="ＭＳ Ｐゴシック"/>
        </w:rPr>
        <w:t>&lt;value&gt;</w:t>
      </w:r>
    </w:p>
    <w:p w14:paraId="097BB821" w14:textId="77777777" w:rsidR="00E14A32" w:rsidRDefault="00FD6D4A">
      <w:pPr>
        <w:ind w:firstLine="210"/>
        <w:rPr>
          <w:rFonts w:hint="eastAsia"/>
        </w:rPr>
      </w:pPr>
      <w:r>
        <w:rPr>
          <w:rFonts w:ascii="ＭＳ Ｐゴシック" w:eastAsia="ＭＳ Ｐゴシック" w:hAnsi="ＭＳ Ｐゴシック" w:cs="ＭＳ Ｐゴシック"/>
        </w:rPr>
        <w:t xml:space="preserve">  [ 式の要素（7章）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value要素</w:t>
      </w:r>
    </w:p>
    <w:p w14:paraId="6A538182" w14:textId="77777777" w:rsidR="00E14A32" w:rsidRDefault="00FD6D4A">
      <w:pPr>
        <w:ind w:firstLine="210"/>
        <w:rPr>
          <w:rFonts w:hint="eastAsia"/>
        </w:rPr>
      </w:pPr>
      <w:r>
        <w:rPr>
          <w:rFonts w:ascii="ＭＳ Ｐゴシック" w:eastAsia="ＭＳ Ｐゴシック" w:hAnsi="ＭＳ Ｐゴシック" w:cs="ＭＳ Ｐゴシック"/>
        </w:rPr>
        <w:t xml:space="preserve">  … ]</w:t>
      </w:r>
    </w:p>
    <w:p w14:paraId="209C48EC" w14:textId="77777777" w:rsidR="00E14A32" w:rsidRDefault="00FD6D4A">
      <w:pPr>
        <w:ind w:firstLine="210"/>
        <w:rPr>
          <w:rFonts w:hint="eastAsia"/>
        </w:rPr>
      </w:pPr>
      <w:r>
        <w:rPr>
          <w:rFonts w:ascii="ＭＳ Ｐゴシック" w:eastAsia="ＭＳ Ｐゴシック" w:hAnsi="ＭＳ Ｐゴシック" w:cs="ＭＳ Ｐゴシック"/>
        </w:rPr>
        <w:t>&lt;/value&gt;</w:t>
      </w:r>
    </w:p>
    <w:p w14:paraId="26A64068" w14:textId="77777777" w:rsidR="00E14A32" w:rsidRDefault="00FD6D4A">
      <w:pPr>
        <w:rPr>
          <w:rFonts w:hint="eastAsia"/>
        </w:rPr>
      </w:pPr>
      <w:r>
        <w:rPr>
          <w:rFonts w:ascii="ＭＳ Ｐゴシック" w:eastAsia="ＭＳ Ｐゴシック" w:hAnsi="ＭＳ Ｐゴシック" w:cs="ＭＳ Ｐゴシック"/>
        </w:rPr>
        <w:t>属性: なし</w:t>
      </w:r>
    </w:p>
    <w:p w14:paraId="530191DF" w14:textId="77777777" w:rsidR="00E14A32" w:rsidRDefault="00E14A32">
      <w:pPr>
        <w:rPr>
          <w:rFonts w:hint="eastAsia"/>
        </w:rPr>
      </w:pPr>
    </w:p>
    <w:p w14:paraId="7E460BC6" w14:textId="77777777" w:rsidR="00E14A32" w:rsidRDefault="00FD6D4A">
      <w:pPr>
        <w:rPr>
          <w:rFonts w:hint="eastAsia"/>
        </w:rPr>
      </w:pPr>
      <w:r>
        <w:rPr>
          <w:rFonts w:ascii="SimSun" w:eastAsia="SimSun" w:hAnsi="SimSun" w:cs="SimSun"/>
        </w:rPr>
        <w:t>備考：1.0版ではsymbols要素中でも用いることになっていたためこの節が2章におかれたのだと考えられるが、C_Front実装でもCtoXcodeML実装でもsymbols属性内ではvalue要素を用いない（つまり初期化式はglobalDeclarations要素やdeclarations要素の中で出現するのみである）ので、この節は2章に置く必要がなく、5章以降に配置するのが適切である。</w:t>
      </w:r>
    </w:p>
    <w:p w14:paraId="603E9D1E" w14:textId="77777777" w:rsidR="00E14A32" w:rsidRDefault="00E14A32">
      <w:pPr>
        <w:rPr>
          <w:rFonts w:hint="eastAsia"/>
        </w:rPr>
      </w:pPr>
    </w:p>
    <w:p w14:paraId="5D1E8135" w14:textId="77777777" w:rsidR="00E14A32" w:rsidRDefault="00FD6D4A">
      <w:pPr>
        <w:ind w:firstLine="210"/>
        <w:rPr>
          <w:rFonts w:hint="eastAsia"/>
        </w:rPr>
      </w:pPr>
      <w:r>
        <w:rPr>
          <w:rFonts w:ascii="Arial Unicode MS" w:eastAsia="Arial Unicode MS" w:hAnsi="Arial Unicode MS" w:cs="Arial Unicode MS"/>
        </w:rPr>
        <w:t>{ } で囲まれた式の並びは、value要素のネストで表現する。</w:t>
      </w:r>
    </w:p>
    <w:p w14:paraId="764FAB03" w14:textId="77777777" w:rsidR="00E14A32" w:rsidRDefault="00E14A32">
      <w:pPr>
        <w:ind w:firstLine="210"/>
        <w:rPr>
          <w:rFonts w:hint="eastAsia"/>
        </w:rPr>
      </w:pPr>
    </w:p>
    <w:p w14:paraId="69608D58" w14:textId="77777777" w:rsidR="00E14A32" w:rsidRDefault="00FD6D4A">
      <w:pPr>
        <w:rPr>
          <w:rFonts w:hint="eastAsia"/>
        </w:rPr>
      </w:pPr>
      <w:r>
        <w:rPr>
          <w:rFonts w:ascii="SimSun" w:eastAsia="SimSun" w:hAnsi="SimSun" w:cs="SimSun"/>
        </w:rPr>
        <w:t>例:</w:t>
      </w:r>
    </w:p>
    <w:p w14:paraId="381B6187" w14:textId="77777777" w:rsidR="00E14A32" w:rsidRDefault="00FD6D4A">
      <w:pPr>
        <w:ind w:firstLine="210"/>
        <w:rPr>
          <w:rFonts w:hint="eastAsia"/>
        </w:rPr>
      </w:pPr>
      <w:r>
        <w:rPr>
          <w:rFonts w:ascii="SimSun" w:eastAsia="SimSun" w:hAnsi="SimSun" w:cs="SimSun"/>
        </w:rPr>
        <w:t>int型の初期値 1 に対応する表現は次のとおりになる。</w:t>
      </w:r>
    </w:p>
    <w:p w14:paraId="0D795BD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lastRenderedPageBreak/>
        <w:t>&lt;value&gt;</w:t>
      </w:r>
    </w:p>
    <w:p w14:paraId="03C56B94"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&lt;intConstant type="int"&gt;1&lt;/intConstant&gt;</w:t>
      </w:r>
    </w:p>
    <w:p w14:paraId="47BCB4C7"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&lt;/value&gt;</w:t>
      </w:r>
    </w:p>
    <w:p w14:paraId="2D700FFC" w14:textId="77777777" w:rsidR="00E14A32" w:rsidRDefault="00E14A32">
      <w:pPr>
        <w:rPr>
          <w:rFonts w:hint="eastAsia"/>
        </w:rPr>
      </w:pPr>
    </w:p>
    <w:p w14:paraId="3F21FA48" w14:textId="77777777" w:rsidR="00E14A32" w:rsidRDefault="00FD6D4A">
      <w:pPr>
        <w:ind w:firstLine="210"/>
        <w:rPr>
          <w:rFonts w:hint="eastAsia"/>
        </w:rPr>
      </w:pPr>
      <w:r>
        <w:rPr>
          <w:rFonts w:ascii="SimSun" w:eastAsia="SimSun" w:hAnsi="SimSun" w:cs="SimSun"/>
        </w:rPr>
        <w:t>int型配列の初期値 { 1, 2 } に対応する表現は次のとおりになる。</w:t>
      </w:r>
    </w:p>
    <w:p w14:paraId="158B7DC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&lt;value&gt;</w:t>
      </w:r>
    </w:p>
    <w:p w14:paraId="23657BD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&lt;value&gt;</w:t>
      </w:r>
    </w:p>
    <w:p w14:paraId="074D79B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&lt;intConstant type="int"&gt;1&lt;/intConstant&gt;</w:t>
      </w:r>
    </w:p>
    <w:p w14:paraId="424356AB"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&lt;intConstant type="int"&gt;2&lt;/intConstant&gt;</w:t>
      </w:r>
    </w:p>
    <w:p w14:paraId="2C60BB4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&lt;/value&gt;</w:t>
      </w:r>
    </w:p>
    <w:p w14:paraId="15FCA45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&lt;/value&gt;</w:t>
      </w:r>
    </w:p>
    <w:p w14:paraId="1839CE37" w14:textId="77777777" w:rsidR="00E14A32" w:rsidRDefault="00E14A32">
      <w:pPr>
        <w:rPr>
          <w:rFonts w:hint="eastAsia"/>
        </w:rPr>
      </w:pPr>
    </w:p>
    <w:p w14:paraId="7CA8CC53" w14:textId="77777777" w:rsidR="00E14A32" w:rsidRDefault="00FD6D4A">
      <w:pPr>
        <w:rPr>
          <w:rFonts w:hint="eastAsia"/>
        </w:rPr>
      </w:pPr>
      <w:bookmarkStart w:id="845" w:name="lnxbz9" w:colFirst="0" w:colLast="0"/>
      <w:bookmarkEnd w:id="845"/>
      <w:r>
        <w:br w:type="page"/>
      </w:r>
    </w:p>
    <w:p w14:paraId="72B37CC4" w14:textId="77777777" w:rsidR="00E14A32" w:rsidRDefault="00E14A32">
      <w:pPr>
        <w:widowControl/>
        <w:jc w:val="left"/>
        <w:rPr>
          <w:rFonts w:hint="eastAsia"/>
        </w:rPr>
      </w:pPr>
      <w:bookmarkStart w:id="846" w:name="_26in1rg" w:colFirst="0" w:colLast="0"/>
      <w:bookmarkEnd w:id="846"/>
    </w:p>
    <w:p w14:paraId="6AC66BB4" w14:textId="77777777" w:rsidR="00E14A32" w:rsidRDefault="00FD6D4A">
      <w:pPr>
        <w:pStyle w:val="1"/>
        <w:contextualSpacing w:val="0"/>
      </w:pPr>
      <w:bookmarkStart w:id="847" w:name="_1ksv4uv" w:colFirst="0" w:colLast="0"/>
      <w:bookmarkStart w:id="848" w:name="_Toc462915885"/>
      <w:bookmarkEnd w:id="847"/>
      <w:r>
        <w:rPr>
          <w:rFonts w:ascii="SimSun" w:eastAsia="SimSun" w:hAnsi="SimSun" w:cs="SimSun"/>
        </w:rPr>
        <w:t>3 typeTable要素とデータ型定義要素</w:t>
      </w:r>
      <w:bookmarkEnd w:id="848"/>
    </w:p>
    <w:p w14:paraId="591EC602" w14:textId="77777777" w:rsidR="00E14A32" w:rsidRDefault="00FD6D4A">
      <w:pPr>
        <w:ind w:firstLine="210"/>
        <w:rPr>
          <w:rFonts w:hint="eastAsia"/>
        </w:rPr>
      </w:pPr>
      <w:r>
        <w:rPr>
          <w:rFonts w:ascii="SimSun" w:eastAsia="SimSun" w:hAnsi="SimSun" w:cs="SimSun"/>
        </w:rPr>
        <w:t xml:space="preserve">typeTable要素は、翻訳単位（2章）に対して一つだけ存在し、翻訳単位で使われているすべてのデータ型についての情報を定義する。 </w:t>
      </w:r>
    </w:p>
    <w:p w14:paraId="0C9F310B" w14:textId="77777777" w:rsidR="00E14A32" w:rsidRDefault="00FD6D4A">
      <w:pPr>
        <w:ind w:firstLine="210"/>
        <w:rPr>
          <w:rFonts w:hint="eastAsia"/>
        </w:rPr>
      </w:pPr>
      <w:r>
        <w:rPr>
          <w:rFonts w:ascii="ＭＳ Ｐゴシック" w:eastAsia="ＭＳ Ｐゴシック" w:hAnsi="ＭＳ Ｐゴシック" w:cs="ＭＳ Ｐゴシック"/>
        </w:rPr>
        <w:t>&lt;typeTable&gt;</w:t>
      </w:r>
    </w:p>
    <w:p w14:paraId="52291F34" w14:textId="77777777" w:rsidR="00E14A32" w:rsidRDefault="00FD6D4A">
      <w:pPr>
        <w:ind w:firstLine="210"/>
        <w:rPr>
          <w:rFonts w:hint="eastAsia"/>
        </w:rPr>
      </w:pPr>
      <w:r>
        <w:rPr>
          <w:rFonts w:ascii="ＭＳ Ｐゴシック" w:eastAsia="ＭＳ Ｐゴシック" w:hAnsi="ＭＳ Ｐゴシック" w:cs="ＭＳ Ｐゴシック"/>
        </w:rPr>
        <w:t xml:space="preserve">  [ データ型定義要素</w:t>
      </w:r>
    </w:p>
    <w:p w14:paraId="0E9EEE2D" w14:textId="77777777" w:rsidR="00E14A32" w:rsidRDefault="00FD6D4A">
      <w:pPr>
        <w:ind w:firstLine="210"/>
        <w:rPr>
          <w:rFonts w:hint="eastAsia"/>
        </w:rPr>
      </w:pPr>
      <w:r>
        <w:rPr>
          <w:rFonts w:ascii="ＭＳ Ｐゴシック" w:eastAsia="ＭＳ Ｐゴシック" w:hAnsi="ＭＳ Ｐゴシック" w:cs="ＭＳ Ｐゴシック"/>
        </w:rPr>
        <w:t xml:space="preserve">  … ]</w:t>
      </w:r>
    </w:p>
    <w:p w14:paraId="0223F77D" w14:textId="77777777" w:rsidR="00E14A32" w:rsidRDefault="00FD6D4A">
      <w:pPr>
        <w:ind w:firstLine="210"/>
        <w:rPr>
          <w:rFonts w:hint="eastAsia"/>
        </w:rPr>
      </w:pPr>
      <w:r>
        <w:rPr>
          <w:rFonts w:ascii="ＭＳ Ｐゴシック" w:eastAsia="ＭＳ Ｐゴシック" w:hAnsi="ＭＳ Ｐゴシック" w:cs="ＭＳ Ｐゴシック"/>
        </w:rPr>
        <w:t>&lt;/typeTable&gt;</w:t>
      </w:r>
    </w:p>
    <w:p w14:paraId="38DA204C" w14:textId="77777777" w:rsidR="00E14A32" w:rsidRDefault="00FD6D4A">
      <w:pPr>
        <w:rPr>
          <w:rFonts w:hint="eastAsia"/>
        </w:rPr>
      </w:pPr>
      <w:r>
        <w:rPr>
          <w:rFonts w:ascii="ＭＳ Ｐゴシック" w:eastAsia="ＭＳ Ｐゴシック" w:hAnsi="ＭＳ Ｐゴシック" w:cs="ＭＳ Ｐゴシック"/>
        </w:rPr>
        <w:t>属性（optional）: なし</w:t>
      </w:r>
    </w:p>
    <w:p w14:paraId="2315CBB2" w14:textId="77777777" w:rsidR="00E14A32" w:rsidRDefault="00E14A32">
      <w:pPr>
        <w:ind w:firstLine="210"/>
        <w:rPr>
          <w:rFonts w:hint="eastAsia"/>
        </w:rPr>
      </w:pPr>
    </w:p>
    <w:p w14:paraId="16342C1B" w14:textId="77777777" w:rsidR="00E14A32" w:rsidRDefault="00FD6D4A">
      <w:pPr>
        <w:ind w:firstLine="210"/>
        <w:rPr>
          <w:rFonts w:hint="eastAsia"/>
        </w:rPr>
      </w:pPr>
      <w:r>
        <w:rPr>
          <w:rFonts w:ascii="SimSun" w:eastAsia="SimSun" w:hAnsi="SimSun" w:cs="SimSun"/>
        </w:rPr>
        <w:t>typeTable要素は、翻訳単位を表現するXcodeProgram要素（2章）の直接の子要素であり、データ型を定義するデータ型定義要素の列からなる。データ型定義要素には以下の要素がある。</w:t>
      </w:r>
    </w:p>
    <w:p w14:paraId="6A8CC360" w14:textId="77777777" w:rsidR="00E14A32" w:rsidRDefault="00FD6D4A">
      <w:pPr>
        <w:numPr>
          <w:ilvl w:val="0"/>
          <w:numId w:val="8"/>
        </w:numPr>
        <w:ind w:hanging="480"/>
        <w:rPr>
          <w:rFonts w:hint="eastAsia"/>
        </w:rPr>
      </w:pPr>
      <w:r>
        <w:rPr>
          <w:rFonts w:ascii="ＭＳ Ｐゴシック" w:eastAsia="ＭＳ Ｐゴシック" w:hAnsi="ＭＳ Ｐゴシック" w:cs="ＭＳ Ｐゴシック"/>
        </w:rPr>
        <w:t>basicType要素(3.4節)</w:t>
      </w:r>
    </w:p>
    <w:p w14:paraId="3530233A" w14:textId="77777777" w:rsidR="00E14A32" w:rsidRDefault="00FD6D4A">
      <w:pPr>
        <w:numPr>
          <w:ilvl w:val="0"/>
          <w:numId w:val="8"/>
        </w:numPr>
        <w:ind w:hanging="480"/>
        <w:rPr>
          <w:rFonts w:hint="eastAsia"/>
        </w:rPr>
      </w:pPr>
      <w:r>
        <w:rPr>
          <w:rFonts w:ascii="ＭＳ Ｐゴシック" w:eastAsia="ＭＳ Ｐゴシック" w:hAnsi="ＭＳ Ｐゴシック" w:cs="ＭＳ Ｐゴシック"/>
        </w:rPr>
        <w:t>pointerType要素(3.5節)</w:t>
      </w:r>
    </w:p>
    <w:p w14:paraId="12C42A63" w14:textId="77777777" w:rsidR="00E14A32" w:rsidRDefault="00FD6D4A">
      <w:pPr>
        <w:numPr>
          <w:ilvl w:val="0"/>
          <w:numId w:val="8"/>
        </w:numPr>
        <w:ind w:hanging="480"/>
        <w:rPr>
          <w:rFonts w:hint="eastAsia"/>
        </w:rPr>
      </w:pPr>
      <w:r>
        <w:rPr>
          <w:rFonts w:ascii="ＭＳ Ｐゴシック" w:eastAsia="ＭＳ Ｐゴシック" w:hAnsi="ＭＳ Ｐゴシック" w:cs="ＭＳ Ｐゴシック"/>
        </w:rPr>
        <w:t>functionType要素（3.6節）</w:t>
      </w:r>
    </w:p>
    <w:p w14:paraId="0A9AC1EE" w14:textId="77777777" w:rsidR="00E14A32" w:rsidRDefault="00FD6D4A">
      <w:pPr>
        <w:numPr>
          <w:ilvl w:val="0"/>
          <w:numId w:val="8"/>
        </w:numPr>
        <w:ind w:hanging="480"/>
        <w:rPr>
          <w:rFonts w:hint="eastAsia"/>
        </w:rPr>
      </w:pPr>
      <w:r>
        <w:rPr>
          <w:rFonts w:ascii="ＭＳ Ｐゴシック" w:eastAsia="ＭＳ Ｐゴシック" w:hAnsi="ＭＳ Ｐゴシック" w:cs="ＭＳ Ｐゴシック"/>
        </w:rPr>
        <w:t>arrayType要素（3.7節）</w:t>
      </w:r>
    </w:p>
    <w:p w14:paraId="6E0E7025" w14:textId="77777777" w:rsidR="00E14A32" w:rsidRDefault="00FD6D4A">
      <w:pPr>
        <w:numPr>
          <w:ilvl w:val="0"/>
          <w:numId w:val="8"/>
        </w:numPr>
        <w:ind w:hanging="480"/>
        <w:rPr>
          <w:rFonts w:hint="eastAsia"/>
        </w:rPr>
      </w:pPr>
      <w:r>
        <w:rPr>
          <w:rFonts w:ascii="ＭＳ Ｐゴシック" w:eastAsia="ＭＳ Ｐゴシック" w:hAnsi="ＭＳ Ｐゴシック" w:cs="ＭＳ Ｐゴシック"/>
        </w:rPr>
        <w:t>unionType要素（3.8節）</w:t>
      </w:r>
    </w:p>
    <w:p w14:paraId="3AF12D7C" w14:textId="77777777" w:rsidR="00E14A32" w:rsidRDefault="00FD6D4A">
      <w:pPr>
        <w:numPr>
          <w:ilvl w:val="0"/>
          <w:numId w:val="8"/>
        </w:numPr>
        <w:ind w:hanging="480"/>
        <w:rPr>
          <w:rFonts w:hint="eastAsia"/>
        </w:rPr>
      </w:pPr>
      <w:r>
        <w:rPr>
          <w:rFonts w:ascii="ＭＳ Ｐゴシック" w:eastAsia="ＭＳ Ｐゴシック" w:hAnsi="ＭＳ Ｐゴシック" w:cs="ＭＳ Ｐゴシック"/>
        </w:rPr>
        <w:t>structType要素とclass要素（3.9節）</w:t>
      </w:r>
    </w:p>
    <w:p w14:paraId="516AB334" w14:textId="77777777" w:rsidR="00E14A32" w:rsidRDefault="00FD6D4A">
      <w:pPr>
        <w:numPr>
          <w:ilvl w:val="0"/>
          <w:numId w:val="8"/>
        </w:numPr>
        <w:ind w:hanging="480"/>
        <w:rPr>
          <w:rFonts w:hint="eastAsia"/>
        </w:rPr>
      </w:pPr>
      <w:r>
        <w:rPr>
          <w:rFonts w:ascii="ＭＳ Ｐゴシック" w:eastAsia="ＭＳ Ｐゴシック" w:hAnsi="ＭＳ Ｐゴシック" w:cs="ＭＳ Ｐゴシック"/>
        </w:rPr>
        <w:t>enumType要素（3.10節）</w:t>
      </w:r>
    </w:p>
    <w:p w14:paraId="0569C4D6" w14:textId="77777777" w:rsidR="00E14A32" w:rsidRDefault="00FD6D4A">
      <w:pPr>
        <w:numPr>
          <w:ilvl w:val="0"/>
          <w:numId w:val="8"/>
        </w:numPr>
        <w:ind w:hanging="480"/>
        <w:rPr>
          <w:rFonts w:hint="eastAsia"/>
        </w:rPr>
      </w:pPr>
      <w:r>
        <w:rPr>
          <w:rFonts w:ascii="ＭＳ Ｐゴシック" w:eastAsia="ＭＳ Ｐゴシック" w:hAnsi="ＭＳ Ｐゴシック" w:cs="ＭＳ Ｐゴシック"/>
        </w:rPr>
        <w:t>typeInstance要素（9.2節）</w:t>
      </w:r>
    </w:p>
    <w:p w14:paraId="45B0EB48" w14:textId="77777777" w:rsidR="00E14A32" w:rsidRDefault="00FD6D4A">
      <w:pPr>
        <w:numPr>
          <w:ilvl w:val="0"/>
          <w:numId w:val="8"/>
        </w:numPr>
        <w:ind w:hanging="480"/>
        <w:rPr>
          <w:rFonts w:hint="eastAsia"/>
        </w:rPr>
      </w:pPr>
      <w:r>
        <w:rPr>
          <w:rFonts w:ascii="ＭＳ Ｐゴシック" w:eastAsia="ＭＳ Ｐゴシック" w:hAnsi="ＭＳ Ｐゴシック" w:cs="ＭＳ Ｐゴシック"/>
        </w:rPr>
        <w:t>classTemplate要素（8.2節）</w:t>
      </w:r>
    </w:p>
    <w:p w14:paraId="2F3F0312" w14:textId="77777777" w:rsidR="00E14A32" w:rsidRDefault="00FD6D4A">
      <w:pPr>
        <w:numPr>
          <w:ilvl w:val="0"/>
          <w:numId w:val="8"/>
        </w:numPr>
        <w:ind w:hanging="480"/>
        <w:rPr>
          <w:rFonts w:hint="eastAsia"/>
        </w:rPr>
      </w:pPr>
      <w:r>
        <w:rPr>
          <w:rFonts w:ascii="ＭＳ Ｐゴシック" w:eastAsia="ＭＳ Ｐゴシック" w:hAnsi="ＭＳ Ｐゴシック" w:cs="ＭＳ Ｐゴシック"/>
        </w:rPr>
        <w:t>aliasTemplate要素（8.4節）</w:t>
      </w:r>
    </w:p>
    <w:p w14:paraId="1F65A22E" w14:textId="77777777" w:rsidR="00E14A32" w:rsidRDefault="00E14A32">
      <w:pPr>
        <w:rPr>
          <w:rFonts w:hint="eastAsia"/>
        </w:rPr>
      </w:pPr>
    </w:p>
    <w:p w14:paraId="190B93FB" w14:textId="77777777" w:rsidR="00E14A32" w:rsidRDefault="00FD6D4A">
      <w:pPr>
        <w:ind w:firstLine="210"/>
        <w:rPr>
          <w:rFonts w:hint="eastAsia"/>
        </w:rPr>
      </w:pPr>
      <w:r>
        <w:rPr>
          <w:rFonts w:ascii="Arial Unicode MS" w:eastAsia="Arial Unicode MS" w:hAnsi="Arial Unicode MS" w:cs="Arial Unicode MS"/>
        </w:rPr>
        <w:t>すべてのデータ型定義要素は、型識別名（3.1節）を表すtype要素をもつ。</w:t>
      </w:r>
    </w:p>
    <w:p w14:paraId="6C38D2C8" w14:textId="77777777" w:rsidR="00E14A32" w:rsidRDefault="00FD6D4A">
      <w:pPr>
        <w:ind w:firstLine="210"/>
        <w:rPr>
          <w:rFonts w:hint="eastAsia"/>
        </w:rPr>
      </w:pPr>
      <w:r>
        <w:rPr>
          <w:rFonts w:ascii="Arial Unicode MS" w:eastAsia="Arial Unicode MS" w:hAnsi="Arial Unicode MS" w:cs="Arial Unicode MS"/>
        </w:rPr>
        <w:t>データ型定義要素は、データ型定義要素属性（1.1節）をもつことができる。</w:t>
      </w:r>
    </w:p>
    <w:p w14:paraId="5AFB3140" w14:textId="77777777" w:rsidR="00E14A32" w:rsidRDefault="00E14A32">
      <w:pPr>
        <w:rPr>
          <w:rFonts w:hint="eastAsia"/>
        </w:rPr>
      </w:pPr>
    </w:p>
    <w:p w14:paraId="719D41FC" w14:textId="77777777" w:rsidR="00E14A32" w:rsidRDefault="00FD6D4A">
      <w:pPr>
        <w:rPr>
          <w:rFonts w:hint="eastAsia"/>
        </w:rPr>
      </w:pPr>
      <w:r>
        <w:rPr>
          <w:rFonts w:ascii="SimSun" w:eastAsia="SimSun" w:hAnsi="SimSun" w:cs="SimSun"/>
        </w:rPr>
        <w:t xml:space="preserve">要検討：decltype対応 </w:t>
      </w:r>
    </w:p>
    <w:p w14:paraId="38F9434E" w14:textId="77777777" w:rsidR="00E14A32" w:rsidRDefault="00FD6D4A">
      <w:pPr>
        <w:ind w:firstLine="210"/>
        <w:rPr>
          <w:rFonts w:hint="eastAsia"/>
        </w:rPr>
      </w:pPr>
      <w:r>
        <w:rPr>
          <w:rFonts w:ascii="SimSun" w:eastAsia="SimSun" w:hAnsi="SimSun" w:cs="SimSun"/>
        </w:rPr>
        <w:t>decltype(式) は式の型を表すが、式はスコープをもつのでtypeTableの中に移動することができない。</w:t>
      </w:r>
    </w:p>
    <w:p w14:paraId="4D97CA65" w14:textId="77777777" w:rsidR="00E14A32" w:rsidRDefault="00FD6D4A">
      <w:pPr>
        <w:numPr>
          <w:ilvl w:val="0"/>
          <w:numId w:val="8"/>
        </w:numPr>
        <w:ind w:hanging="480"/>
        <w:rPr>
          <w:rFonts w:hint="eastAsia"/>
        </w:rPr>
      </w:pPr>
      <w:r>
        <w:rPr>
          <w:rFonts w:ascii="ＭＳ Ｐゴシック" w:eastAsia="ＭＳ Ｐゴシック" w:hAnsi="ＭＳ Ｐゴシック" w:cs="ＭＳ Ｐゴシック"/>
        </w:rPr>
        <w:t>案1：</w:t>
      </w:r>
      <w:r>
        <w:rPr>
          <w:rFonts w:ascii="SimSun" w:eastAsia="SimSun" w:hAnsi="SimSun" w:cs="SimSun"/>
        </w:rPr>
        <w:t xml:space="preserve"> 式の中のすべての名前に、スコープ名を付ける。decltype(main:x + main:y) など。</w:t>
      </w:r>
      <w:r>
        <w:rPr>
          <w:rFonts w:ascii="Wingdings" w:eastAsia="Wingdings" w:hAnsi="Wingdings" w:cs="Wingdings"/>
        </w:rPr>
        <w:t>→</w:t>
      </w:r>
      <w:r>
        <w:rPr>
          <w:rFonts w:ascii="Arial Unicode MS" w:eastAsia="Arial Unicode MS" w:hAnsi="Arial Unicode MS" w:cs="Arial Unicode MS"/>
        </w:rPr>
        <w:t>とても煩雑。scopenameを持たない { } の中に出現した場合は？</w:t>
      </w:r>
    </w:p>
    <w:p w14:paraId="533C7455" w14:textId="77777777" w:rsidR="00E14A32" w:rsidRDefault="00FD6D4A">
      <w:pPr>
        <w:numPr>
          <w:ilvl w:val="0"/>
          <w:numId w:val="8"/>
        </w:numPr>
        <w:ind w:hanging="480"/>
        <w:rPr>
          <w:rFonts w:hint="eastAsia"/>
        </w:rPr>
      </w:pPr>
      <w:r>
        <w:rPr>
          <w:rFonts w:ascii="ＭＳ Ｐゴシック" w:eastAsia="ＭＳ Ｐゴシック" w:hAnsi="ＭＳ Ｐゴシック" w:cs="ＭＳ Ｐゴシック"/>
        </w:rPr>
        <w:t>案2：</w:t>
      </w:r>
      <w:r>
        <w:rPr>
          <w:rFonts w:ascii="Arial Unicode MS" w:eastAsia="Arial Unicode MS" w:hAnsi="Arial Unicode MS" w:cs="Arial Unicode MS"/>
        </w:rPr>
        <w:t xml:space="preserve"> typeTableを翻訳単位に一つにするのではなく、スコープ毎にもつようにする。</w:t>
      </w:r>
    </w:p>
    <w:p w14:paraId="5147D372" w14:textId="77777777" w:rsidR="00E14A32" w:rsidRDefault="00FD6D4A">
      <w:pPr>
        <w:numPr>
          <w:ilvl w:val="0"/>
          <w:numId w:val="8"/>
        </w:numPr>
        <w:ind w:hanging="480"/>
        <w:rPr>
          <w:rFonts w:hint="eastAsia"/>
        </w:rPr>
      </w:pPr>
      <w:r>
        <w:rPr>
          <w:rFonts w:ascii="ＭＳ Ｐゴシック" w:eastAsia="ＭＳ Ｐゴシック" w:hAnsi="ＭＳ Ｐゴシック" w:cs="ＭＳ Ｐゴシック"/>
        </w:rPr>
        <w:t>案3：</w:t>
      </w:r>
      <w:r>
        <w:rPr>
          <w:rFonts w:ascii="Arial Unicode MS" w:eastAsia="Arial Unicode MS" w:hAnsi="Arial Unicode MS" w:cs="Arial Unicode MS"/>
        </w:rPr>
        <w:t xml:space="preserve"> decltypeが出現したスコープに限り、typeTableをもつ。</w:t>
      </w:r>
    </w:p>
    <w:p w14:paraId="4B878BD6" w14:textId="77777777" w:rsidR="00E14A32" w:rsidRDefault="00FD6D4A">
      <w:pPr>
        <w:rPr>
          <w:rFonts w:hint="eastAsia"/>
        </w:rPr>
      </w:pPr>
      <w:r>
        <w:rPr>
          <w:rFonts w:ascii="Arial Unicode MS" w:eastAsia="Arial Unicode MS" w:hAnsi="Arial Unicode MS" w:cs="Arial Unicode MS"/>
        </w:rPr>
        <w:t xml:space="preserve">　Clang ASTでは「型推論の結果の型」をAST上に保持しているので、その仕組みに合わせて考えるのであれば、すべて「解決結果の型」を扱えばよいことになる。これも「正規化」の一種と考えて扱うのがよいかもしれない。</w:t>
      </w:r>
    </w:p>
    <w:p w14:paraId="2A0C7F43" w14:textId="77777777" w:rsidR="00E14A32" w:rsidRDefault="00FD6D4A">
      <w:pPr>
        <w:pStyle w:val="2"/>
      </w:pPr>
      <w:bookmarkStart w:id="849" w:name="_44sinio" w:colFirst="0" w:colLast="0"/>
      <w:bookmarkStart w:id="850" w:name="_Toc462915886"/>
      <w:bookmarkEnd w:id="849"/>
      <w:r>
        <w:rPr>
          <w:rFonts w:ascii="Arial Unicode MS" w:eastAsia="Arial Unicode MS" w:hAnsi="Arial Unicode MS" w:cs="Arial Unicode MS"/>
        </w:rPr>
        <w:t>3.1 データ型識別名</w:t>
      </w:r>
      <w:bookmarkEnd w:id="850"/>
    </w:p>
    <w:p w14:paraId="3C7B041B" w14:textId="77777777" w:rsidR="00E14A32" w:rsidRDefault="00FD6D4A">
      <w:pPr>
        <w:ind w:firstLine="210"/>
        <w:rPr>
          <w:rFonts w:hint="eastAsia"/>
        </w:rPr>
      </w:pPr>
      <w:r>
        <w:rPr>
          <w:rFonts w:ascii="Arial Unicode MS" w:eastAsia="Arial Unicode MS" w:hAnsi="Arial Unicode MS" w:cs="Arial Unicode MS"/>
        </w:rPr>
        <w:t>プログラム内において、データ型はデータ型識別名で区別される。その名前は、次のいずれかである。</w:t>
      </w:r>
    </w:p>
    <w:p w14:paraId="565966AF" w14:textId="77777777" w:rsidR="00E14A32" w:rsidRDefault="00FD6D4A">
      <w:pPr>
        <w:numPr>
          <w:ilvl w:val="0"/>
          <w:numId w:val="3"/>
        </w:numPr>
        <w:ind w:hanging="240"/>
        <w:rPr>
          <w:rFonts w:hint="eastAsia"/>
        </w:rPr>
      </w:pPr>
      <w:r>
        <w:rPr>
          <w:rFonts w:ascii="SimSun" w:eastAsia="SimSun" w:hAnsi="SimSun" w:cs="SimSun"/>
        </w:rPr>
        <w:t>基本データ型（3.4節）</w:t>
      </w:r>
    </w:p>
    <w:p w14:paraId="3EC53079" w14:textId="77777777" w:rsidR="00E14A32" w:rsidRDefault="00FD6D4A">
      <w:pPr>
        <w:numPr>
          <w:ilvl w:val="0"/>
          <w:numId w:val="5"/>
        </w:numPr>
        <w:ind w:hanging="480"/>
        <w:rPr>
          <w:rFonts w:hint="eastAsia"/>
        </w:rPr>
      </w:pPr>
      <w:r>
        <w:rPr>
          <w:rFonts w:ascii="Arial Unicode MS" w:eastAsia="Arial Unicode MS" w:hAnsi="Arial Unicode MS" w:cs="Arial Unicode MS"/>
        </w:rPr>
        <w:t xml:space="preserve">C, C++の基本データ型（C++拡張） </w:t>
      </w:r>
    </w:p>
    <w:p w14:paraId="2DE17730" w14:textId="77777777" w:rsidR="00E14A32" w:rsidRDefault="00FD6D4A">
      <w:pPr>
        <w:ind w:left="840"/>
        <w:rPr>
          <w:rFonts w:hint="eastAsia"/>
        </w:rPr>
      </w:pPr>
      <w:r>
        <w:rPr>
          <w:rFonts w:ascii="SimSun" w:eastAsia="SimSun" w:hAnsi="SimSun" w:cs="SimSun"/>
        </w:rPr>
        <w:t>'void', 'char', 'short', 'int' , 'long', 'long_long', 'unsigned_char', 'unsigned_short', 'unsigned', 'unsigned_long', 'unsigned_long_long', 'float', 'double', 'long_double', 'wchar_t', ‘char16_t’, ‘char32_t’, 'bool' (_Bool型)</w:t>
      </w:r>
    </w:p>
    <w:p w14:paraId="3DA62F20" w14:textId="77777777" w:rsidR="00E14A32" w:rsidRDefault="00FD6D4A">
      <w:pPr>
        <w:numPr>
          <w:ilvl w:val="0"/>
          <w:numId w:val="5"/>
        </w:numPr>
        <w:ind w:hanging="480"/>
        <w:rPr>
          <w:rFonts w:hint="eastAsia"/>
        </w:rPr>
      </w:pPr>
      <w:r>
        <w:rPr>
          <w:rFonts w:ascii="Arial Unicode MS" w:eastAsia="Arial Unicode MS" w:hAnsi="Arial Unicode MS" w:cs="Arial Unicode MS"/>
        </w:rPr>
        <w:t xml:space="preserve">_Complex、_Imaginaryに対応する型 </w:t>
      </w:r>
    </w:p>
    <w:p w14:paraId="2B6AAB6E" w14:textId="77777777" w:rsidR="00E14A32" w:rsidRDefault="00FD6D4A">
      <w:pPr>
        <w:ind w:left="840"/>
        <w:rPr>
          <w:rFonts w:hint="eastAsia"/>
        </w:rPr>
      </w:pPr>
      <w:r>
        <w:t>'float_complex', 'double_complex', 'long_double_complex', 'float_imaginary', 'double_imaginary', 'long_double_imaginary'</w:t>
      </w:r>
    </w:p>
    <w:p w14:paraId="363F5568" w14:textId="77777777" w:rsidR="00E14A32" w:rsidRDefault="00FD6D4A">
      <w:pPr>
        <w:numPr>
          <w:ilvl w:val="0"/>
          <w:numId w:val="5"/>
        </w:numPr>
        <w:ind w:hanging="480"/>
        <w:rPr>
          <w:rFonts w:hint="eastAsia"/>
        </w:rPr>
      </w:pPr>
      <w:r>
        <w:rPr>
          <w:rFonts w:ascii="Arial Unicode MS" w:eastAsia="Arial Unicode MS" w:hAnsi="Arial Unicode MS" w:cs="Arial Unicode MS"/>
        </w:rPr>
        <w:t>GCCの組み込み型</w:t>
      </w:r>
    </w:p>
    <w:p w14:paraId="36BC4455" w14:textId="77777777" w:rsidR="00E14A32" w:rsidRDefault="00FD6D4A">
      <w:pPr>
        <w:ind w:left="840"/>
        <w:rPr>
          <w:rFonts w:hint="eastAsia"/>
        </w:rPr>
      </w:pPr>
      <w:r>
        <w:rPr>
          <w:rFonts w:eastAsia="Domine"/>
        </w:rPr>
        <w:t>'__builtin_va_arg'</w:t>
      </w:r>
    </w:p>
    <w:p w14:paraId="6F964AA4" w14:textId="77777777" w:rsidR="00E14A32" w:rsidRDefault="00FD6D4A">
      <w:pPr>
        <w:numPr>
          <w:ilvl w:val="0"/>
          <w:numId w:val="3"/>
        </w:numPr>
        <w:ind w:hanging="240"/>
        <w:rPr>
          <w:rFonts w:hint="eastAsia"/>
        </w:rPr>
      </w:pPr>
      <w:r>
        <w:rPr>
          <w:rFonts w:ascii="SimSun" w:eastAsia="SimSun" w:hAnsi="SimSun" w:cs="SimSun"/>
        </w:rPr>
        <w:lastRenderedPageBreak/>
        <w:t>型の抽象（C++） —　テンプレートの型仮引数の型の名前</w:t>
      </w:r>
    </w:p>
    <w:p w14:paraId="73BA66A4" w14:textId="77777777" w:rsidR="00E14A32" w:rsidRDefault="00FD6D4A">
      <w:pPr>
        <w:ind w:left="420" w:firstLine="420"/>
        <w:rPr>
          <w:rFonts w:hint="eastAsia"/>
        </w:rPr>
      </w:pPr>
      <w:r>
        <w:t>'any_class', 'any_typename'</w:t>
      </w:r>
    </w:p>
    <w:p w14:paraId="5100A587" w14:textId="77777777" w:rsidR="00E14A32" w:rsidRDefault="00FD6D4A">
      <w:pPr>
        <w:numPr>
          <w:ilvl w:val="0"/>
          <w:numId w:val="3"/>
        </w:numPr>
        <w:ind w:hanging="240"/>
        <w:rPr>
          <w:rFonts w:hint="eastAsia"/>
        </w:rPr>
      </w:pPr>
      <w:r>
        <w:rPr>
          <w:rFonts w:ascii="SimSun" w:eastAsia="SimSun" w:hAnsi="SimSun" w:cs="SimSun"/>
        </w:rPr>
        <w:t>派生データ型とクラス</w:t>
      </w:r>
    </w:p>
    <w:p w14:paraId="20DB00F0" w14:textId="77777777" w:rsidR="00E14A32" w:rsidRDefault="00FD6D4A">
      <w:pPr>
        <w:ind w:left="840"/>
        <w:rPr>
          <w:rFonts w:hint="eastAsia"/>
        </w:rPr>
      </w:pPr>
      <w:r>
        <w:rPr>
          <w:rFonts w:ascii="SimSun" w:eastAsia="SimSun" w:hAnsi="SimSun" w:cs="SimSun"/>
        </w:rPr>
        <w:t>他のデータ型識別名とは異なる、翻訳単位内でユニークな英数字の並び。</w:t>
      </w:r>
    </w:p>
    <w:p w14:paraId="0CBFC950" w14:textId="77777777" w:rsidR="00E14A32" w:rsidRDefault="00E14A32">
      <w:pPr>
        <w:rPr>
          <w:rFonts w:hint="eastAsia"/>
        </w:rPr>
      </w:pPr>
    </w:p>
    <w:p w14:paraId="349AB889" w14:textId="77777777" w:rsidR="00E14A32" w:rsidRPr="00FD6D4A" w:rsidRDefault="00FD6D4A">
      <w:pPr>
        <w:pStyle w:val="2"/>
        <w:rPr>
          <w:rFonts w:ascii="SimSun" w:eastAsia="SimSun" w:hAnsi="SimSun" w:cs="SimSun"/>
          <w:rPrChange w:id="851" w:author="Hideaki Nagamine" w:date="2016-09-29T12:28:00Z">
            <w:rPr/>
          </w:rPrChange>
        </w:rPr>
      </w:pPr>
      <w:bookmarkStart w:id="852" w:name="_3j2qqm3" w:colFirst="0" w:colLast="0"/>
      <w:bookmarkStart w:id="853" w:name="_Toc462915887"/>
      <w:bookmarkEnd w:id="852"/>
      <w:r>
        <w:rPr>
          <w:rFonts w:ascii="SimSun" w:eastAsia="SimSun" w:hAnsi="SimSun" w:cs="SimSun"/>
        </w:rPr>
        <w:t>3.</w:t>
      </w:r>
      <w:ins w:id="854" w:author="Hideaki Nagamine" w:date="2016-09-29T12:28:00Z">
        <w:r>
          <w:rPr>
            <w:rFonts w:ascii="SimSun" w:eastAsia="SimSun" w:hAnsi="SimSun" w:cs="SimSun"/>
          </w:rPr>
          <w:t>1.1</w:t>
        </w:r>
      </w:ins>
      <w:del w:id="855" w:author="Hideaki Nagamine" w:date="2016-09-29T12:28:00Z">
        <w:r w:rsidDel="00FD6D4A">
          <w:rPr>
            <w:rFonts w:ascii="SimSun" w:eastAsia="SimSun" w:hAnsi="SimSun" w:cs="SimSun"/>
          </w:rPr>
          <w:delText>2</w:delText>
        </w:r>
      </w:del>
      <w:r>
        <w:rPr>
          <w:rFonts w:ascii="SimSun" w:eastAsia="SimSun" w:hAnsi="SimSun" w:cs="SimSun"/>
        </w:rPr>
        <w:t xml:space="preserve"> typeName要素</w:t>
      </w:r>
      <w:bookmarkEnd w:id="853"/>
    </w:p>
    <w:p w14:paraId="2EA63BA2" w14:textId="77777777" w:rsidR="00E14A32" w:rsidRDefault="00FD6D4A">
      <w:pPr>
        <w:ind w:firstLine="210"/>
        <w:rPr>
          <w:rFonts w:hint="eastAsia"/>
        </w:rPr>
      </w:pPr>
      <w:r>
        <w:rPr>
          <w:rFonts w:ascii="ＭＳ Ｐゴシック" w:eastAsia="ＭＳ Ｐゴシック" w:hAnsi="ＭＳ Ｐゴシック" w:cs="ＭＳ Ｐゴシック"/>
        </w:rPr>
        <w:t>&lt;typeName/&gt;</w:t>
      </w:r>
    </w:p>
    <w:p w14:paraId="3A4A83DA" w14:textId="77777777" w:rsidR="00E14A32" w:rsidRDefault="00FD6D4A">
      <w:pPr>
        <w:rPr>
          <w:rFonts w:hint="eastAsia"/>
        </w:rPr>
      </w:pPr>
      <w:r>
        <w:rPr>
          <w:rFonts w:ascii="ＭＳ Ｐゴシック" w:eastAsia="ＭＳ Ｐゴシック" w:hAnsi="ＭＳ Ｐゴシック" w:cs="ＭＳ Ｐゴシック"/>
        </w:rPr>
        <w:t>属性（必須）: ref</w:t>
      </w:r>
    </w:p>
    <w:p w14:paraId="57B11F68" w14:textId="77777777" w:rsidR="00E14A32" w:rsidRDefault="00FD6D4A">
      <w:pPr>
        <w:rPr>
          <w:rFonts w:hint="eastAsia"/>
        </w:rPr>
      </w:pPr>
      <w:r>
        <w:rPr>
          <w:rFonts w:ascii="ＭＳ Ｐゴシック" w:eastAsia="ＭＳ Ｐゴシック" w:hAnsi="ＭＳ Ｐゴシック" w:cs="ＭＳ Ｐゴシック"/>
        </w:rPr>
        <w:t>属性（optional）: access</w:t>
      </w:r>
    </w:p>
    <w:p w14:paraId="410EB11F" w14:textId="77777777" w:rsidR="00E14A32" w:rsidRDefault="00E14A32">
      <w:pPr>
        <w:rPr>
          <w:rFonts w:hint="eastAsia"/>
        </w:rPr>
      </w:pPr>
    </w:p>
    <w:p w14:paraId="6BADD205" w14:textId="77777777" w:rsidR="00E14A32" w:rsidRDefault="00FD6D4A">
      <w:pPr>
        <w:ind w:firstLine="210"/>
        <w:rPr>
          <w:rFonts w:hint="eastAsia"/>
        </w:rPr>
      </w:pPr>
      <w:r>
        <w:rPr>
          <w:rFonts w:ascii="SimSun" w:eastAsia="SimSun" w:hAnsi="SimSun" w:cs="SimSun"/>
        </w:rPr>
        <w:t>以下の属性をもつことができる。</w:t>
      </w:r>
    </w:p>
    <w:p w14:paraId="065EE8E7" w14:textId="77777777" w:rsidR="00E14A32" w:rsidRDefault="00FD6D4A">
      <w:pPr>
        <w:numPr>
          <w:ilvl w:val="0"/>
          <w:numId w:val="6"/>
        </w:numPr>
        <w:ind w:hanging="240"/>
        <w:rPr>
          <w:rFonts w:hint="eastAsia"/>
        </w:rPr>
      </w:pPr>
      <w:r>
        <w:rPr>
          <w:rFonts w:ascii="SimSun" w:eastAsia="SimSun" w:hAnsi="SimSun" w:cs="SimSun"/>
        </w:rPr>
        <w:t>ref属性　—　データ型識別名を示す。</w:t>
      </w:r>
    </w:p>
    <w:p w14:paraId="0219ACBB" w14:textId="77777777" w:rsidR="00E14A32" w:rsidRDefault="00FD6D4A">
      <w:pPr>
        <w:numPr>
          <w:ilvl w:val="0"/>
          <w:numId w:val="6"/>
        </w:numPr>
        <w:ind w:hanging="240"/>
        <w:rPr>
          <w:rFonts w:hint="eastAsia"/>
        </w:rPr>
      </w:pPr>
      <w:r>
        <w:rPr>
          <w:rFonts w:ascii="SimSun" w:eastAsia="SimSun" w:hAnsi="SimSun" w:cs="SimSun"/>
        </w:rPr>
        <w:t>access属性　—　inheritedFrom要素の子要素のときだけ使用する。public, privateまたはprotecdedのいずれかの値をとる。</w:t>
      </w:r>
    </w:p>
    <w:p w14:paraId="2E042800" w14:textId="77777777" w:rsidR="00E14A32" w:rsidRDefault="00E14A32">
      <w:pPr>
        <w:ind w:firstLine="210"/>
        <w:rPr>
          <w:rFonts w:hint="eastAsia"/>
        </w:rPr>
      </w:pPr>
    </w:p>
    <w:p w14:paraId="707F45F7" w14:textId="77777777" w:rsidR="00E14A32" w:rsidRDefault="00FD6D4A">
      <w:pPr>
        <w:ind w:firstLine="210"/>
        <w:rPr>
          <w:rFonts w:hint="eastAsia"/>
        </w:rPr>
      </w:pPr>
      <w:r>
        <w:rPr>
          <w:rFonts w:ascii="SimSun" w:eastAsia="SimSun" w:hAnsi="SimSun" w:cs="SimSun"/>
        </w:rPr>
        <w:t>typeName要素は以下のように使用される。</w:t>
      </w:r>
    </w:p>
    <w:p w14:paraId="5DAC0DE3" w14:textId="77777777" w:rsidR="00E14A32" w:rsidRDefault="00FD6D4A">
      <w:pPr>
        <w:numPr>
          <w:ilvl w:val="0"/>
          <w:numId w:val="6"/>
        </w:numPr>
        <w:ind w:hanging="240"/>
        <w:rPr>
          <w:rFonts w:hint="eastAsia"/>
        </w:rPr>
      </w:pPr>
      <w:r>
        <w:rPr>
          <w:rFonts w:ascii="SimSun" w:eastAsia="SimSun" w:hAnsi="SimSun" w:cs="SimSun"/>
        </w:rPr>
        <w:t>型を引数とする関数の呼出しで</w:t>
      </w:r>
    </w:p>
    <w:p w14:paraId="2C9DB2BB" w14:textId="77777777" w:rsidR="00E14A32" w:rsidRDefault="00FD6D4A">
      <w:pPr>
        <w:numPr>
          <w:ilvl w:val="1"/>
          <w:numId w:val="6"/>
        </w:numPr>
        <w:ind w:hanging="420"/>
        <w:rPr>
          <w:rFonts w:hint="eastAsia"/>
        </w:rPr>
      </w:pPr>
      <w:r>
        <w:rPr>
          <w:rFonts w:ascii="Arial Unicode MS" w:eastAsia="Arial Unicode MS" w:hAnsi="Arial Unicode MS" w:cs="Arial Unicode MS"/>
        </w:rPr>
        <w:t>sizeOfExpr（7.11節）、gccAlignOfExpr（7.11節）、builtin_op（11.5節）</w:t>
      </w:r>
    </w:p>
    <w:p w14:paraId="38DE6DAD" w14:textId="77777777" w:rsidR="00E14A32" w:rsidRDefault="00FD6D4A">
      <w:pPr>
        <w:numPr>
          <w:ilvl w:val="0"/>
          <w:numId w:val="6"/>
        </w:numPr>
        <w:ind w:hanging="240"/>
        <w:rPr>
          <w:rFonts w:hint="eastAsia"/>
        </w:rPr>
      </w:pPr>
      <w:r>
        <w:rPr>
          <w:rFonts w:ascii="Arial Unicode MS" w:eastAsia="Arial Unicode MS" w:hAnsi="Arial Unicode MS" w:cs="Arial Unicode MS"/>
        </w:rPr>
        <w:t>テンプレートの定義の型仮引数として（8章）</w:t>
      </w:r>
    </w:p>
    <w:p w14:paraId="48225319" w14:textId="77777777" w:rsidR="00E14A32" w:rsidRDefault="00FD6D4A">
      <w:pPr>
        <w:numPr>
          <w:ilvl w:val="0"/>
          <w:numId w:val="6"/>
        </w:numPr>
        <w:ind w:hanging="240"/>
        <w:rPr>
          <w:rFonts w:hint="eastAsia"/>
        </w:rPr>
      </w:pPr>
      <w:r>
        <w:rPr>
          <w:rFonts w:ascii="Arial Unicode MS" w:eastAsia="Arial Unicode MS" w:hAnsi="Arial Unicode MS" w:cs="Arial Unicode MS"/>
        </w:rPr>
        <w:t>テンプレートのインスタンスの型実引数として（9章）</w:t>
      </w:r>
    </w:p>
    <w:p w14:paraId="67DACA55" w14:textId="77777777" w:rsidR="00E14A32" w:rsidRDefault="00FD6D4A">
      <w:pPr>
        <w:numPr>
          <w:ilvl w:val="0"/>
          <w:numId w:val="6"/>
        </w:numPr>
        <w:ind w:hanging="240"/>
        <w:rPr>
          <w:rFonts w:hint="eastAsia"/>
        </w:rPr>
      </w:pPr>
      <w:r>
        <w:rPr>
          <w:rFonts w:ascii="SimSun" w:eastAsia="SimSun" w:hAnsi="SimSun" w:cs="SimSun"/>
        </w:rPr>
        <w:t>構造体とクラスの継承元（3.9.1項）</w:t>
      </w:r>
    </w:p>
    <w:p w14:paraId="4F91206E" w14:textId="77777777" w:rsidR="00E14A32" w:rsidRDefault="00E14A32">
      <w:pPr>
        <w:rPr>
          <w:rFonts w:hint="eastAsia"/>
        </w:rPr>
      </w:pPr>
    </w:p>
    <w:p w14:paraId="0D95F7FA" w14:textId="77777777" w:rsidR="00E14A32" w:rsidRDefault="00FD6D4A">
      <w:pPr>
        <w:rPr>
          <w:rFonts w:hint="eastAsia"/>
        </w:rPr>
      </w:pPr>
      <w:r>
        <w:rPr>
          <w:rFonts w:ascii="SimSun" w:eastAsia="SimSun" w:hAnsi="SimSun" w:cs="SimSun"/>
        </w:rPr>
        <w:t>例： 式　sizeof(int) は以下のように表現される。</w:t>
      </w:r>
    </w:p>
    <w:p w14:paraId="4D56E765"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&lt;sizeOfExpr&gt;</w:t>
      </w:r>
    </w:p>
    <w:p w14:paraId="19F7E2A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&lt;typeName ref="int"/&gt;</w:t>
      </w:r>
    </w:p>
    <w:p w14:paraId="55BF467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&lt;/sizeOfExpr&gt;</w:t>
      </w:r>
    </w:p>
    <w:p w14:paraId="25FFDBC4" w14:textId="77777777" w:rsidR="00E14A32" w:rsidRDefault="00E14A32">
      <w:pPr>
        <w:rPr>
          <w:rFonts w:hint="eastAsia"/>
        </w:rPr>
      </w:pPr>
    </w:p>
    <w:p w14:paraId="639EA413" w14:textId="77777777" w:rsidR="00E14A32" w:rsidRDefault="00FD6D4A">
      <w:pPr>
        <w:rPr>
          <w:rFonts w:hint="eastAsia"/>
        </w:rPr>
      </w:pPr>
      <w:r>
        <w:rPr>
          <w:rFonts w:ascii="SimSun" w:eastAsia="SimSun" w:hAnsi="SimSun" w:cs="SimSun"/>
        </w:rPr>
        <w:t>備考：typeName属性をtypeTable以外でも用いるのであれば、この節は2章に置くべきでは？</w:t>
      </w:r>
    </w:p>
    <w:p w14:paraId="58095DBE" w14:textId="77777777" w:rsidR="00E14A32" w:rsidRDefault="00FD6D4A">
      <w:pPr>
        <w:rPr>
          <w:rFonts w:hint="eastAsia"/>
        </w:rPr>
      </w:pPr>
      <w:r>
        <w:rPr>
          <w:rFonts w:ascii="Arial Unicode MS" w:eastAsia="Arial Unicode MS" w:hAnsi="Arial Unicode MS" w:cs="Arial Unicode MS"/>
        </w:rPr>
        <w:t>あるいは、そもそも中身の構造が違うのであればまったく別の要素として定義した方がよいのでは。</w:t>
      </w:r>
    </w:p>
    <w:p w14:paraId="7A5E30FD" w14:textId="77777777" w:rsidR="00E14A32" w:rsidRDefault="00E14A32">
      <w:pPr>
        <w:rPr>
          <w:rFonts w:hint="eastAsia"/>
        </w:rPr>
      </w:pPr>
    </w:p>
    <w:p w14:paraId="0A8A5A7E" w14:textId="77777777" w:rsidR="00E14A32" w:rsidRDefault="00FD6D4A">
      <w:pPr>
        <w:pStyle w:val="2"/>
      </w:pPr>
      <w:bookmarkStart w:id="856" w:name="_4i7ojhp" w:colFirst="0" w:colLast="0"/>
      <w:bookmarkStart w:id="857" w:name="_Toc462915888"/>
      <w:bookmarkEnd w:id="856"/>
      <w:r>
        <w:rPr>
          <w:rFonts w:ascii="Arial Unicode MS" w:eastAsia="Arial Unicode MS" w:hAnsi="Arial Unicode MS" w:cs="Arial Unicode MS"/>
        </w:rPr>
        <w:t>3.3 データ型定義要素属性</w:t>
      </w:r>
      <w:bookmarkEnd w:id="857"/>
    </w:p>
    <w:p w14:paraId="78BE3B8F" w14:textId="77777777" w:rsidR="00E14A32" w:rsidRDefault="00FD6D4A">
      <w:pPr>
        <w:ind w:firstLine="210"/>
        <w:rPr>
          <w:rFonts w:hint="eastAsia"/>
        </w:rPr>
      </w:pPr>
      <w:r>
        <w:rPr>
          <w:rFonts w:ascii="Arial Unicode MS" w:eastAsia="Arial Unicode MS" w:hAnsi="Arial Unicode MS" w:cs="Arial Unicode MS"/>
        </w:rPr>
        <w:t>データ型定義要素は共通に以下の属性を持つことができる。これらをデータ型定義要素属性と呼ぶ。</w:t>
      </w:r>
    </w:p>
    <w:p w14:paraId="34FFC819" w14:textId="77777777" w:rsidR="00E14A32" w:rsidRDefault="00FD6D4A">
      <w:pPr>
        <w:numPr>
          <w:ilvl w:val="0"/>
          <w:numId w:val="6"/>
        </w:numPr>
        <w:ind w:hanging="240"/>
        <w:rPr>
          <w:rFonts w:hint="eastAsia"/>
        </w:rPr>
      </w:pPr>
      <w:r>
        <w:rPr>
          <w:rFonts w:ascii="Arial Unicode MS" w:eastAsia="Arial Unicode MS" w:hAnsi="Arial Unicode MS" w:cs="Arial Unicode MS"/>
        </w:rPr>
        <w:t>is_const　－　そのデータ型がconst修飾子をもつかどうか</w:t>
      </w:r>
    </w:p>
    <w:p w14:paraId="53AC3754" w14:textId="77777777" w:rsidR="00E14A32" w:rsidRDefault="00FD6D4A">
      <w:pPr>
        <w:numPr>
          <w:ilvl w:val="0"/>
          <w:numId w:val="6"/>
        </w:numPr>
        <w:ind w:hanging="240"/>
        <w:rPr>
          <w:rFonts w:hint="eastAsia"/>
        </w:rPr>
      </w:pPr>
      <w:r>
        <w:rPr>
          <w:rFonts w:ascii="Arial Unicode MS" w:eastAsia="Arial Unicode MS" w:hAnsi="Arial Unicode MS" w:cs="Arial Unicode MS"/>
        </w:rPr>
        <w:t>is_volatile　－　そのデータ型がvolatile修飾子をもつかどうか</w:t>
      </w:r>
    </w:p>
    <w:p w14:paraId="10D37FF7" w14:textId="77777777" w:rsidR="00E14A32" w:rsidRDefault="00FD6D4A">
      <w:pPr>
        <w:numPr>
          <w:ilvl w:val="0"/>
          <w:numId w:val="6"/>
        </w:numPr>
        <w:ind w:hanging="240"/>
        <w:rPr>
          <w:rFonts w:hint="eastAsia"/>
        </w:rPr>
      </w:pPr>
      <w:r>
        <w:rPr>
          <w:rFonts w:ascii="Arial Unicode MS" w:eastAsia="Arial Unicode MS" w:hAnsi="Arial Unicode MS" w:cs="Arial Unicode MS"/>
        </w:rPr>
        <w:t>is_restrict　－　そのデータ型がrestrict修飾子をもつかどうか</w:t>
      </w:r>
    </w:p>
    <w:p w14:paraId="1CE0D02B" w14:textId="77777777" w:rsidR="00E14A32" w:rsidRDefault="00FD6D4A">
      <w:pPr>
        <w:numPr>
          <w:ilvl w:val="0"/>
          <w:numId w:val="6"/>
        </w:numPr>
        <w:ind w:hanging="240"/>
        <w:rPr>
          <w:rFonts w:hint="eastAsia"/>
        </w:rPr>
      </w:pPr>
      <w:r>
        <w:rPr>
          <w:rFonts w:ascii="Arial Unicode MS" w:eastAsia="Arial Unicode MS" w:hAnsi="Arial Unicode MS" w:cs="Arial Unicode MS"/>
        </w:rPr>
        <w:t>is_static　－　そのデータ型がstatic属性をもつかどうか</w:t>
      </w:r>
    </w:p>
    <w:p w14:paraId="779EC641" w14:textId="77777777" w:rsidR="00E14A32" w:rsidRDefault="00FD6D4A">
      <w:pPr>
        <w:numPr>
          <w:ilvl w:val="0"/>
          <w:numId w:val="6"/>
        </w:numPr>
        <w:ind w:hanging="240"/>
        <w:rPr>
          <w:rFonts w:hint="eastAsia"/>
        </w:rPr>
      </w:pPr>
      <w:r>
        <w:rPr>
          <w:rFonts w:ascii="Arial Unicode MS" w:eastAsia="Arial Unicode MS" w:hAnsi="Arial Unicode MS" w:cs="Arial Unicode MS"/>
        </w:rPr>
        <w:t>reference(C++)　—　属性値がlvalueのとき左辺値参照、rvalueのとき右辺値参照を意味する。属性値がdefaultまたは属性が省略されているとき文脈依存であることを意味するが、lvalueまたはrvalueの値をもつことが望ましい。引数の値渡し（通常の場合）に対しては、defalutとする。</w:t>
      </w:r>
    </w:p>
    <w:p w14:paraId="21289424" w14:textId="77777777" w:rsidR="00E14A32" w:rsidRDefault="00FD6D4A">
      <w:pPr>
        <w:numPr>
          <w:ilvl w:val="0"/>
          <w:numId w:val="6"/>
        </w:numPr>
        <w:ind w:hanging="240"/>
        <w:rPr>
          <w:rFonts w:hint="eastAsia"/>
        </w:rPr>
      </w:pPr>
      <w:r>
        <w:rPr>
          <w:rFonts w:ascii="Arial Unicode MS" w:eastAsia="Arial Unicode MS" w:hAnsi="Arial Unicode MS" w:cs="Arial Unicode MS"/>
        </w:rPr>
        <w:t>access（C++）　－　アクセス指定子に対応。"private", "protected"または"public"</w:t>
      </w:r>
    </w:p>
    <w:p w14:paraId="2CC7EB8B" w14:textId="77777777" w:rsidR="00E14A32" w:rsidRDefault="00FD6D4A">
      <w:pPr>
        <w:numPr>
          <w:ilvl w:val="0"/>
          <w:numId w:val="6"/>
        </w:numPr>
        <w:ind w:hanging="240"/>
        <w:rPr>
          <w:rFonts w:hint="eastAsia"/>
        </w:rPr>
      </w:pPr>
      <w:r>
        <w:rPr>
          <w:rFonts w:ascii="Arial Unicode MS" w:eastAsia="Arial Unicode MS" w:hAnsi="Arial Unicode MS" w:cs="Arial Unicode MS"/>
        </w:rPr>
        <w:t>is_virtual（C++）　—　そのメンバ関数がvirtual属性をもつかどうか。</w:t>
      </w:r>
    </w:p>
    <w:p w14:paraId="0CA3EB65" w14:textId="77777777" w:rsidR="00E14A32" w:rsidRDefault="00FD6D4A">
      <w:pPr>
        <w:numPr>
          <w:ilvl w:val="0"/>
          <w:numId w:val="6"/>
        </w:numPr>
        <w:ind w:hanging="240"/>
        <w:rPr>
          <w:rFonts w:hint="eastAsia"/>
        </w:rPr>
      </w:pPr>
      <w:r>
        <w:rPr>
          <w:rFonts w:ascii="Arial Unicode MS" w:eastAsia="Arial Unicode MS" w:hAnsi="Arial Unicode MS" w:cs="Arial Unicode MS"/>
        </w:rPr>
        <w:t>is_userDefined（C++）　—　その演算がユーザ定義によりオーバーロードされているかどうか</w:t>
      </w:r>
    </w:p>
    <w:p w14:paraId="078A4881" w14:textId="77777777" w:rsidR="00E14A32" w:rsidRDefault="00E14A32">
      <w:pPr>
        <w:widowControl/>
        <w:jc w:val="left"/>
        <w:rPr>
          <w:rFonts w:hint="eastAsia"/>
        </w:rPr>
      </w:pPr>
    </w:p>
    <w:p w14:paraId="5F0C22ED" w14:textId="77777777" w:rsidR="00E14A32" w:rsidRDefault="00FD6D4A">
      <w:pPr>
        <w:ind w:firstLine="210"/>
        <w:rPr>
          <w:rFonts w:hint="eastAsia"/>
        </w:rPr>
      </w:pPr>
      <w:r>
        <w:rPr>
          <w:rFonts w:ascii="Arial Unicode MS" w:eastAsia="Arial Unicode MS" w:hAnsi="Arial Unicode MS" w:cs="Arial Unicode MS"/>
        </w:rPr>
        <w:t>”is_”　で始まる属性の値には、真を意味する1とtrue、および、偽を意味する0とfalseが許される。属性が省略されたとき、偽を意味する。</w:t>
      </w:r>
    </w:p>
    <w:p w14:paraId="6FA4C26D" w14:textId="77777777" w:rsidR="00E14A32" w:rsidRDefault="00E14A32">
      <w:pPr>
        <w:ind w:left="180"/>
        <w:rPr>
          <w:rFonts w:hint="eastAsia"/>
        </w:rPr>
      </w:pPr>
    </w:p>
    <w:p w14:paraId="1EC3B1C2" w14:textId="77777777" w:rsidR="00E14A32" w:rsidRDefault="00FD6D4A">
      <w:pPr>
        <w:rPr>
          <w:rFonts w:hint="eastAsia"/>
        </w:rPr>
      </w:pPr>
      <w:r>
        <w:rPr>
          <w:rFonts w:ascii="SimSun" w:eastAsia="SimSun" w:hAnsi="SimSun" w:cs="SimSun"/>
        </w:rPr>
        <w:t>例: 左辺値参照と右辺値参照</w:t>
      </w:r>
    </w:p>
    <w:p w14:paraId="54871127" w14:textId="77777777" w:rsidR="00E14A32" w:rsidRDefault="00FD6D4A">
      <w:pPr>
        <w:ind w:left="180"/>
        <w:rPr>
          <w:rFonts w:hint="eastAsia"/>
        </w:rPr>
      </w:pPr>
      <w:r>
        <w:rPr>
          <w:rFonts w:ascii="SimSun" w:eastAsia="SimSun" w:hAnsi="SimSun" w:cs="SimSun"/>
        </w:rPr>
        <w:t>以下の参照（左辺値参照）の宣言があるとき、</w:t>
      </w:r>
    </w:p>
    <w:p w14:paraId="5CA9EF6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int&amp; n_alias = n_org;</w:t>
      </w:r>
    </w:p>
    <w:p w14:paraId="7E52A513" w14:textId="77777777" w:rsidR="00E14A32" w:rsidRDefault="00FD6D4A">
      <w:pPr>
        <w:rPr>
          <w:rFonts w:hint="eastAsia"/>
        </w:rPr>
      </w:pPr>
      <w:r>
        <w:rPr>
          <w:rFonts w:ascii="SimSun" w:eastAsia="SimSun" w:hAnsi="SimSun" w:cs="SimSun"/>
        </w:rPr>
        <w:t>変数n_aliasのデータ型識別要素は以下のようになる。</w:t>
      </w:r>
    </w:p>
    <w:p w14:paraId="4393B580" w14:textId="77777777" w:rsidR="00E14A32" w:rsidRDefault="00FD6D4A">
      <w:pPr>
        <w:ind w:firstLine="200"/>
        <w:rPr>
          <w:rFonts w:hint="eastAsia"/>
        </w:rPr>
      </w:pPr>
      <w:r>
        <w:rPr>
          <w:rFonts w:ascii="ＭＳ Ｐゴシック" w:eastAsia="ＭＳ Ｐゴシック" w:hAnsi="ＭＳ Ｐゴシック" w:cs="ＭＳ Ｐゴシック"/>
          <w:sz w:val="20"/>
          <w:szCs w:val="20"/>
        </w:rPr>
        <w:lastRenderedPageBreak/>
        <w:t xml:space="preserve">  &lt;basicType type="B0" name="int" reference=”lvalue”/&gt;</w:t>
      </w:r>
    </w:p>
    <w:p w14:paraId="14A6C30C" w14:textId="77777777" w:rsidR="00E14A32" w:rsidRDefault="00FD6D4A">
      <w:pPr>
        <w:ind w:left="180"/>
        <w:rPr>
          <w:rFonts w:hint="eastAsia"/>
        </w:rPr>
      </w:pPr>
      <w:r>
        <w:rPr>
          <w:rFonts w:ascii="SimSun" w:eastAsia="SimSun" w:hAnsi="SimSun" w:cs="SimSun"/>
        </w:rPr>
        <w:t>以下のコンストラクタ（ムーブコンストラクタ）の定義の引数に現れた右辺値参照について、</w:t>
      </w:r>
    </w:p>
    <w:p w14:paraId="5C956B24"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struct Array {</w:t>
      </w:r>
    </w:p>
    <w:p w14:paraId="6B3C1E5D"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int *p, len;</w:t>
      </w:r>
    </w:p>
    <w:p w14:paraId="7C65D143"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Array( Array&amp;&amp; obj ) : p(obj.p), len(obj.len) {</w:t>
      </w:r>
    </w:p>
    <w:p w14:paraId="691A04B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obj.p = nullptr;  obj.len = 0;</w:t>
      </w:r>
    </w:p>
    <w:p w14:paraId="26344A7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w:t>
      </w:r>
    </w:p>
    <w:p w14:paraId="3F1A34A3"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w:t>
      </w:r>
    </w:p>
    <w:p w14:paraId="6B6236E4" w14:textId="77777777" w:rsidR="00E14A32" w:rsidRDefault="00FD6D4A">
      <w:pPr>
        <w:rPr>
          <w:rFonts w:hint="eastAsia"/>
        </w:rPr>
      </w:pPr>
      <w:r>
        <w:rPr>
          <w:rFonts w:ascii="SimSun" w:eastAsia="SimSun" w:hAnsi="SimSun" w:cs="SimSun"/>
        </w:rPr>
        <w:t>仮引数objのデータ型識別要素は以下のようになる。</w:t>
      </w:r>
    </w:p>
    <w:p w14:paraId="31E0B553"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&lt;basicType="B1" name="B2" reference=”rvalue”/&gt;</w:t>
      </w:r>
    </w:p>
    <w:p w14:paraId="14990B98" w14:textId="77777777" w:rsidR="00E14A32" w:rsidRDefault="00E14A32">
      <w:pPr>
        <w:rPr>
          <w:rFonts w:hint="eastAsia"/>
        </w:rPr>
      </w:pPr>
    </w:p>
    <w:p w14:paraId="4E5E82E9" w14:textId="77777777" w:rsidR="00E14A32" w:rsidRDefault="00FD6D4A">
      <w:pPr>
        <w:pStyle w:val="2"/>
      </w:pPr>
      <w:bookmarkStart w:id="858" w:name="_2xcytpi" w:colFirst="0" w:colLast="0"/>
      <w:bookmarkStart w:id="859" w:name="_Toc462915889"/>
      <w:bookmarkEnd w:id="858"/>
      <w:r>
        <w:rPr>
          <w:rFonts w:ascii="SimSun" w:eastAsia="SimSun" w:hAnsi="SimSun" w:cs="SimSun"/>
        </w:rPr>
        <w:t>3.4 basicType要素</w:t>
      </w:r>
      <w:bookmarkEnd w:id="859"/>
    </w:p>
    <w:p w14:paraId="1AD1036E" w14:textId="77777777" w:rsidR="00E14A32" w:rsidRDefault="00FD6D4A">
      <w:pPr>
        <w:ind w:firstLine="210"/>
        <w:rPr>
          <w:rFonts w:hint="eastAsia"/>
        </w:rPr>
      </w:pPr>
      <w:r>
        <w:rPr>
          <w:rFonts w:ascii="SimSun" w:eastAsia="SimSun" w:hAnsi="SimSun" w:cs="SimSun"/>
        </w:rPr>
        <w:t xml:space="preserve">basicType 要素は、他のデータ型識別要素にデータ型定義要素属性を加えた、新しいデータ型定義要素を定義する。 </w:t>
      </w:r>
    </w:p>
    <w:p w14:paraId="5F7D642E" w14:textId="77777777" w:rsidR="00E14A32" w:rsidRDefault="00FD6D4A">
      <w:pPr>
        <w:ind w:firstLine="210"/>
        <w:rPr>
          <w:rFonts w:hint="eastAsia"/>
        </w:rPr>
      </w:pPr>
      <w:r>
        <w:rPr>
          <w:rFonts w:ascii="ＭＳ Ｐゴシック" w:eastAsia="ＭＳ Ｐゴシック" w:hAnsi="ＭＳ Ｐゴシック" w:cs="ＭＳ Ｐゴシック"/>
        </w:rPr>
        <w:t>&lt;basicType/&gt;</w:t>
      </w:r>
    </w:p>
    <w:p w14:paraId="68793504" w14:textId="77777777" w:rsidR="00E14A32" w:rsidRDefault="00FD6D4A">
      <w:pPr>
        <w:rPr>
          <w:rFonts w:hint="eastAsia"/>
        </w:rPr>
      </w:pPr>
      <w:r>
        <w:rPr>
          <w:rFonts w:ascii="ＭＳ Ｐゴシック" w:eastAsia="ＭＳ Ｐゴシック" w:hAnsi="ＭＳ Ｐゴシック" w:cs="ＭＳ Ｐゴシック"/>
        </w:rPr>
        <w:t>属性（必須）: type, name</w:t>
      </w:r>
    </w:p>
    <w:p w14:paraId="0CF3C168" w14:textId="77777777" w:rsidR="00E14A32" w:rsidRDefault="00FD6D4A">
      <w:pPr>
        <w:rPr>
          <w:rFonts w:hint="eastAsia"/>
        </w:rPr>
      </w:pPr>
      <w:r>
        <w:rPr>
          <w:rFonts w:ascii="ＭＳ Ｐゴシック" w:eastAsia="ＭＳ Ｐゴシック" w:hAnsi="ＭＳ Ｐゴシック" w:cs="ＭＳ Ｐゴシック"/>
        </w:rPr>
        <w:t>属性（optional）: alignas, データ型定義要素属性</w:t>
      </w:r>
    </w:p>
    <w:p w14:paraId="7E4F7C48" w14:textId="77777777" w:rsidR="00E14A32" w:rsidRDefault="00E14A32">
      <w:pPr>
        <w:rPr>
          <w:rFonts w:hint="eastAsia"/>
        </w:rPr>
      </w:pPr>
    </w:p>
    <w:p w14:paraId="4A5FDDA0" w14:textId="77777777" w:rsidR="00E14A32" w:rsidRDefault="00FD6D4A">
      <w:pPr>
        <w:ind w:firstLine="210"/>
        <w:rPr>
          <w:rFonts w:hint="eastAsia"/>
        </w:rPr>
      </w:pPr>
      <w:r>
        <w:rPr>
          <w:rFonts w:ascii="SimSun" w:eastAsia="SimSun" w:hAnsi="SimSun" w:cs="SimSun"/>
        </w:rPr>
        <w:t>以下の属性を持つ。</w:t>
      </w:r>
    </w:p>
    <w:p w14:paraId="5AC62C8C" w14:textId="77777777" w:rsidR="00E14A32" w:rsidRDefault="00FD6D4A">
      <w:pPr>
        <w:numPr>
          <w:ilvl w:val="0"/>
          <w:numId w:val="7"/>
        </w:numPr>
        <w:ind w:hanging="240"/>
        <w:rPr>
          <w:rFonts w:hint="eastAsia"/>
        </w:rPr>
      </w:pPr>
      <w:r>
        <w:rPr>
          <w:rFonts w:ascii="Arial Unicode MS" w:eastAsia="Arial Unicode MS" w:hAnsi="Arial Unicode MS" w:cs="Arial Unicode MS"/>
        </w:rPr>
        <w:t>type　－　この型に与えられたデータ型識別名</w:t>
      </w:r>
    </w:p>
    <w:p w14:paraId="7FA7E680" w14:textId="77777777" w:rsidR="00E14A32" w:rsidRDefault="00FD6D4A">
      <w:pPr>
        <w:numPr>
          <w:ilvl w:val="0"/>
          <w:numId w:val="7"/>
        </w:numPr>
        <w:ind w:hanging="240"/>
        <w:rPr>
          <w:rFonts w:hint="eastAsia"/>
        </w:rPr>
      </w:pPr>
      <w:r>
        <w:rPr>
          <w:rFonts w:ascii="Arial Unicode MS" w:eastAsia="Arial Unicode MS" w:hAnsi="Arial Unicode MS" w:cs="Arial Unicode MS"/>
        </w:rPr>
        <w:t>name　－　この型の元になる型のデータ型識別名</w:t>
      </w:r>
    </w:p>
    <w:p w14:paraId="6742AF10" w14:textId="77777777" w:rsidR="00E14A32" w:rsidRDefault="00E14A32">
      <w:pPr>
        <w:rPr>
          <w:rFonts w:hint="eastAsia"/>
        </w:rPr>
      </w:pPr>
    </w:p>
    <w:p w14:paraId="0442EEAE" w14:textId="77777777" w:rsidR="00E14A32" w:rsidRDefault="00FD6D4A">
      <w:pPr>
        <w:rPr>
          <w:rFonts w:hint="eastAsia"/>
        </w:rPr>
      </w:pPr>
      <w:r>
        <w:rPr>
          <w:rFonts w:ascii="ＭＳ Ｐゴシック" w:eastAsia="ＭＳ Ｐゴシック" w:hAnsi="ＭＳ Ｐゴシック" w:cs="ＭＳ Ｐゴシック"/>
        </w:rPr>
        <w:t>備考: 旧仕様と実装の違い</w:t>
      </w:r>
    </w:p>
    <w:p w14:paraId="16CB31FA" w14:textId="77777777" w:rsidR="00E14A32" w:rsidRDefault="00FD6D4A">
      <w:pPr>
        <w:ind w:firstLine="210"/>
        <w:rPr>
          <w:rFonts w:hint="eastAsia"/>
        </w:rPr>
      </w:pPr>
      <w:r>
        <w:rPr>
          <w:rFonts w:ascii="SimSun" w:eastAsia="SimSun" w:hAnsi="SimSun" w:cs="SimSun"/>
        </w:rPr>
        <w:t>本仕様は、旧仕様とは異なり、実装に合わせた。旧仕様では以下のように定義されていた。</w:t>
      </w:r>
    </w:p>
    <w:p w14:paraId="0C48F01B" w14:textId="77777777" w:rsidR="00E14A32" w:rsidRDefault="00FD6D4A">
      <w:pPr>
        <w:ind w:firstLine="210"/>
        <w:rPr>
          <w:rFonts w:hint="eastAsia"/>
        </w:rPr>
      </w:pPr>
      <w:r>
        <w:rPr>
          <w:rFonts w:ascii="SimSun" w:eastAsia="SimSun" w:hAnsi="SimSun" w:cs="SimSun"/>
        </w:rPr>
        <w:tab/>
        <w:t>basicType要素は、C,C99の基本データ型を定義する。</w:t>
      </w:r>
    </w:p>
    <w:p w14:paraId="652FFCB2" w14:textId="77777777" w:rsidR="00E14A32" w:rsidRDefault="00FD6D4A">
      <w:pPr>
        <w:rPr>
          <w:rFonts w:hint="eastAsia"/>
        </w:rPr>
      </w:pPr>
      <w:r>
        <w:rPr>
          <w:rFonts w:ascii="SimSun" w:eastAsia="SimSun" w:hAnsi="SimSun" w:cs="SimSun"/>
        </w:rPr>
        <w:t>実装では、データ型定義要素属性（constなど）を持たない基本データ型に対応するデータ型識別要素は定義されず、</w:t>
      </w:r>
      <w:r>
        <w:t>type="int"</w:t>
      </w:r>
      <w:r>
        <w:rPr>
          <w:rFonts w:ascii="Arial Unicode MS" w:eastAsia="Arial Unicode MS" w:hAnsi="Arial Unicode MS" w:cs="Arial Unicode MS"/>
        </w:rPr>
        <w:t xml:space="preserve"> のようにデータ型識別名だけで表現されている。また、基本データ型以外の型（構造型など）に属性を付ける場合に、basicType要素を使用している。</w:t>
      </w:r>
    </w:p>
    <w:p w14:paraId="7CFE1E0A" w14:textId="77777777" w:rsidR="00E14A32" w:rsidRDefault="00E14A32">
      <w:pPr>
        <w:ind w:firstLine="210"/>
        <w:rPr>
          <w:rFonts w:hint="eastAsia"/>
        </w:rPr>
      </w:pPr>
    </w:p>
    <w:p w14:paraId="3BD35C9F" w14:textId="77777777" w:rsidR="00E14A32" w:rsidRDefault="00FD6D4A">
      <w:pPr>
        <w:rPr>
          <w:rFonts w:hint="eastAsia"/>
        </w:rPr>
      </w:pPr>
      <w:r>
        <w:rPr>
          <w:rFonts w:ascii="SimSun" w:eastAsia="SimSun" w:hAnsi="SimSun" w:cs="SimSun"/>
        </w:rPr>
        <w:t>例:</w:t>
      </w:r>
    </w:p>
    <w:p w14:paraId="3695045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struct {int x; int y;} s;</w:t>
      </w:r>
    </w:p>
    <w:p w14:paraId="0DD39F5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struct s const * volatile p;</w:t>
      </w:r>
    </w:p>
    <w:p w14:paraId="0A94DFD8" w14:textId="77777777" w:rsidR="00E14A32" w:rsidRDefault="00FD6D4A">
      <w:pPr>
        <w:rPr>
          <w:rFonts w:hint="eastAsia"/>
        </w:rPr>
      </w:pPr>
      <w:r>
        <w:rPr>
          <w:rFonts w:ascii="Arial Unicode MS" w:eastAsia="Arial Unicode MS" w:hAnsi="Arial Unicode MS" w:cs="Arial Unicode MS"/>
        </w:rPr>
        <w:t>は次のXcodeMLに変換される。 basicType要素によって、”struct s const”を意味するデータ型識別名B0 が定義されている。</w:t>
      </w:r>
    </w:p>
    <w:p w14:paraId="0C5C1207"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&lt;structType type="S0"&gt;</w:t>
      </w:r>
    </w:p>
    <w:p w14:paraId="432C3EA1"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&lt;symbols&gt;</w:t>
      </w:r>
    </w:p>
    <w:p w14:paraId="136B8726"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 type=”int”&gt;&lt;name=”x”&gt;&lt;./name&gt;&lt;/id&gt;</w:t>
      </w:r>
    </w:p>
    <w:p w14:paraId="1F2C7C6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 type=”int”&gt;&lt;name=”y”&gt;&lt;./name&gt;&lt;/id&gt;</w:t>
      </w:r>
    </w:p>
    <w:p w14:paraId="08ADF6E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&lt;/symbols&gt;</w:t>
      </w:r>
    </w:p>
    <w:p w14:paraId="14E4DFB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&lt;/structType&gt;</w:t>
      </w:r>
    </w:p>
    <w:p w14:paraId="2B666DDB"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&lt;basicType type="B0" is_const="1" name="S0"/&gt;</w:t>
      </w:r>
    </w:p>
    <w:p w14:paraId="13913B4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&lt;pointerType type="P0" is_volatile="1" ref="B0"/&gt;</w:t>
      </w:r>
    </w:p>
    <w:p w14:paraId="459B1E81" w14:textId="77777777" w:rsidR="00E14A32" w:rsidRDefault="00E14A32">
      <w:pPr>
        <w:rPr>
          <w:rFonts w:hint="eastAsia"/>
        </w:rPr>
      </w:pPr>
    </w:p>
    <w:p w14:paraId="6AEE184C" w14:textId="77777777" w:rsidR="00E14A32" w:rsidRDefault="00FD6D4A">
      <w:pPr>
        <w:pStyle w:val="2"/>
      </w:pPr>
      <w:bookmarkStart w:id="860" w:name="_3whwml4" w:colFirst="0" w:colLast="0"/>
      <w:bookmarkStart w:id="861" w:name="_Toc462915890"/>
      <w:bookmarkEnd w:id="860"/>
      <w:r>
        <w:rPr>
          <w:rFonts w:ascii="SimSun" w:eastAsia="SimSun" w:hAnsi="SimSun" w:cs="SimSun"/>
        </w:rPr>
        <w:t>3.5 pointerType要素</w:t>
      </w:r>
      <w:bookmarkEnd w:id="861"/>
    </w:p>
    <w:p w14:paraId="4B2708DB" w14:textId="77777777" w:rsidR="00E14A32" w:rsidRDefault="00FD6D4A">
      <w:pPr>
        <w:ind w:firstLine="210"/>
        <w:rPr>
          <w:rFonts w:hint="eastAsia"/>
        </w:rPr>
      </w:pPr>
      <w:r>
        <w:rPr>
          <w:rFonts w:ascii="SimSun" w:eastAsia="SimSun" w:hAnsi="SimSun" w:cs="SimSun"/>
        </w:rPr>
        <w:t>pointerType要素はポインタのデータ型を定義する。</w:t>
      </w:r>
    </w:p>
    <w:p w14:paraId="338B8D1B" w14:textId="77777777" w:rsidR="00E14A32" w:rsidRDefault="00FD6D4A">
      <w:pPr>
        <w:ind w:firstLine="210"/>
        <w:rPr>
          <w:rFonts w:hint="eastAsia"/>
        </w:rPr>
      </w:pPr>
      <w:r>
        <w:rPr>
          <w:rFonts w:ascii="ＭＳ Ｐゴシック" w:eastAsia="ＭＳ Ｐゴシック" w:hAnsi="ＭＳ Ｐゴシック" w:cs="ＭＳ Ｐゴシック"/>
        </w:rPr>
        <w:t>&lt;pointerType/&gt;</w:t>
      </w:r>
    </w:p>
    <w:p w14:paraId="0BB10C98" w14:textId="77777777" w:rsidR="00E14A32" w:rsidRDefault="00FD6D4A">
      <w:pPr>
        <w:rPr>
          <w:rFonts w:hint="eastAsia"/>
        </w:rPr>
      </w:pPr>
      <w:r>
        <w:rPr>
          <w:rFonts w:ascii="ＭＳ Ｐゴシック" w:eastAsia="ＭＳ Ｐゴシック" w:hAnsi="ＭＳ Ｐゴシック" w:cs="ＭＳ Ｐゴシック"/>
        </w:rPr>
        <w:t>属性（必須）: type, ref</w:t>
      </w:r>
    </w:p>
    <w:p w14:paraId="223CD725" w14:textId="77777777" w:rsidR="00E14A32" w:rsidRDefault="00FD6D4A">
      <w:pPr>
        <w:rPr>
          <w:rFonts w:hint="eastAsia"/>
        </w:rPr>
      </w:pPr>
      <w:r>
        <w:rPr>
          <w:rFonts w:ascii="ＭＳ Ｐゴシック" w:eastAsia="ＭＳ Ｐゴシック" w:hAnsi="ＭＳ Ｐゴシック" w:cs="ＭＳ Ｐゴシック"/>
        </w:rPr>
        <w:t>属性（optional）: データ型定義要素属性</w:t>
      </w:r>
    </w:p>
    <w:p w14:paraId="13167B90" w14:textId="77777777" w:rsidR="00E14A32" w:rsidRDefault="00E14A32">
      <w:pPr>
        <w:ind w:firstLine="210"/>
        <w:rPr>
          <w:rFonts w:hint="eastAsia"/>
        </w:rPr>
      </w:pPr>
    </w:p>
    <w:p w14:paraId="608F03F9" w14:textId="77777777" w:rsidR="00E14A32" w:rsidRDefault="00FD6D4A">
      <w:pPr>
        <w:ind w:firstLine="210"/>
        <w:rPr>
          <w:rFonts w:hint="eastAsia"/>
        </w:rPr>
      </w:pPr>
      <w:r>
        <w:rPr>
          <w:rFonts w:ascii="SimSun" w:eastAsia="SimSun" w:hAnsi="SimSun" w:cs="SimSun"/>
        </w:rPr>
        <w:t>以下の属性を持つ。</w:t>
      </w:r>
    </w:p>
    <w:p w14:paraId="69985E4B" w14:textId="77777777" w:rsidR="00E14A32" w:rsidRDefault="00FD6D4A">
      <w:pPr>
        <w:numPr>
          <w:ilvl w:val="0"/>
          <w:numId w:val="7"/>
        </w:numPr>
        <w:ind w:hanging="240"/>
        <w:rPr>
          <w:rFonts w:hint="eastAsia"/>
        </w:rPr>
      </w:pPr>
      <w:r>
        <w:rPr>
          <w:rFonts w:ascii="Arial Unicode MS" w:eastAsia="Arial Unicode MS" w:hAnsi="Arial Unicode MS" w:cs="Arial Unicode MS"/>
        </w:rPr>
        <w:lastRenderedPageBreak/>
        <w:t>type　－　この型に与えられたデータ型識別名</w:t>
      </w:r>
    </w:p>
    <w:p w14:paraId="1566403C" w14:textId="77777777" w:rsidR="00E14A32" w:rsidRDefault="00FD6D4A">
      <w:pPr>
        <w:numPr>
          <w:ilvl w:val="0"/>
          <w:numId w:val="7"/>
        </w:numPr>
        <w:ind w:hanging="240"/>
        <w:rPr>
          <w:rFonts w:hint="eastAsia"/>
        </w:rPr>
      </w:pPr>
      <w:r>
        <w:rPr>
          <w:rFonts w:ascii="Arial Unicode MS" w:eastAsia="Arial Unicode MS" w:hAnsi="Arial Unicode MS" w:cs="Arial Unicode MS"/>
        </w:rPr>
        <w:t>ref　－　このポインタが指すデータのデータ型識別名</w:t>
      </w:r>
    </w:p>
    <w:p w14:paraId="0EBB013C" w14:textId="77777777" w:rsidR="00E14A32" w:rsidRDefault="00E14A32">
      <w:pPr>
        <w:rPr>
          <w:rFonts w:hint="eastAsia"/>
        </w:rPr>
      </w:pPr>
    </w:p>
    <w:p w14:paraId="372B208E" w14:textId="77777777" w:rsidR="00E14A32" w:rsidRDefault="00FD6D4A">
      <w:pPr>
        <w:ind w:firstLine="210"/>
        <w:rPr>
          <w:rFonts w:hint="eastAsia"/>
        </w:rPr>
      </w:pPr>
      <w:r>
        <w:rPr>
          <w:rFonts w:ascii="SimSun" w:eastAsia="SimSun" w:hAnsi="SimSun" w:cs="SimSun"/>
        </w:rPr>
        <w:t>pointerType要素は、子要素を持たない。</w:t>
      </w:r>
    </w:p>
    <w:p w14:paraId="0C8CC58D" w14:textId="77777777" w:rsidR="00E14A32" w:rsidRDefault="00E14A32">
      <w:pPr>
        <w:rPr>
          <w:rFonts w:hint="eastAsia"/>
        </w:rPr>
      </w:pPr>
    </w:p>
    <w:p w14:paraId="0F835D29" w14:textId="77777777" w:rsidR="00E14A32" w:rsidRDefault="00FD6D4A">
      <w:pPr>
        <w:tabs>
          <w:tab w:val="left" w:pos="1590"/>
        </w:tabs>
        <w:rPr>
          <w:rFonts w:hint="eastAsia"/>
        </w:rPr>
      </w:pPr>
      <w:r>
        <w:rPr>
          <w:rFonts w:ascii="SimSun" w:eastAsia="SimSun" w:hAnsi="SimSun" w:cs="SimSun"/>
        </w:rPr>
        <w:t>例:</w:t>
      </w:r>
    </w:p>
    <w:p w14:paraId="3D99A471" w14:textId="77777777" w:rsidR="00E14A32" w:rsidRDefault="00FD6D4A">
      <w:pPr>
        <w:ind w:firstLine="210"/>
        <w:rPr>
          <w:rFonts w:hint="eastAsia"/>
        </w:rPr>
      </w:pPr>
      <w:r>
        <w:rPr>
          <w:rFonts w:ascii="Arial Unicode MS" w:eastAsia="Arial Unicode MS" w:hAnsi="Arial Unicode MS" w:cs="Arial Unicode MS"/>
        </w:rPr>
        <w:t>"int *" に対応するデータ型定義は以下のようになる。</w:t>
      </w:r>
    </w:p>
    <w:p w14:paraId="4A4665E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&lt;pointerType type=”P0123” ref=”int”/&gt;</w:t>
      </w:r>
    </w:p>
    <w:p w14:paraId="09BF58FC" w14:textId="77777777" w:rsidR="00E14A32" w:rsidRDefault="00E14A32">
      <w:pPr>
        <w:rPr>
          <w:rFonts w:hint="eastAsia"/>
        </w:rPr>
      </w:pPr>
    </w:p>
    <w:p w14:paraId="0CC572C6" w14:textId="77777777" w:rsidR="00E14A32" w:rsidRDefault="00FD6D4A">
      <w:pPr>
        <w:pStyle w:val="2"/>
      </w:pPr>
      <w:bookmarkStart w:id="862" w:name="_qsh70q" w:colFirst="0" w:colLast="0"/>
      <w:bookmarkStart w:id="863" w:name="_Toc462915891"/>
      <w:bookmarkEnd w:id="862"/>
      <w:r>
        <w:rPr>
          <w:rFonts w:ascii="SimSun" w:eastAsia="SimSun" w:hAnsi="SimSun" w:cs="SimSun"/>
        </w:rPr>
        <w:t>3.6 functionType要素</w:t>
      </w:r>
      <w:bookmarkEnd w:id="863"/>
    </w:p>
    <w:p w14:paraId="0DD0C463" w14:textId="77777777" w:rsidR="00E14A32" w:rsidRDefault="00FD6D4A">
      <w:pPr>
        <w:rPr>
          <w:rFonts w:hint="eastAsia"/>
        </w:rPr>
      </w:pPr>
      <w:r>
        <w:rPr>
          <w:rFonts w:ascii="SimSun" w:eastAsia="SimSun" w:hAnsi="SimSun" w:cs="SimSun"/>
        </w:rPr>
        <w:t>funtionType要素は、関数型を定義する。</w:t>
      </w:r>
    </w:p>
    <w:p w14:paraId="1D0AD51F" w14:textId="77777777" w:rsidR="00E14A32" w:rsidRDefault="00FD6D4A">
      <w:pPr>
        <w:ind w:firstLine="210"/>
        <w:rPr>
          <w:rFonts w:hint="eastAsia"/>
        </w:rPr>
      </w:pPr>
      <w:r>
        <w:rPr>
          <w:rFonts w:ascii="ＭＳ Ｐゴシック" w:eastAsia="ＭＳ Ｐゴシック" w:hAnsi="ＭＳ Ｐゴシック" w:cs="ＭＳ Ｐゴシック"/>
        </w:rPr>
        <w:t>&lt;functionType&gt;</w:t>
      </w:r>
    </w:p>
    <w:p w14:paraId="439EC0DB" w14:textId="77777777" w:rsidR="00E14A32" w:rsidRDefault="00FD6D4A">
      <w:pPr>
        <w:ind w:firstLine="210"/>
        <w:rPr>
          <w:rFonts w:hint="eastAsia"/>
        </w:rPr>
      </w:pPr>
      <w:r>
        <w:rPr>
          <w:rFonts w:ascii="ＭＳ Ｐゴシック" w:eastAsia="ＭＳ Ｐゴシック" w:hAnsi="ＭＳ Ｐゴシック" w:cs="ＭＳ Ｐゴシック"/>
        </w:rPr>
        <w:t xml:space="preserve">　　[ params要素（5.3.4節） ]</w:t>
      </w:r>
    </w:p>
    <w:p w14:paraId="3C596D0C" w14:textId="77777777" w:rsidR="00E14A32" w:rsidRDefault="00FD6D4A">
      <w:pPr>
        <w:ind w:firstLine="210"/>
        <w:rPr>
          <w:rFonts w:hint="eastAsia"/>
        </w:rPr>
      </w:pPr>
      <w:r>
        <w:rPr>
          <w:rFonts w:ascii="ＭＳ Ｐゴシック" w:eastAsia="ＭＳ Ｐゴシック" w:hAnsi="ＭＳ Ｐゴシック" w:cs="ＭＳ Ｐゴシック"/>
        </w:rPr>
        <w:t>&lt;/functionType&gt;</w:t>
      </w:r>
    </w:p>
    <w:p w14:paraId="4DB936E1" w14:textId="77777777" w:rsidR="00E14A32" w:rsidRDefault="00FD6D4A">
      <w:pPr>
        <w:rPr>
          <w:rFonts w:hint="eastAsia"/>
        </w:rPr>
      </w:pPr>
      <w:r>
        <w:rPr>
          <w:rFonts w:ascii="ＭＳ Ｐゴシック" w:eastAsia="ＭＳ Ｐゴシック" w:hAnsi="ＭＳ Ｐゴシック" w:cs="ＭＳ Ｐゴシック"/>
        </w:rPr>
        <w:t>属性（必須）: type, return_type</w:t>
      </w:r>
    </w:p>
    <w:p w14:paraId="557B478E" w14:textId="77777777" w:rsidR="00E14A32" w:rsidRDefault="00FD6D4A">
      <w:pPr>
        <w:rPr>
          <w:rFonts w:hint="eastAsia"/>
        </w:rPr>
      </w:pPr>
      <w:r>
        <w:rPr>
          <w:rFonts w:ascii="ＭＳ Ｐゴシック" w:eastAsia="ＭＳ Ｐゴシック" w:hAnsi="ＭＳ Ｐゴシック" w:cs="ＭＳ Ｐゴシック"/>
        </w:rPr>
        <w:t>属性（optional）: is_inline</w:t>
      </w:r>
    </w:p>
    <w:p w14:paraId="7574E90D" w14:textId="77777777" w:rsidR="00E14A32" w:rsidRDefault="00E14A32">
      <w:pPr>
        <w:rPr>
          <w:rFonts w:hint="eastAsia"/>
        </w:rPr>
      </w:pPr>
    </w:p>
    <w:p w14:paraId="211D8917" w14:textId="77777777" w:rsidR="00E14A32" w:rsidRDefault="00FD6D4A">
      <w:pPr>
        <w:numPr>
          <w:ilvl w:val="0"/>
          <w:numId w:val="9"/>
        </w:numPr>
        <w:ind w:hanging="240"/>
        <w:rPr>
          <w:rFonts w:hint="eastAsia"/>
        </w:rPr>
      </w:pPr>
      <w:r>
        <w:rPr>
          <w:rFonts w:ascii="Arial Unicode MS" w:eastAsia="Arial Unicode MS" w:hAnsi="Arial Unicode MS" w:cs="Arial Unicode MS"/>
        </w:rPr>
        <w:t>type　－　この関数型に与えられたデータ型識別名</w:t>
      </w:r>
    </w:p>
    <w:p w14:paraId="05210A74" w14:textId="77777777" w:rsidR="00E14A32" w:rsidRDefault="00FD6D4A">
      <w:pPr>
        <w:numPr>
          <w:ilvl w:val="0"/>
          <w:numId w:val="9"/>
        </w:numPr>
        <w:ind w:hanging="240"/>
        <w:rPr>
          <w:rFonts w:hint="eastAsia"/>
        </w:rPr>
      </w:pPr>
      <w:r>
        <w:rPr>
          <w:rFonts w:ascii="Arial Unicode MS" w:eastAsia="Arial Unicode MS" w:hAnsi="Arial Unicode MS" w:cs="Arial Unicode MS"/>
        </w:rPr>
        <w:t>return_type　－　この関数型が返すデータのデータ型識別名</w:t>
      </w:r>
    </w:p>
    <w:p w14:paraId="5F9AC879" w14:textId="77777777" w:rsidR="00E14A32" w:rsidRDefault="00FD6D4A">
      <w:pPr>
        <w:numPr>
          <w:ilvl w:val="0"/>
          <w:numId w:val="9"/>
        </w:numPr>
        <w:ind w:hanging="240"/>
        <w:rPr>
          <w:rFonts w:hint="eastAsia"/>
        </w:rPr>
      </w:pPr>
      <w:r>
        <w:rPr>
          <w:rFonts w:ascii="Arial Unicode MS" w:eastAsia="Arial Unicode MS" w:hAnsi="Arial Unicode MS" w:cs="Arial Unicode MS"/>
        </w:rPr>
        <w:t>is_inline　－　この関数型がinline型であるかどうかの情報、0 または 1、false または true</w:t>
      </w:r>
      <w:r>
        <w:rPr>
          <w:rFonts w:ascii="Arial Unicode MS" w:eastAsia="Arial Unicode MS" w:hAnsi="Arial Unicode MS" w:cs="Arial Unicode MS"/>
        </w:rPr>
        <w:br/>
        <w:t xml:space="preserve">　　　　　　　</w:t>
      </w:r>
      <w:r>
        <w:rPr>
          <w:rFonts w:ascii="SimSun" w:eastAsia="SimSun" w:hAnsi="SimSun" w:cs="SimSun"/>
        </w:rPr>
        <w:t>省略時はfalse</w:t>
      </w:r>
      <w:r>
        <w:rPr>
          <w:rFonts w:ascii="Arial Unicode MS" w:eastAsia="Arial Unicode MS" w:hAnsi="Arial Unicode MS" w:cs="Arial Unicode MS"/>
        </w:rPr>
        <w:t>を意味する。</w:t>
      </w:r>
    </w:p>
    <w:p w14:paraId="5009BCF9" w14:textId="77777777" w:rsidR="00E14A32" w:rsidRDefault="00E14A32">
      <w:pPr>
        <w:rPr>
          <w:rFonts w:hint="eastAsia"/>
        </w:rPr>
      </w:pPr>
    </w:p>
    <w:p w14:paraId="20A36F54" w14:textId="77777777" w:rsidR="00E14A32" w:rsidRDefault="00FD6D4A">
      <w:pPr>
        <w:rPr>
          <w:rFonts w:hint="eastAsia"/>
        </w:rPr>
      </w:pPr>
      <w:r>
        <w:rPr>
          <w:rFonts w:ascii="Arial Unicode MS" w:eastAsia="Arial Unicode MS" w:hAnsi="Arial Unicode MS" w:cs="Arial Unicode MS"/>
        </w:rPr>
        <w:t>プロトタイプ宣言がある場合には、引数のXML要素に対応するparams要素を含む。</w:t>
      </w:r>
    </w:p>
    <w:p w14:paraId="38F2BF4F" w14:textId="77777777" w:rsidR="00E14A32" w:rsidRDefault="00E14A32">
      <w:pPr>
        <w:rPr>
          <w:rFonts w:hint="eastAsia"/>
        </w:rPr>
      </w:pPr>
    </w:p>
    <w:p w14:paraId="53A212B7" w14:textId="77777777" w:rsidR="00E14A32" w:rsidRDefault="00FD6D4A">
      <w:pPr>
        <w:rPr>
          <w:rFonts w:hint="eastAsia"/>
        </w:rPr>
      </w:pPr>
      <w:r>
        <w:rPr>
          <w:rFonts w:ascii="SimSun" w:eastAsia="SimSun" w:hAnsi="SimSun" w:cs="SimSun"/>
        </w:rPr>
        <w:t>例:</w:t>
      </w:r>
    </w:p>
    <w:p w14:paraId="0BB4C83B" w14:textId="77777777" w:rsidR="00E14A32" w:rsidRDefault="00FD6D4A">
      <w:pPr>
        <w:ind w:firstLine="210"/>
        <w:rPr>
          <w:rFonts w:hint="eastAsia"/>
        </w:rPr>
      </w:pPr>
      <w:r>
        <w:rPr>
          <w:rFonts w:ascii="Arial Unicode MS" w:eastAsia="Arial Unicode MS" w:hAnsi="Arial Unicode MS" w:cs="Arial Unicode MS"/>
        </w:rPr>
        <w:t>"double foo(int a,int b)" のfooに対するデータ型は以下のようになる。</w:t>
      </w:r>
    </w:p>
    <w:p w14:paraId="3172396E" w14:textId="77777777" w:rsidR="00E14A32" w:rsidRDefault="00E14A32">
      <w:pPr>
        <w:rPr>
          <w:rFonts w:hint="eastAsia"/>
        </w:rPr>
      </w:pPr>
    </w:p>
    <w:p w14:paraId="0611FB1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&lt;functionType type="F0457" return_type="double"&gt;</w:t>
      </w:r>
    </w:p>
    <w:p w14:paraId="7AD9874D"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&lt;params&gt;</w:t>
      </w:r>
    </w:p>
    <w:p w14:paraId="062883C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&lt;name type="int"&gt;a&lt;/name&gt;</w:t>
      </w:r>
    </w:p>
    <w:p w14:paraId="5B54CF1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&lt;name type="int"&gt;b&lt;/name&gt;</w:t>
      </w:r>
    </w:p>
    <w:p w14:paraId="5F99CF71"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&lt;/params&gt;</w:t>
      </w:r>
    </w:p>
    <w:p w14:paraId="2AB80854"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&lt;/fucntionType&gt;</w:t>
      </w:r>
    </w:p>
    <w:p w14:paraId="71245607" w14:textId="77777777" w:rsidR="00E14A32" w:rsidRDefault="00E14A32">
      <w:pPr>
        <w:rPr>
          <w:rFonts w:hint="eastAsia"/>
        </w:rPr>
      </w:pPr>
    </w:p>
    <w:p w14:paraId="1A0550BE" w14:textId="77777777" w:rsidR="00E14A32" w:rsidRDefault="00FD6D4A">
      <w:pPr>
        <w:pStyle w:val="2"/>
      </w:pPr>
      <w:bookmarkStart w:id="864" w:name="_1pxezwc" w:colFirst="0" w:colLast="0"/>
      <w:bookmarkStart w:id="865" w:name="_Toc462915892"/>
      <w:bookmarkEnd w:id="864"/>
      <w:r>
        <w:rPr>
          <w:rFonts w:ascii="SimSun" w:eastAsia="SimSun" w:hAnsi="SimSun" w:cs="SimSun"/>
        </w:rPr>
        <w:t>3.7 arrayType要素</w:t>
      </w:r>
      <w:bookmarkEnd w:id="865"/>
    </w:p>
    <w:p w14:paraId="58F748C9" w14:textId="77777777" w:rsidR="00E14A32" w:rsidRDefault="00FD6D4A">
      <w:pPr>
        <w:ind w:firstLine="210"/>
        <w:rPr>
          <w:rFonts w:hint="eastAsia"/>
        </w:rPr>
      </w:pPr>
      <w:r>
        <w:rPr>
          <w:rFonts w:ascii="SimSun" w:eastAsia="SimSun" w:hAnsi="SimSun" w:cs="SimSun"/>
        </w:rPr>
        <w:t>arrayType要素は、配列データ型を定義する。</w:t>
      </w:r>
    </w:p>
    <w:p w14:paraId="21B036F7" w14:textId="77777777" w:rsidR="00E14A32" w:rsidRDefault="00FD6D4A">
      <w:pPr>
        <w:ind w:firstLine="210"/>
        <w:rPr>
          <w:rFonts w:hint="eastAsia"/>
        </w:rPr>
      </w:pPr>
      <w:r>
        <w:rPr>
          <w:rFonts w:ascii="ＭＳ Ｐゴシック" w:eastAsia="ＭＳ Ｐゴシック" w:hAnsi="ＭＳ Ｐゴシック" w:cs="ＭＳ Ｐゴシック"/>
        </w:rPr>
        <w:t>&lt;arrayType&gt;</w:t>
      </w:r>
    </w:p>
    <w:p w14:paraId="00396372" w14:textId="77777777" w:rsidR="00E14A32" w:rsidRDefault="00FD6D4A">
      <w:pPr>
        <w:ind w:firstLine="210"/>
        <w:rPr>
          <w:rFonts w:hint="eastAsia"/>
        </w:rPr>
      </w:pPr>
      <w:r>
        <w:rPr>
          <w:rFonts w:ascii="ＭＳ Ｐゴシック" w:eastAsia="ＭＳ Ｐゴシック" w:hAnsi="ＭＳ Ｐゴシック" w:cs="ＭＳ Ｐゴシック"/>
        </w:rPr>
        <w:t xml:space="preserve">  [ arraySize要素]</w:t>
      </w:r>
    </w:p>
    <w:p w14:paraId="34A8CB5B" w14:textId="77777777" w:rsidR="00E14A32" w:rsidRDefault="00FD6D4A">
      <w:pPr>
        <w:ind w:firstLine="210"/>
        <w:rPr>
          <w:rFonts w:hint="eastAsia"/>
        </w:rPr>
      </w:pPr>
      <w:r>
        <w:rPr>
          <w:rFonts w:ascii="ＭＳ Ｐゴシック" w:eastAsia="ＭＳ Ｐゴシック" w:hAnsi="ＭＳ Ｐゴシック" w:cs="ＭＳ Ｐゴシック"/>
        </w:rPr>
        <w:t>&lt;/arrayType&gt;</w:t>
      </w:r>
    </w:p>
    <w:p w14:paraId="4A8E2BB7" w14:textId="77777777" w:rsidR="00E14A32" w:rsidRDefault="00FD6D4A">
      <w:pPr>
        <w:rPr>
          <w:rFonts w:hint="eastAsia"/>
        </w:rPr>
      </w:pPr>
      <w:r>
        <w:rPr>
          <w:rFonts w:ascii="ＭＳ Ｐゴシック" w:eastAsia="ＭＳ Ｐゴシック" w:hAnsi="ＭＳ Ｐゴシック" w:cs="ＭＳ Ｐゴシック"/>
        </w:rPr>
        <w:t>属性（必須）: type, element_type</w:t>
      </w:r>
    </w:p>
    <w:p w14:paraId="4B2FE28C" w14:textId="77777777" w:rsidR="00E14A32" w:rsidRDefault="00FD6D4A">
      <w:pPr>
        <w:rPr>
          <w:rFonts w:hint="eastAsia"/>
        </w:rPr>
      </w:pPr>
      <w:r>
        <w:rPr>
          <w:rFonts w:ascii="ＭＳ Ｐゴシック" w:eastAsia="ＭＳ Ｐゴシック" w:hAnsi="ＭＳ Ｐゴシック" w:cs="ＭＳ Ｐゴシック"/>
        </w:rPr>
        <w:t>属性（optional）: array_size, データ型定義要素属性</w:t>
      </w:r>
    </w:p>
    <w:p w14:paraId="0712F140" w14:textId="77777777" w:rsidR="00E14A32" w:rsidRDefault="00E14A32">
      <w:pPr>
        <w:rPr>
          <w:rFonts w:hint="eastAsia"/>
        </w:rPr>
      </w:pPr>
    </w:p>
    <w:p w14:paraId="7CBDD64C" w14:textId="77777777" w:rsidR="00E14A32" w:rsidRDefault="00FD6D4A">
      <w:pPr>
        <w:ind w:firstLine="210"/>
        <w:rPr>
          <w:rFonts w:hint="eastAsia"/>
        </w:rPr>
      </w:pPr>
      <w:r>
        <w:rPr>
          <w:rFonts w:ascii="SimSun" w:eastAsia="SimSun" w:hAnsi="SimSun" w:cs="SimSun"/>
        </w:rPr>
        <w:t>arrayType要素は以下の属性を持つ。</w:t>
      </w:r>
    </w:p>
    <w:p w14:paraId="19D32EB4" w14:textId="77777777" w:rsidR="00E14A32" w:rsidRDefault="00FD6D4A">
      <w:pPr>
        <w:numPr>
          <w:ilvl w:val="0"/>
          <w:numId w:val="4"/>
        </w:numPr>
        <w:ind w:hanging="240"/>
        <w:rPr>
          <w:rFonts w:hint="eastAsia"/>
        </w:rPr>
      </w:pPr>
      <w:r>
        <w:rPr>
          <w:rFonts w:ascii="Arial Unicode MS" w:eastAsia="Arial Unicode MS" w:hAnsi="Arial Unicode MS" w:cs="Arial Unicode MS"/>
        </w:rPr>
        <w:t>type　－　この配列型に与えられたデータ型識別名</w:t>
      </w:r>
    </w:p>
    <w:p w14:paraId="55B36410" w14:textId="77777777" w:rsidR="00E14A32" w:rsidRDefault="00FD6D4A">
      <w:pPr>
        <w:numPr>
          <w:ilvl w:val="0"/>
          <w:numId w:val="4"/>
        </w:numPr>
        <w:ind w:hanging="240"/>
        <w:rPr>
          <w:rFonts w:hint="eastAsia"/>
        </w:rPr>
      </w:pPr>
      <w:r>
        <w:rPr>
          <w:rFonts w:ascii="Arial Unicode MS" w:eastAsia="Arial Unicode MS" w:hAnsi="Arial Unicode MS" w:cs="Arial Unicode MS"/>
        </w:rPr>
        <w:t>element_type　－　配列要素のデータ型識別名</w:t>
      </w:r>
    </w:p>
    <w:p w14:paraId="5E12AE40" w14:textId="77777777" w:rsidR="00E14A32" w:rsidRDefault="00FD6D4A">
      <w:pPr>
        <w:numPr>
          <w:ilvl w:val="0"/>
          <w:numId w:val="4"/>
        </w:numPr>
        <w:ind w:hanging="240"/>
        <w:rPr>
          <w:rFonts w:hint="eastAsia"/>
        </w:rPr>
      </w:pPr>
      <w:r>
        <w:rPr>
          <w:rFonts w:ascii="Arial Unicode MS" w:eastAsia="Arial Unicode MS" w:hAnsi="Arial Unicode MS" w:cs="Arial Unicode MS"/>
        </w:rPr>
        <w:t>array_size　－　配列のサイズ（要素数）。array_sizeと子要素のarraySizeを省略した場合は、サイズ未指定を意味する。array_size属性は子要素のarraySizeと同時に指定することはできない。</w:t>
      </w:r>
    </w:p>
    <w:p w14:paraId="0DB3B16F" w14:textId="77777777" w:rsidR="00E14A32" w:rsidRDefault="00E14A32">
      <w:pPr>
        <w:rPr>
          <w:rFonts w:hint="eastAsia"/>
        </w:rPr>
      </w:pPr>
    </w:p>
    <w:p w14:paraId="41AA9D2E" w14:textId="77777777" w:rsidR="00E14A32" w:rsidRDefault="00FD6D4A">
      <w:pPr>
        <w:rPr>
          <w:rFonts w:hint="eastAsia"/>
        </w:rPr>
      </w:pPr>
      <w:r>
        <w:rPr>
          <w:rFonts w:ascii="SimSun" w:eastAsia="SimSun" w:hAnsi="SimSun" w:cs="SimSun"/>
        </w:rPr>
        <w:t>以下の子要素を持つ。</w:t>
      </w:r>
    </w:p>
    <w:p w14:paraId="495CCDD8" w14:textId="77777777" w:rsidR="00E14A32" w:rsidRDefault="00FD6D4A">
      <w:pPr>
        <w:numPr>
          <w:ilvl w:val="0"/>
          <w:numId w:val="6"/>
        </w:numPr>
        <w:ind w:hanging="240"/>
        <w:rPr>
          <w:rFonts w:hint="eastAsia"/>
        </w:rPr>
      </w:pPr>
      <w:r>
        <w:rPr>
          <w:rFonts w:ascii="Arial Unicode MS" w:eastAsia="Arial Unicode MS" w:hAnsi="Arial Unicode MS" w:cs="Arial Unicode MS"/>
        </w:rPr>
        <w:lastRenderedPageBreak/>
        <w:t xml:space="preserve">arraySize　－　配列のサイズ（要素数）を表す式。式要素ひとつを子要素に持つ。 </w:t>
      </w:r>
      <w:r>
        <w:rPr>
          <w:rFonts w:ascii="Arial Unicode MS" w:eastAsia="Arial Unicode MS" w:hAnsi="Arial Unicode MS" w:cs="Arial Unicode MS"/>
        </w:rPr>
        <w:br/>
        <w:t>サイズを数値で表現できない場合や、可変長配列の場合に指定する。arrayType要素がarraySize要素を持つ場合、array_size属性の値は"*"とする。</w:t>
      </w:r>
    </w:p>
    <w:p w14:paraId="0851B309" w14:textId="77777777" w:rsidR="00E14A32" w:rsidRDefault="00E14A32">
      <w:pPr>
        <w:rPr>
          <w:rFonts w:hint="eastAsia"/>
        </w:rPr>
      </w:pPr>
    </w:p>
    <w:p w14:paraId="414E1266" w14:textId="77777777" w:rsidR="00E14A32" w:rsidRDefault="00FD6D4A">
      <w:pPr>
        <w:rPr>
          <w:rFonts w:hint="eastAsia"/>
        </w:rPr>
      </w:pPr>
      <w:r>
        <w:rPr>
          <w:rFonts w:ascii="SimSun" w:eastAsia="SimSun" w:hAnsi="SimSun" w:cs="SimSun"/>
        </w:rPr>
        <w:t>例:</w:t>
      </w:r>
    </w:p>
    <w:p w14:paraId="6B249A62" w14:textId="77777777" w:rsidR="00E14A32" w:rsidRDefault="00FD6D4A">
      <w:pPr>
        <w:ind w:firstLine="210"/>
        <w:rPr>
          <w:rFonts w:hint="eastAsia"/>
        </w:rPr>
      </w:pPr>
      <w:r>
        <w:rPr>
          <w:rFonts w:ascii="Arial Unicode MS" w:eastAsia="Arial Unicode MS" w:hAnsi="Arial Unicode MS" w:cs="Arial Unicode MS"/>
        </w:rPr>
        <w:t>"int a[10]"のaに対するtype_entryは以下のようになる。</w:t>
      </w:r>
    </w:p>
    <w:p w14:paraId="76439ECE" w14:textId="77777777" w:rsidR="00E14A32" w:rsidRDefault="00FD6D4A">
      <w:pPr>
        <w:rPr>
          <w:rFonts w:hint="eastAsia"/>
        </w:rPr>
      </w:pPr>
      <w:r>
        <w:rPr>
          <w:rFonts w:ascii="ＭＳ Ｐゴシック" w:eastAsia="ＭＳ Ｐゴシック" w:hAnsi="ＭＳ Ｐゴシック" w:cs="ＭＳ Ｐゴシック"/>
          <w:sz w:val="20"/>
          <w:szCs w:val="20"/>
        </w:rPr>
        <w:t>&lt;arrayType type="A011" element_type="int" array_size="10"/&gt;</w:t>
      </w:r>
    </w:p>
    <w:p w14:paraId="1B3032C2" w14:textId="77777777" w:rsidR="00E14A32" w:rsidRDefault="00FD6D4A">
      <w:pPr>
        <w:pStyle w:val="2"/>
      </w:pPr>
      <w:bookmarkStart w:id="866" w:name="_2p2csry" w:colFirst="0" w:colLast="0"/>
      <w:bookmarkStart w:id="867" w:name="_Toc462915893"/>
      <w:bookmarkEnd w:id="866"/>
      <w:r>
        <w:rPr>
          <w:rFonts w:ascii="SimSun" w:eastAsia="SimSun" w:hAnsi="SimSun" w:cs="SimSun"/>
        </w:rPr>
        <w:t>3.8 unionType要素</w:t>
      </w:r>
      <w:bookmarkEnd w:id="867"/>
    </w:p>
    <w:p w14:paraId="231801F0" w14:textId="77777777" w:rsidR="00E14A32" w:rsidRDefault="00FD6D4A">
      <w:pPr>
        <w:ind w:firstLine="210"/>
        <w:rPr>
          <w:rFonts w:hint="eastAsia"/>
        </w:rPr>
      </w:pPr>
      <w:r>
        <w:rPr>
          <w:rFonts w:ascii="SimSun" w:eastAsia="SimSun" w:hAnsi="SimSun" w:cs="SimSun"/>
        </w:rPr>
        <w:t>union(共用体)データ型は、unionType要素で定義する。</w:t>
      </w:r>
    </w:p>
    <w:p w14:paraId="6B0F1646"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&lt;unionType&gt;</w:t>
      </w:r>
    </w:p>
    <w:p w14:paraId="3CD65D36"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symbols要素</w:t>
      </w:r>
    </w:p>
    <w:p w14:paraId="06C2BC1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&lt;/unionType&gt;</w:t>
      </w:r>
    </w:p>
    <w:p w14:paraId="77B72954" w14:textId="77777777" w:rsidR="00E14A32" w:rsidRDefault="00FD6D4A">
      <w:pPr>
        <w:rPr>
          <w:rFonts w:hint="eastAsia"/>
        </w:rPr>
      </w:pPr>
      <w:r>
        <w:rPr>
          <w:rFonts w:ascii="ＭＳ Ｐゴシック" w:eastAsia="ＭＳ Ｐゴシック" w:hAnsi="ＭＳ Ｐゴシック" w:cs="ＭＳ Ｐゴシック"/>
        </w:rPr>
        <w:t>属性（必須）: type</w:t>
      </w:r>
    </w:p>
    <w:p w14:paraId="48B96D55" w14:textId="77777777" w:rsidR="00E14A32" w:rsidRDefault="00FD6D4A">
      <w:pPr>
        <w:rPr>
          <w:rFonts w:hint="eastAsia"/>
        </w:rPr>
      </w:pPr>
      <w:r>
        <w:rPr>
          <w:rFonts w:ascii="ＭＳ Ｐゴシック" w:eastAsia="ＭＳ Ｐゴシック" w:hAnsi="ＭＳ Ｐゴシック" w:cs="ＭＳ Ｐゴシック"/>
        </w:rPr>
        <w:t>属性（optional）: データ型定義要素属性</w:t>
      </w:r>
    </w:p>
    <w:p w14:paraId="0CA42C6D" w14:textId="77777777" w:rsidR="00E14A32" w:rsidRDefault="00E14A32">
      <w:pPr>
        <w:rPr>
          <w:rFonts w:hint="eastAsia"/>
        </w:rPr>
      </w:pPr>
    </w:p>
    <w:p w14:paraId="1148FD36" w14:textId="77777777" w:rsidR="00E14A32" w:rsidRDefault="00FD6D4A">
      <w:pPr>
        <w:ind w:firstLine="210"/>
        <w:rPr>
          <w:rFonts w:hint="eastAsia"/>
        </w:rPr>
      </w:pPr>
      <w:r>
        <w:rPr>
          <w:rFonts w:ascii="SimSun" w:eastAsia="SimSun" w:hAnsi="SimSun" w:cs="SimSun"/>
        </w:rPr>
        <w:t>unionType要素は以下の属性を持つ。</w:t>
      </w:r>
    </w:p>
    <w:p w14:paraId="3826A927" w14:textId="77777777" w:rsidR="00E14A32" w:rsidRDefault="00FD6D4A">
      <w:pPr>
        <w:numPr>
          <w:ilvl w:val="0"/>
          <w:numId w:val="6"/>
        </w:numPr>
        <w:ind w:hanging="240"/>
        <w:rPr>
          <w:rFonts w:hint="eastAsia"/>
        </w:rPr>
      </w:pPr>
      <w:r>
        <w:rPr>
          <w:rFonts w:ascii="Arial Unicode MS" w:eastAsia="Arial Unicode MS" w:hAnsi="Arial Unicode MS" w:cs="Arial Unicode MS"/>
        </w:rPr>
        <w:t>type　－　この共用体型のデータ型識別名</w:t>
      </w:r>
    </w:p>
    <w:p w14:paraId="3E342146" w14:textId="77777777" w:rsidR="00E14A32" w:rsidRDefault="00E14A32">
      <w:pPr>
        <w:rPr>
          <w:rFonts w:hint="eastAsia"/>
        </w:rPr>
      </w:pPr>
    </w:p>
    <w:p w14:paraId="70ED47AE" w14:textId="77777777" w:rsidR="00E14A32" w:rsidRDefault="00FD6D4A">
      <w:pPr>
        <w:ind w:firstLine="210"/>
        <w:rPr>
          <w:rFonts w:hint="eastAsia"/>
        </w:rPr>
      </w:pPr>
      <w:r>
        <w:rPr>
          <w:rFonts w:ascii="SimSun" w:eastAsia="SimSun" w:hAnsi="SimSun" w:cs="SimSun"/>
        </w:rPr>
        <w:t>unionType要素は、メンバに対する識別子の情報であるsymbols要素を持つ。 構造体・共用体のタグ名がある場合には、スコープに対応するシンボルテーブルに定義されている。</w:t>
      </w:r>
    </w:p>
    <w:p w14:paraId="59E3C277" w14:textId="77777777" w:rsidR="00E14A32" w:rsidRDefault="00FD6D4A">
      <w:pPr>
        <w:ind w:firstLine="210"/>
        <w:rPr>
          <w:rFonts w:hint="eastAsia"/>
        </w:rPr>
      </w:pPr>
      <w:r>
        <w:rPr>
          <w:rFonts w:ascii="Arial Unicode MS" w:eastAsia="Arial Unicode MS" w:hAnsi="Arial Unicode MS" w:cs="Arial Unicode MS"/>
        </w:rPr>
        <w:t>メンバのビットフィールドは、id要素の bit_field 属性または id要素の子要素 であるbitField 要素に記述する（4.1節）。</w:t>
      </w:r>
    </w:p>
    <w:p w14:paraId="11A82A92" w14:textId="77777777" w:rsidR="00E14A32" w:rsidRDefault="00E14A32">
      <w:pPr>
        <w:rPr>
          <w:rFonts w:hint="eastAsia"/>
        </w:rPr>
      </w:pPr>
    </w:p>
    <w:p w14:paraId="7B75E69F" w14:textId="77777777" w:rsidR="00E14A32" w:rsidRDefault="00FD6D4A">
      <w:pPr>
        <w:rPr>
          <w:rFonts w:hint="eastAsia"/>
        </w:rPr>
      </w:pPr>
      <w:r>
        <w:rPr>
          <w:rFonts w:ascii="SimSun" w:eastAsia="SimSun" w:hAnsi="SimSun" w:cs="SimSun"/>
        </w:rPr>
        <w:t>structType要素</w:t>
      </w:r>
    </w:p>
    <w:p w14:paraId="751D5BD1" w14:textId="77777777" w:rsidR="00E14A32" w:rsidRDefault="00FD6D4A">
      <w:pPr>
        <w:rPr>
          <w:rFonts w:hint="eastAsia"/>
        </w:rPr>
      </w:pPr>
      <w:r>
        <w:rPr>
          <w:rFonts w:ascii="SimSun" w:eastAsia="SimSun" w:hAnsi="SimSun" w:cs="SimSun"/>
        </w:rPr>
        <w:t>構造体を表現する。</w:t>
      </w:r>
    </w:p>
    <w:p w14:paraId="02585D16" w14:textId="77777777" w:rsidR="00E14A32" w:rsidRDefault="00FD6D4A">
      <w:pPr>
        <w:rPr>
          <w:rFonts w:hint="eastAsia"/>
        </w:rPr>
      </w:pPr>
      <w:r>
        <w:t>&lt;structType&gt;</w:t>
      </w:r>
    </w:p>
    <w:p w14:paraId="12F7C7B9" w14:textId="77777777" w:rsidR="00E14A32" w:rsidRDefault="00FD6D4A">
      <w:pPr>
        <w:rPr>
          <w:rFonts w:hint="eastAsia"/>
        </w:rPr>
      </w:pPr>
      <w:r>
        <w:rPr>
          <w:rFonts w:ascii="SimSun" w:eastAsia="SimSun" w:hAnsi="SimSun" w:cs="SimSun"/>
        </w:rPr>
        <w:t xml:space="preserve">  symbols要素(4.3節)</w:t>
      </w:r>
    </w:p>
    <w:p w14:paraId="46B5B690" w14:textId="77777777" w:rsidR="00E14A32" w:rsidRDefault="00FD6D4A">
      <w:pPr>
        <w:rPr>
          <w:rFonts w:hint="eastAsia"/>
        </w:rPr>
      </w:pPr>
      <w:r>
        <w:t>&lt;/structType&gt;</w:t>
      </w:r>
    </w:p>
    <w:p w14:paraId="44297F30" w14:textId="77777777" w:rsidR="00E14A32" w:rsidRDefault="00FD6D4A">
      <w:pPr>
        <w:rPr>
          <w:rFonts w:hint="eastAsia"/>
        </w:rPr>
      </w:pPr>
      <w:r>
        <w:rPr>
          <w:rFonts w:ascii="ＭＳ Ｐゴシック" w:eastAsia="ＭＳ Ｐゴシック" w:hAnsi="ＭＳ Ｐゴシック" w:cs="ＭＳ Ｐゴシック"/>
        </w:rPr>
        <w:t>属性（必須）: type</w:t>
      </w:r>
    </w:p>
    <w:p w14:paraId="07013C38" w14:textId="77777777" w:rsidR="00E14A32" w:rsidRDefault="00FD6D4A">
      <w:pPr>
        <w:rPr>
          <w:rFonts w:hint="eastAsia"/>
        </w:rPr>
      </w:pPr>
      <w:r>
        <w:rPr>
          <w:rFonts w:ascii="ＭＳ Ｐゴシック" w:eastAsia="ＭＳ Ｐゴシック" w:hAnsi="ＭＳ Ｐゴシック" w:cs="ＭＳ Ｐゴシック"/>
        </w:rPr>
        <w:t>属性（optional）: lineno, file, inherited, データ型定義要素属性</w:t>
      </w:r>
    </w:p>
    <w:p w14:paraId="556FD369" w14:textId="77777777" w:rsidR="00E14A32" w:rsidRDefault="00E14A32">
      <w:pPr>
        <w:rPr>
          <w:rFonts w:hint="eastAsia"/>
        </w:rPr>
      </w:pPr>
    </w:p>
    <w:p w14:paraId="3E0E3D49" w14:textId="77777777" w:rsidR="00E14A32" w:rsidRDefault="00FD6D4A">
      <w:pPr>
        <w:ind w:firstLine="210"/>
        <w:rPr>
          <w:rFonts w:hint="eastAsia"/>
        </w:rPr>
      </w:pPr>
      <w:r>
        <w:rPr>
          <w:rFonts w:ascii="SimSun" w:eastAsia="SimSun" w:hAnsi="SimSun" w:cs="SimSun"/>
        </w:rPr>
        <w:t>以下の子要素をもつ。</w:t>
      </w:r>
    </w:p>
    <w:p w14:paraId="4351E0B4" w14:textId="77777777" w:rsidR="00E14A32" w:rsidRDefault="00FD6D4A">
      <w:pPr>
        <w:numPr>
          <w:ilvl w:val="0"/>
          <w:numId w:val="37"/>
        </w:numPr>
        <w:ind w:hanging="240"/>
        <w:contextualSpacing/>
        <w:rPr>
          <w:rFonts w:hint="eastAsia"/>
        </w:rPr>
      </w:pPr>
      <w:r>
        <w:rPr>
          <w:rFonts w:ascii="SimSun" w:eastAsia="SimSun" w:hAnsi="SimSun" w:cs="SimSun"/>
        </w:rPr>
        <w:t>symbols要素　－　メンバのリスト</w:t>
      </w:r>
    </w:p>
    <w:p w14:paraId="3726224C" w14:textId="77777777" w:rsidR="00E14A32" w:rsidRDefault="00E14A32">
      <w:pPr>
        <w:rPr>
          <w:rFonts w:hint="eastAsia"/>
        </w:rPr>
      </w:pPr>
    </w:p>
    <w:p w14:paraId="4CFE8D55" w14:textId="77777777" w:rsidR="00E14A32" w:rsidRDefault="00FD6D4A">
      <w:pPr>
        <w:ind w:firstLine="210"/>
        <w:rPr>
          <w:rFonts w:hint="eastAsia"/>
        </w:rPr>
      </w:pPr>
      <w:r>
        <w:rPr>
          <w:rFonts w:ascii="SimSun" w:eastAsia="SimSun" w:hAnsi="SimSun" w:cs="SimSun"/>
        </w:rPr>
        <w:t>以下の属性をもつ。</w:t>
      </w:r>
    </w:p>
    <w:p w14:paraId="5C80D9E8" w14:textId="77777777" w:rsidR="00E14A32" w:rsidRDefault="00FD6D4A">
      <w:pPr>
        <w:numPr>
          <w:ilvl w:val="0"/>
          <w:numId w:val="6"/>
        </w:numPr>
        <w:ind w:hanging="240"/>
        <w:contextualSpacing/>
        <w:rPr>
          <w:rFonts w:hint="eastAsia"/>
        </w:rPr>
      </w:pPr>
      <w:r>
        <w:rPr>
          <w:rFonts w:ascii="Arial Unicode MS" w:eastAsia="Arial Unicode MS" w:hAnsi="Arial Unicode MS" w:cs="Arial Unicode MS"/>
        </w:rPr>
        <w:t>type（必須）　－　この構造体に与えられたデータ型識別名</w:t>
      </w:r>
    </w:p>
    <w:p w14:paraId="563485ED" w14:textId="77777777" w:rsidR="00E14A32" w:rsidRDefault="00E14A32">
      <w:pPr>
        <w:ind w:firstLine="210"/>
        <w:rPr>
          <w:rFonts w:hint="eastAsia"/>
        </w:rPr>
      </w:pPr>
    </w:p>
    <w:p w14:paraId="3802BD79" w14:textId="77777777" w:rsidR="00E14A32" w:rsidRDefault="00FD6D4A">
      <w:pPr>
        <w:ind w:firstLine="210"/>
        <w:rPr>
          <w:rFonts w:hint="eastAsia"/>
        </w:rPr>
      </w:pPr>
      <w:r>
        <w:rPr>
          <w:rFonts w:ascii="Arial Unicode MS" w:eastAsia="Arial Unicode MS" w:hAnsi="Arial Unicode MS" w:cs="Arial Unicode MS"/>
        </w:rPr>
        <w:t>メンバのビットフィールドは、id要素の bit_field 属性または id要素の子要素 であるbitField要素に記述する（4.1節）。</w:t>
      </w:r>
    </w:p>
    <w:p w14:paraId="5C2BA5C5" w14:textId="77777777" w:rsidR="00E14A32" w:rsidRDefault="00FD6D4A">
      <w:pPr>
        <w:ind w:firstLine="210"/>
        <w:rPr>
          <w:rFonts w:hint="eastAsia"/>
        </w:rPr>
      </w:pPr>
      <w:r>
        <w:rPr>
          <w:rFonts w:ascii="SimSun" w:eastAsia="SimSun" w:hAnsi="SimSun" w:cs="SimSun"/>
        </w:rPr>
        <w:t>構造体またはメンバの名前は、同じtype属性をもつid要素で指定する。</w:t>
      </w:r>
    </w:p>
    <w:p w14:paraId="1183561A" w14:textId="77777777" w:rsidR="00E14A32" w:rsidRDefault="00E14A32">
      <w:pPr>
        <w:ind w:firstLine="210"/>
        <w:rPr>
          <w:rFonts w:hint="eastAsia"/>
        </w:rPr>
      </w:pPr>
    </w:p>
    <w:p w14:paraId="768AED9F" w14:textId="77777777" w:rsidR="00E14A32" w:rsidRDefault="00FD6D4A">
      <w:pPr>
        <w:rPr>
          <w:rFonts w:hint="eastAsia"/>
        </w:rPr>
      </w:pPr>
      <w:r>
        <w:rPr>
          <w:rFonts w:ascii="SimSun" w:eastAsia="SimSun" w:hAnsi="SimSun" w:cs="SimSun"/>
        </w:rPr>
        <w:t>例:</w:t>
      </w:r>
    </w:p>
    <w:p w14:paraId="4ACAE638" w14:textId="77777777" w:rsidR="00E14A32" w:rsidRDefault="00FD6D4A">
      <w:pPr>
        <w:ind w:firstLine="210"/>
        <w:rPr>
          <w:rFonts w:hint="eastAsia"/>
        </w:rPr>
      </w:pPr>
      <w:r>
        <w:rPr>
          <w:rFonts w:ascii="SimSun" w:eastAsia="SimSun" w:hAnsi="SimSun" w:cs="SimSun"/>
        </w:rPr>
        <w:t>以下の構造体宣言</w:t>
      </w:r>
    </w:p>
    <w:p w14:paraId="64EEDD1D"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struct {</w:t>
      </w:r>
    </w:p>
    <w:p w14:paraId="3AA59B85"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int x;</w:t>
      </w:r>
    </w:p>
    <w:p w14:paraId="7E4C0C10"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int y : 8;</w:t>
      </w:r>
    </w:p>
    <w:p w14:paraId="4677BE58"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int z : sizeof(int);</w:t>
      </w:r>
    </w:p>
    <w:p w14:paraId="7ACE0B9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w:t>
      </w:r>
    </w:p>
    <w:p w14:paraId="4DA0511D" w14:textId="77777777" w:rsidR="00E14A32" w:rsidRDefault="00FD6D4A">
      <w:pPr>
        <w:rPr>
          <w:rFonts w:hint="eastAsia"/>
        </w:rPr>
      </w:pPr>
      <w:r>
        <w:rPr>
          <w:rFonts w:ascii="Arial Unicode MS" w:eastAsia="Arial Unicode MS" w:hAnsi="Arial Unicode MS" w:cs="Arial Unicode MS"/>
        </w:rPr>
        <w:t>に対するstructType要素は以下のようになる。この構造体のデータ型識別名はS0と定義された。</w:t>
      </w:r>
    </w:p>
    <w:p w14:paraId="1A549FAD"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&lt;stuctType type="S0"&gt;</w:t>
      </w:r>
    </w:p>
    <w:p w14:paraId="3B7E7708" w14:textId="77777777" w:rsidR="00E14A32" w:rsidRDefault="00FD6D4A">
      <w:pPr>
        <w:ind w:firstLine="200"/>
        <w:rPr>
          <w:rFonts w:hint="eastAsia"/>
        </w:rPr>
      </w:pPr>
      <w:r>
        <w:rPr>
          <w:rFonts w:ascii="ＭＳ Ｐゴシック" w:eastAsia="ＭＳ Ｐゴシック" w:hAnsi="ＭＳ Ｐゴシック" w:cs="ＭＳ Ｐゴシック"/>
          <w:sz w:val="20"/>
          <w:szCs w:val="20"/>
        </w:rPr>
        <w:lastRenderedPageBreak/>
        <w:t xml:space="preserve">    &lt;symbols&gt;</w:t>
      </w:r>
    </w:p>
    <w:p w14:paraId="7DA936C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 type="int"&gt;</w:t>
      </w:r>
    </w:p>
    <w:p w14:paraId="5FA8994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&lt;name&gt;x&lt;/name&gt;</w:t>
      </w:r>
    </w:p>
    <w:p w14:paraId="620D698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&lt;/id&gt;</w:t>
      </w:r>
    </w:p>
    <w:p w14:paraId="37970C8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 type="int" bit_field="8"&gt;</w:t>
      </w:r>
    </w:p>
    <w:p w14:paraId="38C7993D"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&lt;name&gt;y&lt;/name&gt;</w:t>
      </w:r>
    </w:p>
    <w:p w14:paraId="5C4E93F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&lt;/id&gt;</w:t>
      </w:r>
    </w:p>
    <w:p w14:paraId="4D8F96FD"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 type="int" bit_field="*"&gt;</w:t>
      </w:r>
    </w:p>
    <w:p w14:paraId="18A05875"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&lt;name&gt;z&lt;/name&gt;</w:t>
      </w:r>
    </w:p>
    <w:p w14:paraId="5A6E2D3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&lt;bitField&gt;</w:t>
      </w:r>
    </w:p>
    <w:p w14:paraId="4FCA417E"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&lt;sizeOfExpr&gt;</w:t>
      </w:r>
    </w:p>
    <w:p w14:paraId="1D3F71C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&lt;typeName ref="int"/&gt;</w:t>
      </w:r>
    </w:p>
    <w:p w14:paraId="25FD2541"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&lt;/sizeOfExpr&gt;</w:t>
      </w:r>
    </w:p>
    <w:p w14:paraId="7B8B0467"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&lt;/bitField&gt;</w:t>
      </w:r>
    </w:p>
    <w:p w14:paraId="1F34E2C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&lt;/id&gt;</w:t>
      </w:r>
    </w:p>
    <w:p w14:paraId="4AED7DDB"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&lt;/symbols&gt;</w:t>
      </w:r>
    </w:p>
    <w:p w14:paraId="14021AEB"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&lt;/structType&gt;</w:t>
      </w:r>
    </w:p>
    <w:p w14:paraId="2FCF737A" w14:textId="77777777" w:rsidR="00E14A32" w:rsidRDefault="00E14A32">
      <w:pPr>
        <w:ind w:firstLine="210"/>
        <w:rPr>
          <w:rFonts w:hint="eastAsia"/>
        </w:rPr>
      </w:pPr>
    </w:p>
    <w:p w14:paraId="448DDB73" w14:textId="77777777" w:rsidR="00E14A32" w:rsidRDefault="00E14A32">
      <w:pPr>
        <w:rPr>
          <w:rFonts w:hint="eastAsia"/>
        </w:rPr>
      </w:pPr>
    </w:p>
    <w:p w14:paraId="1128933C" w14:textId="77777777" w:rsidR="00E14A32" w:rsidRDefault="00E14A32">
      <w:pPr>
        <w:rPr>
          <w:rFonts w:hint="eastAsia"/>
        </w:rPr>
      </w:pPr>
    </w:p>
    <w:p w14:paraId="5CA53113" w14:textId="77777777" w:rsidR="00E14A32" w:rsidRDefault="00FD6D4A">
      <w:pPr>
        <w:pStyle w:val="2"/>
      </w:pPr>
      <w:bookmarkStart w:id="868" w:name="_jmkx36ab9vnc" w:colFirst="0" w:colLast="0"/>
      <w:bookmarkStart w:id="869" w:name="_Toc462915894"/>
      <w:bookmarkEnd w:id="868"/>
      <w:r>
        <w:rPr>
          <w:rFonts w:ascii="SimSun" w:eastAsia="SimSun" w:hAnsi="SimSun" w:cs="SimSun"/>
        </w:rPr>
        <w:t>3.9 class要素（C++）</w:t>
      </w:r>
      <w:bookmarkEnd w:id="869"/>
    </w:p>
    <w:p w14:paraId="48587C4B" w14:textId="77777777" w:rsidR="00E14A32" w:rsidRDefault="00FD6D4A">
      <w:pPr>
        <w:ind w:firstLine="210"/>
        <w:rPr>
          <w:rFonts w:hint="eastAsia"/>
        </w:rPr>
      </w:pPr>
      <w:r>
        <w:rPr>
          <w:rFonts w:ascii="Arial Unicode MS" w:eastAsia="Arial Unicode MS" w:hAnsi="Arial Unicode MS" w:cs="Arial Unicode MS"/>
        </w:rPr>
        <w:t>クラスを表現する。</w:t>
      </w:r>
    </w:p>
    <w:p w14:paraId="05A533A6" w14:textId="77777777" w:rsidR="00E14A32" w:rsidRDefault="00FD6D4A">
      <w:pPr>
        <w:ind w:firstLine="210"/>
        <w:rPr>
          <w:rFonts w:hint="eastAsia"/>
        </w:rPr>
      </w:pPr>
      <w:r>
        <w:rPr>
          <w:rFonts w:ascii="ＭＳ Ｐゴシック" w:eastAsia="ＭＳ Ｐゴシック" w:hAnsi="ＭＳ Ｐゴシック" w:cs="ＭＳ Ｐゴシック"/>
        </w:rPr>
        <w:t>&lt;class&gt;</w:t>
      </w:r>
    </w:p>
    <w:p w14:paraId="2DBB1816" w14:textId="77777777" w:rsidR="00E14A32" w:rsidRDefault="00FD6D4A">
      <w:pPr>
        <w:ind w:firstLine="210"/>
        <w:rPr>
          <w:rFonts w:hint="eastAsia"/>
        </w:rPr>
      </w:pPr>
      <w:r>
        <w:rPr>
          <w:rFonts w:ascii="ＭＳ Ｐゴシック" w:eastAsia="ＭＳ Ｐゴシック" w:hAnsi="ＭＳ Ｐゴシック" w:cs="ＭＳ Ｐゴシック"/>
        </w:rPr>
        <w:t xml:space="preserve">　 [ inheritedFrom要素（3.9.1） ]</w:t>
      </w:r>
    </w:p>
    <w:p w14:paraId="7D97C0FB" w14:textId="77777777" w:rsidR="00E14A32" w:rsidRDefault="00FD6D4A">
      <w:pPr>
        <w:ind w:firstLine="210"/>
        <w:rPr>
          <w:rFonts w:hint="eastAsia"/>
        </w:rPr>
      </w:pPr>
      <w:r>
        <w:rPr>
          <w:rFonts w:ascii="ＭＳ Ｐゴシック" w:eastAsia="ＭＳ Ｐゴシック" w:hAnsi="ＭＳ Ｐゴシック" w:cs="ＭＳ Ｐゴシック"/>
        </w:rPr>
        <w:t xml:space="preserve">  symbols要素（4.3節）</w:t>
      </w:r>
    </w:p>
    <w:p w14:paraId="41D357D7" w14:textId="77777777" w:rsidR="00E14A32" w:rsidRDefault="00FD6D4A">
      <w:pPr>
        <w:ind w:firstLine="210"/>
        <w:rPr>
          <w:rFonts w:hint="eastAsia"/>
        </w:rPr>
      </w:pPr>
      <w:r>
        <w:rPr>
          <w:rFonts w:ascii="ＭＳ Ｐゴシック" w:eastAsia="ＭＳ Ｐゴシック" w:hAnsi="ＭＳ Ｐゴシック" w:cs="ＭＳ Ｐゴシック"/>
        </w:rPr>
        <w:t>&lt;/class&gt;</w:t>
      </w:r>
    </w:p>
    <w:p w14:paraId="63DDBA48" w14:textId="77777777" w:rsidR="00E14A32" w:rsidRDefault="00FD6D4A">
      <w:pPr>
        <w:rPr>
          <w:rFonts w:hint="eastAsia"/>
        </w:rPr>
      </w:pPr>
      <w:r>
        <w:rPr>
          <w:rFonts w:ascii="ＭＳ Ｐゴシック" w:eastAsia="ＭＳ Ｐゴシック" w:hAnsi="ＭＳ Ｐゴシック" w:cs="ＭＳ Ｐゴシック"/>
        </w:rPr>
        <w:t>属性（必須）: type</w:t>
      </w:r>
    </w:p>
    <w:p w14:paraId="4C403A91" w14:textId="77777777" w:rsidR="00E14A32" w:rsidRDefault="00FD6D4A">
      <w:pPr>
        <w:rPr>
          <w:rFonts w:hint="eastAsia"/>
        </w:rPr>
      </w:pPr>
      <w:r>
        <w:rPr>
          <w:rFonts w:ascii="ＭＳ Ｐゴシック" w:eastAsia="ＭＳ Ｐゴシック" w:hAnsi="ＭＳ Ｐゴシック" w:cs="ＭＳ Ｐゴシック"/>
        </w:rPr>
        <w:t>属性（optional）: lineno, file, inherited, データ型定義要素属性</w:t>
      </w:r>
    </w:p>
    <w:p w14:paraId="5713A16B" w14:textId="77777777" w:rsidR="00E14A32" w:rsidRDefault="00E14A32">
      <w:pPr>
        <w:rPr>
          <w:rFonts w:hint="eastAsia"/>
        </w:rPr>
      </w:pPr>
    </w:p>
    <w:p w14:paraId="2724706C" w14:textId="77777777" w:rsidR="00E14A32" w:rsidRDefault="00FD6D4A">
      <w:pPr>
        <w:ind w:firstLine="210"/>
        <w:rPr>
          <w:rFonts w:hint="eastAsia"/>
        </w:rPr>
      </w:pPr>
      <w:r>
        <w:rPr>
          <w:rFonts w:ascii="SimSun" w:eastAsia="SimSun" w:hAnsi="SimSun" w:cs="SimSun"/>
        </w:rPr>
        <w:t>以下の子要素をもつ。</w:t>
      </w:r>
    </w:p>
    <w:p w14:paraId="3BF99DF3" w14:textId="77777777" w:rsidR="00E14A32" w:rsidRDefault="00FD6D4A">
      <w:pPr>
        <w:numPr>
          <w:ilvl w:val="0"/>
          <w:numId w:val="37"/>
        </w:numPr>
        <w:ind w:hanging="240"/>
        <w:rPr>
          <w:rFonts w:hint="eastAsia"/>
        </w:rPr>
      </w:pPr>
      <w:r>
        <w:rPr>
          <w:rFonts w:ascii="SimSun" w:eastAsia="SimSun" w:hAnsi="SimSun" w:cs="SimSun"/>
        </w:rPr>
        <w:t>inheritedFrom要素　－　継承元の構造体またはクラス名のリスト</w:t>
      </w:r>
    </w:p>
    <w:p w14:paraId="722D4E63" w14:textId="77777777" w:rsidR="00E14A32" w:rsidRDefault="00FD6D4A">
      <w:pPr>
        <w:numPr>
          <w:ilvl w:val="0"/>
          <w:numId w:val="37"/>
        </w:numPr>
        <w:ind w:hanging="240"/>
        <w:rPr>
          <w:rFonts w:hint="eastAsia"/>
        </w:rPr>
      </w:pPr>
      <w:r>
        <w:rPr>
          <w:rFonts w:ascii="SimSun" w:eastAsia="SimSun" w:hAnsi="SimSun" w:cs="SimSun"/>
        </w:rPr>
        <w:t>symbols要素　－　メンバ変数名とメンバ関数名のリスト</w:t>
      </w:r>
    </w:p>
    <w:p w14:paraId="4F25275F" w14:textId="77777777" w:rsidR="00E14A32" w:rsidRDefault="00E14A32">
      <w:pPr>
        <w:rPr>
          <w:rFonts w:hint="eastAsia"/>
        </w:rPr>
      </w:pPr>
    </w:p>
    <w:p w14:paraId="5F6447A5" w14:textId="77777777" w:rsidR="00E14A32" w:rsidRDefault="00FD6D4A">
      <w:pPr>
        <w:ind w:firstLine="210"/>
        <w:rPr>
          <w:rFonts w:hint="eastAsia"/>
        </w:rPr>
      </w:pPr>
      <w:r>
        <w:rPr>
          <w:rFonts w:ascii="SimSun" w:eastAsia="SimSun" w:hAnsi="SimSun" w:cs="SimSun"/>
        </w:rPr>
        <w:t>以下の属性をもつ。</w:t>
      </w:r>
    </w:p>
    <w:p w14:paraId="251D6081" w14:textId="77777777" w:rsidR="00E14A32" w:rsidRDefault="00FD6D4A">
      <w:pPr>
        <w:numPr>
          <w:ilvl w:val="0"/>
          <w:numId w:val="6"/>
        </w:numPr>
        <w:ind w:hanging="240"/>
        <w:rPr>
          <w:rFonts w:hint="eastAsia"/>
        </w:rPr>
      </w:pPr>
      <w:r>
        <w:rPr>
          <w:rFonts w:ascii="Arial Unicode MS" w:eastAsia="Arial Unicode MS" w:hAnsi="Arial Unicode MS" w:cs="Arial Unicode MS"/>
        </w:rPr>
        <w:t>type（必須）　－　このクラスに与えられたデータ型識別名</w:t>
      </w:r>
    </w:p>
    <w:p w14:paraId="730C0D5A" w14:textId="77777777" w:rsidR="00E14A32" w:rsidRDefault="00E14A32">
      <w:pPr>
        <w:rPr>
          <w:rFonts w:hint="eastAsia"/>
        </w:rPr>
      </w:pPr>
    </w:p>
    <w:p w14:paraId="30692364" w14:textId="77777777" w:rsidR="00E14A32" w:rsidRDefault="00FD6D4A">
      <w:pPr>
        <w:ind w:firstLine="210"/>
        <w:rPr>
          <w:rFonts w:hint="eastAsia"/>
        </w:rPr>
      </w:pPr>
      <w:r>
        <w:rPr>
          <w:rFonts w:ascii="Arial Unicode MS" w:eastAsia="Arial Unicode MS" w:hAnsi="Arial Unicode MS" w:cs="Arial Unicode MS"/>
        </w:rPr>
        <w:t>メンバのビットフィールドは、id要素の bit_field 属性または id要素の子要素 であるbitField要素に記述する（4.1節）。</w:t>
      </w:r>
    </w:p>
    <w:p w14:paraId="4C7F8A2B" w14:textId="77777777" w:rsidR="00E14A32" w:rsidRDefault="00FD6D4A">
      <w:pPr>
        <w:ind w:firstLine="210"/>
        <w:rPr>
          <w:rFonts w:hint="eastAsia"/>
        </w:rPr>
      </w:pPr>
      <w:r>
        <w:rPr>
          <w:rFonts w:ascii="SimSun" w:eastAsia="SimSun" w:hAnsi="SimSun" w:cs="SimSun"/>
        </w:rPr>
        <w:t>構造体またはメンバの名前は、同じtype属性をもつid要素で指定する。typedef文またはusing文で指定された別名もまた、同じtype属性をもつid要素で指定する。</w:t>
      </w:r>
    </w:p>
    <w:p w14:paraId="53E48177" w14:textId="77777777" w:rsidR="00E14A32" w:rsidRDefault="00E14A32">
      <w:pPr>
        <w:ind w:firstLine="210"/>
        <w:rPr>
          <w:rFonts w:hint="eastAsia"/>
        </w:rPr>
      </w:pPr>
    </w:p>
    <w:p w14:paraId="00479703" w14:textId="77777777" w:rsidR="00E14A32" w:rsidRDefault="00FD6D4A">
      <w:pPr>
        <w:rPr>
          <w:rFonts w:hint="eastAsia"/>
        </w:rPr>
      </w:pPr>
      <w:r>
        <w:rPr>
          <w:rFonts w:ascii="SimSun" w:eastAsia="SimSun" w:hAnsi="SimSun" w:cs="SimSun"/>
        </w:rPr>
        <w:t>要検討：</w:t>
      </w:r>
    </w:p>
    <w:p w14:paraId="55790D54" w14:textId="77777777" w:rsidR="00E14A32" w:rsidRDefault="00FD6D4A">
      <w:pPr>
        <w:ind w:firstLine="210"/>
        <w:rPr>
          <w:rFonts w:hint="eastAsia"/>
        </w:rPr>
      </w:pPr>
      <w:r>
        <w:rPr>
          <w:rFonts w:ascii="SimSun" w:eastAsia="SimSun" w:hAnsi="SimSun" w:cs="SimSun"/>
        </w:rPr>
        <w:t>friend関数の宣言。friend関数はそのクラスのメンバ関数ではない。</w:t>
      </w:r>
    </w:p>
    <w:p w14:paraId="2001350C" w14:textId="77777777" w:rsidR="00E14A32" w:rsidRDefault="00E14A32">
      <w:pPr>
        <w:rPr>
          <w:rFonts w:hint="eastAsia"/>
        </w:rPr>
      </w:pPr>
    </w:p>
    <w:p w14:paraId="695CD3F1" w14:textId="77777777" w:rsidR="00E14A32" w:rsidRDefault="00E14A32">
      <w:pPr>
        <w:rPr>
          <w:rFonts w:hint="eastAsia"/>
        </w:rPr>
      </w:pPr>
    </w:p>
    <w:p w14:paraId="293BA270" w14:textId="77777777" w:rsidR="00E14A32" w:rsidRDefault="00E14A32">
      <w:pPr>
        <w:rPr>
          <w:rFonts w:hint="eastAsia"/>
        </w:rPr>
      </w:pPr>
    </w:p>
    <w:p w14:paraId="6FD36D04" w14:textId="77777777" w:rsidR="00E14A32" w:rsidRDefault="00FD6D4A">
      <w:pPr>
        <w:pStyle w:val="3"/>
      </w:pPr>
      <w:bookmarkStart w:id="870" w:name="_32hioqz" w:colFirst="0" w:colLast="0"/>
      <w:bookmarkStart w:id="871" w:name="_Toc462915895"/>
      <w:bookmarkEnd w:id="870"/>
      <w:commentRangeStart w:id="872"/>
      <w:r>
        <w:rPr>
          <w:rFonts w:ascii="SimSun" w:eastAsia="SimSun" w:hAnsi="SimSun" w:cs="SimSun"/>
        </w:rPr>
        <w:t>3.9.1 inheritedFrom要素（C++）</w:t>
      </w:r>
      <w:commentRangeEnd w:id="872"/>
      <w:r>
        <w:commentReference w:id="872"/>
      </w:r>
      <w:bookmarkEnd w:id="871"/>
    </w:p>
    <w:p w14:paraId="1D0A137D" w14:textId="77777777" w:rsidR="00E14A32" w:rsidRDefault="00FD6D4A">
      <w:pPr>
        <w:ind w:firstLine="210"/>
        <w:rPr>
          <w:rFonts w:hint="eastAsia"/>
        </w:rPr>
      </w:pPr>
      <w:r>
        <w:rPr>
          <w:rFonts w:ascii="SimSun" w:eastAsia="SimSun" w:hAnsi="SimSun" w:cs="SimSun"/>
        </w:rPr>
        <w:t>継承元の構造体またはクラスの並びを表現する。</w:t>
      </w:r>
    </w:p>
    <w:p w14:paraId="269A5E94" w14:textId="77777777" w:rsidR="00E14A32" w:rsidRDefault="00FD6D4A">
      <w:pPr>
        <w:ind w:firstLine="210"/>
        <w:rPr>
          <w:rFonts w:hint="eastAsia"/>
        </w:rPr>
      </w:pPr>
      <w:r>
        <w:rPr>
          <w:rFonts w:ascii="ＭＳ Ｐゴシック" w:eastAsia="ＭＳ Ｐゴシック" w:hAnsi="ＭＳ Ｐゴシック" w:cs="ＭＳ Ｐゴシック"/>
        </w:rPr>
        <w:t>&lt;inheritedFrom&gt;</w:t>
      </w:r>
    </w:p>
    <w:p w14:paraId="0B2B2823" w14:textId="77777777" w:rsidR="00E14A32" w:rsidRDefault="00FD6D4A">
      <w:pPr>
        <w:ind w:firstLine="210"/>
        <w:rPr>
          <w:rFonts w:hint="eastAsia"/>
        </w:rPr>
      </w:pPr>
      <w:r>
        <w:rPr>
          <w:rFonts w:ascii="ＭＳ Ｐゴシック" w:eastAsia="ＭＳ Ｐゴシック" w:hAnsi="ＭＳ Ｐゴシック" w:cs="ＭＳ Ｐゴシック"/>
        </w:rPr>
        <w:t xml:space="preserve">  [ typeName要素（3.2節）</w:t>
      </w:r>
    </w:p>
    <w:p w14:paraId="11AF8E6D" w14:textId="77777777" w:rsidR="00E14A32" w:rsidRDefault="00FD6D4A">
      <w:pPr>
        <w:ind w:firstLine="210"/>
        <w:rPr>
          <w:rFonts w:hint="eastAsia"/>
        </w:rPr>
      </w:pPr>
      <w:r>
        <w:rPr>
          <w:rFonts w:ascii="ＭＳ Ｐゴシック" w:eastAsia="ＭＳ Ｐゴシック" w:hAnsi="ＭＳ Ｐゴシック" w:cs="ＭＳ Ｐゴシック"/>
        </w:rPr>
        <w:t xml:space="preserve">  ... ]</w:t>
      </w:r>
    </w:p>
    <w:p w14:paraId="16F7988F" w14:textId="77777777" w:rsidR="00E14A32" w:rsidRDefault="00FD6D4A">
      <w:pPr>
        <w:ind w:firstLine="210"/>
        <w:rPr>
          <w:rFonts w:hint="eastAsia"/>
        </w:rPr>
      </w:pPr>
      <w:r>
        <w:rPr>
          <w:rFonts w:ascii="ＭＳ Ｐゴシック" w:eastAsia="ＭＳ Ｐゴシック" w:hAnsi="ＭＳ Ｐゴシック" w:cs="ＭＳ Ｐゴシック"/>
        </w:rPr>
        <w:lastRenderedPageBreak/>
        <w:t>&lt;/inheritedFrom&gt;</w:t>
      </w:r>
    </w:p>
    <w:p w14:paraId="33A458D4" w14:textId="77777777" w:rsidR="00E14A32" w:rsidRDefault="00FD6D4A">
      <w:pPr>
        <w:rPr>
          <w:rFonts w:hint="eastAsia"/>
        </w:rPr>
      </w:pPr>
      <w:r>
        <w:rPr>
          <w:rFonts w:ascii="ＭＳ Ｐゴシック" w:eastAsia="ＭＳ Ｐゴシック" w:hAnsi="ＭＳ Ｐゴシック" w:cs="ＭＳ Ｐゴシック"/>
        </w:rPr>
        <w:t>属性なし</w:t>
      </w:r>
    </w:p>
    <w:p w14:paraId="42F07D4E" w14:textId="77777777" w:rsidR="00E14A32" w:rsidRDefault="00E14A32">
      <w:pPr>
        <w:rPr>
          <w:rFonts w:hint="eastAsia"/>
        </w:rPr>
      </w:pPr>
    </w:p>
    <w:p w14:paraId="1F03ED55" w14:textId="77777777" w:rsidR="00E14A32" w:rsidRDefault="00FD6D4A">
      <w:pPr>
        <w:ind w:firstLine="210"/>
        <w:rPr>
          <w:rFonts w:hint="eastAsia"/>
        </w:rPr>
      </w:pPr>
      <w:r>
        <w:rPr>
          <w:rFonts w:ascii="SimSun" w:eastAsia="SimSun" w:hAnsi="SimSun" w:cs="SimSun"/>
        </w:rPr>
        <w:t>以下の子要素をもつ。</w:t>
      </w:r>
    </w:p>
    <w:p w14:paraId="74B4A11B" w14:textId="77777777" w:rsidR="00E14A32" w:rsidRDefault="00FD6D4A">
      <w:pPr>
        <w:numPr>
          <w:ilvl w:val="0"/>
          <w:numId w:val="37"/>
        </w:numPr>
        <w:ind w:hanging="240"/>
        <w:rPr>
          <w:rFonts w:hint="eastAsia"/>
        </w:rPr>
      </w:pPr>
      <w:r>
        <w:rPr>
          <w:rFonts w:ascii="SimSun" w:eastAsia="SimSun" w:hAnsi="SimSun" w:cs="SimSun"/>
        </w:rPr>
        <w:t>typeName要素　－　継承する構造体またはクラスのデータ型識別名を示す。access属性により、public, privateまたはprotectedの区別を指定できる。</w:t>
      </w:r>
    </w:p>
    <w:p w14:paraId="509570BC" w14:textId="77777777" w:rsidR="00E14A32" w:rsidRDefault="00E14A32">
      <w:pPr>
        <w:rPr>
          <w:rFonts w:hint="eastAsia"/>
        </w:rPr>
      </w:pPr>
    </w:p>
    <w:p w14:paraId="1012B3BE" w14:textId="77777777" w:rsidR="00E14A32" w:rsidRDefault="00FD6D4A">
      <w:pPr>
        <w:pStyle w:val="2"/>
      </w:pPr>
      <w:bookmarkStart w:id="873" w:name="_1hmsyys" w:colFirst="0" w:colLast="0"/>
      <w:bookmarkStart w:id="874" w:name="_Toc462915896"/>
      <w:bookmarkEnd w:id="873"/>
      <w:r>
        <w:rPr>
          <w:rFonts w:ascii="SimSun" w:eastAsia="SimSun" w:hAnsi="SimSun" w:cs="SimSun"/>
        </w:rPr>
        <w:t>3.10 enumType要素</w:t>
      </w:r>
      <w:bookmarkEnd w:id="874"/>
    </w:p>
    <w:p w14:paraId="38863287" w14:textId="77777777" w:rsidR="00E14A32" w:rsidRDefault="00FD6D4A">
      <w:pPr>
        <w:ind w:firstLine="210"/>
        <w:rPr>
          <w:rFonts w:hint="eastAsia"/>
        </w:rPr>
      </w:pPr>
      <w:r>
        <w:rPr>
          <w:rFonts w:ascii="SimSun" w:eastAsia="SimSun" w:hAnsi="SimSun" w:cs="SimSun"/>
        </w:rPr>
        <w:t>enum型は、enumType要素で定義する。type要素で、メンバの識別子を指定する。</w:t>
      </w:r>
    </w:p>
    <w:p w14:paraId="0F4D28DB" w14:textId="77777777" w:rsidR="00E14A32" w:rsidRDefault="00FD6D4A">
      <w:pPr>
        <w:ind w:firstLine="210"/>
        <w:rPr>
          <w:rFonts w:hint="eastAsia"/>
        </w:rPr>
      </w:pPr>
      <w:r>
        <w:rPr>
          <w:rFonts w:ascii="ＭＳ Ｐゴシック" w:eastAsia="ＭＳ Ｐゴシック" w:hAnsi="ＭＳ Ｐゴシック" w:cs="ＭＳ Ｐゴシック"/>
        </w:rPr>
        <w:t>&lt;enumType&gt;</w:t>
      </w:r>
    </w:p>
    <w:p w14:paraId="1E251BCC" w14:textId="77777777" w:rsidR="00E14A32" w:rsidRDefault="00FD6D4A">
      <w:pPr>
        <w:ind w:firstLine="210"/>
        <w:rPr>
          <w:rFonts w:hint="eastAsia"/>
        </w:rPr>
      </w:pPr>
      <w:r>
        <w:rPr>
          <w:rFonts w:ascii="ＭＳ Ｐゴシック" w:eastAsia="ＭＳ Ｐゴシック" w:hAnsi="ＭＳ Ｐゴシック" w:cs="ＭＳ Ｐゴシック"/>
        </w:rPr>
        <w:t xml:space="preserve">  [ name要素 ]</w:t>
      </w:r>
    </w:p>
    <w:p w14:paraId="10A82A78" w14:textId="77777777" w:rsidR="00E14A32" w:rsidRDefault="00FD6D4A">
      <w:pPr>
        <w:ind w:firstLine="210"/>
        <w:rPr>
          <w:rFonts w:hint="eastAsia"/>
        </w:rPr>
      </w:pPr>
      <w:r>
        <w:rPr>
          <w:rFonts w:ascii="ＭＳ Ｐゴシック" w:eastAsia="ＭＳ Ｐゴシック" w:hAnsi="ＭＳ Ｐゴシック" w:cs="ＭＳ Ｐゴシック"/>
        </w:rPr>
        <w:t xml:space="preserve">  symbols要素</w:t>
      </w:r>
    </w:p>
    <w:p w14:paraId="1E71EA67" w14:textId="77777777" w:rsidR="00E14A32" w:rsidRDefault="00FD6D4A">
      <w:pPr>
        <w:ind w:firstLine="210"/>
        <w:rPr>
          <w:rFonts w:hint="eastAsia"/>
        </w:rPr>
      </w:pPr>
      <w:r>
        <w:rPr>
          <w:rFonts w:ascii="ＭＳ Ｐゴシック" w:eastAsia="ＭＳ Ｐゴシック" w:hAnsi="ＭＳ Ｐゴシック" w:cs="ＭＳ Ｐゴシック"/>
        </w:rPr>
        <w:t>&lt;/enumType&gt;</w:t>
      </w:r>
    </w:p>
    <w:p w14:paraId="133A3CB9" w14:textId="77777777" w:rsidR="00E14A32" w:rsidRDefault="00FD6D4A">
      <w:pPr>
        <w:rPr>
          <w:rFonts w:hint="eastAsia"/>
        </w:rPr>
      </w:pPr>
      <w:r>
        <w:rPr>
          <w:rFonts w:ascii="ＭＳ Ｐゴシック" w:eastAsia="ＭＳ Ｐゴシック" w:hAnsi="ＭＳ Ｐゴシック" w:cs="ＭＳ Ｐゴシック"/>
        </w:rPr>
        <w:t>属性（必須）: type</w:t>
      </w:r>
    </w:p>
    <w:p w14:paraId="3C384DBD" w14:textId="77777777" w:rsidR="00E14A32" w:rsidRDefault="00FD6D4A">
      <w:pPr>
        <w:rPr>
          <w:rFonts w:hint="eastAsia"/>
        </w:rPr>
      </w:pPr>
      <w:r>
        <w:rPr>
          <w:rFonts w:ascii="ＭＳ Ｐゴシック" w:eastAsia="ＭＳ Ｐゴシック" w:hAnsi="ＭＳ Ｐゴシック" w:cs="ＭＳ Ｐゴシック"/>
        </w:rPr>
        <w:t>属性（optional）: データ型定義要素属性</w:t>
      </w:r>
    </w:p>
    <w:p w14:paraId="570B1EE8" w14:textId="77777777" w:rsidR="00E14A32" w:rsidRDefault="00E14A32">
      <w:pPr>
        <w:ind w:firstLine="210"/>
        <w:rPr>
          <w:rFonts w:hint="eastAsia"/>
        </w:rPr>
      </w:pPr>
    </w:p>
    <w:p w14:paraId="60AD7C8D" w14:textId="77777777" w:rsidR="00E14A32" w:rsidRDefault="00FD6D4A">
      <w:pPr>
        <w:ind w:firstLine="210"/>
        <w:rPr>
          <w:rFonts w:hint="eastAsia"/>
        </w:rPr>
      </w:pPr>
      <w:r>
        <w:rPr>
          <w:rFonts w:ascii="SimSun" w:eastAsia="SimSun" w:hAnsi="SimSun" w:cs="SimSun"/>
        </w:rPr>
        <w:t>次の子要素を持つ。</w:t>
      </w:r>
    </w:p>
    <w:p w14:paraId="7A9017FE" w14:textId="77777777" w:rsidR="00E14A32" w:rsidRDefault="00FD6D4A">
      <w:pPr>
        <w:numPr>
          <w:ilvl w:val="0"/>
          <w:numId w:val="6"/>
        </w:numPr>
        <w:ind w:hanging="240"/>
        <w:rPr>
          <w:rFonts w:hint="eastAsia"/>
        </w:rPr>
      </w:pPr>
      <w:r>
        <w:rPr>
          <w:rFonts w:ascii="SimSun" w:eastAsia="SimSun" w:hAnsi="SimSun" w:cs="SimSun"/>
        </w:rPr>
        <w:t>symbols要素　－　メンバの識別子を定義する。メンバの値はid子要素のvalue子要素で表す。</w:t>
      </w:r>
    </w:p>
    <w:p w14:paraId="04F56543" w14:textId="77777777" w:rsidR="00E14A32" w:rsidRDefault="00FD6D4A">
      <w:pPr>
        <w:numPr>
          <w:ilvl w:val="0"/>
          <w:numId w:val="6"/>
        </w:numPr>
        <w:ind w:hanging="240"/>
        <w:rPr>
          <w:rFonts w:hint="eastAsia"/>
        </w:rPr>
      </w:pPr>
      <w:r>
        <w:rPr>
          <w:rFonts w:ascii="SimSun" w:eastAsia="SimSun" w:hAnsi="SimSun" w:cs="SimSun"/>
        </w:rPr>
        <w:t>name要素（C++、オプショナル）　—　スコープ付き列挙型のときのスコープ名を定義する。</w:t>
      </w:r>
    </w:p>
    <w:p w14:paraId="553A63BA" w14:textId="77777777" w:rsidR="00E14A32" w:rsidRDefault="00E14A32">
      <w:pPr>
        <w:rPr>
          <w:rFonts w:hint="eastAsia"/>
        </w:rPr>
      </w:pPr>
    </w:p>
    <w:p w14:paraId="3C10ACBD" w14:textId="77777777" w:rsidR="00E14A32" w:rsidRDefault="00FD6D4A">
      <w:pPr>
        <w:ind w:firstLine="210"/>
        <w:rPr>
          <w:rFonts w:hint="eastAsia"/>
        </w:rPr>
      </w:pPr>
      <w:r>
        <w:rPr>
          <w:rFonts w:ascii="Arial Unicode MS" w:eastAsia="Arial Unicode MS" w:hAnsi="Arial Unicode MS" w:cs="Arial Unicode MS"/>
        </w:rPr>
        <w:t>メンバの識別子は、スコープに対応するシンボルテーブルにクラスmoeとして定義されている。 enumのタグ名がある場合には、スコープに対応するシンボルテーブルに定義されている。</w:t>
      </w:r>
    </w:p>
    <w:p w14:paraId="66BFA427" w14:textId="77777777" w:rsidR="00E14A32" w:rsidRDefault="00E14A32">
      <w:pPr>
        <w:rPr>
          <w:rFonts w:hint="eastAsia"/>
        </w:rPr>
      </w:pPr>
    </w:p>
    <w:p w14:paraId="61094FAC" w14:textId="77777777" w:rsidR="00E14A32" w:rsidRDefault="00FD6D4A">
      <w:pPr>
        <w:ind w:firstLine="210"/>
        <w:rPr>
          <w:rFonts w:hint="eastAsia"/>
        </w:rPr>
      </w:pPr>
      <w:r>
        <w:rPr>
          <w:rFonts w:ascii="SimSun" w:eastAsia="SimSun" w:hAnsi="SimSun" w:cs="SimSun"/>
        </w:rPr>
        <w:t>例:</w:t>
      </w:r>
    </w:p>
    <w:p w14:paraId="3D425BB7" w14:textId="77777777" w:rsidR="00E14A32" w:rsidRDefault="00FD6D4A">
      <w:pPr>
        <w:ind w:firstLine="210"/>
        <w:rPr>
          <w:rFonts w:hint="eastAsia"/>
        </w:rPr>
      </w:pPr>
      <w:r>
        <w:rPr>
          <w:rFonts w:ascii="Arial Unicode MS" w:eastAsia="Arial Unicode MS" w:hAnsi="Arial Unicode MS" w:cs="Arial Unicode MS"/>
        </w:rPr>
        <w:t>"enum { e1, e2, e3 = 10 } ee; "のeeに対するenumType要素は以下のようになる。</w:t>
      </w:r>
    </w:p>
    <w:p w14:paraId="35C55A57" w14:textId="77777777" w:rsidR="00E14A32" w:rsidRDefault="00E14A32">
      <w:pPr>
        <w:rPr>
          <w:rFonts w:hint="eastAsia"/>
        </w:rPr>
      </w:pPr>
    </w:p>
    <w:p w14:paraId="6F2793CB"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&lt;enumType name="E0"&gt;</w:t>
      </w:r>
    </w:p>
    <w:p w14:paraId="5C5DCAEE"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&lt;symbols&gt; </w:t>
      </w:r>
    </w:p>
    <w:p w14:paraId="153EF3C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&lt;id&gt;</w:t>
      </w:r>
    </w:p>
    <w:p w14:paraId="2B1B525E"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&lt;name&gt;e1&lt;/name&gt;</w:t>
      </w:r>
    </w:p>
    <w:p w14:paraId="5233ACA6"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&lt;/id&gt;</w:t>
      </w:r>
    </w:p>
    <w:p w14:paraId="2373479B"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&lt;id&gt;</w:t>
      </w:r>
    </w:p>
    <w:p w14:paraId="188EBCF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&lt;name&gt;e2&lt;/name&gt;</w:t>
      </w:r>
    </w:p>
    <w:p w14:paraId="36F4C173"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&lt;/id&gt;</w:t>
      </w:r>
    </w:p>
    <w:p w14:paraId="66AE3191"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&lt;id&gt;</w:t>
      </w:r>
    </w:p>
    <w:p w14:paraId="43B06AE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&lt;name&gt;e3&lt;/name&gt;</w:t>
      </w:r>
    </w:p>
    <w:p w14:paraId="62012675"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&lt;value&gt;&lt;intConstant&gt;10&lt;/intConstant&gt;&lt;/value&gt;</w:t>
      </w:r>
    </w:p>
    <w:p w14:paraId="612D45D8"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&lt;/id&gt;</w:t>
      </w:r>
    </w:p>
    <w:p w14:paraId="20DD6C87"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&lt;/symbols&gt;</w:t>
      </w:r>
    </w:p>
    <w:p w14:paraId="69993096"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&lt;/enumType&gt;</w:t>
      </w:r>
    </w:p>
    <w:p w14:paraId="34E9D784" w14:textId="77777777" w:rsidR="00E14A32" w:rsidRDefault="00E14A32">
      <w:pPr>
        <w:rPr>
          <w:rFonts w:hint="eastAsia"/>
        </w:rPr>
      </w:pPr>
    </w:p>
    <w:p w14:paraId="09FDA172" w14:textId="77777777" w:rsidR="00E14A32" w:rsidRDefault="00FD6D4A">
      <w:pPr>
        <w:pStyle w:val="2"/>
      </w:pPr>
      <w:bookmarkStart w:id="875" w:name="_2grqrue" w:colFirst="0" w:colLast="0"/>
      <w:bookmarkStart w:id="876" w:name="_Toc462915897"/>
      <w:bookmarkEnd w:id="875"/>
      <w:r>
        <w:rPr>
          <w:rFonts w:ascii="SimSun" w:eastAsia="SimSun" w:hAnsi="SimSun" w:cs="SimSun"/>
        </w:rPr>
        <w:t>3.11 parameterPack要素（C++）</w:t>
      </w:r>
      <w:bookmarkEnd w:id="876"/>
    </w:p>
    <w:p w14:paraId="6227589F" w14:textId="77777777" w:rsidR="00E14A32" w:rsidRDefault="00FD6D4A">
      <w:pPr>
        <w:ind w:firstLine="210"/>
        <w:rPr>
          <w:rFonts w:hint="eastAsia"/>
        </w:rPr>
      </w:pPr>
      <w:r>
        <w:rPr>
          <w:rFonts w:ascii="SimSun" w:eastAsia="SimSun" w:hAnsi="SimSun" w:cs="SimSun"/>
        </w:rPr>
        <w:t>可変長引数を表現するための、仮引数の並びに対応する。</w:t>
      </w:r>
    </w:p>
    <w:p w14:paraId="1A7FAD2C" w14:textId="77777777" w:rsidR="00E14A32" w:rsidRDefault="00FD6D4A">
      <w:pPr>
        <w:ind w:firstLine="210"/>
        <w:rPr>
          <w:rFonts w:hint="eastAsia"/>
        </w:rPr>
      </w:pPr>
      <w:r>
        <w:rPr>
          <w:rFonts w:ascii="ＭＳ Ｐゴシック" w:eastAsia="ＭＳ Ｐゴシック" w:hAnsi="ＭＳ Ｐゴシック" w:cs="ＭＳ Ｐゴシック"/>
        </w:rPr>
        <w:t>&lt;parameterPack/&gt;</w:t>
      </w:r>
    </w:p>
    <w:p w14:paraId="2F23298E" w14:textId="77777777" w:rsidR="00E14A32" w:rsidRDefault="00FD6D4A">
      <w:pPr>
        <w:rPr>
          <w:rFonts w:hint="eastAsia"/>
        </w:rPr>
      </w:pPr>
      <w:r>
        <w:rPr>
          <w:rFonts w:ascii="ＭＳ Ｐゴシック" w:eastAsia="ＭＳ Ｐゴシック" w:hAnsi="ＭＳ Ｐゴシック" w:cs="ＭＳ Ｐゴシック"/>
        </w:rPr>
        <w:t>属性（必須）: type, element_type</w:t>
      </w:r>
    </w:p>
    <w:p w14:paraId="72FE0BBE" w14:textId="77777777" w:rsidR="00E14A32" w:rsidRDefault="00FD6D4A">
      <w:pPr>
        <w:rPr>
          <w:rFonts w:hint="eastAsia"/>
        </w:rPr>
      </w:pPr>
      <w:r>
        <w:rPr>
          <w:rFonts w:ascii="ＭＳ Ｐゴシック" w:eastAsia="ＭＳ Ｐゴシック" w:hAnsi="ＭＳ Ｐゴシック" w:cs="ＭＳ Ｐゴシック"/>
        </w:rPr>
        <w:t>属性（optional）: データ型定義要素属性</w:t>
      </w:r>
    </w:p>
    <w:p w14:paraId="17156C17" w14:textId="77777777" w:rsidR="00E14A32" w:rsidRDefault="00E14A32">
      <w:pPr>
        <w:ind w:firstLine="210"/>
        <w:rPr>
          <w:rFonts w:hint="eastAsia"/>
        </w:rPr>
      </w:pPr>
    </w:p>
    <w:p w14:paraId="2BE06FC5" w14:textId="77777777" w:rsidR="00E14A32" w:rsidRDefault="00FD6D4A">
      <w:pPr>
        <w:ind w:firstLine="210"/>
        <w:rPr>
          <w:rFonts w:hint="eastAsia"/>
        </w:rPr>
      </w:pPr>
      <w:r>
        <w:rPr>
          <w:rFonts w:ascii="SimSun" w:eastAsia="SimSun" w:hAnsi="SimSun" w:cs="SimSun"/>
        </w:rPr>
        <w:t>以下の属性を持つ。</w:t>
      </w:r>
    </w:p>
    <w:p w14:paraId="5C2CA1FF" w14:textId="77777777" w:rsidR="00E14A32" w:rsidRDefault="00FD6D4A">
      <w:pPr>
        <w:numPr>
          <w:ilvl w:val="0"/>
          <w:numId w:val="7"/>
        </w:numPr>
        <w:ind w:hanging="240"/>
        <w:rPr>
          <w:rFonts w:hint="eastAsia"/>
        </w:rPr>
      </w:pPr>
      <w:r>
        <w:rPr>
          <w:rFonts w:ascii="Arial Unicode MS" w:eastAsia="Arial Unicode MS" w:hAnsi="Arial Unicode MS" w:cs="Arial Unicode MS"/>
        </w:rPr>
        <w:t xml:space="preserve">type　－　パックされた型に与えられたデータ型識別名 </w:t>
      </w:r>
    </w:p>
    <w:p w14:paraId="374F8DC7" w14:textId="77777777" w:rsidR="00E14A32" w:rsidRDefault="00FD6D4A">
      <w:pPr>
        <w:numPr>
          <w:ilvl w:val="0"/>
          <w:numId w:val="7"/>
        </w:numPr>
        <w:ind w:hanging="240"/>
        <w:rPr>
          <w:rFonts w:hint="eastAsia"/>
        </w:rPr>
      </w:pPr>
      <w:r>
        <w:rPr>
          <w:rFonts w:ascii="Arial Unicode MS" w:eastAsia="Arial Unicode MS" w:hAnsi="Arial Unicode MS" w:cs="Arial Unicode MS"/>
        </w:rPr>
        <w:t>elem_type　－　パックされる個々の型のデータ型識別名</w:t>
      </w:r>
    </w:p>
    <w:p w14:paraId="01FED27B" w14:textId="77777777" w:rsidR="00E14A32" w:rsidRDefault="00E14A32">
      <w:pPr>
        <w:rPr>
          <w:rFonts w:hint="eastAsia"/>
        </w:rPr>
      </w:pPr>
    </w:p>
    <w:p w14:paraId="27DD5B3A" w14:textId="77777777" w:rsidR="00E14A32" w:rsidRDefault="00FD6D4A">
      <w:pPr>
        <w:ind w:firstLine="210"/>
        <w:rPr>
          <w:rFonts w:hint="eastAsia"/>
        </w:rPr>
      </w:pPr>
      <w:r>
        <w:rPr>
          <w:rFonts w:ascii="SimSun" w:eastAsia="SimSun" w:hAnsi="SimSun" w:cs="SimSun"/>
        </w:rPr>
        <w:t>parameterPack要素は、子要素を持たない。</w:t>
      </w:r>
    </w:p>
    <w:p w14:paraId="72018FCB" w14:textId="77777777" w:rsidR="00E14A32" w:rsidRDefault="00E14A32">
      <w:pPr>
        <w:rPr>
          <w:rFonts w:hint="eastAsia"/>
        </w:rPr>
      </w:pPr>
    </w:p>
    <w:p w14:paraId="40F659C7" w14:textId="77777777" w:rsidR="00E14A32" w:rsidRDefault="00FD6D4A">
      <w:pPr>
        <w:tabs>
          <w:tab w:val="left" w:pos="1590"/>
        </w:tabs>
        <w:rPr>
          <w:rFonts w:hint="eastAsia"/>
        </w:rPr>
      </w:pPr>
      <w:r>
        <w:rPr>
          <w:rFonts w:ascii="SimSun" w:eastAsia="SimSun" w:hAnsi="SimSun" w:cs="SimSun"/>
        </w:rPr>
        <w:t>例:</w:t>
      </w:r>
    </w:p>
    <w:p w14:paraId="45DF0B06" w14:textId="77777777" w:rsidR="00E14A32" w:rsidRDefault="00FD6D4A">
      <w:pPr>
        <w:ind w:firstLine="210"/>
        <w:rPr>
          <w:rFonts w:hint="eastAsia"/>
        </w:rPr>
      </w:pPr>
      <w:r>
        <w:rPr>
          <w:rFonts w:ascii="SimSun" w:eastAsia="SimSun" w:hAnsi="SimSun" w:cs="SimSun"/>
        </w:rPr>
        <w:t>以下の関数テンプレートの定義において、</w:t>
      </w:r>
    </w:p>
    <w:p w14:paraId="18B6B5F5"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template&lt;typename T1, typename ... Types&gt; </w:t>
      </w:r>
    </w:p>
    <w:p w14:paraId="346F2423"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T1 product(T1 val1, Types ... tail) {</w:t>
      </w:r>
    </w:p>
    <w:p w14:paraId="26CA2C08"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return val1 * product(tail...);</w:t>
      </w:r>
    </w:p>
    <w:p w14:paraId="3507F62A" w14:textId="77777777" w:rsidR="00E14A32" w:rsidRDefault="00FD6D4A">
      <w:pPr>
        <w:ind w:firstLine="210"/>
        <w:rPr>
          <w:rFonts w:hint="eastAsia"/>
        </w:rPr>
      </w:pPr>
      <w:r>
        <w:t xml:space="preserve">  }</w:t>
      </w:r>
    </w:p>
    <w:p w14:paraId="0D7B7923" w14:textId="77777777" w:rsidR="00E14A32" w:rsidRDefault="00FD6D4A">
      <w:pPr>
        <w:rPr>
          <w:rFonts w:hint="eastAsia"/>
        </w:rPr>
      </w:pPr>
      <w:r>
        <w:rPr>
          <w:rFonts w:ascii="Arial Unicode MS" w:eastAsia="Arial Unicode MS" w:hAnsi="Arial Unicode MS" w:cs="Arial Unicode MS"/>
        </w:rPr>
        <w:t>"typename ... Types" に対応するデータ型定義は以下のようになる。</w:t>
      </w:r>
    </w:p>
    <w:p w14:paraId="54E2D8F4"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&lt;parameterPack type="K0" ref="typename"/&gt;</w:t>
      </w:r>
    </w:p>
    <w:p w14:paraId="1DA9ED0C" w14:textId="77777777" w:rsidR="00E14A32" w:rsidRDefault="00E14A32">
      <w:pPr>
        <w:rPr>
          <w:rFonts w:hint="eastAsia"/>
        </w:rPr>
      </w:pPr>
    </w:p>
    <w:p w14:paraId="1AF7A820" w14:textId="77777777" w:rsidR="00E14A32" w:rsidRDefault="00FD6D4A">
      <w:pPr>
        <w:rPr>
          <w:rFonts w:hint="eastAsia"/>
        </w:rPr>
      </w:pPr>
      <w:r>
        <w:br w:type="page"/>
      </w:r>
    </w:p>
    <w:p w14:paraId="29F98109" w14:textId="77777777" w:rsidR="00E14A32" w:rsidRDefault="00E14A32">
      <w:pPr>
        <w:widowControl/>
        <w:jc w:val="left"/>
        <w:rPr>
          <w:rFonts w:hint="eastAsia"/>
        </w:rPr>
      </w:pPr>
      <w:bookmarkStart w:id="877" w:name="_3fwokq0" w:colFirst="0" w:colLast="0"/>
      <w:bookmarkEnd w:id="877"/>
    </w:p>
    <w:p w14:paraId="63D7EC97" w14:textId="77777777" w:rsidR="00E14A32" w:rsidRDefault="00FD6D4A">
      <w:pPr>
        <w:pStyle w:val="1"/>
        <w:contextualSpacing w:val="0"/>
      </w:pPr>
      <w:bookmarkStart w:id="878" w:name="_1v1yuxt" w:colFirst="0" w:colLast="0"/>
      <w:bookmarkStart w:id="879" w:name="_Toc462915898"/>
      <w:bookmarkEnd w:id="878"/>
      <w:r>
        <w:rPr>
          <w:rFonts w:ascii="Arial Unicode MS" w:eastAsia="Arial Unicode MS" w:hAnsi="Arial Unicode MS" w:cs="Arial Unicode MS"/>
        </w:rPr>
        <w:t>4 シンボルリスト</w:t>
      </w:r>
      <w:bookmarkEnd w:id="879"/>
    </w:p>
    <w:p w14:paraId="6D9C5124" w14:textId="77777777" w:rsidR="00E14A32" w:rsidRDefault="00E14A32">
      <w:pPr>
        <w:rPr>
          <w:rFonts w:hint="eastAsia"/>
        </w:rPr>
      </w:pPr>
    </w:p>
    <w:p w14:paraId="20E1CEB0" w14:textId="77777777" w:rsidR="00E14A32" w:rsidRDefault="00FD6D4A">
      <w:pPr>
        <w:pStyle w:val="2"/>
      </w:pPr>
      <w:bookmarkStart w:id="880" w:name="_4f1mdlm" w:colFirst="0" w:colLast="0"/>
      <w:bookmarkStart w:id="881" w:name="_Toc462915899"/>
      <w:bookmarkEnd w:id="880"/>
      <w:r>
        <w:rPr>
          <w:rFonts w:ascii="SimSun" w:eastAsia="SimSun" w:hAnsi="SimSun" w:cs="SimSun"/>
        </w:rPr>
        <w:t>4.1 id要素</w:t>
      </w:r>
      <w:bookmarkEnd w:id="881"/>
    </w:p>
    <w:p w14:paraId="11C2EC1D" w14:textId="77777777" w:rsidR="00E14A32" w:rsidRDefault="00FD6D4A">
      <w:pPr>
        <w:ind w:firstLine="210"/>
        <w:rPr>
          <w:rFonts w:hint="eastAsia"/>
        </w:rPr>
      </w:pPr>
      <w:r>
        <w:rPr>
          <w:rFonts w:ascii="SimSun" w:eastAsia="SimSun" w:hAnsi="SimSun" w:cs="SimSun"/>
        </w:rPr>
        <w:t>id要素は、変数名や配列名、関数名、struct/unionのメンバ名、 関数の引数、compound statementの局所変数名を定義する。</w:t>
      </w:r>
    </w:p>
    <w:p w14:paraId="7DE8D485" w14:textId="77777777" w:rsidR="00E14A32" w:rsidRDefault="00FD6D4A">
      <w:pPr>
        <w:ind w:firstLine="210"/>
        <w:rPr>
          <w:rFonts w:hint="eastAsia"/>
        </w:rPr>
      </w:pPr>
      <w:r>
        <w:rPr>
          <w:rFonts w:ascii="ＭＳ Ｐゴシック" w:eastAsia="ＭＳ Ｐゴシック" w:hAnsi="ＭＳ Ｐゴシック" w:cs="ＭＳ Ｐゴシック"/>
        </w:rPr>
        <w:t>&lt;id&gt;</w:t>
      </w:r>
    </w:p>
    <w:p w14:paraId="682DF72A" w14:textId="77777777" w:rsidR="00E14A32" w:rsidRDefault="00FD6D4A">
      <w:pPr>
        <w:ind w:firstLine="210"/>
        <w:rPr>
          <w:rFonts w:hint="eastAsia"/>
        </w:rPr>
      </w:pPr>
      <w:r>
        <w:rPr>
          <w:rFonts w:ascii="ＭＳ Ｐゴシック" w:eastAsia="ＭＳ Ｐゴシック" w:hAnsi="ＭＳ Ｐゴシック" w:cs="ＭＳ Ｐゴシック"/>
        </w:rPr>
        <w:t xml:space="preserve">  name要素（2.1節）</w:t>
      </w:r>
    </w:p>
    <w:p w14:paraId="466FE20B" w14:textId="77777777" w:rsidR="00E14A32" w:rsidRDefault="00FD6D4A">
      <w:pPr>
        <w:ind w:firstLine="210"/>
        <w:rPr>
          <w:rFonts w:hint="eastAsia"/>
        </w:rPr>
      </w:pPr>
      <w:r>
        <w:rPr>
          <w:rFonts w:ascii="ＭＳ Ｐゴシック" w:eastAsia="ＭＳ Ｐゴシック" w:hAnsi="ＭＳ Ｐゴシック" w:cs="ＭＳ Ｐゴシック"/>
        </w:rPr>
        <w:t xml:space="preserve">  </w:t>
      </w:r>
    </w:p>
    <w:p w14:paraId="4D3FAD64" w14:textId="77777777" w:rsidR="00E14A32" w:rsidRDefault="00FD6D4A">
      <w:pPr>
        <w:ind w:firstLine="210"/>
        <w:rPr>
          <w:rFonts w:hint="eastAsia"/>
        </w:rPr>
      </w:pPr>
      <w:r>
        <w:rPr>
          <w:rFonts w:ascii="ＭＳ Ｐゴシック" w:eastAsia="ＭＳ Ｐゴシック" w:hAnsi="ＭＳ Ｐゴシック" w:cs="ＭＳ Ｐゴシック"/>
        </w:rPr>
        <w:t xml:space="preserve">  [ bitField要素 ]</w:t>
      </w:r>
    </w:p>
    <w:p w14:paraId="1EEBB6AA" w14:textId="77777777" w:rsidR="00E14A32" w:rsidRDefault="00FD6D4A">
      <w:pPr>
        <w:ind w:firstLine="210"/>
        <w:rPr>
          <w:rFonts w:hint="eastAsia"/>
        </w:rPr>
      </w:pPr>
      <w:r>
        <w:rPr>
          <w:rFonts w:ascii="ＭＳ Ｐゴシック" w:eastAsia="ＭＳ Ｐゴシック" w:hAnsi="ＭＳ Ｐゴシック" w:cs="ＭＳ Ｐゴシック"/>
        </w:rPr>
        <w:t xml:space="preserve">  [ alignAs要素 ]</w:t>
      </w:r>
    </w:p>
    <w:p w14:paraId="53CB495C" w14:textId="77777777" w:rsidR="00E14A32" w:rsidRDefault="00FD6D4A">
      <w:pPr>
        <w:ind w:firstLine="210"/>
        <w:rPr>
          <w:rFonts w:hint="eastAsia"/>
        </w:rPr>
      </w:pPr>
      <w:r>
        <w:rPr>
          <w:rFonts w:ascii="ＭＳ Ｐゴシック" w:eastAsia="ＭＳ Ｐゴシック" w:hAnsi="ＭＳ Ｐゴシック" w:cs="ＭＳ Ｐゴシック"/>
        </w:rPr>
        <w:t>&lt;/id&gt;</w:t>
      </w:r>
    </w:p>
    <w:p w14:paraId="38CA31B4" w14:textId="77777777" w:rsidR="00E14A32" w:rsidRDefault="00FD6D4A">
      <w:pPr>
        <w:rPr>
          <w:rFonts w:hint="eastAsia"/>
        </w:rPr>
      </w:pPr>
      <w:r>
        <w:rPr>
          <w:rFonts w:ascii="ＭＳ Ｐゴシック" w:eastAsia="ＭＳ Ｐゴシック" w:hAnsi="ＭＳ Ｐゴシック" w:cs="ＭＳ Ｐゴシック"/>
        </w:rPr>
        <w:t>属性（optional）: sclass, fspec, type, bit_field, align_as, is_gccThread, is_gccExtension</w:t>
      </w:r>
    </w:p>
    <w:p w14:paraId="3FE193B8" w14:textId="77777777" w:rsidR="00E14A32" w:rsidRDefault="00E14A32">
      <w:pPr>
        <w:ind w:firstLine="210"/>
        <w:rPr>
          <w:rFonts w:hint="eastAsia"/>
        </w:rPr>
      </w:pPr>
    </w:p>
    <w:p w14:paraId="4BECBEB4" w14:textId="77777777" w:rsidR="00E14A32" w:rsidRDefault="00FD6D4A">
      <w:pPr>
        <w:ind w:firstLine="210"/>
        <w:rPr>
          <w:rFonts w:hint="eastAsia"/>
        </w:rPr>
      </w:pPr>
      <w:r>
        <w:rPr>
          <w:rFonts w:ascii="SimSun" w:eastAsia="SimSun" w:hAnsi="SimSun" w:cs="SimSun"/>
        </w:rPr>
        <w:t>id要素は次の属性を持つことができる。</w:t>
      </w:r>
    </w:p>
    <w:p w14:paraId="545CD675" w14:textId="77777777" w:rsidR="00E14A32" w:rsidRDefault="00FD6D4A">
      <w:pPr>
        <w:numPr>
          <w:ilvl w:val="0"/>
          <w:numId w:val="11"/>
        </w:numPr>
        <w:ind w:hanging="240"/>
        <w:rPr>
          <w:rFonts w:hint="eastAsia"/>
        </w:rPr>
      </w:pPr>
      <w:r>
        <w:rPr>
          <w:rFonts w:ascii="SimSun" w:eastAsia="SimSun" w:hAnsi="SimSun" w:cs="SimSun"/>
        </w:rPr>
        <w:t>sclass属性　－　storage class をあらわし、 'auto', 'param', 'extern', 'extern_def', 'static', 'register', 'label', 'tagname', 'moe', 'typedef_name', 'template_param'（C++、テンプレートの型仮引数名）, 'namespace_name'（C++）, , 'alias_name'（C++、using文による別名）のいずれか。</w:t>
      </w:r>
    </w:p>
    <w:p w14:paraId="089C22E5" w14:textId="77777777" w:rsidR="00E14A32" w:rsidRDefault="00FD6D4A">
      <w:pPr>
        <w:numPr>
          <w:ilvl w:val="0"/>
          <w:numId w:val="11"/>
        </w:numPr>
        <w:ind w:hanging="240"/>
        <w:rPr>
          <w:rFonts w:hint="eastAsia"/>
        </w:rPr>
      </w:pPr>
      <w:r>
        <w:rPr>
          <w:rFonts w:ascii="SimSun" w:eastAsia="SimSun" w:hAnsi="SimSun" w:cs="SimSun"/>
        </w:rPr>
        <w:t>is_inline属性　－　関数の宣言がinline指定されていることを表す。</w:t>
      </w:r>
    </w:p>
    <w:p w14:paraId="68F35D3E" w14:textId="77777777" w:rsidR="00E14A32" w:rsidRDefault="00FD6D4A">
      <w:pPr>
        <w:numPr>
          <w:ilvl w:val="0"/>
          <w:numId w:val="11"/>
        </w:numPr>
        <w:ind w:hanging="240"/>
        <w:rPr>
          <w:rFonts w:hint="eastAsia"/>
        </w:rPr>
      </w:pPr>
      <w:r>
        <w:rPr>
          <w:rFonts w:ascii="SimSun" w:eastAsia="SimSun" w:hAnsi="SimSun" w:cs="SimSun"/>
        </w:rPr>
        <w:t>is_virtual属性　－　メンバー関数がvirtualであることを表す。</w:t>
      </w:r>
    </w:p>
    <w:p w14:paraId="5B4CFA40" w14:textId="77777777" w:rsidR="00E14A32" w:rsidRDefault="00FD6D4A">
      <w:pPr>
        <w:numPr>
          <w:ilvl w:val="0"/>
          <w:numId w:val="11"/>
        </w:numPr>
        <w:ind w:hanging="240"/>
        <w:rPr>
          <w:rFonts w:hint="eastAsia"/>
        </w:rPr>
      </w:pPr>
      <w:r>
        <w:rPr>
          <w:rFonts w:ascii="SimSun" w:eastAsia="SimSun" w:hAnsi="SimSun" w:cs="SimSun"/>
        </w:rPr>
        <w:t>is_explicit属性　－　メンバー関数がexplicit指定されていることを表す。</w:t>
      </w:r>
    </w:p>
    <w:p w14:paraId="33294437" w14:textId="77777777" w:rsidR="00E14A32" w:rsidRDefault="00FD6D4A">
      <w:pPr>
        <w:numPr>
          <w:ilvl w:val="0"/>
          <w:numId w:val="11"/>
        </w:numPr>
        <w:ind w:hanging="240"/>
        <w:rPr>
          <w:rFonts w:hint="eastAsia"/>
        </w:rPr>
      </w:pPr>
      <w:r>
        <w:rPr>
          <w:rFonts w:ascii="Arial Unicode MS" w:eastAsia="Arial Unicode MS" w:hAnsi="Arial Unicode MS" w:cs="Arial Unicode MS"/>
        </w:rPr>
        <w:t>【要検討】storage class specifier以外のdecl-specifierである ‘friend’, ‘constexpr’もここで表現するか？</w:t>
      </w:r>
    </w:p>
    <w:p w14:paraId="512AB916" w14:textId="77777777" w:rsidR="00E14A32" w:rsidRDefault="00FD6D4A">
      <w:pPr>
        <w:numPr>
          <w:ilvl w:val="0"/>
          <w:numId w:val="11"/>
        </w:numPr>
        <w:ind w:hanging="240"/>
        <w:rPr>
          <w:rFonts w:hint="eastAsia"/>
        </w:rPr>
      </w:pPr>
      <w:r>
        <w:rPr>
          <w:rFonts w:ascii="SimSun" w:eastAsia="SimSun" w:hAnsi="SimSun" w:cs="SimSun"/>
        </w:rPr>
        <w:t>type属性　－　識別子のデータ型識別名</w:t>
      </w:r>
    </w:p>
    <w:p w14:paraId="6F0B694A" w14:textId="77777777" w:rsidR="00E14A32" w:rsidRDefault="00FD6D4A">
      <w:pPr>
        <w:numPr>
          <w:ilvl w:val="0"/>
          <w:numId w:val="11"/>
        </w:numPr>
        <w:ind w:hanging="240"/>
        <w:rPr>
          <w:rFonts w:hint="eastAsia"/>
        </w:rPr>
      </w:pPr>
      <w:r>
        <w:rPr>
          <w:rFonts w:ascii="SimSun" w:eastAsia="SimSun" w:hAnsi="SimSun" w:cs="SimSun"/>
        </w:rPr>
        <w:t>bit_field属性　－　structType、unionTypeとclass要素においてメンバのビットフィールドを数値で指定する。</w:t>
      </w:r>
    </w:p>
    <w:p w14:paraId="23D33618" w14:textId="77777777" w:rsidR="00E14A32" w:rsidRDefault="00FD6D4A">
      <w:pPr>
        <w:numPr>
          <w:ilvl w:val="0"/>
          <w:numId w:val="11"/>
        </w:numPr>
        <w:ind w:hanging="240"/>
        <w:rPr>
          <w:rFonts w:hint="eastAsia"/>
        </w:rPr>
      </w:pPr>
      <w:r>
        <w:rPr>
          <w:rFonts w:ascii="SimSun" w:eastAsia="SimSun" w:hAnsi="SimSun" w:cs="SimSun"/>
        </w:rPr>
        <w:t>is_thread_local属性　－　thread_local指定されていることを表す。</w:t>
      </w:r>
    </w:p>
    <w:p w14:paraId="78CEF415" w14:textId="77777777" w:rsidR="00E14A32" w:rsidRDefault="00FD6D4A">
      <w:pPr>
        <w:numPr>
          <w:ilvl w:val="0"/>
          <w:numId w:val="11"/>
        </w:numPr>
        <w:ind w:hanging="240"/>
        <w:rPr>
          <w:rFonts w:hint="eastAsia"/>
        </w:rPr>
      </w:pPr>
      <w:r>
        <w:rPr>
          <w:rFonts w:ascii="SimSun" w:eastAsia="SimSun" w:hAnsi="SimSun" w:cs="SimSun"/>
        </w:rPr>
        <w:t>align_as属性　－　structType、unionTypeとclass要素において、メンバのalignmentを数値またはデータ型識別名で指定する。</w:t>
      </w:r>
    </w:p>
    <w:p w14:paraId="3676C0C4" w14:textId="77777777" w:rsidR="00E14A32" w:rsidRDefault="00FD6D4A">
      <w:pPr>
        <w:numPr>
          <w:ilvl w:val="0"/>
          <w:numId w:val="11"/>
        </w:numPr>
        <w:ind w:hanging="240"/>
        <w:rPr>
          <w:rFonts w:hint="eastAsia"/>
        </w:rPr>
      </w:pPr>
      <w:r>
        <w:rPr>
          <w:rFonts w:ascii="SimSun" w:eastAsia="SimSun" w:hAnsi="SimSun" w:cs="SimSun"/>
        </w:rPr>
        <w:t>is_gccThread属性　－　GCCの__threadキーワードが指定されているかどうかの情報、0または1、falseまたはtrue。</w:t>
      </w:r>
    </w:p>
    <w:p w14:paraId="04CDF1DA" w14:textId="77777777" w:rsidR="00E14A32" w:rsidRDefault="00FD6D4A">
      <w:pPr>
        <w:numPr>
          <w:ilvl w:val="0"/>
          <w:numId w:val="11"/>
        </w:numPr>
        <w:ind w:hanging="240"/>
        <w:rPr>
          <w:rFonts w:hint="eastAsia"/>
        </w:rPr>
      </w:pPr>
      <w:r>
        <w:rPr>
          <w:rFonts w:ascii="SimSun" w:eastAsia="SimSun" w:hAnsi="SimSun" w:cs="SimSun"/>
        </w:rPr>
        <w:t>is_gccExtension属性</w:t>
      </w:r>
    </w:p>
    <w:p w14:paraId="6BC3F915" w14:textId="77777777" w:rsidR="00E14A32" w:rsidRDefault="00E14A32">
      <w:pPr>
        <w:rPr>
          <w:rFonts w:hint="eastAsia"/>
        </w:rPr>
      </w:pPr>
    </w:p>
    <w:p w14:paraId="58378001" w14:textId="77777777" w:rsidR="00E14A32" w:rsidRDefault="00FD6D4A">
      <w:pPr>
        <w:ind w:firstLine="210"/>
        <w:rPr>
          <w:rFonts w:hint="eastAsia"/>
        </w:rPr>
      </w:pPr>
      <w:r>
        <w:rPr>
          <w:rFonts w:ascii="SimSun" w:eastAsia="SimSun" w:hAnsi="SimSun" w:cs="SimSun"/>
        </w:rPr>
        <w:t>以下の子要素を持つことができる。</w:t>
      </w:r>
    </w:p>
    <w:p w14:paraId="64369D6C" w14:textId="77777777" w:rsidR="00E14A32" w:rsidRDefault="00FD6D4A">
      <w:pPr>
        <w:numPr>
          <w:ilvl w:val="0"/>
          <w:numId w:val="10"/>
        </w:numPr>
        <w:ind w:hanging="240"/>
        <w:rPr>
          <w:rFonts w:hint="eastAsia"/>
        </w:rPr>
      </w:pPr>
      <w:r>
        <w:rPr>
          <w:rFonts w:ascii="SimSun" w:eastAsia="SimSun" w:hAnsi="SimSun" w:cs="SimSun"/>
        </w:rPr>
        <w:t>name要素　－　識別子の名前はname要素で指定する。</w:t>
      </w:r>
    </w:p>
    <w:p w14:paraId="1E422A21" w14:textId="77777777" w:rsidR="00E14A32" w:rsidRDefault="00FD6D4A">
      <w:pPr>
        <w:numPr>
          <w:ilvl w:val="0"/>
          <w:numId w:val="10"/>
        </w:numPr>
        <w:ind w:hanging="240"/>
        <w:rPr>
          <w:rFonts w:hint="eastAsia"/>
        </w:rPr>
      </w:pPr>
      <w:r>
        <w:rPr>
          <w:rFonts w:ascii="SimSun" w:eastAsia="SimSun" w:hAnsi="SimSun" w:cs="SimSun"/>
        </w:rPr>
        <w:br/>
        <w:t>要検討： 実装時に再検討。何もかもvalue要素にするのがよいか？</w:t>
      </w:r>
    </w:p>
    <w:p w14:paraId="6B56EB0F" w14:textId="77777777" w:rsidR="00E14A32" w:rsidRDefault="00FD6D4A">
      <w:pPr>
        <w:numPr>
          <w:ilvl w:val="0"/>
          <w:numId w:val="10"/>
        </w:numPr>
        <w:ind w:hanging="240"/>
        <w:rPr>
          <w:rFonts w:hint="eastAsia"/>
        </w:rPr>
      </w:pPr>
      <w:r>
        <w:rPr>
          <w:rFonts w:ascii="SimSun" w:eastAsia="SimSun" w:hAnsi="SimSun" w:cs="SimSun"/>
        </w:rPr>
        <w:t>bitField要素　－　unionTypeとclass要素においてメンバのビットフィールドの値をbit_field属性の数値として指定できないとき使用する。bitField要素は式を子要素に持つ。bitField要素を使用するとき、bit_field 属性の値は、"*" とする。</w:t>
      </w:r>
    </w:p>
    <w:p w14:paraId="00848BB3" w14:textId="77777777" w:rsidR="00E14A32" w:rsidRDefault="00FD6D4A">
      <w:pPr>
        <w:numPr>
          <w:ilvl w:val="0"/>
          <w:numId w:val="10"/>
        </w:numPr>
        <w:ind w:hanging="240"/>
        <w:rPr>
          <w:rFonts w:hint="eastAsia"/>
        </w:rPr>
      </w:pPr>
      <w:r>
        <w:rPr>
          <w:rFonts w:ascii="SimSun" w:eastAsia="SimSun" w:hAnsi="SimSun" w:cs="SimSun"/>
        </w:rPr>
        <w:t>alignAs要素　—　structType、unionTypeとclass要素においてメンバのalignmentをalign_as属性の数値として指定できないとき、alignAs要素の子要素として式の要素で指定する。</w:t>
      </w:r>
    </w:p>
    <w:p w14:paraId="77EFFF35" w14:textId="77777777" w:rsidR="00E14A32" w:rsidRDefault="00E14A32">
      <w:pPr>
        <w:rPr>
          <w:rFonts w:hint="eastAsia"/>
        </w:rPr>
      </w:pPr>
    </w:p>
    <w:p w14:paraId="4D1E8266" w14:textId="77777777" w:rsidR="00E14A32" w:rsidRDefault="00E14A32">
      <w:pPr>
        <w:rPr>
          <w:rFonts w:hint="eastAsia"/>
        </w:rPr>
      </w:pPr>
    </w:p>
    <w:p w14:paraId="267D68E2" w14:textId="77777777" w:rsidR="00E14A32" w:rsidRDefault="00FD6D4A">
      <w:pPr>
        <w:rPr>
          <w:rFonts w:hint="eastAsia"/>
        </w:rPr>
      </w:pPr>
      <w:r>
        <w:rPr>
          <w:rFonts w:ascii="SimSun" w:eastAsia="SimSun" w:hAnsi="SimSun" w:cs="SimSun"/>
        </w:rPr>
        <w:t>例:</w:t>
      </w:r>
    </w:p>
    <w:p w14:paraId="342D7A2C" w14:textId="77777777" w:rsidR="00E14A32" w:rsidRDefault="00FD6D4A">
      <w:pPr>
        <w:ind w:firstLine="210"/>
        <w:rPr>
          <w:rFonts w:hint="eastAsia"/>
        </w:rPr>
      </w:pPr>
      <w:r>
        <w:rPr>
          <w:rFonts w:ascii="Arial Unicode MS" w:eastAsia="Arial Unicode MS" w:hAnsi="Arial Unicode MS" w:cs="Arial Unicode MS"/>
        </w:rPr>
        <w:t>"int xyz;"の変数xyzに対するシンボルテーブルエントリは以下のようになる。</w:t>
      </w:r>
    </w:p>
    <w:p w14:paraId="4FB4BC2E" w14:textId="77777777" w:rsidR="00E14A32" w:rsidRDefault="00E14A32">
      <w:pPr>
        <w:rPr>
          <w:rFonts w:hint="eastAsia"/>
        </w:rPr>
      </w:pPr>
    </w:p>
    <w:p w14:paraId="63A41483"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 sclass=”extern_def” type=”int”&gt; </w:t>
      </w:r>
    </w:p>
    <w:p w14:paraId="28B3E3B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lastRenderedPageBreak/>
        <w:t xml:space="preserve">   &lt;name&gt;xyz&lt;/name&gt;</w:t>
      </w:r>
    </w:p>
    <w:p w14:paraId="1832F20B" w14:textId="77777777" w:rsidR="00E14A32" w:rsidRDefault="00E14A32">
      <w:pPr>
        <w:ind w:firstLine="200"/>
        <w:rPr>
          <w:rFonts w:hint="eastAsia"/>
        </w:rPr>
      </w:pPr>
    </w:p>
    <w:p w14:paraId="757C435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&lt;/id&gt;</w:t>
      </w:r>
    </w:p>
    <w:p w14:paraId="3B2F8AE3" w14:textId="77777777" w:rsidR="00E14A32" w:rsidRDefault="00E14A32">
      <w:pPr>
        <w:rPr>
          <w:rFonts w:hint="eastAsia"/>
        </w:rPr>
      </w:pPr>
    </w:p>
    <w:p w14:paraId="29F00819" w14:textId="77777777" w:rsidR="00E14A32" w:rsidRDefault="00FD6D4A">
      <w:pPr>
        <w:ind w:firstLine="210"/>
        <w:rPr>
          <w:rFonts w:hint="eastAsia"/>
        </w:rPr>
      </w:pPr>
      <w:r>
        <w:rPr>
          <w:rFonts w:ascii="Arial Unicode MS" w:eastAsia="Arial Unicode MS" w:hAnsi="Arial Unicode MS" w:cs="Arial Unicode MS"/>
        </w:rPr>
        <w:t>"int foo()"の関数fooに対するシンボルテーブルエントリは以下のようになる。なお、F6f168は、fooのデータ型に対するtype_id。</w:t>
      </w:r>
    </w:p>
    <w:p w14:paraId="7873748E" w14:textId="77777777" w:rsidR="00E14A32" w:rsidRDefault="00E14A32">
      <w:pPr>
        <w:ind w:firstLine="210"/>
        <w:rPr>
          <w:rFonts w:hint="eastAsia"/>
        </w:rPr>
      </w:pPr>
    </w:p>
    <w:p w14:paraId="004B64C0" w14:textId="77777777" w:rsidR="00E14A32" w:rsidRDefault="00FD6D4A">
      <w:pPr>
        <w:rPr>
          <w:rFonts w:hint="eastAsia"/>
        </w:rPr>
      </w:pPr>
      <w:r>
        <w:t xml:space="preserve">  &lt;id sclass=”extern_def” type=”F6f168”&gt;</w:t>
      </w:r>
    </w:p>
    <w:p w14:paraId="6764C249" w14:textId="77777777" w:rsidR="00E14A32" w:rsidRDefault="00FD6D4A">
      <w:pPr>
        <w:rPr>
          <w:rFonts w:hint="eastAsia"/>
        </w:rPr>
      </w:pPr>
      <w:r>
        <w:t xml:space="preserve">   &lt;name&gt;foo&lt;/name&gt;</w:t>
      </w:r>
    </w:p>
    <w:p w14:paraId="1F7E4EA1" w14:textId="77777777" w:rsidR="00E14A32" w:rsidRDefault="00FD6D4A">
      <w:pPr>
        <w:rPr>
          <w:rFonts w:hint="eastAsia"/>
        </w:rPr>
      </w:pPr>
      <w:r>
        <w:t xml:space="preserve">  &lt;/id&gt;</w:t>
      </w:r>
    </w:p>
    <w:p w14:paraId="4B9B2BC3" w14:textId="77777777" w:rsidR="00E14A32" w:rsidRDefault="00E14A32">
      <w:pPr>
        <w:rPr>
          <w:rFonts w:hint="eastAsia"/>
        </w:rPr>
      </w:pPr>
    </w:p>
    <w:p w14:paraId="1AEAB74D" w14:textId="77777777" w:rsidR="00E14A32" w:rsidRDefault="00FD6D4A">
      <w:pPr>
        <w:pStyle w:val="2"/>
      </w:pPr>
      <w:bookmarkStart w:id="882" w:name="_19c6y18" w:colFirst="0" w:colLast="0"/>
      <w:bookmarkStart w:id="883" w:name="_Toc462915900"/>
      <w:bookmarkEnd w:id="882"/>
      <w:r>
        <w:rPr>
          <w:rFonts w:ascii="SimSun" w:eastAsia="SimSun" w:hAnsi="SimSun" w:cs="SimSun"/>
        </w:rPr>
        <w:t>4.2 globalSymbols要素</w:t>
      </w:r>
      <w:bookmarkEnd w:id="883"/>
    </w:p>
    <w:p w14:paraId="3986C82F" w14:textId="77777777" w:rsidR="00E14A32" w:rsidRDefault="00FD6D4A">
      <w:pPr>
        <w:ind w:firstLine="210"/>
        <w:rPr>
          <w:rFonts w:hint="eastAsia"/>
        </w:rPr>
      </w:pPr>
      <w:r>
        <w:rPr>
          <w:rFonts w:ascii="SimSun" w:eastAsia="SimSun" w:hAnsi="SimSun" w:cs="SimSun"/>
        </w:rPr>
        <w:t>大域のスコープを持つ識別子を定義する。</w:t>
      </w:r>
    </w:p>
    <w:p w14:paraId="02BA8A4B" w14:textId="77777777" w:rsidR="00E14A32" w:rsidRDefault="00FD6D4A">
      <w:pPr>
        <w:ind w:firstLine="210"/>
        <w:rPr>
          <w:rFonts w:hint="eastAsia"/>
        </w:rPr>
      </w:pPr>
      <w:r>
        <w:rPr>
          <w:rFonts w:ascii="ＭＳ Ｐゴシック" w:eastAsia="ＭＳ Ｐゴシック" w:hAnsi="ＭＳ Ｐゴシック" w:cs="ＭＳ Ｐゴシック"/>
        </w:rPr>
        <w:t>&lt;globalSymbols&gt;</w:t>
      </w:r>
    </w:p>
    <w:p w14:paraId="49582335" w14:textId="77777777" w:rsidR="00E14A32" w:rsidRDefault="00FD6D4A">
      <w:pPr>
        <w:ind w:firstLine="210"/>
        <w:rPr>
          <w:rFonts w:hint="eastAsia"/>
        </w:rPr>
      </w:pPr>
      <w:r>
        <w:rPr>
          <w:rFonts w:ascii="ＭＳ Ｐゴシック" w:eastAsia="ＭＳ Ｐゴシック" w:hAnsi="ＭＳ Ｐゴシック" w:cs="ＭＳ Ｐゴシック"/>
        </w:rPr>
        <w:t xml:space="preserve">  [ id要素（4.1節）</w:t>
      </w:r>
    </w:p>
    <w:p w14:paraId="554B786E" w14:textId="77777777" w:rsidR="00E14A32" w:rsidRDefault="00FD6D4A">
      <w:pPr>
        <w:ind w:firstLine="210"/>
        <w:rPr>
          <w:rFonts w:hint="eastAsia"/>
        </w:rPr>
      </w:pPr>
      <w:r>
        <w:rPr>
          <w:rFonts w:ascii="ＭＳ Ｐゴシック" w:eastAsia="ＭＳ Ｐゴシック" w:hAnsi="ＭＳ Ｐゴシック" w:cs="ＭＳ Ｐゴシック"/>
        </w:rPr>
        <w:t xml:space="preserve">   … ]</w:t>
      </w:r>
    </w:p>
    <w:p w14:paraId="4B57EC14" w14:textId="77777777" w:rsidR="00E14A32" w:rsidRDefault="00FD6D4A">
      <w:pPr>
        <w:ind w:firstLine="210"/>
        <w:rPr>
          <w:rFonts w:hint="eastAsia"/>
        </w:rPr>
      </w:pPr>
      <w:r>
        <w:rPr>
          <w:rFonts w:ascii="ＭＳ Ｐゴシック" w:eastAsia="ＭＳ Ｐゴシック" w:hAnsi="ＭＳ Ｐゴシック" w:cs="ＭＳ Ｐゴシック"/>
        </w:rPr>
        <w:t>&lt;/globalSymbols&gt;</w:t>
      </w:r>
    </w:p>
    <w:p w14:paraId="0708861F" w14:textId="77777777" w:rsidR="00E14A32" w:rsidRDefault="00FD6D4A">
      <w:pPr>
        <w:rPr>
          <w:rFonts w:hint="eastAsia"/>
        </w:rPr>
      </w:pPr>
      <w:r>
        <w:rPr>
          <w:rFonts w:ascii="ＭＳ Ｐゴシック" w:eastAsia="ＭＳ Ｐゴシック" w:hAnsi="ＭＳ Ｐゴシック" w:cs="ＭＳ Ｐゴシック"/>
        </w:rPr>
        <w:t>属性なし</w:t>
      </w:r>
    </w:p>
    <w:p w14:paraId="6D0E1858" w14:textId="77777777" w:rsidR="00E14A32" w:rsidRDefault="00E14A32">
      <w:pPr>
        <w:rPr>
          <w:rFonts w:hint="eastAsia"/>
        </w:rPr>
      </w:pPr>
    </w:p>
    <w:p w14:paraId="50C8D3F1" w14:textId="77777777" w:rsidR="00E14A32" w:rsidRDefault="00FD6D4A">
      <w:pPr>
        <w:ind w:firstLine="210"/>
        <w:rPr>
          <w:rFonts w:hint="eastAsia"/>
        </w:rPr>
      </w:pPr>
      <w:r>
        <w:rPr>
          <w:rFonts w:ascii="SimSun" w:eastAsia="SimSun" w:hAnsi="SimSun" w:cs="SimSun"/>
        </w:rPr>
        <w:t>子要素として、大域のスコープを持つ識別子のid要素の並びを持つ。</w:t>
      </w:r>
    </w:p>
    <w:p w14:paraId="437794A6" w14:textId="77777777" w:rsidR="00E14A32" w:rsidRDefault="00E14A32">
      <w:pPr>
        <w:ind w:firstLine="210"/>
        <w:rPr>
          <w:rFonts w:hint="eastAsia"/>
        </w:rPr>
      </w:pPr>
    </w:p>
    <w:p w14:paraId="5D8E84D0" w14:textId="77777777" w:rsidR="00E14A32" w:rsidRDefault="00FD6D4A">
      <w:pPr>
        <w:pStyle w:val="2"/>
      </w:pPr>
      <w:bookmarkStart w:id="884" w:name="_28h4qwu" w:colFirst="0" w:colLast="0"/>
      <w:bookmarkStart w:id="885" w:name="_Toc462915901"/>
      <w:bookmarkEnd w:id="884"/>
      <w:r>
        <w:rPr>
          <w:rFonts w:ascii="SimSun" w:eastAsia="SimSun" w:hAnsi="SimSun" w:cs="SimSun"/>
        </w:rPr>
        <w:t>4.3 symbols要素</w:t>
      </w:r>
      <w:bookmarkEnd w:id="885"/>
    </w:p>
    <w:p w14:paraId="3F89F79B" w14:textId="77777777" w:rsidR="00E14A32" w:rsidRDefault="00FD6D4A">
      <w:pPr>
        <w:ind w:firstLine="210"/>
        <w:rPr>
          <w:rFonts w:hint="eastAsia"/>
        </w:rPr>
      </w:pPr>
      <w:r>
        <w:rPr>
          <w:rFonts w:ascii="SimSun" w:eastAsia="SimSun" w:hAnsi="SimSun" w:cs="SimSun"/>
        </w:rPr>
        <w:t>局所スコープを持つ識別子を定義する。</w:t>
      </w:r>
    </w:p>
    <w:p w14:paraId="2AECB932" w14:textId="77777777" w:rsidR="00E14A32" w:rsidRDefault="00FD6D4A">
      <w:pPr>
        <w:ind w:firstLine="210"/>
        <w:rPr>
          <w:rFonts w:hint="eastAsia"/>
        </w:rPr>
      </w:pPr>
      <w:r>
        <w:rPr>
          <w:rFonts w:ascii="ＭＳ Ｐゴシック" w:eastAsia="ＭＳ Ｐゴシック" w:hAnsi="ＭＳ Ｐゴシック" w:cs="ＭＳ Ｐゴシック"/>
        </w:rPr>
        <w:t>&lt;symbols&gt;</w:t>
      </w:r>
    </w:p>
    <w:p w14:paraId="56897C5E" w14:textId="77777777" w:rsidR="00E14A32" w:rsidRDefault="00FD6D4A">
      <w:pPr>
        <w:ind w:firstLine="210"/>
        <w:rPr>
          <w:rFonts w:hint="eastAsia"/>
        </w:rPr>
      </w:pPr>
      <w:r>
        <w:rPr>
          <w:rFonts w:ascii="ＭＳ Ｐゴシック" w:eastAsia="ＭＳ Ｐゴシック" w:hAnsi="ＭＳ Ｐゴシック" w:cs="ＭＳ Ｐゴシック"/>
        </w:rPr>
        <w:t xml:space="preserve">  [ id要素（4.1節）</w:t>
      </w:r>
    </w:p>
    <w:p w14:paraId="73750DBE" w14:textId="77777777" w:rsidR="00E14A32" w:rsidRDefault="00FD6D4A">
      <w:pPr>
        <w:ind w:firstLine="210"/>
        <w:rPr>
          <w:rFonts w:hint="eastAsia"/>
        </w:rPr>
      </w:pPr>
      <w:r>
        <w:rPr>
          <w:rFonts w:ascii="ＭＳ Ｐゴシック" w:eastAsia="ＭＳ Ｐゴシック" w:hAnsi="ＭＳ Ｐゴシック" w:cs="ＭＳ Ｐゴシック"/>
        </w:rPr>
        <w:t xml:space="preserve">   … ]</w:t>
      </w:r>
    </w:p>
    <w:p w14:paraId="6C9D2BEE" w14:textId="77777777" w:rsidR="00E14A32" w:rsidRDefault="00FD6D4A">
      <w:pPr>
        <w:ind w:firstLine="210"/>
        <w:rPr>
          <w:rFonts w:hint="eastAsia"/>
        </w:rPr>
      </w:pPr>
      <w:r>
        <w:rPr>
          <w:rFonts w:ascii="ＭＳ Ｐゴシック" w:eastAsia="ＭＳ Ｐゴシック" w:hAnsi="ＭＳ Ｐゴシック" w:cs="ＭＳ Ｐゴシック"/>
        </w:rPr>
        <w:t>&lt;/symbols&gt;</w:t>
      </w:r>
    </w:p>
    <w:p w14:paraId="64AB37AE" w14:textId="77777777" w:rsidR="00E14A32" w:rsidRDefault="00FD6D4A">
      <w:pPr>
        <w:rPr>
          <w:rFonts w:hint="eastAsia"/>
        </w:rPr>
      </w:pPr>
      <w:r>
        <w:rPr>
          <w:rFonts w:ascii="ＭＳ Ｐゴシック" w:eastAsia="ＭＳ Ｐゴシック" w:hAnsi="ＭＳ Ｐゴシック" w:cs="ＭＳ Ｐゴシック"/>
        </w:rPr>
        <w:t>属性なし</w:t>
      </w:r>
    </w:p>
    <w:p w14:paraId="1783EF8C" w14:textId="77777777" w:rsidR="00E14A32" w:rsidRDefault="00E14A32">
      <w:pPr>
        <w:rPr>
          <w:rFonts w:hint="eastAsia"/>
        </w:rPr>
      </w:pPr>
    </w:p>
    <w:p w14:paraId="3B897F76" w14:textId="77777777" w:rsidR="00E14A32" w:rsidRDefault="00FD6D4A">
      <w:pPr>
        <w:ind w:firstLine="210"/>
        <w:rPr>
          <w:rFonts w:hint="eastAsia"/>
        </w:rPr>
      </w:pPr>
      <w:r>
        <w:rPr>
          <w:rFonts w:ascii="SimSun" w:eastAsia="SimSun" w:hAnsi="SimSun" w:cs="SimSun"/>
        </w:rPr>
        <w:t>子要素として、定義する識別子に対するid要素を持つ。</w:t>
      </w:r>
    </w:p>
    <w:p w14:paraId="24EBB526" w14:textId="77777777" w:rsidR="00E14A32" w:rsidRDefault="00E14A32">
      <w:pPr>
        <w:rPr>
          <w:rFonts w:hint="eastAsia"/>
        </w:rPr>
      </w:pPr>
    </w:p>
    <w:p w14:paraId="01914023" w14:textId="77777777" w:rsidR="00E14A32" w:rsidRDefault="00FD6D4A">
      <w:pPr>
        <w:rPr>
          <w:rFonts w:hint="eastAsia"/>
        </w:rPr>
      </w:pPr>
      <w:bookmarkStart w:id="886" w:name="1mrcu09" w:colFirst="0" w:colLast="0"/>
      <w:bookmarkEnd w:id="886"/>
      <w:r>
        <w:br w:type="page"/>
      </w:r>
    </w:p>
    <w:p w14:paraId="3C561D36" w14:textId="77777777" w:rsidR="00E14A32" w:rsidRDefault="00E14A32">
      <w:pPr>
        <w:widowControl/>
        <w:jc w:val="left"/>
        <w:rPr>
          <w:rFonts w:hint="eastAsia"/>
        </w:rPr>
      </w:pPr>
      <w:bookmarkStart w:id="887" w:name="_37m2jsg" w:colFirst="0" w:colLast="0"/>
      <w:bookmarkEnd w:id="887"/>
    </w:p>
    <w:p w14:paraId="4EAB77AF" w14:textId="77777777" w:rsidR="00E14A32" w:rsidRDefault="00FD6D4A">
      <w:pPr>
        <w:pStyle w:val="1"/>
        <w:contextualSpacing w:val="0"/>
      </w:pPr>
      <w:bookmarkStart w:id="888" w:name="_46r0co2" w:colFirst="0" w:colLast="0"/>
      <w:bookmarkStart w:id="889" w:name="_Toc462915902"/>
      <w:bookmarkEnd w:id="888"/>
      <w:r>
        <w:rPr>
          <w:rFonts w:ascii="SimSun" w:eastAsia="SimSun" w:hAnsi="SimSun" w:cs="SimSun"/>
        </w:rPr>
        <w:t>5 globalDeclarations要素とdeclarations要素</w:t>
      </w:r>
      <w:bookmarkEnd w:id="889"/>
    </w:p>
    <w:p w14:paraId="231B5C6D" w14:textId="77777777" w:rsidR="00E14A32" w:rsidRDefault="00E14A32">
      <w:pPr>
        <w:rPr>
          <w:rFonts w:hint="eastAsia"/>
        </w:rPr>
      </w:pPr>
    </w:p>
    <w:p w14:paraId="6BB591FE" w14:textId="77777777" w:rsidR="00E14A32" w:rsidRDefault="00FD6D4A">
      <w:pPr>
        <w:pStyle w:val="2"/>
      </w:pPr>
      <w:bookmarkStart w:id="890" w:name="_111kx3o" w:colFirst="0" w:colLast="0"/>
      <w:bookmarkStart w:id="891" w:name="_Toc462915903"/>
      <w:bookmarkEnd w:id="890"/>
      <w:r>
        <w:rPr>
          <w:rFonts w:ascii="SimSun" w:eastAsia="SimSun" w:hAnsi="SimSun" w:cs="SimSun"/>
        </w:rPr>
        <w:t>5.1 globalDeclarations要素</w:t>
      </w:r>
      <w:bookmarkEnd w:id="891"/>
    </w:p>
    <w:p w14:paraId="2FAEB9A8" w14:textId="77777777" w:rsidR="00E14A32" w:rsidRDefault="00FD6D4A">
      <w:pPr>
        <w:ind w:firstLine="210"/>
        <w:rPr>
          <w:rFonts w:hint="eastAsia"/>
        </w:rPr>
      </w:pPr>
      <w:r>
        <w:rPr>
          <w:rFonts w:ascii="SimSun" w:eastAsia="SimSun" w:hAnsi="SimSun" w:cs="SimSun"/>
        </w:rPr>
        <w:t>大域的な（翻訳単位全体をスコープとする）変数、関数などの宣言と定義を行う。</w:t>
      </w:r>
    </w:p>
    <w:p w14:paraId="5D152996" w14:textId="77777777" w:rsidR="00E14A32" w:rsidRDefault="00FD6D4A">
      <w:pPr>
        <w:ind w:firstLine="210"/>
        <w:rPr>
          <w:rFonts w:hint="eastAsia"/>
        </w:rPr>
      </w:pPr>
      <w:r>
        <w:rPr>
          <w:rFonts w:ascii="ＭＳ Ｐゴシック" w:eastAsia="ＭＳ Ｐゴシック" w:hAnsi="ＭＳ Ｐゴシック" w:cs="ＭＳ Ｐゴシック"/>
        </w:rPr>
        <w:t>&lt;globalDeclarations&gt;</w:t>
      </w:r>
    </w:p>
    <w:p w14:paraId="0FE94B3E" w14:textId="77777777" w:rsidR="00E14A32" w:rsidRDefault="00FD6D4A">
      <w:pPr>
        <w:ind w:firstLine="210"/>
        <w:rPr>
          <w:rFonts w:hint="eastAsia"/>
        </w:rPr>
      </w:pPr>
      <w:r>
        <w:rPr>
          <w:rFonts w:ascii="ＭＳ Ｐゴシック" w:eastAsia="ＭＳ Ｐゴシック" w:hAnsi="ＭＳ Ｐゴシック" w:cs="ＭＳ Ｐゴシック"/>
        </w:rPr>
        <w:t xml:space="preserve">  [ {</w:t>
      </w:r>
      <w:r>
        <w:rPr>
          <w:rFonts w:ascii="ＭＳ Ｐゴシック" w:eastAsia="ＭＳ Ｐゴシック" w:hAnsi="ＭＳ Ｐゴシック" w:cs="ＭＳ Ｐゴシック"/>
        </w:rPr>
        <w:tab/>
        <w:t xml:space="preserve">varDecl要素（5.4節）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w:t>
      </w:r>
    </w:p>
    <w:p w14:paraId="03F844A5" w14:textId="77777777" w:rsidR="00E14A32" w:rsidRDefault="00FD6D4A">
      <w:pPr>
        <w:ind w:firstLine="840"/>
        <w:rPr>
          <w:rFonts w:hint="eastAsia"/>
        </w:rPr>
      </w:pPr>
      <w:r>
        <w:rPr>
          <w:rFonts w:ascii="ＭＳ Ｐゴシック" w:eastAsia="ＭＳ Ｐゴシック" w:hAnsi="ＭＳ Ｐゴシック" w:cs="ＭＳ Ｐゴシック"/>
        </w:rPr>
        <w:t xml:space="preserve">functionDecl要素（5.5節）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w:t>
      </w:r>
    </w:p>
    <w:p w14:paraId="666E2D7B" w14:textId="77777777" w:rsidR="00E14A32" w:rsidRDefault="00FD6D4A">
      <w:pPr>
        <w:ind w:firstLine="840"/>
        <w:rPr>
          <w:rFonts w:hint="eastAsia"/>
        </w:rPr>
      </w:pPr>
      <w:r>
        <w:rPr>
          <w:rFonts w:ascii="ＭＳ Ｐゴシック" w:eastAsia="ＭＳ Ｐゴシック" w:hAnsi="ＭＳ Ｐゴシック" w:cs="ＭＳ Ｐゴシック"/>
        </w:rPr>
        <w:t xml:space="preserve">usingDecl要素（5.6節）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w:t>
      </w:r>
    </w:p>
    <w:p w14:paraId="2BD3A2B9" w14:textId="77777777" w:rsidR="00E14A32" w:rsidRDefault="00FD6D4A">
      <w:pPr>
        <w:ind w:firstLine="840"/>
        <w:rPr>
          <w:rFonts w:hint="eastAsia"/>
        </w:rPr>
      </w:pPr>
      <w:r>
        <w:rPr>
          <w:rFonts w:ascii="ＭＳ Ｐゴシック" w:eastAsia="ＭＳ Ｐゴシック" w:hAnsi="ＭＳ Ｐゴシック" w:cs="ＭＳ Ｐゴシック"/>
        </w:rPr>
        <w:t xml:space="preserve">functionDefinition要素（5.3節）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w:t>
      </w:r>
    </w:p>
    <w:p w14:paraId="71166148" w14:textId="77777777" w:rsidR="00E14A32" w:rsidRDefault="00FD6D4A">
      <w:pPr>
        <w:ind w:firstLine="840"/>
        <w:rPr>
          <w:rFonts w:hint="eastAsia"/>
        </w:rPr>
      </w:pPr>
      <w:r>
        <w:rPr>
          <w:rFonts w:ascii="ＭＳ Ｐゴシック" w:eastAsia="ＭＳ Ｐゴシック" w:hAnsi="ＭＳ Ｐゴシック" w:cs="ＭＳ Ｐゴシック"/>
        </w:rPr>
        <w:t xml:space="preserve">functionTemplate要素（8.3節）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w:t>
      </w:r>
    </w:p>
    <w:p w14:paraId="029EEB57" w14:textId="77777777" w:rsidR="00E14A32" w:rsidRDefault="00FD6D4A">
      <w:pPr>
        <w:ind w:firstLine="840"/>
        <w:rPr>
          <w:rFonts w:hint="eastAsia"/>
        </w:rPr>
      </w:pPr>
      <w:r>
        <w:rPr>
          <w:rFonts w:ascii="ＭＳ Ｐゴシック" w:eastAsia="ＭＳ Ｐゴシック" w:hAnsi="ＭＳ Ｐゴシック" w:cs="ＭＳ Ｐゴシック"/>
        </w:rPr>
        <w:t>text要素（6.21節） }</w:t>
      </w:r>
    </w:p>
    <w:p w14:paraId="25B7168A" w14:textId="77777777" w:rsidR="00E14A32" w:rsidRDefault="00FD6D4A">
      <w:pPr>
        <w:ind w:firstLine="210"/>
        <w:rPr>
          <w:rFonts w:hint="eastAsia"/>
        </w:rPr>
      </w:pPr>
      <w:r>
        <w:rPr>
          <w:rFonts w:ascii="ＭＳ Ｐゴシック" w:eastAsia="ＭＳ Ｐゴシック" w:hAnsi="ＭＳ Ｐゴシック" w:cs="ＭＳ Ｐゴシック"/>
        </w:rPr>
        <w:t xml:space="preserve">  … ]</w:t>
      </w:r>
    </w:p>
    <w:p w14:paraId="7BE86CDF" w14:textId="77777777" w:rsidR="00E14A32" w:rsidRDefault="00FD6D4A">
      <w:pPr>
        <w:ind w:firstLine="210"/>
        <w:rPr>
          <w:rFonts w:hint="eastAsia"/>
        </w:rPr>
      </w:pPr>
      <w:r>
        <w:rPr>
          <w:rFonts w:ascii="ＭＳ Ｐゴシック" w:eastAsia="ＭＳ Ｐゴシック" w:hAnsi="ＭＳ Ｐゴシック" w:cs="ＭＳ Ｐゴシック"/>
        </w:rPr>
        <w:t>&lt;/globalDeclarations&gt;</w:t>
      </w:r>
    </w:p>
    <w:p w14:paraId="1EA59575" w14:textId="77777777" w:rsidR="00E14A32" w:rsidRDefault="00FD6D4A">
      <w:pPr>
        <w:rPr>
          <w:rFonts w:hint="eastAsia"/>
        </w:rPr>
      </w:pPr>
      <w:r>
        <w:rPr>
          <w:rFonts w:ascii="ＭＳ Ｐゴシック" w:eastAsia="ＭＳ Ｐゴシック" w:hAnsi="ＭＳ Ｐゴシック" w:cs="ＭＳ Ｐゴシック"/>
        </w:rPr>
        <w:t>属性なし</w:t>
      </w:r>
    </w:p>
    <w:p w14:paraId="51637974" w14:textId="77777777" w:rsidR="00E14A32" w:rsidRDefault="00E14A32">
      <w:pPr>
        <w:rPr>
          <w:rFonts w:hint="eastAsia"/>
        </w:rPr>
      </w:pPr>
    </w:p>
    <w:p w14:paraId="703729B6" w14:textId="77777777" w:rsidR="00E14A32" w:rsidRDefault="00FD6D4A">
      <w:pPr>
        <w:ind w:firstLine="210"/>
        <w:rPr>
          <w:rFonts w:hint="eastAsia"/>
        </w:rPr>
      </w:pPr>
      <w:r>
        <w:rPr>
          <w:rFonts w:ascii="SimSun" w:eastAsia="SimSun" w:hAnsi="SimSun" w:cs="SimSun"/>
        </w:rPr>
        <w:t>以下の子要素を持つ。</w:t>
      </w:r>
    </w:p>
    <w:p w14:paraId="0F480B67" w14:textId="77777777" w:rsidR="00E14A32" w:rsidRDefault="00FD6D4A">
      <w:pPr>
        <w:numPr>
          <w:ilvl w:val="0"/>
          <w:numId w:val="29"/>
        </w:numPr>
        <w:ind w:hanging="240"/>
        <w:rPr>
          <w:rFonts w:hint="eastAsia"/>
        </w:rPr>
      </w:pPr>
      <w:r>
        <w:rPr>
          <w:rFonts w:ascii="SimSun" w:eastAsia="SimSun" w:hAnsi="SimSun" w:cs="SimSun"/>
        </w:rPr>
        <w:t>functionDefinition要素　－　関数の定義</w:t>
      </w:r>
    </w:p>
    <w:p w14:paraId="59EA31A1" w14:textId="77777777" w:rsidR="00E14A32" w:rsidRDefault="00FD6D4A">
      <w:pPr>
        <w:numPr>
          <w:ilvl w:val="0"/>
          <w:numId w:val="29"/>
        </w:numPr>
        <w:ind w:hanging="240"/>
        <w:rPr>
          <w:rFonts w:hint="eastAsia"/>
        </w:rPr>
      </w:pPr>
      <w:r>
        <w:rPr>
          <w:rFonts w:ascii="SimSun" w:eastAsia="SimSun" w:hAnsi="SimSun" w:cs="SimSun"/>
        </w:rPr>
        <w:t>varDecl要素　－　変数の定義</w:t>
      </w:r>
    </w:p>
    <w:p w14:paraId="087EC4B5" w14:textId="77777777" w:rsidR="00E14A32" w:rsidRDefault="00FD6D4A">
      <w:pPr>
        <w:numPr>
          <w:ilvl w:val="0"/>
          <w:numId w:val="29"/>
        </w:numPr>
        <w:ind w:hanging="240"/>
        <w:rPr>
          <w:rFonts w:hint="eastAsia"/>
        </w:rPr>
      </w:pPr>
      <w:bookmarkStart w:id="892" w:name="_3l18frh" w:colFirst="0" w:colLast="0"/>
      <w:bookmarkEnd w:id="892"/>
      <w:r>
        <w:rPr>
          <w:rFonts w:ascii="SimSun" w:eastAsia="SimSun" w:hAnsi="SimSun" w:cs="SimSun"/>
        </w:rPr>
        <w:t>functionDecl要素　－　関数の宣言</w:t>
      </w:r>
    </w:p>
    <w:p w14:paraId="024D17B8" w14:textId="77777777" w:rsidR="00E14A32" w:rsidRDefault="00FD6D4A">
      <w:pPr>
        <w:numPr>
          <w:ilvl w:val="0"/>
          <w:numId w:val="29"/>
        </w:numPr>
        <w:ind w:hanging="240"/>
        <w:rPr>
          <w:rFonts w:hint="eastAsia"/>
        </w:rPr>
      </w:pPr>
      <w:r>
        <w:rPr>
          <w:rFonts w:ascii="SimSun" w:eastAsia="SimSun" w:hAnsi="SimSun" w:cs="SimSun"/>
        </w:rPr>
        <w:t>text要素　－　ディレクティブなど任意のテキストを表す</w:t>
      </w:r>
    </w:p>
    <w:p w14:paraId="629397A7" w14:textId="77777777" w:rsidR="00E14A32" w:rsidRDefault="00E14A32">
      <w:pPr>
        <w:rPr>
          <w:rFonts w:hint="eastAsia"/>
        </w:rPr>
      </w:pPr>
    </w:p>
    <w:p w14:paraId="532DC925" w14:textId="77777777" w:rsidR="00E14A32" w:rsidRDefault="00FD6D4A">
      <w:pPr>
        <w:pStyle w:val="2"/>
      </w:pPr>
      <w:bookmarkStart w:id="893" w:name="_4k668n3" w:colFirst="0" w:colLast="0"/>
      <w:bookmarkStart w:id="894" w:name="_Toc462915904"/>
      <w:bookmarkEnd w:id="893"/>
      <w:r>
        <w:rPr>
          <w:rFonts w:ascii="SimSun" w:eastAsia="SimSun" w:hAnsi="SimSun" w:cs="SimSun"/>
        </w:rPr>
        <w:t>5.2 declarations要素</w:t>
      </w:r>
      <w:bookmarkEnd w:id="894"/>
    </w:p>
    <w:p w14:paraId="1E8A7B5E" w14:textId="77777777" w:rsidR="00E14A32" w:rsidRDefault="00FD6D4A">
      <w:pPr>
        <w:ind w:firstLine="210"/>
        <w:rPr>
          <w:rFonts w:hint="eastAsia"/>
        </w:rPr>
      </w:pPr>
      <w:r>
        <w:rPr>
          <w:rFonts w:ascii="Arial Unicode MS" w:eastAsia="Arial Unicode MS" w:hAnsi="Arial Unicode MS" w:cs="Arial Unicode MS"/>
        </w:rPr>
        <w:t>compoundStatement（6.2節）、class（3.9節）などをスコープとする変数、関数などの宣言と定義を行う。</w:t>
      </w:r>
    </w:p>
    <w:p w14:paraId="41AB8058" w14:textId="77777777" w:rsidR="00E14A32" w:rsidRDefault="00FD6D4A">
      <w:pPr>
        <w:ind w:firstLine="210"/>
        <w:rPr>
          <w:rFonts w:hint="eastAsia"/>
        </w:rPr>
      </w:pPr>
      <w:r>
        <w:rPr>
          <w:rFonts w:ascii="ＭＳ Ｐゴシック" w:eastAsia="ＭＳ Ｐゴシック" w:hAnsi="ＭＳ Ｐゴシック" w:cs="ＭＳ Ｐゴシック"/>
        </w:rPr>
        <w:t>&lt;declarations&gt;</w:t>
      </w:r>
    </w:p>
    <w:p w14:paraId="6B677679" w14:textId="77777777" w:rsidR="00E14A32" w:rsidRDefault="00FD6D4A">
      <w:pPr>
        <w:ind w:firstLine="210"/>
        <w:rPr>
          <w:rFonts w:hint="eastAsia"/>
        </w:rPr>
      </w:pPr>
      <w:r>
        <w:rPr>
          <w:rFonts w:ascii="ＭＳ Ｐゴシック" w:eastAsia="ＭＳ Ｐゴシック" w:hAnsi="ＭＳ Ｐゴシック" w:cs="ＭＳ Ｐゴシック"/>
        </w:rPr>
        <w:t xml:space="preserve">  [ {</w:t>
      </w:r>
      <w:r>
        <w:rPr>
          <w:rFonts w:ascii="ＭＳ Ｐゴシック" w:eastAsia="ＭＳ Ｐゴシック" w:hAnsi="ＭＳ Ｐゴシック" w:cs="ＭＳ Ｐゴシック"/>
        </w:rPr>
        <w:tab/>
        <w:t xml:space="preserve">varDecl要素（5.4節）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w:t>
      </w:r>
    </w:p>
    <w:p w14:paraId="7B38FD3C" w14:textId="77777777" w:rsidR="00E14A32" w:rsidRDefault="00FD6D4A">
      <w:pPr>
        <w:ind w:firstLine="840"/>
        <w:rPr>
          <w:rFonts w:hint="eastAsia"/>
        </w:rPr>
      </w:pPr>
      <w:r>
        <w:rPr>
          <w:rFonts w:ascii="ＭＳ Ｐゴシック" w:eastAsia="ＭＳ Ｐゴシック" w:hAnsi="ＭＳ Ｐゴシック" w:cs="ＭＳ Ｐゴシック"/>
        </w:rPr>
        <w:t xml:space="preserve">functionDecl要素（5.5節）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w:t>
      </w:r>
    </w:p>
    <w:p w14:paraId="5457DB9C" w14:textId="77777777" w:rsidR="00E14A32" w:rsidRDefault="00FD6D4A">
      <w:pPr>
        <w:ind w:firstLine="840"/>
        <w:rPr>
          <w:rFonts w:hint="eastAsia"/>
        </w:rPr>
      </w:pPr>
      <w:r>
        <w:rPr>
          <w:rFonts w:ascii="ＭＳ Ｐゴシック" w:eastAsia="ＭＳ Ｐゴシック" w:hAnsi="ＭＳ Ｐゴシック" w:cs="ＭＳ Ｐゴシック"/>
        </w:rPr>
        <w:t xml:space="preserve">usingDecl要素（5.6節）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w:t>
      </w:r>
    </w:p>
    <w:p w14:paraId="4990D067" w14:textId="77777777" w:rsidR="00E14A32" w:rsidRDefault="00FD6D4A">
      <w:pPr>
        <w:ind w:firstLine="840"/>
        <w:rPr>
          <w:rFonts w:hint="eastAsia"/>
        </w:rPr>
      </w:pPr>
      <w:r>
        <w:rPr>
          <w:rFonts w:ascii="ＭＳ Ｐゴシック" w:eastAsia="ＭＳ Ｐゴシック" w:hAnsi="ＭＳ Ｐゴシック" w:cs="ＭＳ Ｐゴシック"/>
        </w:rPr>
        <w:t xml:space="preserve">functionDefinition要素（5.3節）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w:t>
      </w:r>
    </w:p>
    <w:p w14:paraId="5397EC5D" w14:textId="77777777" w:rsidR="00E14A32" w:rsidRDefault="00FD6D4A">
      <w:pPr>
        <w:ind w:firstLine="840"/>
        <w:rPr>
          <w:rFonts w:hint="eastAsia"/>
        </w:rPr>
      </w:pPr>
      <w:r>
        <w:rPr>
          <w:rFonts w:ascii="ＭＳ Ｐゴシック" w:eastAsia="ＭＳ Ｐゴシック" w:hAnsi="ＭＳ Ｐゴシック" w:cs="ＭＳ Ｐゴシック"/>
        </w:rPr>
        <w:t>text要素（6.21節） }</w:t>
      </w:r>
    </w:p>
    <w:p w14:paraId="065389AD" w14:textId="77777777" w:rsidR="00E14A32" w:rsidRDefault="00FD6D4A">
      <w:pPr>
        <w:ind w:firstLine="210"/>
        <w:rPr>
          <w:rFonts w:hint="eastAsia"/>
        </w:rPr>
      </w:pPr>
      <w:r>
        <w:rPr>
          <w:rFonts w:ascii="ＭＳ Ｐゴシック" w:eastAsia="ＭＳ Ｐゴシック" w:hAnsi="ＭＳ Ｐゴシック" w:cs="ＭＳ Ｐゴシック"/>
        </w:rPr>
        <w:t xml:space="preserve">  … ]</w:t>
      </w:r>
    </w:p>
    <w:p w14:paraId="4DD555D0" w14:textId="77777777" w:rsidR="00E14A32" w:rsidRDefault="00FD6D4A">
      <w:pPr>
        <w:ind w:firstLine="210"/>
        <w:rPr>
          <w:rFonts w:hint="eastAsia"/>
        </w:rPr>
      </w:pPr>
      <w:r>
        <w:rPr>
          <w:rFonts w:ascii="ＭＳ Ｐゴシック" w:eastAsia="ＭＳ Ｐゴシック" w:hAnsi="ＭＳ Ｐゴシック" w:cs="ＭＳ Ｐゴシック"/>
        </w:rPr>
        <w:t>&lt;/declarations&gt;</w:t>
      </w:r>
    </w:p>
    <w:p w14:paraId="0C49ED99" w14:textId="77777777" w:rsidR="00E14A32" w:rsidRDefault="00FD6D4A">
      <w:pPr>
        <w:rPr>
          <w:rFonts w:hint="eastAsia"/>
        </w:rPr>
      </w:pPr>
      <w:r>
        <w:rPr>
          <w:rFonts w:ascii="ＭＳ Ｐゴシック" w:eastAsia="ＭＳ Ｐゴシック" w:hAnsi="ＭＳ Ｐゴシック" w:cs="ＭＳ Ｐゴシック"/>
        </w:rPr>
        <w:t>属性なし</w:t>
      </w:r>
    </w:p>
    <w:p w14:paraId="0B2CC2AE" w14:textId="77777777" w:rsidR="00E14A32" w:rsidRDefault="00E14A32">
      <w:pPr>
        <w:rPr>
          <w:rFonts w:hint="eastAsia"/>
        </w:rPr>
      </w:pPr>
    </w:p>
    <w:p w14:paraId="4F35343F" w14:textId="77777777" w:rsidR="00E14A32" w:rsidRDefault="00FD6D4A">
      <w:pPr>
        <w:ind w:firstLine="210"/>
        <w:rPr>
          <w:rFonts w:hint="eastAsia"/>
        </w:rPr>
      </w:pPr>
      <w:r>
        <w:rPr>
          <w:rFonts w:ascii="SimSun" w:eastAsia="SimSun" w:hAnsi="SimSun" w:cs="SimSun"/>
        </w:rPr>
        <w:t>以下の子要素を持つ。</w:t>
      </w:r>
    </w:p>
    <w:p w14:paraId="47224714" w14:textId="77777777" w:rsidR="00E14A32" w:rsidRDefault="00FD6D4A">
      <w:pPr>
        <w:numPr>
          <w:ilvl w:val="0"/>
          <w:numId w:val="29"/>
        </w:numPr>
        <w:ind w:hanging="240"/>
        <w:rPr>
          <w:rFonts w:hint="eastAsia"/>
        </w:rPr>
      </w:pPr>
      <w:r>
        <w:rPr>
          <w:rFonts w:ascii="SimSun" w:eastAsia="SimSun" w:hAnsi="SimSun" w:cs="SimSun"/>
        </w:rPr>
        <w:t>functionDefinition要素　－　関数の定義</w:t>
      </w:r>
    </w:p>
    <w:p w14:paraId="090D9D37" w14:textId="77777777" w:rsidR="00E14A32" w:rsidRDefault="00FD6D4A">
      <w:pPr>
        <w:numPr>
          <w:ilvl w:val="0"/>
          <w:numId w:val="29"/>
        </w:numPr>
        <w:ind w:hanging="240"/>
        <w:rPr>
          <w:rFonts w:hint="eastAsia"/>
        </w:rPr>
      </w:pPr>
      <w:r>
        <w:rPr>
          <w:rFonts w:ascii="SimSun" w:eastAsia="SimSun" w:hAnsi="SimSun" w:cs="SimSun"/>
        </w:rPr>
        <w:t>varDecl要素　－　変数の定義</w:t>
      </w:r>
    </w:p>
    <w:p w14:paraId="6A54FD60" w14:textId="77777777" w:rsidR="00E14A32" w:rsidRDefault="00FD6D4A">
      <w:pPr>
        <w:numPr>
          <w:ilvl w:val="0"/>
          <w:numId w:val="29"/>
        </w:numPr>
        <w:ind w:hanging="240"/>
        <w:rPr>
          <w:rFonts w:hint="eastAsia"/>
        </w:rPr>
      </w:pPr>
      <w:r>
        <w:rPr>
          <w:rFonts w:ascii="SimSun" w:eastAsia="SimSun" w:hAnsi="SimSun" w:cs="SimSun"/>
        </w:rPr>
        <w:t>functionDecl要素　－　関数の宣言</w:t>
      </w:r>
    </w:p>
    <w:p w14:paraId="59894721" w14:textId="77777777" w:rsidR="00E14A32" w:rsidRDefault="00FD6D4A">
      <w:pPr>
        <w:numPr>
          <w:ilvl w:val="0"/>
          <w:numId w:val="29"/>
        </w:numPr>
        <w:ind w:hanging="240"/>
        <w:rPr>
          <w:rFonts w:hint="eastAsia"/>
        </w:rPr>
      </w:pPr>
      <w:r>
        <w:rPr>
          <w:rFonts w:ascii="SimSun" w:eastAsia="SimSun" w:hAnsi="SimSun" w:cs="SimSun"/>
        </w:rPr>
        <w:t>text要素　－　ディレクティブなど任意のテキストを表す</w:t>
      </w:r>
    </w:p>
    <w:p w14:paraId="027AB57A" w14:textId="77777777" w:rsidR="00E14A32" w:rsidRDefault="00E14A32">
      <w:pPr>
        <w:rPr>
          <w:rFonts w:hint="eastAsia"/>
        </w:rPr>
      </w:pPr>
    </w:p>
    <w:p w14:paraId="3890BFCB" w14:textId="77777777" w:rsidR="00E14A32" w:rsidRDefault="00FD6D4A">
      <w:pPr>
        <w:pStyle w:val="2"/>
      </w:pPr>
      <w:bookmarkStart w:id="895" w:name="_1egqt2p" w:colFirst="0" w:colLast="0"/>
      <w:bookmarkStart w:id="896" w:name="_Toc462915905"/>
      <w:bookmarkEnd w:id="895"/>
      <w:r>
        <w:rPr>
          <w:rFonts w:ascii="SimSun" w:eastAsia="SimSun" w:hAnsi="SimSun" w:cs="SimSun"/>
        </w:rPr>
        <w:t>5.3 functionDefinition要素</w:t>
      </w:r>
      <w:bookmarkEnd w:id="896"/>
    </w:p>
    <w:p w14:paraId="241AAA9D" w14:textId="77777777" w:rsidR="00E14A32" w:rsidRDefault="00FD6D4A">
      <w:pPr>
        <w:ind w:firstLine="210"/>
        <w:rPr>
          <w:rFonts w:hint="eastAsia"/>
        </w:rPr>
      </w:pPr>
      <w:r>
        <w:rPr>
          <w:rFonts w:ascii="SimSun" w:eastAsia="SimSun" w:hAnsi="SimSun" w:cs="SimSun"/>
        </w:rPr>
        <w:t>関数定義、メンバ関数の定義、コンストラクターの定義、デストラクターの定義、および、演算子オーバーロードの定義を行う。以下のいずれか一つの子要素を持つ。</w:t>
      </w:r>
    </w:p>
    <w:p w14:paraId="2E1007AD" w14:textId="77777777" w:rsidR="00E14A32" w:rsidRDefault="00FD6D4A">
      <w:pPr>
        <w:ind w:firstLine="210"/>
        <w:rPr>
          <w:rFonts w:hint="eastAsia"/>
        </w:rPr>
      </w:pPr>
      <w:r>
        <w:rPr>
          <w:rFonts w:ascii="ＭＳ Ｐゴシック" w:eastAsia="ＭＳ Ｐゴシック" w:hAnsi="ＭＳ Ｐゴシック" w:cs="ＭＳ Ｐゴシック"/>
        </w:rPr>
        <w:t>&lt;functionDefinition&gt;</w:t>
      </w:r>
    </w:p>
    <w:p w14:paraId="38034BFE" w14:textId="77777777" w:rsidR="00E14A32" w:rsidRDefault="00FD6D4A">
      <w:pPr>
        <w:ind w:firstLine="210"/>
        <w:rPr>
          <w:rFonts w:hint="eastAsia"/>
        </w:rPr>
      </w:pPr>
      <w:r>
        <w:rPr>
          <w:rFonts w:ascii="ＭＳ Ｐゴシック" w:eastAsia="ＭＳ Ｐゴシック" w:hAnsi="ＭＳ Ｐゴシック" w:cs="ＭＳ Ｐゴシック"/>
        </w:rPr>
        <w:t xml:space="preserve">  name要素（2.1節）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operator要素（5.3.1）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constructor要素（5.3.2）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descructor要素（5.3.3）</w:t>
      </w:r>
    </w:p>
    <w:p w14:paraId="7187286F" w14:textId="77777777" w:rsidR="00E14A32" w:rsidRDefault="00FD6D4A">
      <w:pPr>
        <w:ind w:firstLine="210"/>
        <w:rPr>
          <w:rFonts w:hint="eastAsia"/>
        </w:rPr>
      </w:pPr>
      <w:r>
        <w:rPr>
          <w:rFonts w:ascii="ＭＳ Ｐゴシック" w:eastAsia="ＭＳ Ｐゴシック" w:hAnsi="ＭＳ Ｐゴシック" w:cs="ＭＳ Ｐゴシック"/>
        </w:rPr>
        <w:t xml:space="preserve">  symbols要素（4.3節）</w:t>
      </w:r>
    </w:p>
    <w:p w14:paraId="6927305E" w14:textId="77777777" w:rsidR="00E14A32" w:rsidRDefault="00FD6D4A">
      <w:pPr>
        <w:ind w:firstLine="210"/>
        <w:rPr>
          <w:rFonts w:hint="eastAsia"/>
        </w:rPr>
      </w:pPr>
      <w:r>
        <w:rPr>
          <w:rFonts w:ascii="ＭＳ Ｐゴシック" w:eastAsia="ＭＳ Ｐゴシック" w:hAnsi="ＭＳ Ｐゴシック" w:cs="ＭＳ Ｐゴシック"/>
        </w:rPr>
        <w:t xml:space="preserve">  params要素（5.3.4）</w:t>
      </w:r>
    </w:p>
    <w:p w14:paraId="1F7784B4" w14:textId="77777777" w:rsidR="00E14A32" w:rsidRDefault="00FD6D4A">
      <w:pPr>
        <w:ind w:firstLine="210"/>
        <w:rPr>
          <w:rFonts w:hint="eastAsia"/>
        </w:rPr>
      </w:pPr>
      <w:r>
        <w:rPr>
          <w:rFonts w:ascii="ＭＳ Ｐゴシック" w:eastAsia="ＭＳ Ｐゴシック" w:hAnsi="ＭＳ Ｐゴシック" w:cs="ＭＳ Ｐゴシック"/>
        </w:rPr>
        <w:t xml:space="preserve">  body要素</w:t>
      </w:r>
    </w:p>
    <w:p w14:paraId="472ABF36" w14:textId="77777777" w:rsidR="00E14A32" w:rsidRDefault="00FD6D4A">
      <w:pPr>
        <w:ind w:firstLine="210"/>
        <w:rPr>
          <w:rFonts w:hint="eastAsia"/>
        </w:rPr>
      </w:pPr>
      <w:r>
        <w:rPr>
          <w:rFonts w:ascii="ＭＳ Ｐゴシック" w:eastAsia="ＭＳ Ｐゴシック" w:hAnsi="ＭＳ Ｐゴシック" w:cs="ＭＳ Ｐゴシック"/>
        </w:rPr>
        <w:lastRenderedPageBreak/>
        <w:t>&lt;/functionDefinition&gt;</w:t>
      </w:r>
    </w:p>
    <w:p w14:paraId="4DF661F1" w14:textId="77777777" w:rsidR="00E14A32" w:rsidRDefault="00FD6D4A">
      <w:pPr>
        <w:rPr>
          <w:rFonts w:hint="eastAsia"/>
        </w:rPr>
      </w:pPr>
      <w:r>
        <w:rPr>
          <w:rFonts w:ascii="ＭＳ Ｐゴシック" w:eastAsia="ＭＳ Ｐゴシック" w:hAnsi="ＭＳ Ｐゴシック" w:cs="ＭＳ Ｐゴシック"/>
        </w:rPr>
        <w:t>属性(optional): is_gccExtension</w:t>
      </w:r>
    </w:p>
    <w:p w14:paraId="001846E7" w14:textId="77777777" w:rsidR="00E14A32" w:rsidRDefault="00E14A32">
      <w:pPr>
        <w:rPr>
          <w:rFonts w:hint="eastAsia"/>
        </w:rPr>
      </w:pPr>
    </w:p>
    <w:p w14:paraId="3E64B20F" w14:textId="77777777" w:rsidR="00E14A32" w:rsidRDefault="00FD6D4A">
      <w:pPr>
        <w:ind w:firstLine="210"/>
        <w:rPr>
          <w:rFonts w:hint="eastAsia"/>
        </w:rPr>
      </w:pPr>
      <w:r>
        <w:rPr>
          <w:rFonts w:ascii="SimSun" w:eastAsia="SimSun" w:hAnsi="SimSun" w:cs="SimSun"/>
        </w:rPr>
        <w:t>以下のいずれか一つの子要素を持つ。</w:t>
      </w:r>
    </w:p>
    <w:p w14:paraId="380FAE63" w14:textId="77777777" w:rsidR="00E14A32" w:rsidRDefault="00FD6D4A">
      <w:pPr>
        <w:numPr>
          <w:ilvl w:val="0"/>
          <w:numId w:val="13"/>
        </w:numPr>
        <w:ind w:hanging="240"/>
        <w:rPr>
          <w:rFonts w:hint="eastAsia"/>
        </w:rPr>
      </w:pPr>
      <w:r>
        <w:rPr>
          <w:rFonts w:ascii="SimSun" w:eastAsia="SimSun" w:hAnsi="SimSun" w:cs="SimSun"/>
        </w:rPr>
        <w:t>name要素　－　関数またはメンバ関数のときの、関数の名前</w:t>
      </w:r>
    </w:p>
    <w:p w14:paraId="4CA1D146" w14:textId="77777777" w:rsidR="00E14A32" w:rsidRDefault="00FD6D4A">
      <w:pPr>
        <w:numPr>
          <w:ilvl w:val="0"/>
          <w:numId w:val="13"/>
        </w:numPr>
        <w:ind w:hanging="240"/>
        <w:rPr>
          <w:rFonts w:hint="eastAsia"/>
        </w:rPr>
      </w:pPr>
      <w:r>
        <w:rPr>
          <w:rFonts w:ascii="SimSun" w:eastAsia="SimSun" w:hAnsi="SimSun" w:cs="SimSun"/>
        </w:rPr>
        <w:t>operator要素　—　演算子オーバーロードのときの、演算子の名前</w:t>
      </w:r>
    </w:p>
    <w:p w14:paraId="76E644F1" w14:textId="77777777" w:rsidR="00E14A32" w:rsidRDefault="00FD6D4A">
      <w:pPr>
        <w:numPr>
          <w:ilvl w:val="0"/>
          <w:numId w:val="13"/>
        </w:numPr>
        <w:ind w:hanging="240"/>
        <w:rPr>
          <w:rFonts w:hint="eastAsia"/>
        </w:rPr>
      </w:pPr>
      <w:r>
        <w:rPr>
          <w:rFonts w:ascii="SimSun" w:eastAsia="SimSun" w:hAnsi="SimSun" w:cs="SimSun"/>
        </w:rPr>
        <w:t>constructor要素　—　構造体またはクラスのコンストラクタのとき</w:t>
      </w:r>
    </w:p>
    <w:p w14:paraId="7AEFBB92" w14:textId="77777777" w:rsidR="00E14A32" w:rsidRDefault="00FD6D4A">
      <w:pPr>
        <w:numPr>
          <w:ilvl w:val="0"/>
          <w:numId w:val="13"/>
        </w:numPr>
        <w:ind w:hanging="240"/>
        <w:rPr>
          <w:rFonts w:hint="eastAsia"/>
        </w:rPr>
      </w:pPr>
      <w:r>
        <w:rPr>
          <w:rFonts w:ascii="SimSun" w:eastAsia="SimSun" w:hAnsi="SimSun" w:cs="SimSun"/>
        </w:rPr>
        <w:t>destructor要素　—　構造体またはクラスのデストラクタのとき</w:t>
      </w:r>
    </w:p>
    <w:p w14:paraId="59FBD124" w14:textId="77777777" w:rsidR="00E14A32" w:rsidRDefault="00E14A32">
      <w:pPr>
        <w:ind w:left="420"/>
        <w:rPr>
          <w:rFonts w:hint="eastAsia"/>
        </w:rPr>
      </w:pPr>
    </w:p>
    <w:p w14:paraId="2C932AB8" w14:textId="77777777" w:rsidR="00E14A32" w:rsidRDefault="00FD6D4A">
      <w:pPr>
        <w:ind w:left="180"/>
        <w:rPr>
          <w:rFonts w:hint="eastAsia"/>
        </w:rPr>
      </w:pPr>
      <w:r>
        <w:rPr>
          <w:rFonts w:ascii="SimSun" w:eastAsia="SimSun" w:hAnsi="SimSun" w:cs="SimSun"/>
        </w:rPr>
        <w:t>加えて、以下の子要素をもつ。</w:t>
      </w:r>
    </w:p>
    <w:p w14:paraId="24DAAA1D" w14:textId="77777777" w:rsidR="00E14A32" w:rsidRDefault="00FD6D4A">
      <w:pPr>
        <w:numPr>
          <w:ilvl w:val="0"/>
          <w:numId w:val="13"/>
        </w:numPr>
        <w:ind w:hanging="240"/>
        <w:rPr>
          <w:rFonts w:hint="eastAsia"/>
        </w:rPr>
      </w:pPr>
      <w:r>
        <w:rPr>
          <w:rFonts w:ascii="SimSun" w:eastAsia="SimSun" w:hAnsi="SimSun" w:cs="SimSun"/>
        </w:rPr>
        <w:t xml:space="preserve">symbols要素　－　パラメータ（仮引数）のシンボルリスト。子要素はid要素の並び。 </w:t>
      </w:r>
      <w:r>
        <w:rPr>
          <w:rFonts w:ascii="SimSun" w:eastAsia="SimSun" w:hAnsi="SimSun" w:cs="SimSun"/>
        </w:rPr>
        <w:br/>
        <w:t>params要素　－　パラメータ（仮引数）の並び</w:t>
      </w:r>
    </w:p>
    <w:p w14:paraId="73BCE922" w14:textId="77777777" w:rsidR="00E14A32" w:rsidRDefault="00FD6D4A">
      <w:pPr>
        <w:numPr>
          <w:ilvl w:val="0"/>
          <w:numId w:val="13"/>
        </w:numPr>
        <w:ind w:hanging="240"/>
        <w:rPr>
          <w:rFonts w:hint="eastAsia"/>
        </w:rPr>
      </w:pPr>
      <w:r>
        <w:rPr>
          <w:rFonts w:ascii="SimSun" w:eastAsia="SimSun" w:hAnsi="SimSun" w:cs="SimSun"/>
        </w:rPr>
        <w:t>body要素　－　関数本体。子要素として文（通常はcompoundStatement）を含む。関数に局所的な変数などの宣言は、body要素の中に記述される。body要素内にGCCのネストされた関数を表すfunctionDefinitionを含む場合がある。</w:t>
      </w:r>
    </w:p>
    <w:p w14:paraId="3148ABF2" w14:textId="77777777" w:rsidR="00E14A32" w:rsidRDefault="00FD6D4A">
      <w:pPr>
        <w:rPr>
          <w:rFonts w:hint="eastAsia"/>
        </w:rPr>
      </w:pPr>
      <w:r>
        <w:rPr>
          <w:rFonts w:ascii="SimSun" w:eastAsia="SimSun" w:hAnsi="SimSun" w:cs="SimSun"/>
        </w:rPr>
        <w:br/>
        <w:t>以下の属性を持つ</w:t>
      </w:r>
    </w:p>
    <w:p w14:paraId="4BF940A6" w14:textId="77777777" w:rsidR="00E14A32" w:rsidRDefault="00FD6D4A">
      <w:pPr>
        <w:numPr>
          <w:ilvl w:val="0"/>
          <w:numId w:val="33"/>
        </w:numPr>
        <w:ind w:hanging="240"/>
        <w:rPr>
          <w:rFonts w:hint="eastAsia"/>
        </w:rPr>
      </w:pPr>
      <w:r>
        <w:rPr>
          <w:rFonts w:ascii="SimSun" w:eastAsia="SimSun" w:hAnsi="SimSun" w:cs="SimSun"/>
        </w:rPr>
        <w:t>is_gccExtension属性</w:t>
      </w:r>
    </w:p>
    <w:p w14:paraId="34320310" w14:textId="77777777" w:rsidR="00E14A32" w:rsidRDefault="00E14A32">
      <w:pPr>
        <w:rPr>
          <w:rFonts w:hint="eastAsia"/>
        </w:rPr>
      </w:pPr>
    </w:p>
    <w:p w14:paraId="7DAC3FB8" w14:textId="77777777" w:rsidR="00E14A32" w:rsidRDefault="00FD6D4A">
      <w:pPr>
        <w:rPr>
          <w:rFonts w:hint="eastAsia"/>
        </w:rPr>
      </w:pPr>
      <w:r>
        <w:rPr>
          <w:rFonts w:ascii="SimSun" w:eastAsia="SimSun" w:hAnsi="SimSun" w:cs="SimSun"/>
        </w:rPr>
        <w:t>例：</w:t>
      </w:r>
    </w:p>
    <w:p w14:paraId="54157DEA" w14:textId="77777777" w:rsidR="00E14A32" w:rsidRDefault="00FD6D4A">
      <w:pPr>
        <w:ind w:firstLine="210"/>
        <w:rPr>
          <w:rFonts w:hint="eastAsia"/>
        </w:rPr>
      </w:pPr>
      <w:r>
        <w:rPr>
          <w:rFonts w:ascii="SimSun" w:eastAsia="SimSun" w:hAnsi="SimSun" w:cs="SimSun"/>
        </w:rPr>
        <w:t>関数の定義</w:t>
      </w:r>
    </w:p>
    <w:p w14:paraId="578C4E73"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struct sss *foo(struct sss *arg1, int nnn) </w:t>
      </w:r>
    </w:p>
    <w:p w14:paraId="3CAA86D1"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w:t>
      </w:r>
    </w:p>
    <w:p w14:paraId="7502CF1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・・・（略）・・・</w:t>
      </w:r>
    </w:p>
    <w:p w14:paraId="07D0D83E"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w:t>
      </w:r>
    </w:p>
    <w:p w14:paraId="72047F4A" w14:textId="77777777" w:rsidR="00E14A32" w:rsidRDefault="00FD6D4A">
      <w:pPr>
        <w:rPr>
          <w:rFonts w:hint="eastAsia"/>
        </w:rPr>
      </w:pPr>
      <w:r>
        <w:rPr>
          <w:rFonts w:ascii="Arial Unicode MS" w:eastAsia="Arial Unicode MS" w:hAnsi="Arial Unicode MS" w:cs="Arial Unicode MS"/>
        </w:rPr>
        <w:t>に対し、以下の表現が対応する。</w:t>
      </w:r>
    </w:p>
    <w:p w14:paraId="31941FA3" w14:textId="77777777" w:rsidR="00E14A32" w:rsidRDefault="00FD6D4A">
      <w:pPr>
        <w:ind w:firstLine="210"/>
        <w:rPr>
          <w:rFonts w:hint="eastAsia"/>
        </w:rPr>
      </w:pPr>
      <w:r>
        <w:rPr>
          <w:rFonts w:ascii="ＭＳ Ｐゴシック" w:eastAsia="ＭＳ Ｐゴシック" w:hAnsi="ＭＳ Ｐゴシック" w:cs="ＭＳ Ｐゴシック"/>
        </w:rPr>
        <w:t>&lt;functionDefinition&gt;</w:t>
      </w:r>
    </w:p>
    <w:p w14:paraId="1A8E7D78" w14:textId="77777777" w:rsidR="00E14A32" w:rsidRDefault="00FD6D4A">
      <w:pPr>
        <w:ind w:firstLine="210"/>
        <w:rPr>
          <w:rFonts w:hint="eastAsia"/>
        </w:rPr>
      </w:pPr>
      <w:r>
        <w:rPr>
          <w:rFonts w:ascii="ＭＳ Ｐゴシック" w:eastAsia="ＭＳ Ｐゴシック" w:hAnsi="ＭＳ Ｐゴシック" w:cs="ＭＳ Ｐゴシック"/>
        </w:rPr>
        <w:t xml:space="preserve">  &lt;name&gt;foo&lt;/name&gt;</w:t>
      </w:r>
    </w:p>
    <w:p w14:paraId="6770227C" w14:textId="77777777" w:rsidR="00E14A32" w:rsidRDefault="00FD6D4A">
      <w:pPr>
        <w:ind w:firstLine="210"/>
        <w:rPr>
          <w:rFonts w:hint="eastAsia"/>
        </w:rPr>
      </w:pPr>
      <w:r>
        <w:rPr>
          <w:rFonts w:ascii="ＭＳ Ｐゴシック" w:eastAsia="ＭＳ Ｐゴシック" w:hAnsi="ＭＳ Ｐゴシック" w:cs="ＭＳ Ｐゴシック"/>
        </w:rPr>
        <w:t xml:space="preserve">  &lt;symbols&gt;</w:t>
      </w:r>
    </w:p>
    <w:p w14:paraId="53E7CA3C" w14:textId="77777777" w:rsidR="00E14A32" w:rsidRDefault="00FD6D4A">
      <w:pPr>
        <w:ind w:firstLine="210"/>
        <w:rPr>
          <w:rFonts w:hint="eastAsia"/>
        </w:rPr>
      </w:pPr>
      <w:r>
        <w:rPr>
          <w:rFonts w:ascii="ＭＳ Ｐゴシック" w:eastAsia="ＭＳ Ｐゴシック" w:hAnsi="ＭＳ Ｐゴシック" w:cs="ＭＳ Ｐゴシック"/>
        </w:rPr>
        <w:t xml:space="preserve">    &lt;id type=”P1” sclass=”param”&gt;</w:t>
      </w:r>
    </w:p>
    <w:p w14:paraId="7E463BCE" w14:textId="77777777" w:rsidR="00E14A32" w:rsidRDefault="00FD6D4A">
      <w:pPr>
        <w:ind w:firstLine="210"/>
        <w:rPr>
          <w:rFonts w:hint="eastAsia"/>
        </w:rPr>
      </w:pPr>
      <w:r>
        <w:rPr>
          <w:rFonts w:ascii="ＭＳ Ｐゴシック" w:eastAsia="ＭＳ Ｐゴシック" w:hAnsi="ＭＳ Ｐゴシック" w:cs="ＭＳ Ｐゴシック"/>
        </w:rPr>
        <w:t xml:space="preserve">      &lt;name&gt;arg1&lt;/name&gt;</w:t>
      </w:r>
    </w:p>
    <w:p w14:paraId="67715022" w14:textId="77777777" w:rsidR="00E14A32" w:rsidRDefault="00FD6D4A">
      <w:pPr>
        <w:ind w:firstLine="210"/>
        <w:rPr>
          <w:rFonts w:hint="eastAsia"/>
        </w:rPr>
      </w:pPr>
      <w:r>
        <w:rPr>
          <w:rFonts w:ascii="ＭＳ Ｐゴシック" w:eastAsia="ＭＳ Ｐゴシック" w:hAnsi="ＭＳ Ｐゴシック" w:cs="ＭＳ Ｐゴシック"/>
        </w:rPr>
        <w:t xml:space="preserve">    &lt;/id&gt;</w:t>
      </w:r>
    </w:p>
    <w:p w14:paraId="011C23C3" w14:textId="77777777" w:rsidR="00E14A32" w:rsidRDefault="00FD6D4A">
      <w:pPr>
        <w:ind w:firstLine="210"/>
        <w:rPr>
          <w:rFonts w:hint="eastAsia"/>
        </w:rPr>
      </w:pPr>
      <w:r>
        <w:rPr>
          <w:rFonts w:ascii="ＭＳ Ｐゴシック" w:eastAsia="ＭＳ Ｐゴシック" w:hAnsi="ＭＳ Ｐゴシック" w:cs="ＭＳ Ｐゴシック"/>
        </w:rPr>
        <w:t xml:space="preserve">    &lt;id type=”int” sclass=”param”&gt;</w:t>
      </w:r>
    </w:p>
    <w:p w14:paraId="2F94A989" w14:textId="77777777" w:rsidR="00E14A32" w:rsidRDefault="00FD6D4A">
      <w:pPr>
        <w:ind w:firstLine="210"/>
        <w:rPr>
          <w:rFonts w:hint="eastAsia"/>
        </w:rPr>
      </w:pPr>
      <w:r>
        <w:rPr>
          <w:rFonts w:ascii="ＭＳ Ｐゴシック" w:eastAsia="ＭＳ Ｐゴシック" w:hAnsi="ＭＳ Ｐゴシック" w:cs="ＭＳ Ｐゴシック"/>
        </w:rPr>
        <w:t xml:space="preserve">      &lt;name&gt;nnn&lt;/name&gt;</w:t>
      </w:r>
    </w:p>
    <w:p w14:paraId="7538C15D" w14:textId="77777777" w:rsidR="00E14A32" w:rsidRDefault="00FD6D4A">
      <w:pPr>
        <w:ind w:firstLine="210"/>
        <w:rPr>
          <w:rFonts w:hint="eastAsia"/>
        </w:rPr>
      </w:pPr>
      <w:r>
        <w:rPr>
          <w:rFonts w:ascii="ＭＳ Ｐゴシック" w:eastAsia="ＭＳ Ｐゴシック" w:hAnsi="ＭＳ Ｐゴシック" w:cs="ＭＳ Ｐゴシック"/>
        </w:rPr>
        <w:t xml:space="preserve">    &lt;/id&gt;</w:t>
      </w:r>
    </w:p>
    <w:p w14:paraId="1D5EF4E7" w14:textId="77777777" w:rsidR="00E14A32" w:rsidRDefault="00FD6D4A">
      <w:pPr>
        <w:ind w:firstLine="210"/>
        <w:rPr>
          <w:rFonts w:hint="eastAsia"/>
        </w:rPr>
      </w:pPr>
      <w:r>
        <w:rPr>
          <w:rFonts w:ascii="ＭＳ Ｐゴシック" w:eastAsia="ＭＳ Ｐゴシック" w:hAnsi="ＭＳ Ｐゴシック" w:cs="ＭＳ Ｐゴシック"/>
        </w:rPr>
        <w:t xml:space="preserve">  &lt;/symbols&gt;</w:t>
      </w:r>
    </w:p>
    <w:p w14:paraId="5EE5F132" w14:textId="77777777" w:rsidR="00E14A32" w:rsidRDefault="00FD6D4A">
      <w:pPr>
        <w:ind w:firstLine="210"/>
        <w:rPr>
          <w:rFonts w:hint="eastAsia"/>
        </w:rPr>
      </w:pPr>
      <w:r>
        <w:rPr>
          <w:rFonts w:ascii="ＭＳ Ｐゴシック" w:eastAsia="ＭＳ Ｐゴシック" w:hAnsi="ＭＳ Ｐゴシック" w:cs="ＭＳ Ｐゴシック"/>
        </w:rPr>
        <w:t xml:space="preserve">  &lt;params&gt;</w:t>
      </w:r>
    </w:p>
    <w:p w14:paraId="3662FC9B" w14:textId="77777777" w:rsidR="00E14A32" w:rsidRDefault="00FD6D4A">
      <w:pPr>
        <w:ind w:firstLine="210"/>
        <w:rPr>
          <w:rFonts w:hint="eastAsia"/>
        </w:rPr>
      </w:pPr>
      <w:r>
        <w:rPr>
          <w:rFonts w:ascii="ＭＳ Ｐゴシック" w:eastAsia="ＭＳ Ｐゴシック" w:hAnsi="ＭＳ Ｐゴシック" w:cs="ＭＳ Ｐゴシック"/>
        </w:rPr>
        <w:t xml:space="preserve">    &lt;name type=”P1”&gt;arg1&lt;/name&gt;</w:t>
      </w:r>
    </w:p>
    <w:p w14:paraId="0E81A04D" w14:textId="77777777" w:rsidR="00E14A32" w:rsidRDefault="00FD6D4A">
      <w:pPr>
        <w:ind w:firstLine="210"/>
        <w:rPr>
          <w:rFonts w:hint="eastAsia"/>
        </w:rPr>
      </w:pPr>
      <w:r>
        <w:rPr>
          <w:rFonts w:ascii="ＭＳ Ｐゴシック" w:eastAsia="ＭＳ Ｐゴシック" w:hAnsi="ＭＳ Ｐゴシック" w:cs="ＭＳ Ｐゴシック"/>
        </w:rPr>
        <w:t xml:space="preserve">    &lt;name type=”int”&gt;nnn&lt;/name&gt;</w:t>
      </w:r>
    </w:p>
    <w:p w14:paraId="1DEF6338" w14:textId="77777777" w:rsidR="00E14A32" w:rsidRDefault="00FD6D4A">
      <w:pPr>
        <w:ind w:firstLine="210"/>
        <w:rPr>
          <w:rFonts w:hint="eastAsia"/>
        </w:rPr>
      </w:pPr>
      <w:r>
        <w:rPr>
          <w:rFonts w:ascii="ＭＳ Ｐゴシック" w:eastAsia="ＭＳ Ｐゴシック" w:hAnsi="ＭＳ Ｐゴシック" w:cs="ＭＳ Ｐゴシック"/>
        </w:rPr>
        <w:t xml:space="preserve">  &lt;/params&gt;</w:t>
      </w:r>
    </w:p>
    <w:p w14:paraId="03BE2C7F" w14:textId="77777777" w:rsidR="00E14A32" w:rsidRDefault="00FD6D4A">
      <w:pPr>
        <w:ind w:firstLine="210"/>
        <w:rPr>
          <w:rFonts w:hint="eastAsia"/>
        </w:rPr>
      </w:pPr>
      <w:r>
        <w:rPr>
          <w:rFonts w:ascii="ＭＳ Ｐゴシック" w:eastAsia="ＭＳ Ｐゴシック" w:hAnsi="ＭＳ Ｐゴシック" w:cs="ＭＳ Ｐゴシック"/>
        </w:rPr>
        <w:t xml:space="preserve">  &lt;body&gt;</w:t>
      </w:r>
    </w:p>
    <w:p w14:paraId="31BDACC0" w14:textId="77777777" w:rsidR="00E14A32" w:rsidRDefault="00FD6D4A">
      <w:pPr>
        <w:ind w:firstLine="210"/>
        <w:rPr>
          <w:rFonts w:hint="eastAsia"/>
        </w:rPr>
      </w:pPr>
      <w:r>
        <w:rPr>
          <w:rFonts w:ascii="ＭＳ Ｐゴシック" w:eastAsia="ＭＳ Ｐゴシック" w:hAnsi="ＭＳ Ｐゴシック" w:cs="ＭＳ Ｐゴシック"/>
        </w:rPr>
        <w:t xml:space="preserve">    &lt;compoundStatement&gt;</w:t>
      </w:r>
    </w:p>
    <w:p w14:paraId="54990675" w14:textId="77777777" w:rsidR="00E14A32" w:rsidRDefault="00FD6D4A">
      <w:pPr>
        <w:ind w:firstLine="210"/>
        <w:rPr>
          <w:rFonts w:hint="eastAsia"/>
        </w:rPr>
      </w:pPr>
      <w:r>
        <w:rPr>
          <w:rFonts w:ascii="ＭＳ Ｐゴシック" w:eastAsia="ＭＳ Ｐゴシック" w:hAnsi="ＭＳ Ｐゴシック" w:cs="ＭＳ Ｐゴシック"/>
        </w:rPr>
        <w:t xml:space="preserve">      …（略）…</w:t>
      </w:r>
    </w:p>
    <w:p w14:paraId="0D99A600" w14:textId="77777777" w:rsidR="00E14A32" w:rsidRDefault="00FD6D4A">
      <w:pPr>
        <w:ind w:firstLine="210"/>
        <w:rPr>
          <w:rFonts w:hint="eastAsia"/>
        </w:rPr>
      </w:pPr>
      <w:r>
        <w:rPr>
          <w:rFonts w:ascii="ＭＳ Ｐゴシック" w:eastAsia="ＭＳ Ｐゴシック" w:hAnsi="ＭＳ Ｐゴシック" w:cs="ＭＳ Ｐゴシック"/>
        </w:rPr>
        <w:t xml:space="preserve">    &lt;/compoundStatement&gt;</w:t>
      </w:r>
    </w:p>
    <w:p w14:paraId="5A820C44" w14:textId="77777777" w:rsidR="00E14A32" w:rsidRDefault="00FD6D4A">
      <w:pPr>
        <w:ind w:firstLine="210"/>
        <w:rPr>
          <w:rFonts w:hint="eastAsia"/>
        </w:rPr>
      </w:pPr>
      <w:r>
        <w:rPr>
          <w:rFonts w:ascii="ＭＳ Ｐゴシック" w:eastAsia="ＭＳ Ｐゴシック" w:hAnsi="ＭＳ Ｐゴシック" w:cs="ＭＳ Ｐゴシック"/>
        </w:rPr>
        <w:t xml:space="preserve">  &lt;/body&gt;</w:t>
      </w:r>
    </w:p>
    <w:p w14:paraId="4A1D645E" w14:textId="77777777" w:rsidR="00E14A32" w:rsidRDefault="00FD6D4A">
      <w:pPr>
        <w:ind w:firstLine="210"/>
        <w:rPr>
          <w:rFonts w:hint="eastAsia"/>
        </w:rPr>
      </w:pPr>
      <w:r>
        <w:rPr>
          <w:rFonts w:ascii="ＭＳ Ｐゴシック" w:eastAsia="ＭＳ Ｐゴシック" w:hAnsi="ＭＳ Ｐゴシック" w:cs="ＭＳ Ｐゴシック"/>
        </w:rPr>
        <w:t>&lt;/functionDefinition&gt;</w:t>
      </w:r>
    </w:p>
    <w:p w14:paraId="64A057EB" w14:textId="77777777" w:rsidR="00E14A32" w:rsidRDefault="00E14A32">
      <w:pPr>
        <w:rPr>
          <w:rFonts w:hint="eastAsia"/>
        </w:rPr>
      </w:pPr>
    </w:p>
    <w:p w14:paraId="7659B02E" w14:textId="77777777" w:rsidR="00E14A32" w:rsidRDefault="00FD6D4A">
      <w:pPr>
        <w:pStyle w:val="3"/>
      </w:pPr>
      <w:bookmarkStart w:id="897" w:name="_2dlolyb" w:colFirst="0" w:colLast="0"/>
      <w:bookmarkStart w:id="898" w:name="_Toc462915906"/>
      <w:bookmarkEnd w:id="897"/>
      <w:r>
        <w:rPr>
          <w:rFonts w:ascii="SimSun" w:eastAsia="SimSun" w:hAnsi="SimSun" w:cs="SimSun"/>
        </w:rPr>
        <w:t>5.3.1 operator要素（C++）</w:t>
      </w:r>
      <w:bookmarkEnd w:id="898"/>
    </w:p>
    <w:p w14:paraId="69C8BE6F" w14:textId="77777777" w:rsidR="00E14A32" w:rsidRDefault="00FD6D4A">
      <w:pPr>
        <w:ind w:firstLine="210"/>
        <w:rPr>
          <w:rFonts w:hint="eastAsia"/>
        </w:rPr>
      </w:pPr>
      <w:r>
        <w:rPr>
          <w:rFonts w:ascii="SimSun" w:eastAsia="SimSun" w:hAnsi="SimSun" w:cs="SimSun"/>
        </w:rPr>
        <w:t>functionDefinition要素の子要素。演算子オーバーロードを定義するとき、name要素の代わりに</w:t>
      </w:r>
      <w:r>
        <w:rPr>
          <w:rFonts w:ascii="SimSun" w:eastAsia="SimSun" w:hAnsi="SimSun" w:cs="SimSun"/>
        </w:rPr>
        <w:lastRenderedPageBreak/>
        <w:t>指定する。</w:t>
      </w:r>
    </w:p>
    <w:p w14:paraId="553E8D8D" w14:textId="77777777" w:rsidR="00E14A32" w:rsidRDefault="00FD6D4A">
      <w:pPr>
        <w:ind w:firstLine="210"/>
        <w:rPr>
          <w:rFonts w:hint="eastAsia"/>
        </w:rPr>
      </w:pPr>
      <w:r>
        <w:rPr>
          <w:rFonts w:ascii="ＭＳ Ｐゴシック" w:eastAsia="ＭＳ Ｐゴシック" w:hAnsi="ＭＳ Ｐゴシック" w:cs="ＭＳ Ｐゴシック"/>
        </w:rPr>
        <w:t>&lt;operator&gt;演算子名&lt;/operator&gt;</w:t>
      </w:r>
    </w:p>
    <w:p w14:paraId="5BC94345" w14:textId="77777777" w:rsidR="00E14A32" w:rsidRDefault="00FD6D4A">
      <w:pPr>
        <w:rPr>
          <w:rFonts w:hint="eastAsia"/>
        </w:rPr>
      </w:pPr>
      <w:r>
        <w:rPr>
          <w:rFonts w:ascii="ＭＳ Ｐゴシック" w:eastAsia="ＭＳ Ｐゴシック" w:hAnsi="ＭＳ Ｐゴシック" w:cs="ＭＳ Ｐゴシック"/>
        </w:rPr>
        <w:t>属性なし</w:t>
      </w:r>
    </w:p>
    <w:p w14:paraId="5326A13B" w14:textId="77777777" w:rsidR="00E14A32" w:rsidRDefault="00E14A32">
      <w:pPr>
        <w:ind w:left="420"/>
        <w:rPr>
          <w:rFonts w:hint="eastAsia"/>
        </w:rPr>
      </w:pPr>
    </w:p>
    <w:p w14:paraId="0C04353F" w14:textId="77777777" w:rsidR="00E14A32" w:rsidRDefault="00FD6D4A">
      <w:pPr>
        <w:ind w:firstLine="210"/>
        <w:rPr>
          <w:rFonts w:hint="eastAsia"/>
        </w:rPr>
      </w:pPr>
      <w:r>
        <w:rPr>
          <w:rFonts w:ascii="SimSun" w:eastAsia="SimSun" w:hAnsi="SimSun" w:cs="SimSun"/>
        </w:rPr>
        <w:t>演算子名には、単項演算要素名（7.11節）、二項演算要素名（7.10節）などの7章で定義される演算子のXML要素の名前、または、ユーザ定義リテラルのアンダースコアで始まる名前を記述する。以下に例示する。</w:t>
      </w:r>
    </w:p>
    <w:p w14:paraId="187B5914" w14:textId="77777777" w:rsidR="00E14A32" w:rsidRDefault="00FD6D4A">
      <w:pPr>
        <w:rPr>
          <w:rFonts w:hint="eastAsia"/>
        </w:rPr>
      </w:pPr>
      <w:r>
        <w:t xml:space="preserve">    &lt;operator&gt;plusExpr&lt;/operator&gt;</w:t>
      </w:r>
      <w:r>
        <w:br/>
        <w:t xml:space="preserve">    &lt;operator&gt;_my_op&lt;/operator&gt;</w:t>
      </w:r>
    </w:p>
    <w:p w14:paraId="4F1507AA" w14:textId="77777777" w:rsidR="00E14A32" w:rsidRDefault="00E14A32">
      <w:pPr>
        <w:rPr>
          <w:rFonts w:hint="eastAsia"/>
        </w:rPr>
      </w:pPr>
    </w:p>
    <w:p w14:paraId="74D3F5D2" w14:textId="77777777" w:rsidR="00E14A32" w:rsidRDefault="00FD6D4A">
      <w:pPr>
        <w:pStyle w:val="3"/>
      </w:pPr>
      <w:bookmarkStart w:id="899" w:name="_3cqmetx" w:colFirst="0" w:colLast="0"/>
      <w:bookmarkStart w:id="900" w:name="_Toc462915907"/>
      <w:bookmarkEnd w:id="899"/>
      <w:r>
        <w:rPr>
          <w:rFonts w:ascii="SimSun" w:eastAsia="SimSun" w:hAnsi="SimSun" w:cs="SimSun"/>
        </w:rPr>
        <w:t>5.3.2 constructor要素（C++）</w:t>
      </w:r>
      <w:bookmarkEnd w:id="900"/>
    </w:p>
    <w:p w14:paraId="028A7D2B" w14:textId="77777777" w:rsidR="00E14A32" w:rsidRDefault="00FD6D4A">
      <w:pPr>
        <w:ind w:firstLine="210"/>
        <w:rPr>
          <w:rFonts w:hint="eastAsia"/>
        </w:rPr>
      </w:pPr>
      <w:r>
        <w:rPr>
          <w:rFonts w:ascii="SimSun" w:eastAsia="SimSun" w:hAnsi="SimSun" w:cs="SimSun"/>
        </w:rPr>
        <w:t>functionDefinition要素の子要素。そのメンバ関数がコンストラクタのとき、name要素の代わりに指定する。</w:t>
      </w:r>
    </w:p>
    <w:p w14:paraId="15F0821C" w14:textId="77777777" w:rsidR="00E14A32" w:rsidRDefault="00FD6D4A">
      <w:pPr>
        <w:ind w:firstLine="210"/>
        <w:rPr>
          <w:rFonts w:hint="eastAsia"/>
        </w:rPr>
      </w:pPr>
      <w:r>
        <w:rPr>
          <w:rFonts w:ascii="ＭＳ Ｐゴシック" w:eastAsia="ＭＳ Ｐゴシック" w:hAnsi="ＭＳ Ｐゴシック" w:cs="ＭＳ Ｐゴシック"/>
        </w:rPr>
        <w:t>&lt;constructor&gt;</w:t>
      </w:r>
    </w:p>
    <w:p w14:paraId="46BC3B73" w14:textId="77777777" w:rsidR="00E14A32" w:rsidRDefault="00FD6D4A">
      <w:pPr>
        <w:ind w:firstLine="210"/>
        <w:rPr>
          <w:rFonts w:hint="eastAsia"/>
        </w:rPr>
      </w:pPr>
      <w:r>
        <w:rPr>
          <w:rFonts w:ascii="ＭＳ Ｐゴシック" w:eastAsia="ＭＳ Ｐゴシック" w:hAnsi="ＭＳ Ｐゴシック" w:cs="ＭＳ Ｐゴシック"/>
        </w:rPr>
        <w:t xml:space="preserve">   [ {</w:t>
      </w:r>
      <w:r>
        <w:rPr>
          <w:rFonts w:ascii="ＭＳ Ｐゴシック" w:eastAsia="ＭＳ Ｐゴシック" w:hAnsi="ＭＳ Ｐゴシック" w:cs="ＭＳ Ｐゴシック"/>
        </w:rPr>
        <w:tab/>
        <w:t>name要素（2.1節）</w:t>
      </w:r>
    </w:p>
    <w:p w14:paraId="3E417C00" w14:textId="77777777" w:rsidR="00E14A32" w:rsidRDefault="00FD6D4A">
      <w:pPr>
        <w:ind w:firstLine="210"/>
        <w:rPr>
          <w:rFonts w:hint="eastAsia"/>
        </w:rPr>
      </w:pPr>
      <w:r>
        <w:rPr>
          <w:rFonts w:ascii="ＭＳ Ｐゴシック" w:eastAsia="ＭＳ Ｐゴシック" w:hAnsi="ＭＳ Ｐゴシック" w:cs="ＭＳ Ｐゴシック"/>
        </w:rPr>
        <w:t xml:space="preserve">      value要素（2.2節） }</w:t>
      </w:r>
    </w:p>
    <w:p w14:paraId="713EE1F1" w14:textId="77777777" w:rsidR="00E14A32" w:rsidRDefault="00FD6D4A">
      <w:pPr>
        <w:ind w:firstLine="210"/>
        <w:rPr>
          <w:rFonts w:hint="eastAsia"/>
        </w:rPr>
      </w:pPr>
      <w:r>
        <w:rPr>
          <w:rFonts w:ascii="ＭＳ Ｐゴシック" w:eastAsia="ＭＳ Ｐゴシック" w:hAnsi="ＭＳ Ｐゴシック" w:cs="ＭＳ Ｐゴシック"/>
        </w:rPr>
        <w:t xml:space="preserve">   … ]</w:t>
      </w:r>
    </w:p>
    <w:p w14:paraId="146EC181" w14:textId="77777777" w:rsidR="00E14A32" w:rsidRDefault="00FD6D4A">
      <w:pPr>
        <w:ind w:firstLine="210"/>
        <w:rPr>
          <w:rFonts w:hint="eastAsia"/>
        </w:rPr>
      </w:pPr>
      <w:r>
        <w:rPr>
          <w:rFonts w:ascii="ＭＳ Ｐゴシック" w:eastAsia="ＭＳ Ｐゴシック" w:hAnsi="ＭＳ Ｐゴシック" w:cs="ＭＳ Ｐゴシック"/>
        </w:rPr>
        <w:t>&lt;/constructor&gt;</w:t>
      </w:r>
    </w:p>
    <w:p w14:paraId="78023B84" w14:textId="77777777" w:rsidR="00E14A32" w:rsidRDefault="00FD6D4A">
      <w:pPr>
        <w:rPr>
          <w:rFonts w:hint="eastAsia"/>
        </w:rPr>
      </w:pPr>
      <w:r>
        <w:rPr>
          <w:rFonts w:ascii="ＭＳ Ｐゴシック" w:eastAsia="ＭＳ Ｐゴシック" w:hAnsi="ＭＳ Ｐゴシック" w:cs="ＭＳ Ｐゴシック"/>
        </w:rPr>
        <w:t>属性(optional): is_explicit</w:t>
      </w:r>
    </w:p>
    <w:p w14:paraId="08B22600" w14:textId="77777777" w:rsidR="00E14A32" w:rsidRDefault="00E14A32">
      <w:pPr>
        <w:rPr>
          <w:rFonts w:hint="eastAsia"/>
        </w:rPr>
      </w:pPr>
    </w:p>
    <w:p w14:paraId="356888F8" w14:textId="77777777" w:rsidR="00E14A32" w:rsidRDefault="00FD6D4A">
      <w:pPr>
        <w:ind w:firstLine="210"/>
        <w:rPr>
          <w:rFonts w:hint="eastAsia"/>
        </w:rPr>
      </w:pPr>
      <w:r>
        <w:rPr>
          <w:rFonts w:ascii="SimSun" w:eastAsia="SimSun" w:hAnsi="SimSun" w:cs="SimSun"/>
        </w:rPr>
        <w:t>name要素とvalue要素の組は初期化構文に対応する。</w:t>
      </w:r>
    </w:p>
    <w:p w14:paraId="065B6A10" w14:textId="77777777" w:rsidR="00E14A32" w:rsidRDefault="00E14A32">
      <w:pPr>
        <w:ind w:firstLine="210"/>
        <w:rPr>
          <w:rFonts w:hint="eastAsia"/>
        </w:rPr>
      </w:pPr>
    </w:p>
    <w:p w14:paraId="7C00A4BA" w14:textId="77777777" w:rsidR="00E14A32" w:rsidRDefault="00FD6D4A">
      <w:pPr>
        <w:rPr>
          <w:rFonts w:hint="eastAsia"/>
        </w:rPr>
      </w:pPr>
      <w:r>
        <w:rPr>
          <w:rFonts w:ascii="SimSun" w:eastAsia="SimSun" w:hAnsi="SimSun" w:cs="SimSun"/>
        </w:rPr>
        <w:t>要検討： コンストラクタのバリエーションに対応し切れていない。</w:t>
      </w:r>
    </w:p>
    <w:p w14:paraId="3FBC6743" w14:textId="77777777" w:rsidR="00E14A32" w:rsidRDefault="00E14A32">
      <w:pPr>
        <w:rPr>
          <w:rFonts w:hint="eastAsia"/>
        </w:rPr>
      </w:pPr>
    </w:p>
    <w:p w14:paraId="39D23A33" w14:textId="77777777" w:rsidR="00E14A32" w:rsidRDefault="00FD6D4A">
      <w:pPr>
        <w:pStyle w:val="3"/>
      </w:pPr>
      <w:bookmarkStart w:id="901" w:name="_4bvk7pj" w:colFirst="0" w:colLast="0"/>
      <w:bookmarkStart w:id="902" w:name="_Toc462915908"/>
      <w:bookmarkEnd w:id="901"/>
      <w:r>
        <w:rPr>
          <w:rFonts w:ascii="SimSun" w:eastAsia="SimSun" w:hAnsi="SimSun" w:cs="SimSun"/>
        </w:rPr>
        <w:t>5.3.3 destructor要素（C++）</w:t>
      </w:r>
      <w:bookmarkEnd w:id="902"/>
    </w:p>
    <w:p w14:paraId="510F8D98" w14:textId="77777777" w:rsidR="00E14A32" w:rsidRDefault="00FD6D4A">
      <w:pPr>
        <w:ind w:firstLine="210"/>
        <w:rPr>
          <w:rFonts w:hint="eastAsia"/>
        </w:rPr>
      </w:pPr>
      <w:r>
        <w:rPr>
          <w:rFonts w:ascii="SimSun" w:eastAsia="SimSun" w:hAnsi="SimSun" w:cs="SimSun"/>
        </w:rPr>
        <w:t>functionDefinition要素の子要素。そのメンバ関数がデストラクタであるとき、name要素の代わりに指定する。</w:t>
      </w:r>
    </w:p>
    <w:p w14:paraId="5CB7DC9B" w14:textId="77777777" w:rsidR="00E14A32" w:rsidRDefault="00FD6D4A">
      <w:pPr>
        <w:ind w:firstLine="210"/>
        <w:rPr>
          <w:rFonts w:hint="eastAsia"/>
        </w:rPr>
      </w:pPr>
      <w:r>
        <w:rPr>
          <w:rFonts w:ascii="ＭＳ Ｐゴシック" w:eastAsia="ＭＳ Ｐゴシック" w:hAnsi="ＭＳ Ｐゴシック" w:cs="ＭＳ Ｐゴシック"/>
        </w:rPr>
        <w:t>&lt;destructor/&gt;</w:t>
      </w:r>
    </w:p>
    <w:p w14:paraId="1496FEBA" w14:textId="77777777" w:rsidR="00E14A32" w:rsidRDefault="00E14A32">
      <w:pPr>
        <w:rPr>
          <w:rFonts w:hint="eastAsia"/>
        </w:rPr>
      </w:pPr>
    </w:p>
    <w:p w14:paraId="7FB6E5EE" w14:textId="77777777" w:rsidR="00E14A32" w:rsidRDefault="00FD6D4A">
      <w:pPr>
        <w:pStyle w:val="3"/>
      </w:pPr>
      <w:bookmarkStart w:id="903" w:name="_2r0uhxc" w:colFirst="0" w:colLast="0"/>
      <w:bookmarkStart w:id="904" w:name="_Toc462915909"/>
      <w:bookmarkEnd w:id="903"/>
      <w:r>
        <w:rPr>
          <w:rFonts w:ascii="SimSun" w:eastAsia="SimSun" w:hAnsi="SimSun" w:cs="SimSun"/>
        </w:rPr>
        <w:t>5.3.4 params要素</w:t>
      </w:r>
      <w:bookmarkEnd w:id="904"/>
    </w:p>
    <w:p w14:paraId="269FDCCA" w14:textId="77777777" w:rsidR="00E14A32" w:rsidRDefault="00FD6D4A">
      <w:pPr>
        <w:ind w:firstLine="210"/>
        <w:rPr>
          <w:rFonts w:hint="eastAsia"/>
        </w:rPr>
      </w:pPr>
      <w:r>
        <w:rPr>
          <w:rFonts w:ascii="SimSun" w:eastAsia="SimSun" w:hAnsi="SimSun" w:cs="SimSun"/>
        </w:rPr>
        <w:t>関数の引数の並びを指定する。</w:t>
      </w:r>
    </w:p>
    <w:p w14:paraId="5DE5F8A3" w14:textId="77777777" w:rsidR="00E14A32" w:rsidRDefault="00FD6D4A">
      <w:pPr>
        <w:ind w:firstLine="210"/>
        <w:rPr>
          <w:rFonts w:hint="eastAsia"/>
        </w:rPr>
      </w:pPr>
      <w:r>
        <w:rPr>
          <w:rFonts w:ascii="ＭＳ Ｐゴシック" w:eastAsia="ＭＳ Ｐゴシック" w:hAnsi="ＭＳ Ｐゴシック" w:cs="ＭＳ Ｐゴシック"/>
        </w:rPr>
        <w:t>&lt;params&gt;</w:t>
      </w:r>
    </w:p>
    <w:p w14:paraId="5A807B73" w14:textId="77777777" w:rsidR="00E14A32" w:rsidRDefault="00FD6D4A">
      <w:pPr>
        <w:ind w:firstLine="210"/>
        <w:rPr>
          <w:rFonts w:hint="eastAsia"/>
        </w:rPr>
      </w:pPr>
      <w:r>
        <w:rPr>
          <w:rFonts w:ascii="ＭＳ Ｐゴシック" w:eastAsia="ＭＳ Ｐゴシック" w:hAnsi="ＭＳ Ｐゴシック" w:cs="ＭＳ Ｐゴシック"/>
        </w:rPr>
        <w:t xml:space="preserve">  [ { name要素（2.1節）</w:t>
      </w:r>
    </w:p>
    <w:p w14:paraId="0E0CDCBF" w14:textId="77777777" w:rsidR="00E14A32" w:rsidRDefault="00FD6D4A">
      <w:pPr>
        <w:ind w:firstLine="210"/>
        <w:rPr>
          <w:rFonts w:hint="eastAsia"/>
        </w:rPr>
      </w:pPr>
      <w:r>
        <w:rPr>
          <w:rFonts w:ascii="ＭＳ Ｐゴシック" w:eastAsia="ＭＳ Ｐゴシック" w:hAnsi="ＭＳ Ｐゴシック" w:cs="ＭＳ Ｐゴシック"/>
        </w:rPr>
        <w:t xml:space="preserve">    [ value要素（2.2節） ] }</w:t>
      </w:r>
    </w:p>
    <w:p w14:paraId="1E7D496E" w14:textId="77777777" w:rsidR="00E14A32" w:rsidRDefault="00FD6D4A">
      <w:pPr>
        <w:ind w:firstLine="210"/>
        <w:rPr>
          <w:rFonts w:hint="eastAsia"/>
        </w:rPr>
      </w:pPr>
      <w:r>
        <w:rPr>
          <w:rFonts w:ascii="ＭＳ Ｐゴシック" w:eastAsia="ＭＳ Ｐゴシック" w:hAnsi="ＭＳ Ｐゴシック" w:cs="ＭＳ Ｐゴシック"/>
        </w:rPr>
        <w:t xml:space="preserve">  … ]</w:t>
      </w:r>
    </w:p>
    <w:p w14:paraId="4776C3B9" w14:textId="77777777" w:rsidR="00E14A32" w:rsidRDefault="00FD6D4A">
      <w:pPr>
        <w:ind w:firstLine="210"/>
        <w:rPr>
          <w:rFonts w:hint="eastAsia"/>
        </w:rPr>
      </w:pPr>
      <w:r>
        <w:rPr>
          <w:rFonts w:ascii="ＭＳ Ｐゴシック" w:eastAsia="ＭＳ Ｐゴシック" w:hAnsi="ＭＳ Ｐゴシック" w:cs="ＭＳ Ｐゴシック"/>
        </w:rPr>
        <w:t xml:space="preserve">  [ ellipsis ]</w:t>
      </w:r>
    </w:p>
    <w:p w14:paraId="323F63FA" w14:textId="77777777" w:rsidR="00E14A32" w:rsidRDefault="00FD6D4A">
      <w:pPr>
        <w:ind w:firstLine="210"/>
        <w:rPr>
          <w:rFonts w:hint="eastAsia"/>
        </w:rPr>
      </w:pPr>
      <w:r>
        <w:rPr>
          <w:rFonts w:ascii="ＭＳ Ｐゴシック" w:eastAsia="ＭＳ Ｐゴシック" w:hAnsi="ＭＳ Ｐゴシック" w:cs="ＭＳ Ｐゴシック"/>
        </w:rPr>
        <w:t>&lt;/params&gt;</w:t>
      </w:r>
    </w:p>
    <w:p w14:paraId="44EB4A82" w14:textId="77777777" w:rsidR="00E14A32" w:rsidRDefault="00FD6D4A">
      <w:pPr>
        <w:rPr>
          <w:rFonts w:hint="eastAsia"/>
        </w:rPr>
      </w:pPr>
      <w:r>
        <w:rPr>
          <w:rFonts w:ascii="ＭＳ Ｐゴシック" w:eastAsia="ＭＳ Ｐゴシック" w:hAnsi="ＭＳ Ｐゴシック" w:cs="ＭＳ Ｐゴシック"/>
        </w:rPr>
        <w:t>属性なし</w:t>
      </w:r>
    </w:p>
    <w:p w14:paraId="11962B28" w14:textId="77777777" w:rsidR="00E14A32" w:rsidRDefault="00E14A32">
      <w:pPr>
        <w:rPr>
          <w:rFonts w:hint="eastAsia"/>
        </w:rPr>
      </w:pPr>
    </w:p>
    <w:p w14:paraId="49024D69" w14:textId="77777777" w:rsidR="00E14A32" w:rsidRDefault="00FD6D4A">
      <w:pPr>
        <w:rPr>
          <w:rFonts w:hint="eastAsia"/>
        </w:rPr>
      </w:pPr>
      <w:r>
        <w:rPr>
          <w:rFonts w:ascii="Arial Unicode MS" w:eastAsia="Arial Unicode MS" w:hAnsi="Arial Unicode MS" w:cs="Arial Unicode MS"/>
        </w:rPr>
        <w:t xml:space="preserve">　以下の子要素をもつことができる。</w:t>
      </w:r>
    </w:p>
    <w:p w14:paraId="7860919A" w14:textId="77777777" w:rsidR="00E14A32" w:rsidRDefault="00FD6D4A">
      <w:pPr>
        <w:numPr>
          <w:ilvl w:val="0"/>
          <w:numId w:val="33"/>
        </w:numPr>
        <w:ind w:hanging="240"/>
        <w:rPr>
          <w:rFonts w:hint="eastAsia"/>
        </w:rPr>
      </w:pPr>
      <w:r>
        <w:rPr>
          <w:rFonts w:ascii="SimSun" w:eastAsia="SimSun" w:hAnsi="SimSun" w:cs="SimSun"/>
        </w:rPr>
        <w:t>name要素　－　引数の名前に対応するname要素を持つ。引数のデータ型の情報は、name要素のtype属性名と同じtype属性名をもつデータ型定義要素（3章）で表現される。</w:t>
      </w:r>
    </w:p>
    <w:p w14:paraId="2BBEC6B2" w14:textId="77777777" w:rsidR="00E14A32" w:rsidRDefault="00FD6D4A">
      <w:pPr>
        <w:numPr>
          <w:ilvl w:val="0"/>
          <w:numId w:val="33"/>
        </w:numPr>
        <w:ind w:hanging="240"/>
        <w:rPr>
          <w:rFonts w:hint="eastAsia"/>
        </w:rPr>
      </w:pPr>
      <w:r>
        <w:rPr>
          <w:rFonts w:ascii="SimSun" w:eastAsia="SimSun" w:hAnsi="SimSun" w:cs="SimSun"/>
        </w:rPr>
        <w:t>value要素　—　paramsが関数またはラムダ関数の仮引数並びで、直前のname要素に対応する仮引数がデフォルト実引数をもつとき、それを表現する。</w:t>
      </w:r>
    </w:p>
    <w:p w14:paraId="50D956FB" w14:textId="77777777" w:rsidR="00E14A32" w:rsidRDefault="00FD6D4A">
      <w:pPr>
        <w:numPr>
          <w:ilvl w:val="0"/>
          <w:numId w:val="33"/>
        </w:numPr>
        <w:ind w:hanging="240"/>
        <w:rPr>
          <w:rFonts w:hint="eastAsia"/>
        </w:rPr>
      </w:pPr>
      <w:r>
        <w:rPr>
          <w:rFonts w:ascii="Arial Unicode MS" w:eastAsia="Arial Unicode MS" w:hAnsi="Arial Unicode MS" w:cs="Arial Unicode MS"/>
        </w:rPr>
        <w:t>ellipsis　－　可変長引数を表す。paramsの最後の子要素に指定可能。</w:t>
      </w:r>
    </w:p>
    <w:p w14:paraId="3CEABD7D" w14:textId="77777777" w:rsidR="00E14A32" w:rsidRDefault="00E14A32">
      <w:pPr>
        <w:ind w:left="180"/>
        <w:rPr>
          <w:rFonts w:hint="eastAsia"/>
        </w:rPr>
      </w:pPr>
    </w:p>
    <w:p w14:paraId="14744A3E" w14:textId="77777777" w:rsidR="00E14A32" w:rsidRDefault="00FD6D4A">
      <w:pPr>
        <w:ind w:firstLine="210"/>
        <w:rPr>
          <w:rFonts w:hint="eastAsia"/>
        </w:rPr>
      </w:pPr>
      <w:r>
        <w:rPr>
          <w:rFonts w:ascii="SimSun" w:eastAsia="SimSun" w:hAnsi="SimSun" w:cs="SimSun"/>
        </w:rPr>
        <w:t xml:space="preserve">params要素内のname要素は、引数の順序で並んでいなくてはならない。 </w:t>
      </w:r>
    </w:p>
    <w:p w14:paraId="4C50DA3B" w14:textId="77777777" w:rsidR="00E14A32" w:rsidRDefault="00E14A32">
      <w:pPr>
        <w:ind w:left="180"/>
        <w:rPr>
          <w:rFonts w:hint="eastAsia"/>
        </w:rPr>
      </w:pPr>
    </w:p>
    <w:p w14:paraId="54D0DBA1" w14:textId="77777777" w:rsidR="00E14A32" w:rsidRDefault="00FD6D4A">
      <w:pPr>
        <w:pStyle w:val="2"/>
      </w:pPr>
      <w:bookmarkStart w:id="905" w:name="_3q5sasy" w:colFirst="0" w:colLast="0"/>
      <w:bookmarkStart w:id="906" w:name="_Toc462915910"/>
      <w:bookmarkEnd w:id="905"/>
      <w:r>
        <w:rPr>
          <w:rFonts w:ascii="SimSun" w:eastAsia="SimSun" w:hAnsi="SimSun" w:cs="SimSun"/>
        </w:rPr>
        <w:t>5.4 varDecl要素</w:t>
      </w:r>
      <w:bookmarkEnd w:id="906"/>
    </w:p>
    <w:p w14:paraId="6B86934A" w14:textId="77777777" w:rsidR="00E14A32" w:rsidRDefault="00FD6D4A">
      <w:pPr>
        <w:ind w:firstLine="210"/>
        <w:rPr>
          <w:rFonts w:hint="eastAsia"/>
        </w:rPr>
      </w:pPr>
      <w:r>
        <w:rPr>
          <w:rFonts w:ascii="SimSun" w:eastAsia="SimSun" w:hAnsi="SimSun" w:cs="SimSun"/>
        </w:rPr>
        <w:t>変数の宣言を行う。</w:t>
      </w:r>
    </w:p>
    <w:p w14:paraId="24CD7BFD" w14:textId="77777777" w:rsidR="00E14A32" w:rsidRDefault="00FD6D4A">
      <w:pPr>
        <w:ind w:firstLine="210"/>
        <w:rPr>
          <w:rFonts w:hint="eastAsia"/>
        </w:rPr>
      </w:pPr>
      <w:r>
        <w:rPr>
          <w:rFonts w:ascii="ＭＳ Ｐゴシック" w:eastAsia="ＭＳ Ｐゴシック" w:hAnsi="ＭＳ Ｐゴシック" w:cs="ＭＳ Ｐゴシック"/>
        </w:rPr>
        <w:lastRenderedPageBreak/>
        <w:t>&lt;varDecl&gt;</w:t>
      </w:r>
    </w:p>
    <w:p w14:paraId="7A1A675B" w14:textId="77777777" w:rsidR="00E14A32" w:rsidRDefault="00FD6D4A">
      <w:pPr>
        <w:ind w:firstLine="210"/>
        <w:rPr>
          <w:rFonts w:hint="eastAsia"/>
        </w:rPr>
      </w:pPr>
      <w:r>
        <w:rPr>
          <w:rFonts w:ascii="ＭＳ Ｐゴシック" w:eastAsia="ＭＳ Ｐゴシック" w:hAnsi="ＭＳ Ｐゴシック" w:cs="ＭＳ Ｐゴシック"/>
        </w:rPr>
        <w:t xml:space="preserve">  name要素（2.1節）</w:t>
      </w:r>
    </w:p>
    <w:p w14:paraId="61FC1514" w14:textId="77777777" w:rsidR="00E14A32" w:rsidRDefault="00FD6D4A">
      <w:pPr>
        <w:ind w:firstLine="210"/>
        <w:rPr>
          <w:rFonts w:hint="eastAsia"/>
        </w:rPr>
      </w:pPr>
      <w:r>
        <w:rPr>
          <w:rFonts w:ascii="ＭＳ Ｐゴシック" w:eastAsia="ＭＳ Ｐゴシック" w:hAnsi="ＭＳ Ｐゴシック" w:cs="ＭＳ Ｐゴシック"/>
        </w:rPr>
        <w:t xml:space="preserve">  [ value要素（2.2節） ]</w:t>
      </w:r>
    </w:p>
    <w:p w14:paraId="1EC18665" w14:textId="77777777" w:rsidR="00E14A32" w:rsidRDefault="00FD6D4A">
      <w:pPr>
        <w:ind w:firstLine="210"/>
        <w:rPr>
          <w:rFonts w:hint="eastAsia"/>
        </w:rPr>
      </w:pPr>
      <w:r>
        <w:rPr>
          <w:rFonts w:ascii="ＭＳ Ｐゴシック" w:eastAsia="ＭＳ Ｐゴシック" w:hAnsi="ＭＳ Ｐゴシック" w:cs="ＭＳ Ｐゴシック"/>
        </w:rPr>
        <w:t>&lt;/varDecl&gt;</w:t>
      </w:r>
    </w:p>
    <w:p w14:paraId="014D9A46" w14:textId="77777777" w:rsidR="00E14A32" w:rsidRDefault="00FD6D4A">
      <w:pPr>
        <w:rPr>
          <w:rFonts w:hint="eastAsia"/>
        </w:rPr>
      </w:pPr>
      <w:r>
        <w:rPr>
          <w:rFonts w:ascii="ＭＳ Ｐゴシック" w:eastAsia="ＭＳ Ｐゴシック" w:hAnsi="ＭＳ Ｐゴシック" w:cs="ＭＳ Ｐゴシック"/>
        </w:rPr>
        <w:t>属性なし</w:t>
      </w:r>
    </w:p>
    <w:p w14:paraId="19243125" w14:textId="77777777" w:rsidR="00E14A32" w:rsidRDefault="00E14A32">
      <w:pPr>
        <w:rPr>
          <w:rFonts w:hint="eastAsia"/>
        </w:rPr>
      </w:pPr>
    </w:p>
    <w:p w14:paraId="1C7E1763" w14:textId="77777777" w:rsidR="00E14A32" w:rsidRDefault="00FD6D4A">
      <w:pPr>
        <w:ind w:firstLine="210"/>
        <w:rPr>
          <w:rFonts w:hint="eastAsia"/>
        </w:rPr>
      </w:pPr>
      <w:r>
        <w:rPr>
          <w:rFonts w:ascii="SimSun" w:eastAsia="SimSun" w:hAnsi="SimSun" w:cs="SimSun"/>
        </w:rPr>
        <w:t>変数宣言を行う識別子の名前をname要素で指定する。 以下の子要素を持つ。</w:t>
      </w:r>
    </w:p>
    <w:p w14:paraId="2C53DFC2" w14:textId="77777777" w:rsidR="00E14A32" w:rsidRDefault="00FD6D4A">
      <w:pPr>
        <w:numPr>
          <w:ilvl w:val="0"/>
          <w:numId w:val="35"/>
        </w:numPr>
        <w:ind w:hanging="240"/>
        <w:rPr>
          <w:rFonts w:hint="eastAsia"/>
        </w:rPr>
      </w:pPr>
      <w:r>
        <w:rPr>
          <w:rFonts w:ascii="SimSun" w:eastAsia="SimSun" w:hAnsi="SimSun" w:cs="SimSun"/>
        </w:rPr>
        <w:t>name要素　－　宣言する変数に対するname要素を持つ。</w:t>
      </w:r>
    </w:p>
    <w:p w14:paraId="28BBECCF" w14:textId="77777777" w:rsidR="00E14A32" w:rsidRDefault="00FD6D4A">
      <w:pPr>
        <w:numPr>
          <w:ilvl w:val="0"/>
          <w:numId w:val="35"/>
        </w:numPr>
        <w:ind w:hanging="240"/>
        <w:rPr>
          <w:rFonts w:hint="eastAsia"/>
        </w:rPr>
      </w:pPr>
      <w:r>
        <w:rPr>
          <w:rFonts w:ascii="SimSun" w:eastAsia="SimSun" w:hAnsi="SimSun" w:cs="SimSun"/>
        </w:rPr>
        <w:t>value要素　－　初期値を持つ場合、value要素で指定する。配列・構造体の初期値の場合、value要素に複数の式を指定する。</w:t>
      </w:r>
    </w:p>
    <w:p w14:paraId="4C787C6E" w14:textId="77777777" w:rsidR="00E14A32" w:rsidRDefault="00E14A32">
      <w:pPr>
        <w:rPr>
          <w:rFonts w:hint="eastAsia"/>
        </w:rPr>
      </w:pPr>
    </w:p>
    <w:p w14:paraId="454A6522" w14:textId="77777777" w:rsidR="00E14A32" w:rsidRDefault="00FD6D4A">
      <w:pPr>
        <w:rPr>
          <w:rFonts w:hint="eastAsia"/>
        </w:rPr>
      </w:pPr>
      <w:r>
        <w:rPr>
          <w:rFonts w:ascii="SimSun" w:eastAsia="SimSun" w:hAnsi="SimSun" w:cs="SimSun"/>
        </w:rPr>
        <w:t>例:</w:t>
      </w:r>
    </w:p>
    <w:p w14:paraId="5216B15A" w14:textId="77777777" w:rsidR="00E14A32" w:rsidRDefault="00E14A32">
      <w:pPr>
        <w:rPr>
          <w:rFonts w:hint="eastAsia"/>
        </w:rPr>
      </w:pPr>
    </w:p>
    <w:p w14:paraId="4B9EA808"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int a[] = { 1, 2 };</w:t>
      </w:r>
    </w:p>
    <w:p w14:paraId="20A108A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&lt;varDecl&gt;</w:t>
      </w:r>
    </w:p>
    <w:p w14:paraId="5CD6E9E1"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&lt;name&gt;a&lt;/name&gt;</w:t>
      </w:r>
    </w:p>
    <w:p w14:paraId="3BD74171"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&lt;value&gt;</w:t>
      </w:r>
    </w:p>
    <w:p w14:paraId="4BF66AA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&lt;intConstant type="int"&gt;1&lt;/intConstant&gt;</w:t>
      </w:r>
    </w:p>
    <w:p w14:paraId="4767A53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&lt;intConstant type="int"&gt;2&lt;/intConstant&gt;</w:t>
      </w:r>
    </w:p>
    <w:p w14:paraId="6E3A59E4"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&lt;/value&gt;</w:t>
      </w:r>
    </w:p>
    <w:p w14:paraId="4F976608"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&lt;/varDecl&gt;</w:t>
      </w:r>
    </w:p>
    <w:p w14:paraId="7E321173" w14:textId="77777777" w:rsidR="00E14A32" w:rsidRDefault="00E14A32">
      <w:pPr>
        <w:rPr>
          <w:rFonts w:hint="eastAsia"/>
        </w:rPr>
      </w:pPr>
    </w:p>
    <w:p w14:paraId="61D47318" w14:textId="77777777" w:rsidR="00E14A32" w:rsidRDefault="00FD6D4A">
      <w:pPr>
        <w:pStyle w:val="2"/>
      </w:pPr>
      <w:bookmarkStart w:id="907" w:name="_kgcv8k" w:colFirst="0" w:colLast="0"/>
      <w:bookmarkStart w:id="908" w:name="_Toc462915911"/>
      <w:bookmarkEnd w:id="907"/>
      <w:r>
        <w:rPr>
          <w:rFonts w:ascii="SimSun" w:eastAsia="SimSun" w:hAnsi="SimSun" w:cs="SimSun"/>
        </w:rPr>
        <w:t>5.5 functionDecl要素</w:t>
      </w:r>
      <w:bookmarkEnd w:id="908"/>
    </w:p>
    <w:p w14:paraId="2E50458C" w14:textId="77777777" w:rsidR="00E14A32" w:rsidRDefault="00FD6D4A">
      <w:pPr>
        <w:ind w:firstLine="210"/>
        <w:rPr>
          <w:rFonts w:hint="eastAsia"/>
        </w:rPr>
      </w:pPr>
      <w:r>
        <w:rPr>
          <w:rFonts w:ascii="SimSun" w:eastAsia="SimSun" w:hAnsi="SimSun" w:cs="SimSun"/>
        </w:rPr>
        <w:t xml:space="preserve">関数宣言を行う。 </w:t>
      </w:r>
    </w:p>
    <w:p w14:paraId="5888DFEE" w14:textId="77777777" w:rsidR="00E14A32" w:rsidRDefault="00FD6D4A">
      <w:pPr>
        <w:ind w:firstLine="210"/>
        <w:rPr>
          <w:rFonts w:hint="eastAsia"/>
        </w:rPr>
      </w:pPr>
      <w:r>
        <w:rPr>
          <w:rFonts w:ascii="ＭＳ Ｐゴシック" w:eastAsia="ＭＳ Ｐゴシック" w:hAnsi="ＭＳ Ｐゴシック" w:cs="ＭＳ Ｐゴシック"/>
        </w:rPr>
        <w:t>&lt;functionDecl&gt;</w:t>
      </w:r>
    </w:p>
    <w:p w14:paraId="16037FA9" w14:textId="77777777" w:rsidR="00E14A32" w:rsidRDefault="00FD6D4A">
      <w:pPr>
        <w:ind w:firstLine="210"/>
        <w:rPr>
          <w:rFonts w:hint="eastAsia"/>
        </w:rPr>
      </w:pPr>
      <w:r>
        <w:rPr>
          <w:rFonts w:ascii="ＭＳ Ｐゴシック" w:eastAsia="ＭＳ Ｐゴシック" w:hAnsi="ＭＳ Ｐゴシック" w:cs="ＭＳ Ｐゴシック"/>
        </w:rPr>
        <w:t xml:space="preserve">  name要素（2.1節）</w:t>
      </w:r>
    </w:p>
    <w:p w14:paraId="1F4533D7" w14:textId="77777777" w:rsidR="00E14A32" w:rsidRDefault="00FD6D4A">
      <w:pPr>
        <w:ind w:firstLine="210"/>
        <w:rPr>
          <w:rFonts w:hint="eastAsia"/>
        </w:rPr>
      </w:pPr>
      <w:r>
        <w:rPr>
          <w:rFonts w:ascii="ＭＳ Ｐゴシック" w:eastAsia="ＭＳ Ｐゴシック" w:hAnsi="ＭＳ Ｐゴシック" w:cs="ＭＳ Ｐゴシック"/>
        </w:rPr>
        <w:t>&lt;/functionDecl&gt;</w:t>
      </w:r>
    </w:p>
    <w:p w14:paraId="3CE2707C" w14:textId="77777777" w:rsidR="00E14A32" w:rsidRDefault="00FD6D4A">
      <w:pPr>
        <w:rPr>
          <w:rFonts w:hint="eastAsia"/>
        </w:rPr>
      </w:pPr>
      <w:r>
        <w:rPr>
          <w:rFonts w:ascii="ＭＳ Ｐゴシック" w:eastAsia="ＭＳ Ｐゴシック" w:hAnsi="ＭＳ Ｐゴシック" w:cs="ＭＳ Ｐゴシック"/>
        </w:rPr>
        <w:t>属性なし</w:t>
      </w:r>
    </w:p>
    <w:p w14:paraId="5602136C" w14:textId="77777777" w:rsidR="00E14A32" w:rsidRDefault="00E14A32">
      <w:pPr>
        <w:rPr>
          <w:rFonts w:hint="eastAsia"/>
        </w:rPr>
      </w:pPr>
    </w:p>
    <w:p w14:paraId="28AFEFED" w14:textId="77777777" w:rsidR="00E14A32" w:rsidRDefault="00FD6D4A">
      <w:pPr>
        <w:ind w:left="210"/>
        <w:rPr>
          <w:rFonts w:hint="eastAsia"/>
        </w:rPr>
      </w:pPr>
      <w:r>
        <w:rPr>
          <w:rFonts w:ascii="SimSun" w:eastAsia="SimSun" w:hAnsi="SimSun" w:cs="SimSun"/>
        </w:rPr>
        <w:t>以下の子要素を持つ</w:t>
      </w:r>
    </w:p>
    <w:p w14:paraId="00941AD6" w14:textId="77777777" w:rsidR="00E14A32" w:rsidRDefault="00FD6D4A">
      <w:pPr>
        <w:numPr>
          <w:ilvl w:val="0"/>
          <w:numId w:val="13"/>
        </w:numPr>
        <w:ind w:hanging="240"/>
        <w:rPr>
          <w:rFonts w:hint="eastAsia"/>
        </w:rPr>
      </w:pPr>
      <w:r>
        <w:rPr>
          <w:rFonts w:ascii="SimSun" w:eastAsia="SimSun" w:hAnsi="SimSun" w:cs="SimSun"/>
        </w:rPr>
        <w:t>name要素　－　関数名を指定する</w:t>
      </w:r>
    </w:p>
    <w:p w14:paraId="4CD63F03" w14:textId="77777777" w:rsidR="00E14A32" w:rsidRDefault="00E14A32">
      <w:pPr>
        <w:rPr>
          <w:rFonts w:hint="eastAsia"/>
        </w:rPr>
      </w:pPr>
    </w:p>
    <w:p w14:paraId="523C2391" w14:textId="77777777" w:rsidR="00E14A32" w:rsidRDefault="00FD6D4A">
      <w:pPr>
        <w:pStyle w:val="2"/>
      </w:pPr>
      <w:bookmarkStart w:id="909" w:name="_43ky6rz" w:colFirst="0" w:colLast="0"/>
      <w:bookmarkStart w:id="910" w:name="_Toc462915912"/>
      <w:bookmarkEnd w:id="909"/>
      <w:r>
        <w:rPr>
          <w:rFonts w:ascii="SimSun" w:eastAsia="SimSun" w:hAnsi="SimSun" w:cs="SimSun"/>
        </w:rPr>
        <w:t>5.6 usingDecl要素（C++）</w:t>
      </w:r>
      <w:bookmarkEnd w:id="910"/>
    </w:p>
    <w:p w14:paraId="682D4FEF" w14:textId="77777777" w:rsidR="00E14A32" w:rsidRDefault="00FD6D4A">
      <w:pPr>
        <w:ind w:firstLine="210"/>
        <w:rPr>
          <w:rFonts w:hint="eastAsia"/>
        </w:rPr>
      </w:pPr>
      <w:r>
        <w:rPr>
          <w:rFonts w:ascii="Arial Unicode MS" w:eastAsia="Arial Unicode MS" w:hAnsi="Arial Unicode MS" w:cs="Arial Unicode MS"/>
        </w:rPr>
        <w:t>C++のusing宣言（using declaration）とusing指示（using directive）に対応する。</w:t>
      </w:r>
    </w:p>
    <w:p w14:paraId="2D6070FF" w14:textId="77777777" w:rsidR="00E14A32" w:rsidRDefault="00FD6D4A">
      <w:pPr>
        <w:ind w:firstLine="210"/>
        <w:rPr>
          <w:rFonts w:hint="eastAsia"/>
        </w:rPr>
      </w:pPr>
      <w:r>
        <w:rPr>
          <w:rFonts w:ascii="ＭＳ Ｐゴシック" w:eastAsia="ＭＳ Ｐゴシック" w:hAnsi="ＭＳ Ｐゴシック" w:cs="ＭＳ Ｐゴシック"/>
        </w:rPr>
        <w:t>&lt;usingDecl&gt;</w:t>
      </w:r>
    </w:p>
    <w:p w14:paraId="67DBB310" w14:textId="77777777" w:rsidR="00E14A32" w:rsidRDefault="00FD6D4A">
      <w:pPr>
        <w:ind w:firstLine="210"/>
        <w:rPr>
          <w:rFonts w:hint="eastAsia"/>
        </w:rPr>
      </w:pPr>
      <w:r>
        <w:rPr>
          <w:rFonts w:ascii="ＭＳ Ｐゴシック" w:eastAsia="ＭＳ Ｐゴシック" w:hAnsi="ＭＳ Ｐゴシック" w:cs="ＭＳ Ｐゴシック"/>
        </w:rPr>
        <w:t xml:space="preserve">  name要素（2.1節）</w:t>
      </w:r>
    </w:p>
    <w:p w14:paraId="72715124" w14:textId="77777777" w:rsidR="00E14A32" w:rsidRDefault="00FD6D4A">
      <w:pPr>
        <w:ind w:firstLine="210"/>
        <w:rPr>
          <w:rFonts w:hint="eastAsia"/>
        </w:rPr>
      </w:pPr>
      <w:r>
        <w:rPr>
          <w:rFonts w:ascii="ＭＳ Ｐゴシック" w:eastAsia="ＭＳ Ｐゴシック" w:hAnsi="ＭＳ Ｐゴシック" w:cs="ＭＳ Ｐゴシック"/>
        </w:rPr>
        <w:t>&lt;/usingDecl&gt;</w:t>
      </w:r>
    </w:p>
    <w:p w14:paraId="0042B43D" w14:textId="77777777" w:rsidR="00E14A32" w:rsidRDefault="00FD6D4A">
      <w:pPr>
        <w:rPr>
          <w:rFonts w:hint="eastAsia"/>
        </w:rPr>
      </w:pPr>
      <w:r>
        <w:rPr>
          <w:rFonts w:ascii="ＭＳ Ｐゴシック" w:eastAsia="ＭＳ Ｐゴシック" w:hAnsi="ＭＳ Ｐゴシック" w:cs="ＭＳ Ｐゴシック"/>
        </w:rPr>
        <w:t>属性(optional): lineno, file, namespace</w:t>
      </w:r>
    </w:p>
    <w:p w14:paraId="1A0939D7" w14:textId="77777777" w:rsidR="00E14A32" w:rsidRDefault="00E14A32">
      <w:pPr>
        <w:rPr>
          <w:rFonts w:hint="eastAsia"/>
        </w:rPr>
      </w:pPr>
    </w:p>
    <w:p w14:paraId="6EFCB0FD" w14:textId="77777777" w:rsidR="00E14A32" w:rsidRDefault="00FD6D4A">
      <w:pPr>
        <w:ind w:firstLine="210"/>
        <w:rPr>
          <w:rFonts w:hint="eastAsia"/>
        </w:rPr>
      </w:pPr>
      <w:r>
        <w:rPr>
          <w:rFonts w:ascii="SimSun" w:eastAsia="SimSun" w:hAnsi="SimSun" w:cs="SimSun"/>
        </w:rPr>
        <w:t>以下のようにusing文に対応する。</w:t>
      </w:r>
    </w:p>
    <w:p w14:paraId="6F1ED7D8" w14:textId="77777777" w:rsidR="00E14A32" w:rsidRDefault="00FD6D4A">
      <w:pPr>
        <w:numPr>
          <w:ilvl w:val="0"/>
          <w:numId w:val="5"/>
        </w:numPr>
        <w:ind w:hanging="480"/>
        <w:rPr>
          <w:rFonts w:hint="eastAsia"/>
        </w:rPr>
      </w:pPr>
      <w:r>
        <w:rPr>
          <w:rFonts w:ascii="SimSun" w:eastAsia="SimSun" w:hAnsi="SimSun" w:cs="SimSun"/>
        </w:rPr>
        <w:t>using指示 ”using namespace 名前空間名” の形のとき</w:t>
      </w:r>
    </w:p>
    <w:p w14:paraId="0D4B6824" w14:textId="77777777" w:rsidR="00E14A32" w:rsidRDefault="00FD6D4A">
      <w:pPr>
        <w:numPr>
          <w:ilvl w:val="1"/>
          <w:numId w:val="5"/>
        </w:numPr>
        <w:ind w:hanging="480"/>
        <w:rPr>
          <w:rFonts w:hint="eastAsia"/>
        </w:rPr>
      </w:pPr>
      <w:r>
        <w:rPr>
          <w:rFonts w:ascii="SimSun" w:eastAsia="SimSun" w:hAnsi="SimSun" w:cs="SimSun"/>
        </w:rPr>
        <w:t>namespace属性の値を1またはtrueとする。</w:t>
      </w:r>
    </w:p>
    <w:p w14:paraId="20E6EB7F" w14:textId="77777777" w:rsidR="00E14A32" w:rsidRDefault="00FD6D4A">
      <w:pPr>
        <w:numPr>
          <w:ilvl w:val="1"/>
          <w:numId w:val="5"/>
        </w:numPr>
        <w:ind w:hanging="480"/>
        <w:rPr>
          <w:rFonts w:hint="eastAsia"/>
        </w:rPr>
      </w:pPr>
      <w:r>
        <w:rPr>
          <w:rFonts w:ascii="SimSun" w:eastAsia="SimSun" w:hAnsi="SimSun" w:cs="SimSun"/>
        </w:rPr>
        <w:t>名前空間名をname要素とする。名前空間名にはスコープ名と「::」が含まれることがある。</w:t>
      </w:r>
    </w:p>
    <w:p w14:paraId="55E52660" w14:textId="77777777" w:rsidR="00E14A32" w:rsidRDefault="00FD6D4A">
      <w:pPr>
        <w:numPr>
          <w:ilvl w:val="0"/>
          <w:numId w:val="5"/>
        </w:numPr>
        <w:ind w:hanging="480"/>
        <w:rPr>
          <w:rFonts w:hint="eastAsia"/>
        </w:rPr>
      </w:pPr>
      <w:r>
        <w:rPr>
          <w:rFonts w:ascii="SimSun" w:eastAsia="SimSun" w:hAnsi="SimSun" w:cs="SimSun"/>
        </w:rPr>
        <w:t>using宣言 "using 名前” の形のとき</w:t>
      </w:r>
    </w:p>
    <w:p w14:paraId="52FE1667" w14:textId="77777777" w:rsidR="00E14A32" w:rsidRDefault="00FD6D4A">
      <w:pPr>
        <w:numPr>
          <w:ilvl w:val="1"/>
          <w:numId w:val="5"/>
        </w:numPr>
        <w:ind w:hanging="480"/>
        <w:rPr>
          <w:rFonts w:hint="eastAsia"/>
        </w:rPr>
      </w:pPr>
      <w:r>
        <w:rPr>
          <w:rFonts w:ascii="SimSun" w:eastAsia="SimSun" w:hAnsi="SimSun" w:cs="SimSun"/>
        </w:rPr>
        <w:t>namespace属性を持たないか、値を0またはfalseとする。</w:t>
      </w:r>
    </w:p>
    <w:p w14:paraId="78AE4BF9" w14:textId="77777777" w:rsidR="00E14A32" w:rsidRDefault="00FD6D4A">
      <w:pPr>
        <w:numPr>
          <w:ilvl w:val="1"/>
          <w:numId w:val="5"/>
        </w:numPr>
        <w:ind w:hanging="480"/>
        <w:rPr>
          <w:rFonts w:hint="eastAsia"/>
        </w:rPr>
      </w:pPr>
      <w:r>
        <w:rPr>
          <w:rFonts w:ascii="SimSun" w:eastAsia="SimSun" w:hAnsi="SimSun" w:cs="SimSun"/>
        </w:rPr>
        <w:t>名前をname要素とする。名前にはスコープ名と「::」が含まれることがある。</w:t>
      </w:r>
    </w:p>
    <w:p w14:paraId="51A59880" w14:textId="77777777" w:rsidR="00E14A32" w:rsidRDefault="00FD6D4A">
      <w:pPr>
        <w:numPr>
          <w:ilvl w:val="0"/>
          <w:numId w:val="5"/>
        </w:numPr>
        <w:ind w:hanging="480"/>
        <w:rPr>
          <w:rFonts w:hint="eastAsia"/>
        </w:rPr>
      </w:pPr>
      <w:r>
        <w:rPr>
          <w:rFonts w:ascii="SimSun" w:eastAsia="SimSun" w:hAnsi="SimSun" w:cs="SimSun"/>
        </w:rPr>
        <w:t>別名宣言 "using 別名 = 型”　の形のとき、usingDecl要素では表現されない。typedefと同様、データ型定義要素（3章）で表現される。</w:t>
      </w:r>
    </w:p>
    <w:p w14:paraId="58D848E1" w14:textId="77777777" w:rsidR="00E14A32" w:rsidRDefault="00FD6D4A">
      <w:pPr>
        <w:rPr>
          <w:rFonts w:hint="eastAsia"/>
        </w:rPr>
      </w:pPr>
      <w:bookmarkStart w:id="911" w:name="xvir7l" w:colFirst="0" w:colLast="0"/>
      <w:bookmarkEnd w:id="911"/>
      <w:r>
        <w:br w:type="page"/>
      </w:r>
    </w:p>
    <w:p w14:paraId="7C70CC88" w14:textId="77777777" w:rsidR="00E14A32" w:rsidRDefault="00E14A32">
      <w:pPr>
        <w:widowControl/>
        <w:jc w:val="left"/>
        <w:rPr>
          <w:rFonts w:hint="eastAsia"/>
        </w:rPr>
      </w:pPr>
      <w:bookmarkStart w:id="912" w:name="_2iq8gzs" w:colFirst="0" w:colLast="0"/>
      <w:bookmarkEnd w:id="912"/>
    </w:p>
    <w:p w14:paraId="0E6373B9" w14:textId="77777777" w:rsidR="00E14A32" w:rsidRDefault="00FD6D4A">
      <w:pPr>
        <w:pStyle w:val="1"/>
        <w:contextualSpacing w:val="0"/>
      </w:pPr>
      <w:bookmarkStart w:id="913" w:name="_1x0gk37" w:colFirst="0" w:colLast="0"/>
      <w:bookmarkStart w:id="914" w:name="_Toc462915913"/>
      <w:bookmarkEnd w:id="913"/>
      <w:r>
        <w:rPr>
          <w:rFonts w:ascii="SimSun" w:eastAsia="SimSun" w:hAnsi="SimSun" w:cs="SimSun"/>
        </w:rPr>
        <w:t>6 文の要素</w:t>
      </w:r>
      <w:bookmarkEnd w:id="914"/>
    </w:p>
    <w:p w14:paraId="185B2C7E" w14:textId="77777777" w:rsidR="00E14A32" w:rsidRDefault="00FD6D4A">
      <w:pPr>
        <w:rPr>
          <w:rFonts w:hint="eastAsia"/>
        </w:rPr>
      </w:pPr>
      <w:r>
        <w:rPr>
          <w:rFonts w:ascii="Arial Unicode MS" w:eastAsia="Arial Unicode MS" w:hAnsi="Arial Unicode MS" w:cs="Arial Unicode MS"/>
        </w:rPr>
        <w:t>Cの文の構文要素に対応するXML要素である。それぞれのXML要素には、文の元の行番号とファイル名を属性として付加することができる。</w:t>
      </w:r>
    </w:p>
    <w:p w14:paraId="7CC69EA8" w14:textId="77777777" w:rsidR="00E14A32" w:rsidRDefault="00E14A32">
      <w:pPr>
        <w:rPr>
          <w:rFonts w:hint="eastAsia"/>
        </w:rPr>
      </w:pPr>
    </w:p>
    <w:p w14:paraId="6AC19EC5" w14:textId="77777777" w:rsidR="00E14A32" w:rsidRDefault="00FD6D4A">
      <w:pPr>
        <w:numPr>
          <w:ilvl w:val="0"/>
          <w:numId w:val="30"/>
        </w:numPr>
        <w:ind w:hanging="240"/>
        <w:rPr>
          <w:rFonts w:hint="eastAsia"/>
        </w:rPr>
      </w:pPr>
      <w:r>
        <w:rPr>
          <w:rFonts w:ascii="Arial Unicode MS" w:eastAsia="Arial Unicode MS" w:hAnsi="Arial Unicode MS" w:cs="Arial Unicode MS"/>
        </w:rPr>
        <w:t>lineno　－　文番号を値として持つ</w:t>
      </w:r>
    </w:p>
    <w:p w14:paraId="20F4E2A1" w14:textId="77777777" w:rsidR="00E14A32" w:rsidRDefault="00FD6D4A">
      <w:pPr>
        <w:numPr>
          <w:ilvl w:val="0"/>
          <w:numId w:val="30"/>
        </w:numPr>
        <w:ind w:hanging="240"/>
        <w:rPr>
          <w:rFonts w:hint="eastAsia"/>
        </w:rPr>
      </w:pPr>
      <w:r>
        <w:rPr>
          <w:rFonts w:ascii="Arial Unicode MS" w:eastAsia="Arial Unicode MS" w:hAnsi="Arial Unicode MS" w:cs="Arial Unicode MS"/>
        </w:rPr>
        <w:t>file　－　この文が含まれているファイル名</w:t>
      </w:r>
    </w:p>
    <w:p w14:paraId="6DA70603" w14:textId="77777777" w:rsidR="00E14A32" w:rsidRDefault="00E14A32">
      <w:pPr>
        <w:rPr>
          <w:rFonts w:hint="eastAsia"/>
        </w:rPr>
      </w:pPr>
    </w:p>
    <w:p w14:paraId="3B9EA4E4" w14:textId="77777777" w:rsidR="00E14A32" w:rsidRDefault="00E14A32">
      <w:pPr>
        <w:rPr>
          <w:rFonts w:hint="eastAsia"/>
        </w:rPr>
      </w:pPr>
    </w:p>
    <w:p w14:paraId="502885C9" w14:textId="77777777" w:rsidR="00E14A32" w:rsidRDefault="00FD6D4A">
      <w:pPr>
        <w:pStyle w:val="2"/>
      </w:pPr>
      <w:bookmarkStart w:id="915" w:name="_4h042r0" w:colFirst="0" w:colLast="0"/>
      <w:bookmarkStart w:id="916" w:name="_Toc462915914"/>
      <w:bookmarkEnd w:id="915"/>
      <w:r>
        <w:rPr>
          <w:rFonts w:ascii="SimSun" w:eastAsia="SimSun" w:hAnsi="SimSun" w:cs="SimSun"/>
        </w:rPr>
        <w:t>6.1 exprStatement要素</w:t>
      </w:r>
      <w:bookmarkEnd w:id="916"/>
    </w:p>
    <w:p w14:paraId="3DA14A62" w14:textId="77777777" w:rsidR="00E14A32" w:rsidRDefault="00FD6D4A">
      <w:pPr>
        <w:ind w:firstLine="210"/>
        <w:rPr>
          <w:rFonts w:hint="eastAsia"/>
        </w:rPr>
      </w:pPr>
      <w:r>
        <w:rPr>
          <w:rFonts w:ascii="SimSun" w:eastAsia="SimSun" w:hAnsi="SimSun" w:cs="SimSun"/>
        </w:rPr>
        <w:t>式で表現される文を表す。式の要素（7章）を持つ。</w:t>
      </w:r>
    </w:p>
    <w:p w14:paraId="6FAF6DB0" w14:textId="77777777" w:rsidR="00E14A32" w:rsidRDefault="00FD6D4A">
      <w:pPr>
        <w:ind w:firstLine="210"/>
        <w:rPr>
          <w:rFonts w:hint="eastAsia"/>
        </w:rPr>
      </w:pPr>
      <w:r>
        <w:rPr>
          <w:rFonts w:ascii="ＭＳ Ｐゴシック" w:eastAsia="ＭＳ Ｐゴシック" w:hAnsi="ＭＳ Ｐゴシック" w:cs="ＭＳ Ｐゴシック"/>
        </w:rPr>
        <w:t>&lt;exprStatement&gt;</w:t>
      </w:r>
    </w:p>
    <w:p w14:paraId="380FDBD8"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式の要素（0章）</w:t>
      </w:r>
    </w:p>
    <w:p w14:paraId="5371BE51" w14:textId="77777777" w:rsidR="00E14A32" w:rsidRDefault="00FD6D4A">
      <w:pPr>
        <w:ind w:firstLine="210"/>
        <w:rPr>
          <w:rFonts w:hint="eastAsia"/>
        </w:rPr>
      </w:pPr>
      <w:r>
        <w:rPr>
          <w:rFonts w:ascii="ＭＳ Ｐゴシック" w:eastAsia="ＭＳ Ｐゴシック" w:hAnsi="ＭＳ Ｐゴシック" w:cs="ＭＳ Ｐゴシック"/>
        </w:rPr>
        <w:t>&lt;/exprStatement&gt;</w:t>
      </w:r>
    </w:p>
    <w:p w14:paraId="4D9F02E4"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683EBA05" w14:textId="77777777" w:rsidR="00E14A32" w:rsidRDefault="00E14A32">
      <w:pPr>
        <w:rPr>
          <w:rFonts w:hint="eastAsia"/>
        </w:rPr>
      </w:pPr>
    </w:p>
    <w:p w14:paraId="49733FD0" w14:textId="77777777" w:rsidR="00E14A32" w:rsidRDefault="00FD6D4A">
      <w:pPr>
        <w:pStyle w:val="2"/>
      </w:pPr>
      <w:bookmarkStart w:id="917" w:name="_2w5ecyt" w:colFirst="0" w:colLast="0"/>
      <w:bookmarkStart w:id="918" w:name="_Toc462915915"/>
      <w:bookmarkEnd w:id="917"/>
      <w:r>
        <w:rPr>
          <w:rFonts w:ascii="SimSun" w:eastAsia="SimSun" w:hAnsi="SimSun" w:cs="SimSun"/>
        </w:rPr>
        <w:t>6.2 compoundStatement要素</w:t>
      </w:r>
      <w:bookmarkEnd w:id="918"/>
    </w:p>
    <w:p w14:paraId="6563DAEA" w14:textId="77777777" w:rsidR="00E14A32" w:rsidRDefault="00FD6D4A">
      <w:pPr>
        <w:ind w:firstLine="210"/>
        <w:rPr>
          <w:rFonts w:hint="eastAsia"/>
        </w:rPr>
      </w:pPr>
      <w:r>
        <w:rPr>
          <w:rFonts w:ascii="SimSun" w:eastAsia="SimSun" w:hAnsi="SimSun" w:cs="SimSun"/>
        </w:rPr>
        <w:t>複文を表現する。</w:t>
      </w:r>
    </w:p>
    <w:p w14:paraId="42D2205E" w14:textId="77777777" w:rsidR="00E14A32" w:rsidRDefault="00FD6D4A">
      <w:pPr>
        <w:ind w:firstLine="210"/>
        <w:rPr>
          <w:rFonts w:hint="eastAsia"/>
        </w:rPr>
      </w:pPr>
      <w:r>
        <w:rPr>
          <w:rFonts w:ascii="ＭＳ Ｐゴシック" w:eastAsia="ＭＳ Ｐゴシック" w:hAnsi="ＭＳ Ｐゴシック" w:cs="ＭＳ Ｐゴシック"/>
        </w:rPr>
        <w:t>&lt;compoundStatement&gt;</w:t>
      </w:r>
    </w:p>
    <w:p w14:paraId="12309C6E" w14:textId="77777777" w:rsidR="00E14A32" w:rsidRDefault="00FD6D4A">
      <w:pPr>
        <w:ind w:firstLine="210"/>
        <w:rPr>
          <w:rFonts w:hint="eastAsia"/>
        </w:rPr>
      </w:pPr>
      <w:r>
        <w:rPr>
          <w:rFonts w:ascii="ＭＳ Ｐゴシック" w:eastAsia="ＭＳ Ｐゴシック" w:hAnsi="ＭＳ Ｐゴシック" w:cs="ＭＳ Ｐゴシック"/>
        </w:rPr>
        <w:t xml:space="preserve">  symbols要素（4.3節）</w:t>
      </w:r>
    </w:p>
    <w:p w14:paraId="6DEDD91D" w14:textId="77777777" w:rsidR="00E14A32" w:rsidRDefault="00FD6D4A">
      <w:pPr>
        <w:ind w:firstLine="210"/>
        <w:rPr>
          <w:rFonts w:hint="eastAsia"/>
        </w:rPr>
      </w:pPr>
      <w:r>
        <w:rPr>
          <w:rFonts w:ascii="ＭＳ Ｐゴシック" w:eastAsia="ＭＳ Ｐゴシック" w:hAnsi="ＭＳ Ｐゴシック" w:cs="ＭＳ Ｐゴシック"/>
        </w:rPr>
        <w:t xml:space="preserve">  declarations要素（5.2節）</w:t>
      </w:r>
    </w:p>
    <w:p w14:paraId="58AF0D5E" w14:textId="77777777" w:rsidR="00E14A32" w:rsidRDefault="00FD6D4A">
      <w:pPr>
        <w:ind w:firstLine="210"/>
        <w:rPr>
          <w:rFonts w:hint="eastAsia"/>
        </w:rPr>
      </w:pPr>
      <w:r>
        <w:rPr>
          <w:rFonts w:ascii="ＭＳ Ｐゴシック" w:eastAsia="ＭＳ Ｐゴシック" w:hAnsi="ＭＳ Ｐゴシック" w:cs="ＭＳ Ｐゴシック"/>
        </w:rPr>
        <w:t xml:space="preserve">  body要素</w:t>
      </w:r>
    </w:p>
    <w:p w14:paraId="4EA0B546" w14:textId="77777777" w:rsidR="00E14A32" w:rsidRDefault="00FD6D4A">
      <w:pPr>
        <w:ind w:firstLine="210"/>
        <w:rPr>
          <w:rFonts w:hint="eastAsia"/>
        </w:rPr>
      </w:pPr>
      <w:r>
        <w:rPr>
          <w:rFonts w:ascii="ＭＳ Ｐゴシック" w:eastAsia="ＭＳ Ｐゴシック" w:hAnsi="ＭＳ Ｐゴシック" w:cs="ＭＳ Ｐゴシック"/>
        </w:rPr>
        <w:t>&lt;/compoundStatement&gt;</w:t>
      </w:r>
    </w:p>
    <w:p w14:paraId="06572E60"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599ADA96" w14:textId="77777777" w:rsidR="00E14A32" w:rsidRDefault="00E14A32">
      <w:pPr>
        <w:rPr>
          <w:rFonts w:hint="eastAsia"/>
        </w:rPr>
      </w:pPr>
    </w:p>
    <w:p w14:paraId="24C091CC" w14:textId="77777777" w:rsidR="00E14A32" w:rsidRDefault="00FD6D4A">
      <w:pPr>
        <w:rPr>
          <w:rFonts w:hint="eastAsia"/>
        </w:rPr>
      </w:pPr>
      <w:r>
        <w:rPr>
          <w:rFonts w:ascii="SimSun" w:eastAsia="SimSun" w:hAnsi="SimSun" w:cs="SimSun"/>
        </w:rPr>
        <w:t>以下の子要素を持つ。</w:t>
      </w:r>
    </w:p>
    <w:p w14:paraId="0AA608C4" w14:textId="77777777" w:rsidR="00E14A32" w:rsidRDefault="00FD6D4A">
      <w:pPr>
        <w:numPr>
          <w:ilvl w:val="0"/>
          <w:numId w:val="37"/>
        </w:numPr>
        <w:ind w:hanging="240"/>
        <w:rPr>
          <w:rFonts w:hint="eastAsia"/>
        </w:rPr>
      </w:pPr>
      <w:r>
        <w:rPr>
          <w:rFonts w:ascii="SimSun" w:eastAsia="SimSun" w:hAnsi="SimSun" w:cs="SimSun"/>
        </w:rPr>
        <w:t>symbols要素　－　このスコープの中で定義されているシンボルリスト</w:t>
      </w:r>
    </w:p>
    <w:p w14:paraId="1EAB0FE3" w14:textId="77777777" w:rsidR="00E14A32" w:rsidRDefault="00FD6D4A">
      <w:pPr>
        <w:numPr>
          <w:ilvl w:val="0"/>
          <w:numId w:val="37"/>
        </w:numPr>
        <w:ind w:hanging="240"/>
        <w:rPr>
          <w:rFonts w:hint="eastAsia"/>
        </w:rPr>
      </w:pPr>
      <w:r>
        <w:rPr>
          <w:rFonts w:ascii="SimSun" w:eastAsia="SimSun" w:hAnsi="SimSun" w:cs="SimSun"/>
        </w:rPr>
        <w:t>declarations要素　－　このスコープの中で定義される宣言</w:t>
      </w:r>
    </w:p>
    <w:p w14:paraId="238D3249" w14:textId="77777777" w:rsidR="00E14A32" w:rsidRDefault="00FD6D4A">
      <w:pPr>
        <w:numPr>
          <w:ilvl w:val="0"/>
          <w:numId w:val="37"/>
        </w:numPr>
        <w:ind w:hanging="240"/>
        <w:rPr>
          <w:rFonts w:hint="eastAsia"/>
        </w:rPr>
      </w:pPr>
      <w:r>
        <w:rPr>
          <w:rFonts w:ascii="SimSun" w:eastAsia="SimSun" w:hAnsi="SimSun" w:cs="SimSun"/>
        </w:rPr>
        <w:t>body 要素　－　複文本体。文の要素の並び。</w:t>
      </w:r>
    </w:p>
    <w:p w14:paraId="7ACEE48C" w14:textId="77777777" w:rsidR="00E14A32" w:rsidRDefault="00E14A32">
      <w:pPr>
        <w:rPr>
          <w:rFonts w:hint="eastAsia"/>
        </w:rPr>
      </w:pPr>
    </w:p>
    <w:p w14:paraId="6E22BA61" w14:textId="77777777" w:rsidR="00E14A32" w:rsidRDefault="00FD6D4A">
      <w:pPr>
        <w:pStyle w:val="2"/>
      </w:pPr>
      <w:bookmarkStart w:id="919" w:name="_3vac5uf" w:colFirst="0" w:colLast="0"/>
      <w:bookmarkStart w:id="920" w:name="_Toc462915916"/>
      <w:bookmarkEnd w:id="919"/>
      <w:r>
        <w:rPr>
          <w:rFonts w:ascii="SimSun" w:eastAsia="SimSun" w:hAnsi="SimSun" w:cs="SimSun"/>
        </w:rPr>
        <w:t>6.3 ifStatement要素</w:t>
      </w:r>
      <w:bookmarkEnd w:id="920"/>
    </w:p>
    <w:p w14:paraId="45550E41" w14:textId="77777777" w:rsidR="00E14A32" w:rsidRDefault="00FD6D4A">
      <w:pPr>
        <w:ind w:firstLine="210"/>
        <w:rPr>
          <w:rFonts w:hint="eastAsia"/>
        </w:rPr>
      </w:pPr>
      <w:r>
        <w:rPr>
          <w:rFonts w:ascii="SimSun" w:eastAsia="SimSun" w:hAnsi="SimSun" w:cs="SimSun"/>
        </w:rPr>
        <w:t>if文を表現する。</w:t>
      </w:r>
    </w:p>
    <w:p w14:paraId="6B10A68E" w14:textId="77777777" w:rsidR="00E14A32" w:rsidRDefault="00FD6D4A">
      <w:pPr>
        <w:ind w:firstLine="210"/>
        <w:rPr>
          <w:rFonts w:hint="eastAsia"/>
        </w:rPr>
      </w:pPr>
      <w:r>
        <w:rPr>
          <w:rFonts w:ascii="ＭＳ Ｐゴシック" w:eastAsia="ＭＳ Ｐゴシック" w:hAnsi="ＭＳ Ｐゴシック" w:cs="ＭＳ Ｐゴシック"/>
        </w:rPr>
        <w:t>&lt;ifStatement&gt;</w:t>
      </w:r>
    </w:p>
    <w:p w14:paraId="78D298B5" w14:textId="77777777" w:rsidR="00E14A32" w:rsidRDefault="00FD6D4A">
      <w:pPr>
        <w:ind w:firstLine="210"/>
        <w:rPr>
          <w:rFonts w:hint="eastAsia"/>
        </w:rPr>
      </w:pPr>
      <w:r>
        <w:rPr>
          <w:rFonts w:ascii="ＭＳ Ｐゴシック" w:eastAsia="ＭＳ Ｐゴシック" w:hAnsi="ＭＳ Ｐゴシック" w:cs="ＭＳ Ｐゴシック"/>
        </w:rPr>
        <w:t xml:space="preserve">  condition要素</w:t>
      </w:r>
    </w:p>
    <w:p w14:paraId="42395329" w14:textId="77777777" w:rsidR="00E14A32" w:rsidRDefault="00FD6D4A">
      <w:pPr>
        <w:ind w:firstLine="210"/>
        <w:rPr>
          <w:rFonts w:hint="eastAsia"/>
        </w:rPr>
      </w:pPr>
      <w:r>
        <w:rPr>
          <w:rFonts w:ascii="ＭＳ Ｐゴシック" w:eastAsia="ＭＳ Ｐゴシック" w:hAnsi="ＭＳ Ｐゴシック" w:cs="ＭＳ Ｐゴシック"/>
        </w:rPr>
        <w:t xml:space="preserve">  then要素</w:t>
      </w:r>
    </w:p>
    <w:p w14:paraId="2C382C07" w14:textId="77777777" w:rsidR="00E14A32" w:rsidRDefault="00FD6D4A">
      <w:pPr>
        <w:ind w:firstLine="210"/>
        <w:rPr>
          <w:rFonts w:hint="eastAsia"/>
        </w:rPr>
      </w:pPr>
      <w:r>
        <w:rPr>
          <w:rFonts w:ascii="ＭＳ Ｐゴシック" w:eastAsia="ＭＳ Ｐゴシック" w:hAnsi="ＭＳ Ｐゴシック" w:cs="ＭＳ Ｐゴシック"/>
        </w:rPr>
        <w:t xml:space="preserve">  else要素</w:t>
      </w:r>
    </w:p>
    <w:p w14:paraId="01FDE41C" w14:textId="77777777" w:rsidR="00E14A32" w:rsidRDefault="00FD6D4A">
      <w:pPr>
        <w:ind w:firstLine="210"/>
        <w:rPr>
          <w:rFonts w:hint="eastAsia"/>
        </w:rPr>
      </w:pPr>
      <w:r>
        <w:rPr>
          <w:rFonts w:ascii="ＭＳ Ｐゴシック" w:eastAsia="ＭＳ Ｐゴシック" w:hAnsi="ＭＳ Ｐゴシック" w:cs="ＭＳ Ｐゴシック"/>
        </w:rPr>
        <w:t>&lt;/ifStatement&gt;</w:t>
      </w:r>
    </w:p>
    <w:p w14:paraId="0424B84E"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0FBF294F" w14:textId="77777777" w:rsidR="00E14A32" w:rsidRDefault="00E14A32">
      <w:pPr>
        <w:rPr>
          <w:rFonts w:hint="eastAsia"/>
        </w:rPr>
      </w:pPr>
    </w:p>
    <w:p w14:paraId="33A0832C" w14:textId="77777777" w:rsidR="00E14A32" w:rsidRDefault="00FD6D4A">
      <w:pPr>
        <w:ind w:firstLine="210"/>
        <w:rPr>
          <w:rFonts w:hint="eastAsia"/>
        </w:rPr>
      </w:pPr>
      <w:r>
        <w:rPr>
          <w:rFonts w:ascii="SimSun" w:eastAsia="SimSun" w:hAnsi="SimSun" w:cs="SimSun"/>
        </w:rPr>
        <w:t>以下の子要素を持つ。</w:t>
      </w:r>
    </w:p>
    <w:p w14:paraId="2FD50484" w14:textId="77777777" w:rsidR="00E14A32" w:rsidRDefault="00FD6D4A">
      <w:pPr>
        <w:numPr>
          <w:ilvl w:val="0"/>
          <w:numId w:val="39"/>
        </w:numPr>
        <w:ind w:hanging="240"/>
        <w:rPr>
          <w:rFonts w:hint="eastAsia"/>
        </w:rPr>
      </w:pPr>
      <w:r>
        <w:rPr>
          <w:rFonts w:ascii="SimSun" w:eastAsia="SimSun" w:hAnsi="SimSun" w:cs="SimSun"/>
        </w:rPr>
        <w:t>condition 要素　－　条件式を子要素として含む</w:t>
      </w:r>
    </w:p>
    <w:p w14:paraId="1A1B0FC3" w14:textId="77777777" w:rsidR="00E14A32" w:rsidRDefault="00FD6D4A">
      <w:pPr>
        <w:numPr>
          <w:ilvl w:val="0"/>
          <w:numId w:val="39"/>
        </w:numPr>
        <w:ind w:hanging="240"/>
        <w:rPr>
          <w:rFonts w:hint="eastAsia"/>
        </w:rPr>
      </w:pPr>
      <w:r>
        <w:rPr>
          <w:rFonts w:ascii="SimSun" w:eastAsia="SimSun" w:hAnsi="SimSun" w:cs="SimSun"/>
        </w:rPr>
        <w:t>then要素　－　then部の文を子要素として含む</w:t>
      </w:r>
    </w:p>
    <w:p w14:paraId="1B3878D5" w14:textId="77777777" w:rsidR="00E14A32" w:rsidRDefault="00FD6D4A">
      <w:pPr>
        <w:numPr>
          <w:ilvl w:val="0"/>
          <w:numId w:val="39"/>
        </w:numPr>
        <w:ind w:hanging="240"/>
        <w:rPr>
          <w:rFonts w:hint="eastAsia"/>
        </w:rPr>
      </w:pPr>
      <w:r>
        <w:rPr>
          <w:rFonts w:ascii="SimSun" w:eastAsia="SimSun" w:hAnsi="SimSun" w:cs="SimSun"/>
        </w:rPr>
        <w:t>else要素　－　else部の文を子要素として含む</w:t>
      </w:r>
    </w:p>
    <w:p w14:paraId="60803C0F" w14:textId="77777777" w:rsidR="00E14A32" w:rsidRDefault="00E14A32">
      <w:pPr>
        <w:rPr>
          <w:rFonts w:hint="eastAsia"/>
        </w:rPr>
      </w:pPr>
    </w:p>
    <w:p w14:paraId="328D083E" w14:textId="77777777" w:rsidR="00E14A32" w:rsidRDefault="00FD6D4A">
      <w:pPr>
        <w:pStyle w:val="2"/>
      </w:pPr>
      <w:bookmarkStart w:id="921" w:name="_2afmg28" w:colFirst="0" w:colLast="0"/>
      <w:bookmarkStart w:id="922" w:name="_Toc462915917"/>
      <w:bookmarkEnd w:id="921"/>
      <w:r>
        <w:rPr>
          <w:rFonts w:ascii="SimSun" w:eastAsia="SimSun" w:hAnsi="SimSun" w:cs="SimSun"/>
        </w:rPr>
        <w:t>6.4 whileStatment要素</w:t>
      </w:r>
      <w:bookmarkEnd w:id="922"/>
    </w:p>
    <w:p w14:paraId="67820D2F" w14:textId="77777777" w:rsidR="00E14A32" w:rsidRDefault="00FD6D4A">
      <w:pPr>
        <w:ind w:firstLine="210"/>
        <w:rPr>
          <w:rFonts w:hint="eastAsia"/>
        </w:rPr>
      </w:pPr>
      <w:r>
        <w:rPr>
          <w:rFonts w:ascii="SimSun" w:eastAsia="SimSun" w:hAnsi="SimSun" w:cs="SimSun"/>
        </w:rPr>
        <w:t>while文を表現する。</w:t>
      </w:r>
    </w:p>
    <w:p w14:paraId="0340BC0A" w14:textId="77777777" w:rsidR="00E14A32" w:rsidRDefault="00FD6D4A">
      <w:pPr>
        <w:ind w:firstLine="210"/>
        <w:rPr>
          <w:rFonts w:hint="eastAsia"/>
        </w:rPr>
      </w:pPr>
      <w:r>
        <w:rPr>
          <w:rFonts w:ascii="ＭＳ Ｐゴシック" w:eastAsia="ＭＳ Ｐゴシック" w:hAnsi="ＭＳ Ｐゴシック" w:cs="ＭＳ Ｐゴシック"/>
        </w:rPr>
        <w:t>&lt;whileStatement&gt;</w:t>
      </w:r>
    </w:p>
    <w:p w14:paraId="657A77B0" w14:textId="77777777" w:rsidR="00E14A32" w:rsidRDefault="00FD6D4A">
      <w:pPr>
        <w:ind w:firstLine="210"/>
        <w:rPr>
          <w:rFonts w:hint="eastAsia"/>
        </w:rPr>
      </w:pPr>
      <w:r>
        <w:rPr>
          <w:rFonts w:ascii="ＭＳ Ｐゴシック" w:eastAsia="ＭＳ Ｐゴシック" w:hAnsi="ＭＳ Ｐゴシック" w:cs="ＭＳ Ｐゴシック"/>
        </w:rPr>
        <w:t xml:space="preserve">  condition要素</w:t>
      </w:r>
    </w:p>
    <w:p w14:paraId="264E93A7" w14:textId="77777777" w:rsidR="00E14A32" w:rsidRDefault="00FD6D4A">
      <w:pPr>
        <w:ind w:firstLine="210"/>
        <w:rPr>
          <w:rFonts w:hint="eastAsia"/>
        </w:rPr>
      </w:pPr>
      <w:r>
        <w:rPr>
          <w:rFonts w:ascii="ＭＳ Ｐゴシック" w:eastAsia="ＭＳ Ｐゴシック" w:hAnsi="ＭＳ Ｐゴシック" w:cs="ＭＳ Ｐゴシック"/>
        </w:rPr>
        <w:t xml:space="preserve">  body要素</w:t>
      </w:r>
    </w:p>
    <w:p w14:paraId="2F8329B0" w14:textId="77777777" w:rsidR="00E14A32" w:rsidRDefault="00FD6D4A">
      <w:pPr>
        <w:ind w:firstLine="210"/>
        <w:rPr>
          <w:rFonts w:hint="eastAsia"/>
        </w:rPr>
      </w:pPr>
      <w:r>
        <w:rPr>
          <w:rFonts w:ascii="ＭＳ Ｐゴシック" w:eastAsia="ＭＳ Ｐゴシック" w:hAnsi="ＭＳ Ｐゴシック" w:cs="ＭＳ Ｐゴシック"/>
        </w:rPr>
        <w:t>&lt;/whileStatement&gt;</w:t>
      </w:r>
    </w:p>
    <w:p w14:paraId="55E30B5E" w14:textId="77777777" w:rsidR="00E14A32" w:rsidRDefault="00FD6D4A">
      <w:pPr>
        <w:rPr>
          <w:rFonts w:hint="eastAsia"/>
        </w:rPr>
      </w:pPr>
      <w:r>
        <w:rPr>
          <w:rFonts w:ascii="ＭＳ Ｐゴシック" w:eastAsia="ＭＳ Ｐゴシック" w:hAnsi="ＭＳ Ｐゴシック" w:cs="ＭＳ Ｐゴシック"/>
        </w:rPr>
        <w:lastRenderedPageBreak/>
        <w:t>属性(optional): lineno, file</w:t>
      </w:r>
    </w:p>
    <w:p w14:paraId="02380B77" w14:textId="77777777" w:rsidR="00E14A32" w:rsidRDefault="00E14A32">
      <w:pPr>
        <w:rPr>
          <w:rFonts w:hint="eastAsia"/>
        </w:rPr>
      </w:pPr>
    </w:p>
    <w:p w14:paraId="3B1C8070" w14:textId="77777777" w:rsidR="00E14A32" w:rsidRDefault="00FD6D4A">
      <w:pPr>
        <w:ind w:firstLine="210"/>
        <w:rPr>
          <w:rFonts w:hint="eastAsia"/>
        </w:rPr>
      </w:pPr>
      <w:r>
        <w:rPr>
          <w:rFonts w:ascii="SimSun" w:eastAsia="SimSun" w:hAnsi="SimSun" w:cs="SimSun"/>
        </w:rPr>
        <w:t>以下の子要素を持つ</w:t>
      </w:r>
    </w:p>
    <w:p w14:paraId="4F7828F9" w14:textId="77777777" w:rsidR="00E14A32" w:rsidRDefault="00FD6D4A">
      <w:pPr>
        <w:numPr>
          <w:ilvl w:val="0"/>
          <w:numId w:val="40"/>
        </w:numPr>
        <w:ind w:hanging="240"/>
        <w:rPr>
          <w:rFonts w:hint="eastAsia"/>
        </w:rPr>
      </w:pPr>
      <w:r>
        <w:rPr>
          <w:rFonts w:ascii="SimSun" w:eastAsia="SimSun" w:hAnsi="SimSun" w:cs="SimSun"/>
        </w:rPr>
        <w:t>condition 要素　－　条件式を子要素として含む</w:t>
      </w:r>
    </w:p>
    <w:p w14:paraId="4FC8B298" w14:textId="77777777" w:rsidR="00E14A32" w:rsidRDefault="00FD6D4A">
      <w:pPr>
        <w:numPr>
          <w:ilvl w:val="0"/>
          <w:numId w:val="40"/>
        </w:numPr>
        <w:ind w:hanging="240"/>
        <w:rPr>
          <w:rFonts w:hint="eastAsia"/>
        </w:rPr>
      </w:pPr>
      <w:r>
        <w:rPr>
          <w:rFonts w:ascii="SimSun" w:eastAsia="SimSun" w:hAnsi="SimSun" w:cs="SimSun"/>
        </w:rPr>
        <w:t>body 要素　－　本体の文を子要素として含む</w:t>
      </w:r>
    </w:p>
    <w:p w14:paraId="61785EC3" w14:textId="77777777" w:rsidR="00E14A32" w:rsidRDefault="00E14A32">
      <w:pPr>
        <w:rPr>
          <w:rFonts w:hint="eastAsia"/>
        </w:rPr>
      </w:pPr>
    </w:p>
    <w:p w14:paraId="61D84E1B" w14:textId="77777777" w:rsidR="00E14A32" w:rsidRDefault="00FD6D4A">
      <w:pPr>
        <w:pStyle w:val="2"/>
      </w:pPr>
      <w:bookmarkStart w:id="923" w:name="_pkwqa1" w:colFirst="0" w:colLast="0"/>
      <w:bookmarkStart w:id="924" w:name="_Toc462915918"/>
      <w:bookmarkEnd w:id="923"/>
      <w:r>
        <w:rPr>
          <w:rFonts w:ascii="SimSun" w:eastAsia="SimSun" w:hAnsi="SimSun" w:cs="SimSun"/>
        </w:rPr>
        <w:t>6.5 doStatement要素</w:t>
      </w:r>
      <w:bookmarkEnd w:id="924"/>
    </w:p>
    <w:p w14:paraId="423957E5" w14:textId="77777777" w:rsidR="00E14A32" w:rsidRDefault="00FD6D4A">
      <w:pPr>
        <w:ind w:firstLine="210"/>
        <w:rPr>
          <w:rFonts w:hint="eastAsia"/>
        </w:rPr>
      </w:pPr>
      <w:r>
        <w:rPr>
          <w:rFonts w:ascii="SimSun" w:eastAsia="SimSun" w:hAnsi="SimSun" w:cs="SimSun"/>
        </w:rPr>
        <w:t>do文を表現する。</w:t>
      </w:r>
    </w:p>
    <w:p w14:paraId="2CEDD039" w14:textId="77777777" w:rsidR="00E14A32" w:rsidRDefault="00FD6D4A">
      <w:pPr>
        <w:ind w:firstLine="210"/>
        <w:rPr>
          <w:rFonts w:hint="eastAsia"/>
        </w:rPr>
      </w:pPr>
      <w:r>
        <w:rPr>
          <w:rFonts w:ascii="ＭＳ Ｐゴシック" w:eastAsia="ＭＳ Ｐゴシック" w:hAnsi="ＭＳ Ｐゴシック" w:cs="ＭＳ Ｐゴシック"/>
        </w:rPr>
        <w:t>&lt;doStatement&gt;</w:t>
      </w:r>
    </w:p>
    <w:p w14:paraId="3A59E0FE" w14:textId="77777777" w:rsidR="00E14A32" w:rsidRDefault="00FD6D4A">
      <w:pPr>
        <w:ind w:firstLine="210"/>
        <w:rPr>
          <w:rFonts w:hint="eastAsia"/>
        </w:rPr>
      </w:pPr>
      <w:r>
        <w:rPr>
          <w:rFonts w:ascii="ＭＳ Ｐゴシック" w:eastAsia="ＭＳ Ｐゴシック" w:hAnsi="ＭＳ Ｐゴシック" w:cs="ＭＳ Ｐゴシック"/>
        </w:rPr>
        <w:t xml:space="preserve">  body要素</w:t>
      </w:r>
    </w:p>
    <w:p w14:paraId="2519324A" w14:textId="77777777" w:rsidR="00E14A32" w:rsidRDefault="00FD6D4A">
      <w:pPr>
        <w:ind w:firstLine="210"/>
        <w:rPr>
          <w:rFonts w:hint="eastAsia"/>
        </w:rPr>
      </w:pPr>
      <w:r>
        <w:rPr>
          <w:rFonts w:ascii="ＭＳ Ｐゴシック" w:eastAsia="ＭＳ Ｐゴシック" w:hAnsi="ＭＳ Ｐゴシック" w:cs="ＭＳ Ｐゴシック"/>
        </w:rPr>
        <w:t xml:space="preserve">  condition要素</w:t>
      </w:r>
    </w:p>
    <w:p w14:paraId="52AAF555" w14:textId="77777777" w:rsidR="00E14A32" w:rsidRDefault="00FD6D4A">
      <w:pPr>
        <w:ind w:firstLine="210"/>
        <w:rPr>
          <w:rFonts w:hint="eastAsia"/>
        </w:rPr>
      </w:pPr>
      <w:r>
        <w:rPr>
          <w:rFonts w:ascii="ＭＳ Ｐゴシック" w:eastAsia="ＭＳ Ｐゴシック" w:hAnsi="ＭＳ Ｐゴシック" w:cs="ＭＳ Ｐゴシック"/>
        </w:rPr>
        <w:t>&lt;/doStatement&gt;</w:t>
      </w:r>
    </w:p>
    <w:p w14:paraId="03929D6B"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2AADB5B0" w14:textId="77777777" w:rsidR="00E14A32" w:rsidRDefault="00E14A32">
      <w:pPr>
        <w:rPr>
          <w:rFonts w:hint="eastAsia"/>
        </w:rPr>
      </w:pPr>
    </w:p>
    <w:p w14:paraId="651FF408" w14:textId="77777777" w:rsidR="00E14A32" w:rsidRDefault="00FD6D4A">
      <w:pPr>
        <w:ind w:firstLine="210"/>
        <w:rPr>
          <w:rFonts w:hint="eastAsia"/>
        </w:rPr>
      </w:pPr>
      <w:r>
        <w:rPr>
          <w:rFonts w:ascii="SimSun" w:eastAsia="SimSun" w:hAnsi="SimSun" w:cs="SimSun"/>
        </w:rPr>
        <w:t>以下の子要素を持つ。</w:t>
      </w:r>
    </w:p>
    <w:p w14:paraId="15E1C19B" w14:textId="77777777" w:rsidR="00E14A32" w:rsidRDefault="00E14A32">
      <w:pPr>
        <w:rPr>
          <w:rFonts w:hint="eastAsia"/>
        </w:rPr>
      </w:pPr>
    </w:p>
    <w:p w14:paraId="10CD23F7" w14:textId="77777777" w:rsidR="00E14A32" w:rsidRDefault="00FD6D4A">
      <w:pPr>
        <w:numPr>
          <w:ilvl w:val="0"/>
          <w:numId w:val="21"/>
        </w:numPr>
        <w:ind w:hanging="240"/>
        <w:rPr>
          <w:rFonts w:hint="eastAsia"/>
        </w:rPr>
      </w:pPr>
      <w:r>
        <w:rPr>
          <w:rFonts w:ascii="SimSun" w:eastAsia="SimSun" w:hAnsi="SimSun" w:cs="SimSun"/>
        </w:rPr>
        <w:t>body要素　－　本体を表す、文の要素の並びを含む</w:t>
      </w:r>
    </w:p>
    <w:p w14:paraId="28E9673D" w14:textId="77777777" w:rsidR="00E14A32" w:rsidRDefault="00FD6D4A">
      <w:pPr>
        <w:numPr>
          <w:ilvl w:val="0"/>
          <w:numId w:val="21"/>
        </w:numPr>
        <w:ind w:hanging="240"/>
        <w:rPr>
          <w:rFonts w:hint="eastAsia"/>
        </w:rPr>
      </w:pPr>
      <w:r>
        <w:rPr>
          <w:rFonts w:ascii="SimSun" w:eastAsia="SimSun" w:hAnsi="SimSun" w:cs="SimSun"/>
        </w:rPr>
        <w:t>condition要素　－　条件式を表す式の要素を含む</w:t>
      </w:r>
    </w:p>
    <w:p w14:paraId="1D2A64F5" w14:textId="77777777" w:rsidR="00E14A32" w:rsidRDefault="00E14A32">
      <w:pPr>
        <w:rPr>
          <w:rFonts w:hint="eastAsia"/>
        </w:rPr>
      </w:pPr>
    </w:p>
    <w:p w14:paraId="7E6FBDA7" w14:textId="77777777" w:rsidR="00E14A32" w:rsidRDefault="00FD6D4A">
      <w:pPr>
        <w:pStyle w:val="2"/>
      </w:pPr>
      <w:bookmarkStart w:id="925" w:name="_39kk8xu" w:colFirst="0" w:colLast="0"/>
      <w:bookmarkStart w:id="926" w:name="_Toc462915919"/>
      <w:bookmarkEnd w:id="925"/>
      <w:r>
        <w:rPr>
          <w:rFonts w:ascii="SimSun" w:eastAsia="SimSun" w:hAnsi="SimSun" w:cs="SimSun"/>
        </w:rPr>
        <w:t>6.6 forStatement要素</w:t>
      </w:r>
      <w:bookmarkEnd w:id="926"/>
    </w:p>
    <w:p w14:paraId="1FCBA7C8" w14:textId="77777777" w:rsidR="00E14A32" w:rsidRDefault="00FD6D4A">
      <w:pPr>
        <w:ind w:firstLine="210"/>
        <w:rPr>
          <w:rFonts w:hint="eastAsia"/>
        </w:rPr>
      </w:pPr>
      <w:r>
        <w:rPr>
          <w:rFonts w:ascii="SimSun" w:eastAsia="SimSun" w:hAnsi="SimSun" w:cs="SimSun"/>
        </w:rPr>
        <w:t>for文（従来仕様）を表現する。</w:t>
      </w:r>
    </w:p>
    <w:p w14:paraId="62F05DB9" w14:textId="77777777" w:rsidR="00E14A32" w:rsidRDefault="00FD6D4A">
      <w:pPr>
        <w:ind w:firstLine="210"/>
        <w:rPr>
          <w:rFonts w:hint="eastAsia"/>
        </w:rPr>
      </w:pPr>
      <w:r>
        <w:rPr>
          <w:rFonts w:ascii="ＭＳ Ｐゴシック" w:eastAsia="ＭＳ Ｐゴシック" w:hAnsi="ＭＳ Ｐゴシック" w:cs="ＭＳ Ｐゴシック"/>
        </w:rPr>
        <w:t>&lt;forStatement&gt;</w:t>
      </w:r>
    </w:p>
    <w:p w14:paraId="3A4879A5" w14:textId="77777777" w:rsidR="00E14A32" w:rsidRDefault="00FD6D4A">
      <w:pPr>
        <w:ind w:firstLine="210"/>
        <w:rPr>
          <w:rFonts w:hint="eastAsia"/>
        </w:rPr>
      </w:pPr>
      <w:r>
        <w:rPr>
          <w:rFonts w:ascii="ＭＳ Ｐゴシック" w:eastAsia="ＭＳ Ｐゴシック" w:hAnsi="ＭＳ Ｐゴシック" w:cs="ＭＳ Ｐゴシック"/>
        </w:rPr>
        <w:t xml:space="preserve">  [ init要素 ]</w:t>
      </w:r>
    </w:p>
    <w:p w14:paraId="096F76F3" w14:textId="77777777" w:rsidR="00E14A32" w:rsidRDefault="00FD6D4A">
      <w:pPr>
        <w:ind w:firstLine="210"/>
        <w:rPr>
          <w:rFonts w:hint="eastAsia"/>
        </w:rPr>
      </w:pPr>
      <w:r>
        <w:rPr>
          <w:rFonts w:ascii="ＭＳ Ｐゴシック" w:eastAsia="ＭＳ Ｐゴシック" w:hAnsi="ＭＳ Ｐゴシック" w:cs="ＭＳ Ｐゴシック"/>
        </w:rPr>
        <w:t xml:space="preserve">  [ condition要素 ]</w:t>
      </w:r>
    </w:p>
    <w:p w14:paraId="1433111C" w14:textId="77777777" w:rsidR="00E14A32" w:rsidRDefault="00FD6D4A">
      <w:pPr>
        <w:ind w:firstLine="210"/>
        <w:rPr>
          <w:rFonts w:hint="eastAsia"/>
        </w:rPr>
      </w:pPr>
      <w:r>
        <w:rPr>
          <w:rFonts w:ascii="ＭＳ Ｐゴシック" w:eastAsia="ＭＳ Ｐゴシック" w:hAnsi="ＭＳ Ｐゴシック" w:cs="ＭＳ Ｐゴシック"/>
        </w:rPr>
        <w:t xml:space="preserve">  [ iter要素 ]</w:t>
      </w:r>
    </w:p>
    <w:p w14:paraId="062427EE" w14:textId="77777777" w:rsidR="00E14A32" w:rsidRDefault="00FD6D4A">
      <w:pPr>
        <w:ind w:firstLine="210"/>
        <w:rPr>
          <w:rFonts w:hint="eastAsia"/>
        </w:rPr>
      </w:pPr>
      <w:r>
        <w:rPr>
          <w:rFonts w:ascii="ＭＳ Ｐゴシック" w:eastAsia="ＭＳ Ｐゴシック" w:hAnsi="ＭＳ Ｐゴシック" w:cs="ＭＳ Ｐゴシック"/>
        </w:rPr>
        <w:t xml:space="preserve">  body要素</w:t>
      </w:r>
    </w:p>
    <w:p w14:paraId="341C9740" w14:textId="77777777" w:rsidR="00E14A32" w:rsidRDefault="00FD6D4A">
      <w:pPr>
        <w:ind w:firstLine="210"/>
        <w:rPr>
          <w:rFonts w:hint="eastAsia"/>
        </w:rPr>
      </w:pPr>
      <w:r>
        <w:rPr>
          <w:rFonts w:ascii="ＭＳ Ｐゴシック" w:eastAsia="ＭＳ Ｐゴシック" w:hAnsi="ＭＳ Ｐゴシック" w:cs="ＭＳ Ｐゴシック"/>
        </w:rPr>
        <w:t>&lt;/forStatement&gt;</w:t>
      </w:r>
    </w:p>
    <w:p w14:paraId="47E33828"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72EE426D" w14:textId="77777777" w:rsidR="00E14A32" w:rsidRDefault="00E14A32">
      <w:pPr>
        <w:rPr>
          <w:rFonts w:hint="eastAsia"/>
        </w:rPr>
      </w:pPr>
    </w:p>
    <w:p w14:paraId="39773F04" w14:textId="77777777" w:rsidR="00E14A32" w:rsidRDefault="00FD6D4A">
      <w:pPr>
        <w:ind w:firstLine="210"/>
        <w:rPr>
          <w:rFonts w:hint="eastAsia"/>
        </w:rPr>
      </w:pPr>
      <w:r>
        <w:rPr>
          <w:rFonts w:ascii="SimSun" w:eastAsia="SimSun" w:hAnsi="SimSun" w:cs="SimSun"/>
        </w:rPr>
        <w:t>以下の要素を持つ。</w:t>
      </w:r>
    </w:p>
    <w:p w14:paraId="2EB95A31" w14:textId="77777777" w:rsidR="00E14A32" w:rsidRDefault="00FD6D4A">
      <w:pPr>
        <w:numPr>
          <w:ilvl w:val="0"/>
          <w:numId w:val="23"/>
        </w:numPr>
        <w:ind w:hanging="240"/>
        <w:rPr>
          <w:rFonts w:hint="eastAsia"/>
        </w:rPr>
      </w:pPr>
      <w:r>
        <w:rPr>
          <w:rFonts w:ascii="SimSun" w:eastAsia="SimSun" w:hAnsi="SimSun" w:cs="SimSun"/>
        </w:rPr>
        <w:t>init要素　－　初期化式または宣言文を要素として含む</w:t>
      </w:r>
    </w:p>
    <w:p w14:paraId="17C5C632" w14:textId="77777777" w:rsidR="00E14A32" w:rsidRDefault="00FD6D4A">
      <w:pPr>
        <w:numPr>
          <w:ilvl w:val="0"/>
          <w:numId w:val="23"/>
        </w:numPr>
        <w:ind w:hanging="240"/>
        <w:rPr>
          <w:rFonts w:hint="eastAsia"/>
        </w:rPr>
      </w:pPr>
      <w:r>
        <w:rPr>
          <w:rFonts w:ascii="SimSun" w:eastAsia="SimSun" w:hAnsi="SimSun" w:cs="SimSun"/>
        </w:rPr>
        <w:t>condition要素　－　条件式として式の要素を含む</w:t>
      </w:r>
    </w:p>
    <w:p w14:paraId="19512F14" w14:textId="77777777" w:rsidR="00E14A32" w:rsidRDefault="00FD6D4A">
      <w:pPr>
        <w:numPr>
          <w:ilvl w:val="0"/>
          <w:numId w:val="23"/>
        </w:numPr>
        <w:ind w:hanging="240"/>
        <w:rPr>
          <w:rFonts w:hint="eastAsia"/>
        </w:rPr>
      </w:pPr>
      <w:r>
        <w:rPr>
          <w:rFonts w:ascii="SimSun" w:eastAsia="SimSun" w:hAnsi="SimSun" w:cs="SimSun"/>
        </w:rPr>
        <w:t>iter要素　－　繰り返し式として式の要素を含む</w:t>
      </w:r>
    </w:p>
    <w:p w14:paraId="5A87CD9C" w14:textId="77777777" w:rsidR="00E14A32" w:rsidRDefault="00FD6D4A">
      <w:pPr>
        <w:numPr>
          <w:ilvl w:val="0"/>
          <w:numId w:val="23"/>
        </w:numPr>
        <w:ind w:hanging="240"/>
        <w:rPr>
          <w:rFonts w:hint="eastAsia"/>
        </w:rPr>
      </w:pPr>
      <w:r>
        <w:rPr>
          <w:rFonts w:ascii="SimSun" w:eastAsia="SimSun" w:hAnsi="SimSun" w:cs="SimSun"/>
        </w:rPr>
        <w:t>body要素　－　for文の本体を表す、文の要素の並びを含む。</w:t>
      </w:r>
    </w:p>
    <w:p w14:paraId="26E7AE1E" w14:textId="77777777" w:rsidR="00E14A32" w:rsidRDefault="00E14A32">
      <w:pPr>
        <w:rPr>
          <w:rFonts w:hint="eastAsia"/>
        </w:rPr>
      </w:pPr>
    </w:p>
    <w:p w14:paraId="210F8393" w14:textId="77777777" w:rsidR="00E14A32" w:rsidRDefault="00FD6D4A">
      <w:pPr>
        <w:ind w:firstLine="210"/>
        <w:rPr>
          <w:rFonts w:hint="eastAsia"/>
        </w:rPr>
      </w:pPr>
      <w:r>
        <w:rPr>
          <w:rFonts w:ascii="SimSun" w:eastAsia="SimSun" w:hAnsi="SimSun" w:cs="SimSun"/>
        </w:rPr>
        <w:t>init要素は、for文の中の初期化式または宣言文を表現する。</w:t>
      </w:r>
    </w:p>
    <w:p w14:paraId="6B376D99" w14:textId="77777777" w:rsidR="00E14A32" w:rsidRDefault="00FD6D4A">
      <w:pPr>
        <w:ind w:firstLine="210"/>
        <w:rPr>
          <w:rFonts w:hint="eastAsia"/>
        </w:rPr>
      </w:pPr>
      <w:r>
        <w:rPr>
          <w:rFonts w:ascii="ＭＳ Ｐゴシック" w:eastAsia="ＭＳ Ｐゴシック" w:hAnsi="ＭＳ Ｐゴシック" w:cs="ＭＳ Ｐゴシック"/>
        </w:rPr>
        <w:t>&lt;init&gt;</w:t>
      </w:r>
    </w:p>
    <w:p w14:paraId="4874868F"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 or symbols要素</w:t>
      </w:r>
    </w:p>
    <w:p w14:paraId="395AFF15" w14:textId="77777777" w:rsidR="00E14A32" w:rsidRDefault="00FD6D4A">
      <w:pPr>
        <w:ind w:firstLine="210"/>
        <w:rPr>
          <w:rFonts w:hint="eastAsia"/>
        </w:rPr>
      </w:pPr>
      <w:r>
        <w:rPr>
          <w:rFonts w:ascii="ＭＳ Ｐゴシック" w:eastAsia="ＭＳ Ｐゴシック" w:hAnsi="ＭＳ Ｐゴシック" w:cs="ＭＳ Ｐゴシック"/>
        </w:rPr>
        <w:t>&lt;/init&gt;</w:t>
      </w:r>
    </w:p>
    <w:p w14:paraId="72F88804" w14:textId="77777777" w:rsidR="00E14A32" w:rsidRDefault="00FD6D4A">
      <w:pPr>
        <w:rPr>
          <w:rFonts w:hint="eastAsia"/>
        </w:rPr>
      </w:pPr>
      <w:r>
        <w:rPr>
          <w:rFonts w:ascii="ＭＳ Ｐゴシック" w:eastAsia="ＭＳ Ｐゴシック" w:hAnsi="ＭＳ Ｐゴシック" w:cs="ＭＳ Ｐゴシック"/>
        </w:rPr>
        <w:t>属性なし</w:t>
      </w:r>
    </w:p>
    <w:p w14:paraId="4386F4EB" w14:textId="77777777" w:rsidR="00E14A32" w:rsidRDefault="00E14A32">
      <w:pPr>
        <w:rPr>
          <w:rFonts w:hint="eastAsia"/>
        </w:rPr>
      </w:pPr>
    </w:p>
    <w:p w14:paraId="2B6EB1C4" w14:textId="77777777" w:rsidR="00E14A32" w:rsidRDefault="00FD6D4A">
      <w:pPr>
        <w:rPr>
          <w:rFonts w:hint="eastAsia"/>
        </w:rPr>
      </w:pPr>
      <w:r>
        <w:rPr>
          <w:rFonts w:ascii="Arial Unicode MS" w:eastAsia="Arial Unicode MS" w:hAnsi="Arial Unicode MS" w:cs="Arial Unicode MS"/>
        </w:rPr>
        <w:t xml:space="preserve">　init要素は、forStatement要素の中だけに現れる。初期化式を意味する式の要素を含むか、または、0個以上の局所変数の宣言を意味するsymbols要素を含む。</w:t>
      </w:r>
    </w:p>
    <w:p w14:paraId="50A6703D" w14:textId="77777777" w:rsidR="00E14A32" w:rsidRDefault="00E14A32">
      <w:pPr>
        <w:rPr>
          <w:rFonts w:hint="eastAsia"/>
        </w:rPr>
      </w:pPr>
    </w:p>
    <w:p w14:paraId="1C2CAB4E" w14:textId="77777777" w:rsidR="00E14A32" w:rsidRDefault="00FD6D4A">
      <w:pPr>
        <w:pStyle w:val="2"/>
      </w:pPr>
      <w:bookmarkStart w:id="927" w:name="_48pi1tg" w:colFirst="0" w:colLast="0"/>
      <w:bookmarkStart w:id="928" w:name="_Toc462915920"/>
      <w:bookmarkEnd w:id="927"/>
      <w:r>
        <w:rPr>
          <w:rFonts w:ascii="SimSun" w:eastAsia="SimSun" w:hAnsi="SimSun" w:cs="SimSun"/>
        </w:rPr>
        <w:t>6.7 rangeForStatement要素（C++）</w:t>
      </w:r>
      <w:bookmarkEnd w:id="928"/>
    </w:p>
    <w:p w14:paraId="78B48C53" w14:textId="77777777" w:rsidR="00E14A32" w:rsidRDefault="00FD6D4A">
      <w:pPr>
        <w:ind w:firstLine="210"/>
        <w:rPr>
          <w:rFonts w:hint="eastAsia"/>
        </w:rPr>
      </w:pPr>
      <w:r>
        <w:rPr>
          <w:rFonts w:ascii="SimSun" w:eastAsia="SimSun" w:hAnsi="SimSun" w:cs="SimSun"/>
        </w:rPr>
        <w:t>C++仕様のfor文</w:t>
      </w:r>
    </w:p>
    <w:p w14:paraId="417846CF" w14:textId="77777777" w:rsidR="00E14A32" w:rsidRDefault="00FD6D4A">
      <w:pPr>
        <w:ind w:firstLine="210"/>
        <w:rPr>
          <w:rFonts w:hint="eastAsia"/>
        </w:rPr>
      </w:pPr>
      <w:r>
        <w:tab/>
        <w:t xml:space="preserve">for ( </w:t>
      </w:r>
      <w:r>
        <w:rPr>
          <w:i/>
        </w:rPr>
        <w:t>for-range-declaration</w:t>
      </w:r>
      <w:r>
        <w:t xml:space="preserve"> : </w:t>
      </w:r>
      <w:r>
        <w:rPr>
          <w:i/>
        </w:rPr>
        <w:t>expression</w:t>
      </w:r>
      <w:r>
        <w:t xml:space="preserve"> ) </w:t>
      </w:r>
      <w:r>
        <w:rPr>
          <w:i/>
        </w:rPr>
        <w:t>statement</w:t>
      </w:r>
    </w:p>
    <w:p w14:paraId="3E415A60" w14:textId="77777777" w:rsidR="00E14A32" w:rsidRDefault="00FD6D4A">
      <w:pPr>
        <w:rPr>
          <w:rFonts w:hint="eastAsia"/>
        </w:rPr>
      </w:pPr>
      <w:r>
        <w:rPr>
          <w:rFonts w:ascii="Arial Unicode MS" w:eastAsia="Arial Unicode MS" w:hAnsi="Arial Unicode MS" w:cs="Arial Unicode MS"/>
        </w:rPr>
        <w:t>を表現する。</w:t>
      </w:r>
    </w:p>
    <w:p w14:paraId="6C34F348" w14:textId="77777777" w:rsidR="00E14A32" w:rsidRDefault="00FD6D4A">
      <w:pPr>
        <w:ind w:firstLine="210"/>
        <w:rPr>
          <w:rFonts w:hint="eastAsia"/>
        </w:rPr>
      </w:pPr>
      <w:r>
        <w:rPr>
          <w:rFonts w:ascii="ＭＳ Ｐゴシック" w:eastAsia="ＭＳ Ｐゴシック" w:hAnsi="ＭＳ Ｐゴシック" w:cs="ＭＳ Ｐゴシック"/>
        </w:rPr>
        <w:t>&lt;rangeForStatement&gt;</w:t>
      </w:r>
    </w:p>
    <w:p w14:paraId="46660C43" w14:textId="77777777" w:rsidR="00E14A32" w:rsidRDefault="00FD6D4A">
      <w:pPr>
        <w:ind w:firstLine="210"/>
        <w:rPr>
          <w:rFonts w:hint="eastAsia"/>
        </w:rPr>
      </w:pPr>
      <w:r>
        <w:rPr>
          <w:rFonts w:ascii="ＭＳ Ｐゴシック" w:eastAsia="ＭＳ Ｐゴシック" w:hAnsi="ＭＳ Ｐゴシック" w:cs="ＭＳ Ｐゴシック"/>
        </w:rPr>
        <w:t xml:space="preserve">  id要素</w:t>
      </w:r>
    </w:p>
    <w:p w14:paraId="53F150F6" w14:textId="77777777" w:rsidR="00E14A32" w:rsidRDefault="00FD6D4A">
      <w:pPr>
        <w:ind w:firstLine="210"/>
        <w:rPr>
          <w:rFonts w:hint="eastAsia"/>
        </w:rPr>
      </w:pPr>
      <w:r>
        <w:rPr>
          <w:rFonts w:ascii="ＭＳ Ｐゴシック" w:eastAsia="ＭＳ Ｐゴシック" w:hAnsi="ＭＳ Ｐゴシック" w:cs="ＭＳ Ｐゴシック"/>
        </w:rPr>
        <w:lastRenderedPageBreak/>
        <w:t xml:space="preserve">  range要素</w:t>
      </w:r>
    </w:p>
    <w:p w14:paraId="6BBBD969" w14:textId="77777777" w:rsidR="00E14A32" w:rsidRDefault="00FD6D4A">
      <w:pPr>
        <w:ind w:firstLine="210"/>
        <w:rPr>
          <w:rFonts w:hint="eastAsia"/>
        </w:rPr>
      </w:pPr>
      <w:r>
        <w:rPr>
          <w:rFonts w:ascii="ＭＳ Ｐゴシック" w:eastAsia="ＭＳ Ｐゴシック" w:hAnsi="ＭＳ Ｐゴシック" w:cs="ＭＳ Ｐゴシック"/>
        </w:rPr>
        <w:t xml:space="preserve">  body要素</w:t>
      </w:r>
    </w:p>
    <w:p w14:paraId="20908E80" w14:textId="77777777" w:rsidR="00E14A32" w:rsidRDefault="00FD6D4A">
      <w:pPr>
        <w:ind w:firstLine="210"/>
        <w:rPr>
          <w:rFonts w:hint="eastAsia"/>
        </w:rPr>
      </w:pPr>
      <w:r>
        <w:rPr>
          <w:rFonts w:ascii="ＭＳ Ｐゴシック" w:eastAsia="ＭＳ Ｐゴシック" w:hAnsi="ＭＳ Ｐゴシック" w:cs="ＭＳ Ｐゴシック"/>
        </w:rPr>
        <w:t>&lt;/rangeForStatement&gt;</w:t>
      </w:r>
    </w:p>
    <w:p w14:paraId="64B799FE"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729B88C7" w14:textId="77777777" w:rsidR="00E14A32" w:rsidRDefault="00E14A32">
      <w:pPr>
        <w:rPr>
          <w:rFonts w:hint="eastAsia"/>
        </w:rPr>
      </w:pPr>
    </w:p>
    <w:p w14:paraId="53DB1C86" w14:textId="77777777" w:rsidR="00E14A32" w:rsidRDefault="00FD6D4A">
      <w:pPr>
        <w:ind w:firstLine="210"/>
        <w:rPr>
          <w:rFonts w:hint="eastAsia"/>
        </w:rPr>
      </w:pPr>
      <w:r>
        <w:rPr>
          <w:rFonts w:ascii="SimSun" w:eastAsia="SimSun" w:hAnsi="SimSun" w:cs="SimSun"/>
        </w:rPr>
        <w:t>以下の子要素を持つ。</w:t>
      </w:r>
    </w:p>
    <w:p w14:paraId="17E21F9E" w14:textId="77777777" w:rsidR="00E14A32" w:rsidRDefault="00FD6D4A">
      <w:pPr>
        <w:numPr>
          <w:ilvl w:val="0"/>
          <w:numId w:val="23"/>
        </w:numPr>
        <w:ind w:hanging="240"/>
        <w:rPr>
          <w:rFonts w:hint="eastAsia"/>
        </w:rPr>
      </w:pPr>
      <w:r>
        <w:rPr>
          <w:rFonts w:ascii="SimSun" w:eastAsia="SimSun" w:hAnsi="SimSun" w:cs="SimSun"/>
        </w:rPr>
        <w:t>id要素（4.1節）</w:t>
      </w:r>
    </w:p>
    <w:p w14:paraId="58E3A931" w14:textId="77777777" w:rsidR="00E14A32" w:rsidRDefault="00FD6D4A">
      <w:pPr>
        <w:numPr>
          <w:ilvl w:val="0"/>
          <w:numId w:val="23"/>
        </w:numPr>
        <w:ind w:hanging="240"/>
        <w:rPr>
          <w:rFonts w:hint="eastAsia"/>
        </w:rPr>
      </w:pPr>
      <w:r>
        <w:rPr>
          <w:rFonts w:ascii="SimSun" w:eastAsia="SimSun" w:hAnsi="SimSun" w:cs="SimSun"/>
        </w:rPr>
        <w:t>range要素　－　配列やコンテナを表す式の要素（7章）を含む。</w:t>
      </w:r>
    </w:p>
    <w:p w14:paraId="30DEB0DE" w14:textId="77777777" w:rsidR="00E14A32" w:rsidRDefault="00FD6D4A">
      <w:pPr>
        <w:numPr>
          <w:ilvl w:val="0"/>
          <w:numId w:val="23"/>
        </w:numPr>
        <w:ind w:hanging="240"/>
        <w:rPr>
          <w:rFonts w:hint="eastAsia"/>
        </w:rPr>
      </w:pPr>
      <w:r>
        <w:rPr>
          <w:rFonts w:ascii="SimSun" w:eastAsia="SimSun" w:hAnsi="SimSun" w:cs="SimSun"/>
        </w:rPr>
        <w:t>body要素　－　for文の本体を表す、文の要素（6章）の並びを含む。</w:t>
      </w:r>
    </w:p>
    <w:p w14:paraId="6A33F5FC" w14:textId="77777777" w:rsidR="00E14A32" w:rsidRDefault="00E14A32">
      <w:pPr>
        <w:rPr>
          <w:rFonts w:hint="eastAsia"/>
        </w:rPr>
      </w:pPr>
    </w:p>
    <w:p w14:paraId="6670AD5F" w14:textId="77777777" w:rsidR="00E14A32" w:rsidRDefault="00FD6D4A">
      <w:pPr>
        <w:pStyle w:val="2"/>
      </w:pPr>
      <w:bookmarkStart w:id="929" w:name="_2nusc19" w:colFirst="0" w:colLast="0"/>
      <w:bookmarkStart w:id="930" w:name="_Toc462915921"/>
      <w:bookmarkEnd w:id="929"/>
      <w:r>
        <w:rPr>
          <w:rFonts w:ascii="SimSun" w:eastAsia="SimSun" w:hAnsi="SimSun" w:cs="SimSun"/>
        </w:rPr>
        <w:t>6.8 breakStatement要素</w:t>
      </w:r>
      <w:bookmarkEnd w:id="930"/>
    </w:p>
    <w:p w14:paraId="0BB7F3C6" w14:textId="77777777" w:rsidR="00E14A32" w:rsidRDefault="00FD6D4A">
      <w:pPr>
        <w:ind w:firstLine="210"/>
        <w:rPr>
          <w:rFonts w:hint="eastAsia"/>
        </w:rPr>
      </w:pPr>
      <w:r>
        <w:rPr>
          <w:rFonts w:ascii="SimSun" w:eastAsia="SimSun" w:hAnsi="SimSun" w:cs="SimSun"/>
        </w:rPr>
        <w:t>break文を表現する。</w:t>
      </w:r>
    </w:p>
    <w:p w14:paraId="2B0FB9BD" w14:textId="77777777" w:rsidR="00E14A32" w:rsidRDefault="00FD6D4A">
      <w:pPr>
        <w:ind w:firstLine="210"/>
        <w:rPr>
          <w:rFonts w:hint="eastAsia"/>
        </w:rPr>
      </w:pPr>
      <w:r>
        <w:rPr>
          <w:rFonts w:ascii="ＭＳ Ｐゴシック" w:eastAsia="ＭＳ Ｐゴシック" w:hAnsi="ＭＳ Ｐゴシック" w:cs="ＭＳ Ｐゴシック"/>
        </w:rPr>
        <w:t>&lt;breakStatement/&gt;</w:t>
      </w:r>
    </w:p>
    <w:p w14:paraId="15555417"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0587B453" w14:textId="77777777" w:rsidR="00E14A32" w:rsidRDefault="00E14A32">
      <w:pPr>
        <w:rPr>
          <w:rFonts w:hint="eastAsia"/>
        </w:rPr>
      </w:pPr>
    </w:p>
    <w:p w14:paraId="421D8FF2" w14:textId="77777777" w:rsidR="00E14A32" w:rsidRDefault="00FD6D4A">
      <w:pPr>
        <w:pStyle w:val="2"/>
      </w:pPr>
      <w:bookmarkStart w:id="931" w:name="_1302m92" w:colFirst="0" w:colLast="0"/>
      <w:bookmarkStart w:id="932" w:name="_Toc462915922"/>
      <w:bookmarkEnd w:id="931"/>
      <w:r>
        <w:rPr>
          <w:rFonts w:ascii="SimSun" w:eastAsia="SimSun" w:hAnsi="SimSun" w:cs="SimSun"/>
        </w:rPr>
        <w:t>6.9 continueStatement要素</w:t>
      </w:r>
      <w:bookmarkEnd w:id="932"/>
    </w:p>
    <w:p w14:paraId="03280ECF" w14:textId="77777777" w:rsidR="00E14A32" w:rsidRDefault="00FD6D4A">
      <w:pPr>
        <w:ind w:firstLine="210"/>
        <w:rPr>
          <w:rFonts w:hint="eastAsia"/>
        </w:rPr>
      </w:pPr>
      <w:r>
        <w:rPr>
          <w:rFonts w:ascii="SimSun" w:eastAsia="SimSun" w:hAnsi="SimSun" w:cs="SimSun"/>
        </w:rPr>
        <w:t>continue文を表現する。</w:t>
      </w:r>
    </w:p>
    <w:p w14:paraId="32CCD126" w14:textId="77777777" w:rsidR="00E14A32" w:rsidRDefault="00FD6D4A">
      <w:pPr>
        <w:ind w:firstLine="210"/>
        <w:rPr>
          <w:rFonts w:hint="eastAsia"/>
        </w:rPr>
      </w:pPr>
      <w:r>
        <w:rPr>
          <w:rFonts w:ascii="ＭＳ Ｐゴシック" w:eastAsia="ＭＳ Ｐゴシック" w:hAnsi="ＭＳ Ｐゴシック" w:cs="ＭＳ Ｐゴシック"/>
        </w:rPr>
        <w:t>&lt;continueStatement/&gt;</w:t>
      </w:r>
    </w:p>
    <w:p w14:paraId="76807040"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385F491A" w14:textId="77777777" w:rsidR="00E14A32" w:rsidRDefault="00E14A32">
      <w:pPr>
        <w:rPr>
          <w:rFonts w:hint="eastAsia"/>
        </w:rPr>
      </w:pPr>
    </w:p>
    <w:p w14:paraId="3A843C0B" w14:textId="77777777" w:rsidR="00E14A32" w:rsidRDefault="00FD6D4A">
      <w:pPr>
        <w:pStyle w:val="2"/>
      </w:pPr>
      <w:bookmarkStart w:id="933" w:name="_3mzq4wv" w:colFirst="0" w:colLast="0"/>
      <w:bookmarkStart w:id="934" w:name="_Toc462915923"/>
      <w:bookmarkEnd w:id="933"/>
      <w:r>
        <w:rPr>
          <w:rFonts w:ascii="SimSun" w:eastAsia="SimSun" w:hAnsi="SimSun" w:cs="SimSun"/>
        </w:rPr>
        <w:t>6.10 returnStatment要素</w:t>
      </w:r>
      <w:bookmarkEnd w:id="934"/>
    </w:p>
    <w:p w14:paraId="7E00446A" w14:textId="77777777" w:rsidR="00E14A32" w:rsidRDefault="00FD6D4A">
      <w:pPr>
        <w:ind w:firstLine="210"/>
        <w:rPr>
          <w:rFonts w:hint="eastAsia"/>
        </w:rPr>
      </w:pPr>
      <w:r>
        <w:rPr>
          <w:rFonts w:ascii="SimSun" w:eastAsia="SimSun" w:hAnsi="SimSun" w:cs="SimSun"/>
        </w:rPr>
        <w:t>return文を表現する。</w:t>
      </w:r>
    </w:p>
    <w:p w14:paraId="6B4D8F37" w14:textId="77777777" w:rsidR="00E14A32" w:rsidRDefault="00FD6D4A">
      <w:pPr>
        <w:ind w:firstLine="210"/>
        <w:rPr>
          <w:rFonts w:hint="eastAsia"/>
        </w:rPr>
      </w:pPr>
      <w:r>
        <w:rPr>
          <w:rFonts w:ascii="ＭＳ Ｐゴシック" w:eastAsia="ＭＳ Ｐゴシック" w:hAnsi="ＭＳ Ｐゴシック" w:cs="ＭＳ Ｐゴシック"/>
        </w:rPr>
        <w:t>&lt;returnStatement&gt;</w:t>
      </w:r>
    </w:p>
    <w:p w14:paraId="197C22CD" w14:textId="77777777" w:rsidR="00E14A32" w:rsidRDefault="00FD6D4A">
      <w:pPr>
        <w:ind w:firstLine="210"/>
        <w:rPr>
          <w:rFonts w:hint="eastAsia"/>
        </w:rPr>
      </w:pPr>
      <w:r>
        <w:rPr>
          <w:rFonts w:ascii="ＭＳ Ｐゴシック" w:eastAsia="ＭＳ Ｐゴシック" w:hAnsi="ＭＳ Ｐゴシック" w:cs="ＭＳ Ｐゴシック"/>
        </w:rPr>
        <w:t xml:space="preserve">  [ 式の要素 ]</w:t>
      </w:r>
    </w:p>
    <w:p w14:paraId="4A4FC2A7" w14:textId="77777777" w:rsidR="00E14A32" w:rsidRDefault="00FD6D4A">
      <w:pPr>
        <w:ind w:firstLine="210"/>
        <w:rPr>
          <w:rFonts w:hint="eastAsia"/>
        </w:rPr>
      </w:pPr>
      <w:r>
        <w:rPr>
          <w:rFonts w:ascii="ＭＳ Ｐゴシック" w:eastAsia="ＭＳ Ｐゴシック" w:hAnsi="ＭＳ Ｐゴシック" w:cs="ＭＳ Ｐゴシック"/>
        </w:rPr>
        <w:t>&lt;/returnStatement&gt;</w:t>
      </w:r>
    </w:p>
    <w:p w14:paraId="70EB52A3"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0ECE2C7B" w14:textId="77777777" w:rsidR="00E14A32" w:rsidRDefault="00E14A32">
      <w:pPr>
        <w:rPr>
          <w:rFonts w:hint="eastAsia"/>
        </w:rPr>
      </w:pPr>
    </w:p>
    <w:p w14:paraId="168D2881" w14:textId="77777777" w:rsidR="00E14A32" w:rsidRDefault="00FD6D4A">
      <w:pPr>
        <w:ind w:firstLine="210"/>
        <w:rPr>
          <w:rFonts w:hint="eastAsia"/>
        </w:rPr>
      </w:pPr>
      <w:r>
        <w:rPr>
          <w:rFonts w:ascii="Arial Unicode MS" w:eastAsia="Arial Unicode MS" w:hAnsi="Arial Unicode MS" w:cs="Arial Unicode MS"/>
        </w:rPr>
        <w:t>returnする式を、子要素として持つことができる。</w:t>
      </w:r>
    </w:p>
    <w:p w14:paraId="40578AB8" w14:textId="77777777" w:rsidR="00E14A32" w:rsidRDefault="00E14A32">
      <w:pPr>
        <w:rPr>
          <w:rFonts w:hint="eastAsia"/>
        </w:rPr>
      </w:pPr>
    </w:p>
    <w:p w14:paraId="797194F9" w14:textId="77777777" w:rsidR="00E14A32" w:rsidRDefault="00FD6D4A">
      <w:pPr>
        <w:pStyle w:val="2"/>
      </w:pPr>
      <w:bookmarkStart w:id="935" w:name="_2250f4o" w:colFirst="0" w:colLast="0"/>
      <w:bookmarkStart w:id="936" w:name="_Toc462915924"/>
      <w:bookmarkEnd w:id="935"/>
      <w:r>
        <w:rPr>
          <w:rFonts w:ascii="SimSun" w:eastAsia="SimSun" w:hAnsi="SimSun" w:cs="SimSun"/>
        </w:rPr>
        <w:t>6.11 gotoStatement要素</w:t>
      </w:r>
      <w:bookmarkEnd w:id="936"/>
    </w:p>
    <w:p w14:paraId="156D1663" w14:textId="77777777" w:rsidR="00E14A32" w:rsidRDefault="00FD6D4A">
      <w:pPr>
        <w:ind w:firstLine="210"/>
        <w:rPr>
          <w:rFonts w:hint="eastAsia"/>
        </w:rPr>
      </w:pPr>
      <w:r>
        <w:rPr>
          <w:rFonts w:ascii="SimSun" w:eastAsia="SimSun" w:hAnsi="SimSun" w:cs="SimSun"/>
        </w:rPr>
        <w:t>goto文を表現する。</w:t>
      </w:r>
    </w:p>
    <w:p w14:paraId="1500863F" w14:textId="77777777" w:rsidR="00E14A32" w:rsidRDefault="00FD6D4A">
      <w:pPr>
        <w:ind w:firstLine="210"/>
        <w:rPr>
          <w:rFonts w:hint="eastAsia"/>
        </w:rPr>
      </w:pPr>
      <w:r>
        <w:rPr>
          <w:rFonts w:ascii="ＭＳ Ｐゴシック" w:eastAsia="ＭＳ Ｐゴシック" w:hAnsi="ＭＳ Ｐゴシック" w:cs="ＭＳ Ｐゴシック"/>
        </w:rPr>
        <w:t>&lt;gotoStatement&gt;</w:t>
      </w:r>
    </w:p>
    <w:p w14:paraId="502ACDCB" w14:textId="77777777" w:rsidR="00E14A32" w:rsidRDefault="00FD6D4A">
      <w:pPr>
        <w:ind w:firstLine="210"/>
        <w:rPr>
          <w:rFonts w:hint="eastAsia"/>
        </w:rPr>
      </w:pPr>
      <w:r>
        <w:rPr>
          <w:rFonts w:ascii="ＭＳ Ｐゴシック" w:eastAsia="ＭＳ Ｐゴシック" w:hAnsi="ＭＳ Ｐゴシック" w:cs="ＭＳ Ｐゴシック"/>
        </w:rPr>
        <w:t xml:space="preserve">  name要素 or 式の要素</w:t>
      </w:r>
    </w:p>
    <w:p w14:paraId="1525B359" w14:textId="77777777" w:rsidR="00E14A32" w:rsidRDefault="00FD6D4A">
      <w:pPr>
        <w:ind w:firstLine="210"/>
        <w:rPr>
          <w:rFonts w:hint="eastAsia"/>
        </w:rPr>
      </w:pPr>
      <w:r>
        <w:rPr>
          <w:rFonts w:ascii="ＭＳ Ｐゴシック" w:eastAsia="ＭＳ Ｐゴシック" w:hAnsi="ＭＳ Ｐゴシック" w:cs="ＭＳ Ｐゴシック"/>
        </w:rPr>
        <w:t>&lt;/gotoStatement&gt;</w:t>
      </w:r>
    </w:p>
    <w:p w14:paraId="625E2590"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50D3E30C" w14:textId="77777777" w:rsidR="00E14A32" w:rsidRDefault="00E14A32">
      <w:pPr>
        <w:rPr>
          <w:rFonts w:hint="eastAsia"/>
        </w:rPr>
      </w:pPr>
    </w:p>
    <w:p w14:paraId="6BBA261D" w14:textId="77777777" w:rsidR="00E14A32" w:rsidRDefault="00FD6D4A">
      <w:pPr>
        <w:ind w:firstLine="210"/>
        <w:rPr>
          <w:rFonts w:hint="eastAsia"/>
        </w:rPr>
      </w:pPr>
      <w:r>
        <w:rPr>
          <w:rFonts w:ascii="SimSun" w:eastAsia="SimSun" w:hAnsi="SimSun" w:cs="SimSun"/>
        </w:rPr>
        <w:t>子要素にname要素か式のいずれかを持つ。式はGCCにおいてジャンプ先として指定可能なアドレスの式を表す。</w:t>
      </w:r>
    </w:p>
    <w:p w14:paraId="5F550FCF" w14:textId="77777777" w:rsidR="00E14A32" w:rsidRDefault="00FD6D4A">
      <w:pPr>
        <w:numPr>
          <w:ilvl w:val="0"/>
          <w:numId w:val="25"/>
        </w:numPr>
        <w:ind w:hanging="240"/>
        <w:rPr>
          <w:rFonts w:hint="eastAsia"/>
        </w:rPr>
      </w:pPr>
      <w:r>
        <w:rPr>
          <w:rFonts w:ascii="SimSun" w:eastAsia="SimSun" w:hAnsi="SimSun" w:cs="SimSun"/>
        </w:rPr>
        <w:t>name要素　－　ラベル名の名前を指定する。</w:t>
      </w:r>
    </w:p>
    <w:p w14:paraId="5D4C59FB" w14:textId="77777777" w:rsidR="00E14A32" w:rsidRDefault="00FD6D4A">
      <w:pPr>
        <w:numPr>
          <w:ilvl w:val="0"/>
          <w:numId w:val="25"/>
        </w:numPr>
        <w:ind w:hanging="240"/>
        <w:rPr>
          <w:rFonts w:hint="eastAsia"/>
        </w:rPr>
      </w:pPr>
      <w:r>
        <w:rPr>
          <w:rFonts w:ascii="SimSun" w:eastAsia="SimSun" w:hAnsi="SimSun" w:cs="SimSun"/>
        </w:rPr>
        <w:t>式の要素　－　ジャンプ先のアドレス値を指定する。</w:t>
      </w:r>
    </w:p>
    <w:p w14:paraId="5524CD98" w14:textId="77777777" w:rsidR="00E14A32" w:rsidRDefault="00E14A32">
      <w:pPr>
        <w:rPr>
          <w:rFonts w:hint="eastAsia"/>
        </w:rPr>
      </w:pPr>
    </w:p>
    <w:p w14:paraId="7FF03122" w14:textId="77777777" w:rsidR="00E14A32" w:rsidRDefault="00FD6D4A">
      <w:pPr>
        <w:pStyle w:val="2"/>
      </w:pPr>
      <w:bookmarkStart w:id="937" w:name="_haapch" w:colFirst="0" w:colLast="0"/>
      <w:bookmarkStart w:id="938" w:name="_Toc462915925"/>
      <w:bookmarkEnd w:id="937"/>
      <w:r>
        <w:rPr>
          <w:rFonts w:ascii="SimSun" w:eastAsia="SimSun" w:hAnsi="SimSun" w:cs="SimSun"/>
        </w:rPr>
        <w:t>6.12 tryStatement要素（C++）</w:t>
      </w:r>
      <w:bookmarkEnd w:id="938"/>
    </w:p>
    <w:p w14:paraId="3C99DB4A" w14:textId="77777777" w:rsidR="00E14A32" w:rsidRDefault="00FD6D4A">
      <w:pPr>
        <w:ind w:firstLine="210"/>
        <w:rPr>
          <w:rFonts w:hint="eastAsia"/>
        </w:rPr>
      </w:pPr>
      <w:r>
        <w:rPr>
          <w:rFonts w:ascii="SimSun" w:eastAsia="SimSun" w:hAnsi="SimSun" w:cs="SimSun"/>
        </w:rPr>
        <w:t>try構文を表現する。</w:t>
      </w:r>
    </w:p>
    <w:p w14:paraId="757E7C1F" w14:textId="77777777" w:rsidR="00E14A32" w:rsidRDefault="00FD6D4A">
      <w:pPr>
        <w:ind w:firstLine="210"/>
        <w:rPr>
          <w:rFonts w:hint="eastAsia"/>
        </w:rPr>
      </w:pPr>
      <w:r>
        <w:rPr>
          <w:rFonts w:ascii="ＭＳ Ｐゴシック" w:eastAsia="ＭＳ Ｐゴシック" w:hAnsi="ＭＳ Ｐゴシック" w:cs="ＭＳ Ｐゴシック"/>
        </w:rPr>
        <w:t>&lt;tryStatement&gt;</w:t>
      </w:r>
    </w:p>
    <w:p w14:paraId="106CB417" w14:textId="77777777" w:rsidR="00E14A32" w:rsidRDefault="00FD6D4A">
      <w:pPr>
        <w:ind w:firstLine="210"/>
        <w:rPr>
          <w:rFonts w:hint="eastAsia"/>
        </w:rPr>
      </w:pPr>
      <w:r>
        <w:rPr>
          <w:rFonts w:ascii="ＭＳ Ｐゴシック" w:eastAsia="ＭＳ Ｐゴシック" w:hAnsi="ＭＳ Ｐゴシック" w:cs="ＭＳ Ｐゴシック"/>
        </w:rPr>
        <w:t xml:space="preserve">  body要素</w:t>
      </w:r>
    </w:p>
    <w:p w14:paraId="35458F87" w14:textId="77777777" w:rsidR="00E14A32" w:rsidRDefault="00FD6D4A">
      <w:pPr>
        <w:ind w:firstLine="210"/>
        <w:rPr>
          <w:rFonts w:hint="eastAsia"/>
        </w:rPr>
      </w:pPr>
      <w:r>
        <w:rPr>
          <w:rFonts w:ascii="ＭＳ Ｐゴシック" w:eastAsia="ＭＳ Ｐゴシック" w:hAnsi="ＭＳ Ｐゴシック" w:cs="ＭＳ Ｐゴシック"/>
        </w:rPr>
        <w:t>&lt;/tryStatement&gt;</w:t>
      </w:r>
    </w:p>
    <w:p w14:paraId="489FF839"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3C0275CE" w14:textId="77777777" w:rsidR="00E14A32" w:rsidRDefault="00E14A32">
      <w:pPr>
        <w:rPr>
          <w:rFonts w:hint="eastAsia"/>
        </w:rPr>
      </w:pPr>
    </w:p>
    <w:p w14:paraId="456E242C" w14:textId="77777777" w:rsidR="00E14A32" w:rsidRDefault="00FD6D4A">
      <w:pPr>
        <w:ind w:firstLine="210"/>
        <w:rPr>
          <w:rFonts w:hint="eastAsia"/>
        </w:rPr>
      </w:pPr>
      <w:r>
        <w:rPr>
          <w:rFonts w:ascii="SimSun" w:eastAsia="SimSun" w:hAnsi="SimSun" w:cs="SimSun"/>
        </w:rPr>
        <w:t>以下の子要素を持つ。</w:t>
      </w:r>
    </w:p>
    <w:p w14:paraId="2D6E78A3" w14:textId="77777777" w:rsidR="00E14A32" w:rsidRDefault="00E14A32">
      <w:pPr>
        <w:rPr>
          <w:rFonts w:hint="eastAsia"/>
        </w:rPr>
      </w:pPr>
    </w:p>
    <w:p w14:paraId="0216D817" w14:textId="77777777" w:rsidR="00E14A32" w:rsidRDefault="00FD6D4A">
      <w:pPr>
        <w:numPr>
          <w:ilvl w:val="0"/>
          <w:numId w:val="21"/>
        </w:numPr>
        <w:ind w:hanging="240"/>
        <w:rPr>
          <w:rFonts w:hint="eastAsia"/>
        </w:rPr>
      </w:pPr>
      <w:r>
        <w:rPr>
          <w:rFonts w:ascii="SimSun" w:eastAsia="SimSun" w:hAnsi="SimSun" w:cs="SimSun"/>
        </w:rPr>
        <w:lastRenderedPageBreak/>
        <w:t>body要素　－　本体を表す、文の要素（6章）の並びを含む</w:t>
      </w:r>
    </w:p>
    <w:p w14:paraId="416C99C9" w14:textId="77777777" w:rsidR="00E14A32" w:rsidRDefault="00E14A32">
      <w:pPr>
        <w:rPr>
          <w:rFonts w:hint="eastAsia"/>
        </w:rPr>
      </w:pPr>
    </w:p>
    <w:p w14:paraId="7E548D09" w14:textId="77777777" w:rsidR="00E14A32" w:rsidDel="00FD6D4A" w:rsidRDefault="00FD6D4A">
      <w:pPr>
        <w:pStyle w:val="2"/>
        <w:rPr>
          <w:moveFrom w:id="939" w:author="Hideaki Nagamine" w:date="2016-09-29T12:31:00Z"/>
        </w:rPr>
      </w:pPr>
      <w:bookmarkStart w:id="940" w:name="_319y80a" w:colFirst="0" w:colLast="0"/>
      <w:bookmarkEnd w:id="940"/>
      <w:moveFromRangeStart w:id="941" w:author="Hideaki Nagamine" w:date="2016-09-29T12:31:00Z" w:name="move462915620"/>
      <w:commentRangeStart w:id="942"/>
      <w:moveFrom w:id="943" w:author="Hideaki Nagamine" w:date="2016-09-29T12:31:00Z">
        <w:r w:rsidDel="00FD6D4A">
          <w:rPr>
            <w:rFonts w:ascii="SimSun" w:eastAsia="SimSun" w:hAnsi="SimSun" w:cs="SimSun"/>
          </w:rPr>
          <w:t>6.13 throwStatement要素（C++）</w:t>
        </w:r>
      </w:moveFrom>
    </w:p>
    <w:p w14:paraId="0CB37B06" w14:textId="77777777" w:rsidR="00E14A32" w:rsidDel="00FD6D4A" w:rsidRDefault="00FD6D4A">
      <w:pPr>
        <w:ind w:firstLine="210"/>
        <w:rPr>
          <w:moveFrom w:id="944" w:author="Hideaki Nagamine" w:date="2016-09-29T12:31:00Z"/>
          <w:rFonts w:hint="eastAsia"/>
        </w:rPr>
      </w:pPr>
      <w:moveFrom w:id="945" w:author="Hideaki Nagamine" w:date="2016-09-29T12:31:00Z">
        <w:r w:rsidDel="00FD6D4A">
          <w:rPr>
            <w:rFonts w:ascii="SimSun" w:eastAsia="SimSun" w:hAnsi="SimSun" w:cs="SimSun"/>
          </w:rPr>
          <w:t>throw文を表現する。</w:t>
        </w:r>
      </w:moveFrom>
    </w:p>
    <w:p w14:paraId="5C834642" w14:textId="77777777" w:rsidR="00E14A32" w:rsidDel="00FD6D4A" w:rsidRDefault="00FD6D4A">
      <w:pPr>
        <w:ind w:firstLine="210"/>
        <w:rPr>
          <w:moveFrom w:id="946" w:author="Hideaki Nagamine" w:date="2016-09-29T12:31:00Z"/>
          <w:rFonts w:hint="eastAsia"/>
        </w:rPr>
      </w:pPr>
      <w:moveFrom w:id="947" w:author="Hideaki Nagamine" w:date="2016-09-29T12:31:00Z">
        <w:r w:rsidDel="00FD6D4A">
          <w:rPr>
            <w:rFonts w:ascii="ＭＳ Ｐゴシック" w:eastAsia="ＭＳ Ｐゴシック" w:hAnsi="ＭＳ Ｐゴシック" w:cs="ＭＳ Ｐゴシック"/>
          </w:rPr>
          <w:t>&lt;throwStatement/&gt;</w:t>
        </w:r>
      </w:moveFrom>
    </w:p>
    <w:p w14:paraId="332B2AD8" w14:textId="77777777" w:rsidR="00E14A32" w:rsidDel="00FD6D4A" w:rsidRDefault="00FD6D4A">
      <w:pPr>
        <w:rPr>
          <w:moveFrom w:id="948" w:author="Hideaki Nagamine" w:date="2016-09-29T12:31:00Z"/>
          <w:rFonts w:hint="eastAsia"/>
        </w:rPr>
      </w:pPr>
      <w:moveFrom w:id="949" w:author="Hideaki Nagamine" w:date="2016-09-29T12:31:00Z">
        <w:r w:rsidDel="00FD6D4A">
          <w:rPr>
            <w:rFonts w:ascii="ＭＳ Ｐゴシック" w:eastAsia="ＭＳ Ｐゴシック" w:hAnsi="ＭＳ Ｐゴシック" w:cs="ＭＳ Ｐゴシック"/>
          </w:rPr>
          <w:t>属性(optional): lineno, file</w:t>
        </w:r>
        <w:commentRangeEnd w:id="942"/>
        <w:r w:rsidDel="00FD6D4A">
          <w:commentReference w:id="942"/>
        </w:r>
      </w:moveFrom>
    </w:p>
    <w:p w14:paraId="1A176448" w14:textId="77777777" w:rsidR="00E14A32" w:rsidDel="00FD6D4A" w:rsidRDefault="00E14A32">
      <w:pPr>
        <w:rPr>
          <w:moveFrom w:id="950" w:author="Hideaki Nagamine" w:date="2016-09-29T12:31:00Z"/>
          <w:rFonts w:hint="eastAsia"/>
        </w:rPr>
      </w:pPr>
    </w:p>
    <w:p w14:paraId="0E6EE065" w14:textId="77777777" w:rsidR="00E14A32" w:rsidDel="00FD6D4A" w:rsidRDefault="00FD6D4A">
      <w:pPr>
        <w:ind w:firstLine="210"/>
        <w:rPr>
          <w:moveFrom w:id="951" w:author="Hideaki Nagamine" w:date="2016-09-29T12:31:00Z"/>
          <w:rFonts w:hint="eastAsia"/>
        </w:rPr>
      </w:pPr>
      <w:moveFrom w:id="952" w:author="Hideaki Nagamine" w:date="2016-09-29T12:31:00Z">
        <w:r w:rsidDel="00FD6D4A">
          <w:rPr>
            <w:rFonts w:ascii="SimSun" w:eastAsia="SimSun" w:hAnsi="SimSun" w:cs="SimSun"/>
          </w:rPr>
          <w:t>子要素を持たない。</w:t>
        </w:r>
      </w:moveFrom>
    </w:p>
    <w:p w14:paraId="4EA34C0C" w14:textId="77777777" w:rsidR="00E14A32" w:rsidDel="00FD6D4A" w:rsidRDefault="00E14A32">
      <w:pPr>
        <w:rPr>
          <w:moveFrom w:id="953" w:author="Hideaki Nagamine" w:date="2016-09-29T12:31:00Z"/>
          <w:rFonts w:hint="eastAsia"/>
        </w:rPr>
      </w:pPr>
    </w:p>
    <w:p w14:paraId="69A93B87" w14:textId="6BCAAB39" w:rsidR="00E14A32" w:rsidRDefault="00FD6D4A">
      <w:pPr>
        <w:pStyle w:val="2"/>
      </w:pPr>
      <w:bookmarkStart w:id="954" w:name="_1gf8i83" w:colFirst="0" w:colLast="0"/>
      <w:bookmarkStart w:id="955" w:name="_Toc462915926"/>
      <w:bookmarkEnd w:id="954"/>
      <w:moveFromRangeEnd w:id="941"/>
      <w:r>
        <w:rPr>
          <w:rFonts w:ascii="SimSun" w:eastAsia="SimSun" w:hAnsi="SimSun" w:cs="SimSun"/>
        </w:rPr>
        <w:t>6.1</w:t>
      </w:r>
      <w:ins w:id="956" w:author="Hideaki Nagamine" w:date="2016-09-29T12:53:00Z">
        <w:r w:rsidR="00F77C31">
          <w:rPr>
            <w:rFonts w:ascii="SimSun" w:eastAsia="SimSun" w:hAnsi="SimSun" w:cs="SimSun"/>
          </w:rPr>
          <w:t>3</w:t>
        </w:r>
      </w:ins>
      <w:del w:id="957" w:author="Hideaki Nagamine" w:date="2016-09-29T12:53:00Z">
        <w:r w:rsidDel="00F77C31">
          <w:rPr>
            <w:rFonts w:ascii="SimSun" w:eastAsia="SimSun" w:hAnsi="SimSun" w:cs="SimSun"/>
          </w:rPr>
          <w:delText>4</w:delText>
        </w:r>
      </w:del>
      <w:r>
        <w:rPr>
          <w:rFonts w:ascii="SimSun" w:eastAsia="SimSun" w:hAnsi="SimSun" w:cs="SimSun"/>
        </w:rPr>
        <w:t xml:space="preserve"> catchStatement要素（C++）</w:t>
      </w:r>
      <w:bookmarkEnd w:id="955"/>
    </w:p>
    <w:p w14:paraId="1C5D9BB6" w14:textId="77777777" w:rsidR="00E14A32" w:rsidRDefault="00FD6D4A">
      <w:pPr>
        <w:ind w:firstLine="210"/>
        <w:rPr>
          <w:rFonts w:hint="eastAsia"/>
        </w:rPr>
      </w:pPr>
      <w:r>
        <w:rPr>
          <w:rFonts w:ascii="SimSun" w:eastAsia="SimSun" w:hAnsi="SimSun" w:cs="SimSun"/>
        </w:rPr>
        <w:t>catch構文を表現する。</w:t>
      </w:r>
    </w:p>
    <w:p w14:paraId="4E2B5DA6" w14:textId="77777777" w:rsidR="00E14A32" w:rsidRDefault="00FD6D4A">
      <w:pPr>
        <w:ind w:firstLine="210"/>
        <w:rPr>
          <w:rFonts w:hint="eastAsia"/>
        </w:rPr>
      </w:pPr>
      <w:r>
        <w:rPr>
          <w:rFonts w:ascii="ＭＳ Ｐゴシック" w:eastAsia="ＭＳ Ｐゴシック" w:hAnsi="ＭＳ Ｐゴシック" w:cs="ＭＳ Ｐゴシック"/>
        </w:rPr>
        <w:t>&lt;catchStatement&gt;</w:t>
      </w:r>
    </w:p>
    <w:p w14:paraId="70B47C8C" w14:textId="77777777" w:rsidR="00E14A32" w:rsidRDefault="00FD6D4A">
      <w:pPr>
        <w:ind w:firstLine="210"/>
        <w:rPr>
          <w:rFonts w:hint="eastAsia"/>
        </w:rPr>
      </w:pPr>
      <w:r>
        <w:rPr>
          <w:rFonts w:ascii="ＭＳ Ｐゴシック" w:eastAsia="ＭＳ Ｐゴシック" w:hAnsi="ＭＳ Ｐゴシック" w:cs="ＭＳ Ｐゴシック"/>
        </w:rPr>
        <w:t xml:space="preserve">  params要素（5.3.4節）</w:t>
      </w:r>
    </w:p>
    <w:p w14:paraId="571AFF7E" w14:textId="77777777" w:rsidR="00E14A32" w:rsidRDefault="00FD6D4A">
      <w:pPr>
        <w:ind w:firstLine="210"/>
        <w:rPr>
          <w:rFonts w:hint="eastAsia"/>
        </w:rPr>
      </w:pPr>
      <w:r>
        <w:rPr>
          <w:rFonts w:ascii="ＭＳ Ｐゴシック" w:eastAsia="ＭＳ Ｐゴシック" w:hAnsi="ＭＳ Ｐゴシック" w:cs="ＭＳ Ｐゴシック"/>
        </w:rPr>
        <w:t xml:space="preserve">  body要素</w:t>
      </w:r>
    </w:p>
    <w:p w14:paraId="41C86FB2" w14:textId="77777777" w:rsidR="00E14A32" w:rsidRDefault="00FD6D4A">
      <w:pPr>
        <w:ind w:firstLine="210"/>
        <w:rPr>
          <w:rFonts w:hint="eastAsia"/>
        </w:rPr>
      </w:pPr>
      <w:r>
        <w:rPr>
          <w:rFonts w:ascii="ＭＳ Ｐゴシック" w:eastAsia="ＭＳ Ｐゴシック" w:hAnsi="ＭＳ Ｐゴシック" w:cs="ＭＳ Ｐゴシック"/>
        </w:rPr>
        <w:t>&lt;/catchStatement&gt;</w:t>
      </w:r>
    </w:p>
    <w:p w14:paraId="4171E139"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48DA0E37" w14:textId="77777777" w:rsidR="00E14A32" w:rsidRDefault="00E14A32">
      <w:pPr>
        <w:rPr>
          <w:rFonts w:hint="eastAsia"/>
        </w:rPr>
      </w:pPr>
    </w:p>
    <w:p w14:paraId="70602AE5" w14:textId="77777777" w:rsidR="00E14A32" w:rsidRDefault="00FD6D4A">
      <w:pPr>
        <w:ind w:firstLine="210"/>
        <w:rPr>
          <w:rFonts w:hint="eastAsia"/>
        </w:rPr>
      </w:pPr>
      <w:r>
        <w:rPr>
          <w:rFonts w:ascii="SimSun" w:eastAsia="SimSun" w:hAnsi="SimSun" w:cs="SimSun"/>
        </w:rPr>
        <w:t>以下の子要素を持つ。</w:t>
      </w:r>
    </w:p>
    <w:p w14:paraId="345A8801" w14:textId="77777777" w:rsidR="00E14A32" w:rsidRDefault="00FD6D4A">
      <w:pPr>
        <w:numPr>
          <w:ilvl w:val="0"/>
          <w:numId w:val="21"/>
        </w:numPr>
        <w:ind w:hanging="240"/>
        <w:rPr>
          <w:rFonts w:hint="eastAsia"/>
        </w:rPr>
      </w:pPr>
      <w:r>
        <w:rPr>
          <w:rFonts w:ascii="SimSun" w:eastAsia="SimSun" w:hAnsi="SimSun" w:cs="SimSun"/>
        </w:rPr>
        <w:t>params要素　—　内容は1つのname要素または1つのellipsisでなければならない。補足する例外の型を示す。</w:t>
      </w:r>
    </w:p>
    <w:p w14:paraId="10206F19" w14:textId="77777777" w:rsidR="00E14A32" w:rsidRDefault="00FD6D4A">
      <w:pPr>
        <w:numPr>
          <w:ilvl w:val="0"/>
          <w:numId w:val="21"/>
        </w:numPr>
        <w:ind w:hanging="240"/>
        <w:rPr>
          <w:rFonts w:hint="eastAsia"/>
        </w:rPr>
      </w:pPr>
      <w:r>
        <w:rPr>
          <w:rFonts w:ascii="SimSun" w:eastAsia="SimSun" w:hAnsi="SimSun" w:cs="SimSun"/>
        </w:rPr>
        <w:t>body要素　－　本体を表す、文の要素（6章）の並びを含む</w:t>
      </w:r>
    </w:p>
    <w:p w14:paraId="4752D8AA" w14:textId="77777777" w:rsidR="00E14A32" w:rsidRDefault="00E14A32">
      <w:pPr>
        <w:rPr>
          <w:rFonts w:hint="eastAsia"/>
        </w:rPr>
      </w:pPr>
    </w:p>
    <w:p w14:paraId="504ECFA4" w14:textId="2DBB26B1" w:rsidR="00E14A32" w:rsidRDefault="00FD6D4A">
      <w:pPr>
        <w:pStyle w:val="2"/>
      </w:pPr>
      <w:bookmarkStart w:id="958" w:name="_40ew0vw" w:colFirst="0" w:colLast="0"/>
      <w:bookmarkStart w:id="959" w:name="_Toc462915927"/>
      <w:bookmarkEnd w:id="958"/>
      <w:r>
        <w:rPr>
          <w:rFonts w:ascii="SimSun" w:eastAsia="SimSun" w:hAnsi="SimSun" w:cs="SimSun"/>
        </w:rPr>
        <w:t>6.1</w:t>
      </w:r>
      <w:ins w:id="960" w:author="Hideaki Nagamine" w:date="2016-09-29T12:53:00Z">
        <w:r w:rsidR="00F77C31">
          <w:rPr>
            <w:rFonts w:ascii="SimSun" w:eastAsia="SimSun" w:hAnsi="SimSun" w:cs="SimSun"/>
          </w:rPr>
          <w:t>4</w:t>
        </w:r>
      </w:ins>
      <w:del w:id="961" w:author="Hideaki Nagamine" w:date="2016-09-29T12:53:00Z">
        <w:r w:rsidDel="00F77C31">
          <w:rPr>
            <w:rFonts w:ascii="SimSun" w:eastAsia="SimSun" w:hAnsi="SimSun" w:cs="SimSun"/>
          </w:rPr>
          <w:delText>5</w:delText>
        </w:r>
      </w:del>
      <w:r>
        <w:rPr>
          <w:rFonts w:ascii="SimSun" w:eastAsia="SimSun" w:hAnsi="SimSun" w:cs="SimSun"/>
        </w:rPr>
        <w:t xml:space="preserve"> statementLabel要素</w:t>
      </w:r>
      <w:bookmarkEnd w:id="959"/>
    </w:p>
    <w:p w14:paraId="7A80B744" w14:textId="77777777" w:rsidR="00E14A32" w:rsidRDefault="00FD6D4A">
      <w:pPr>
        <w:ind w:firstLine="210"/>
        <w:rPr>
          <w:rFonts w:hint="eastAsia"/>
        </w:rPr>
      </w:pPr>
      <w:r>
        <w:rPr>
          <w:rFonts w:ascii="SimSun" w:eastAsia="SimSun" w:hAnsi="SimSun" w:cs="SimSun"/>
        </w:rPr>
        <w:t>goto文のターゲットのラベルを表す。</w:t>
      </w:r>
    </w:p>
    <w:p w14:paraId="3703B319" w14:textId="77777777" w:rsidR="00E14A32" w:rsidRDefault="00FD6D4A">
      <w:pPr>
        <w:ind w:firstLine="210"/>
        <w:rPr>
          <w:rFonts w:hint="eastAsia"/>
        </w:rPr>
      </w:pPr>
      <w:r>
        <w:rPr>
          <w:rFonts w:ascii="ＭＳ Ｐゴシック" w:eastAsia="ＭＳ Ｐゴシック" w:hAnsi="ＭＳ Ｐゴシック" w:cs="ＭＳ Ｐゴシック"/>
        </w:rPr>
        <w:t>&lt;statementLabel&gt;</w:t>
      </w:r>
    </w:p>
    <w:p w14:paraId="23FAA89D" w14:textId="77777777" w:rsidR="00E14A32" w:rsidRDefault="00FD6D4A">
      <w:pPr>
        <w:ind w:firstLine="210"/>
        <w:rPr>
          <w:rFonts w:hint="eastAsia"/>
        </w:rPr>
      </w:pPr>
      <w:r>
        <w:rPr>
          <w:rFonts w:ascii="ＭＳ Ｐゴシック" w:eastAsia="ＭＳ Ｐゴシック" w:hAnsi="ＭＳ Ｐゴシック" w:cs="ＭＳ Ｐゴシック"/>
        </w:rPr>
        <w:t xml:space="preserve">  name要素</w:t>
      </w:r>
    </w:p>
    <w:p w14:paraId="62236367" w14:textId="77777777" w:rsidR="00E14A32" w:rsidRDefault="00FD6D4A">
      <w:pPr>
        <w:ind w:firstLine="210"/>
        <w:rPr>
          <w:rFonts w:hint="eastAsia"/>
        </w:rPr>
      </w:pPr>
      <w:r>
        <w:rPr>
          <w:rFonts w:ascii="ＭＳ Ｐゴシック" w:eastAsia="ＭＳ Ｐゴシック" w:hAnsi="ＭＳ Ｐゴシック" w:cs="ＭＳ Ｐゴシック"/>
        </w:rPr>
        <w:t>&lt;/statementLabel&gt;</w:t>
      </w:r>
    </w:p>
    <w:p w14:paraId="02A9547E" w14:textId="77777777" w:rsidR="00E14A32" w:rsidRDefault="00FD6D4A">
      <w:pPr>
        <w:rPr>
          <w:rFonts w:hint="eastAsia"/>
        </w:rPr>
      </w:pPr>
      <w:r>
        <w:rPr>
          <w:rFonts w:ascii="ＭＳ Ｐゴシック" w:eastAsia="ＭＳ Ｐゴシック" w:hAnsi="ＭＳ Ｐゴシック" w:cs="ＭＳ Ｐゴシック"/>
        </w:rPr>
        <w:t>属性なし</w:t>
      </w:r>
    </w:p>
    <w:p w14:paraId="351B12BB" w14:textId="77777777" w:rsidR="00E14A32" w:rsidRDefault="00E14A32">
      <w:pPr>
        <w:rPr>
          <w:rFonts w:hint="eastAsia"/>
        </w:rPr>
      </w:pPr>
    </w:p>
    <w:p w14:paraId="6AAA692C" w14:textId="77777777" w:rsidR="00E14A32" w:rsidRDefault="00FD6D4A">
      <w:pPr>
        <w:ind w:firstLine="210"/>
        <w:rPr>
          <w:rFonts w:hint="eastAsia"/>
        </w:rPr>
      </w:pPr>
      <w:r>
        <w:rPr>
          <w:rFonts w:ascii="Arial Unicode MS" w:eastAsia="Arial Unicode MS" w:hAnsi="Arial Unicode MS" w:cs="Arial Unicode MS"/>
        </w:rPr>
        <w:t>ラベル名をname要素として持つ。</w:t>
      </w:r>
    </w:p>
    <w:p w14:paraId="2691BAA4" w14:textId="77777777" w:rsidR="00E14A32" w:rsidRDefault="00FD6D4A">
      <w:pPr>
        <w:numPr>
          <w:ilvl w:val="0"/>
          <w:numId w:val="25"/>
        </w:numPr>
        <w:ind w:hanging="240"/>
        <w:rPr>
          <w:rFonts w:hint="eastAsia"/>
        </w:rPr>
      </w:pPr>
      <w:r>
        <w:rPr>
          <w:rFonts w:ascii="SimSun" w:eastAsia="SimSun" w:hAnsi="SimSun" w:cs="SimSun"/>
        </w:rPr>
        <w:t>name要素　－　ラベル名の名前を指定する。</w:t>
      </w:r>
    </w:p>
    <w:p w14:paraId="3FB1F082" w14:textId="77777777" w:rsidR="00E14A32" w:rsidRDefault="00E14A32">
      <w:pPr>
        <w:rPr>
          <w:rFonts w:hint="eastAsia"/>
        </w:rPr>
      </w:pPr>
    </w:p>
    <w:p w14:paraId="28647748" w14:textId="779C062B" w:rsidR="00E14A32" w:rsidRDefault="00FD6D4A">
      <w:pPr>
        <w:pStyle w:val="2"/>
      </w:pPr>
      <w:bookmarkStart w:id="962" w:name="_2fk6b3p" w:colFirst="0" w:colLast="0"/>
      <w:bookmarkStart w:id="963" w:name="_Toc462915928"/>
      <w:bookmarkEnd w:id="962"/>
      <w:r>
        <w:rPr>
          <w:rFonts w:ascii="SimSun" w:eastAsia="SimSun" w:hAnsi="SimSun" w:cs="SimSun"/>
        </w:rPr>
        <w:t>6.1</w:t>
      </w:r>
      <w:ins w:id="964" w:author="Hideaki Nagamine" w:date="2016-09-29T12:53:00Z">
        <w:r w:rsidR="00F77C31">
          <w:rPr>
            <w:rFonts w:ascii="SimSun" w:eastAsia="SimSun" w:hAnsi="SimSun" w:cs="SimSun"/>
          </w:rPr>
          <w:t>5</w:t>
        </w:r>
      </w:ins>
      <w:del w:id="965" w:author="Hideaki Nagamine" w:date="2016-09-29T12:53:00Z">
        <w:r w:rsidDel="00F77C31">
          <w:rPr>
            <w:rFonts w:ascii="SimSun" w:eastAsia="SimSun" w:hAnsi="SimSun" w:cs="SimSun"/>
          </w:rPr>
          <w:delText>6</w:delText>
        </w:r>
      </w:del>
      <w:r>
        <w:rPr>
          <w:rFonts w:ascii="SimSun" w:eastAsia="SimSun" w:hAnsi="SimSun" w:cs="SimSun"/>
        </w:rPr>
        <w:t xml:space="preserve"> switchStatement要素</w:t>
      </w:r>
      <w:bookmarkEnd w:id="963"/>
    </w:p>
    <w:p w14:paraId="3140C6A5" w14:textId="77777777" w:rsidR="00E14A32" w:rsidRDefault="00FD6D4A">
      <w:pPr>
        <w:ind w:firstLine="210"/>
        <w:rPr>
          <w:rFonts w:hint="eastAsia"/>
        </w:rPr>
      </w:pPr>
      <w:r>
        <w:rPr>
          <w:rFonts w:ascii="SimSun" w:eastAsia="SimSun" w:hAnsi="SimSun" w:cs="SimSun"/>
        </w:rPr>
        <w:t>switch文を表現する。</w:t>
      </w:r>
    </w:p>
    <w:p w14:paraId="1D117858" w14:textId="77777777" w:rsidR="00E14A32" w:rsidRDefault="00FD6D4A">
      <w:pPr>
        <w:ind w:firstLine="210"/>
        <w:rPr>
          <w:rFonts w:hint="eastAsia"/>
        </w:rPr>
      </w:pPr>
      <w:r>
        <w:rPr>
          <w:rFonts w:ascii="ＭＳ Ｐゴシック" w:eastAsia="ＭＳ Ｐゴシック" w:hAnsi="ＭＳ Ｐゴシック" w:cs="ＭＳ Ｐゴシック"/>
        </w:rPr>
        <w:t>&lt;statementLabel&gt;</w:t>
      </w:r>
    </w:p>
    <w:p w14:paraId="424277A0" w14:textId="77777777" w:rsidR="00E14A32" w:rsidRDefault="00FD6D4A">
      <w:pPr>
        <w:ind w:firstLine="210"/>
        <w:rPr>
          <w:rFonts w:hint="eastAsia"/>
        </w:rPr>
      </w:pPr>
      <w:r>
        <w:rPr>
          <w:rFonts w:ascii="ＭＳ Ｐゴシック" w:eastAsia="ＭＳ Ｐゴシック" w:hAnsi="ＭＳ Ｐゴシック" w:cs="ＭＳ Ｐゴシック"/>
        </w:rPr>
        <w:t xml:space="preserve">  value要素</w:t>
      </w:r>
    </w:p>
    <w:p w14:paraId="0AF3FCAF" w14:textId="77777777" w:rsidR="00E14A32" w:rsidRDefault="00FD6D4A">
      <w:pPr>
        <w:ind w:firstLine="210"/>
        <w:rPr>
          <w:rFonts w:hint="eastAsia"/>
        </w:rPr>
      </w:pPr>
      <w:r>
        <w:rPr>
          <w:rFonts w:ascii="ＭＳ Ｐゴシック" w:eastAsia="ＭＳ Ｐゴシック" w:hAnsi="ＭＳ Ｐゴシック" w:cs="ＭＳ Ｐゴシック"/>
        </w:rPr>
        <w:t xml:space="preserve">  body要素</w:t>
      </w:r>
    </w:p>
    <w:p w14:paraId="4D318AF5" w14:textId="77777777" w:rsidR="00E14A32" w:rsidRDefault="00FD6D4A">
      <w:pPr>
        <w:ind w:firstLine="210"/>
        <w:rPr>
          <w:rFonts w:hint="eastAsia"/>
        </w:rPr>
      </w:pPr>
      <w:r>
        <w:rPr>
          <w:rFonts w:ascii="ＭＳ Ｐゴシック" w:eastAsia="ＭＳ Ｐゴシック" w:hAnsi="ＭＳ Ｐゴシック" w:cs="ＭＳ Ｐゴシック"/>
        </w:rPr>
        <w:t>&lt;/statementLabel&gt;</w:t>
      </w:r>
    </w:p>
    <w:p w14:paraId="00ACBA7D"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7D7B0CF2" w14:textId="77777777" w:rsidR="00E14A32" w:rsidRDefault="00E14A32">
      <w:pPr>
        <w:rPr>
          <w:rFonts w:hint="eastAsia"/>
        </w:rPr>
      </w:pPr>
    </w:p>
    <w:p w14:paraId="74ACA150" w14:textId="77777777" w:rsidR="00E14A32" w:rsidRDefault="00FD6D4A">
      <w:pPr>
        <w:ind w:firstLine="210"/>
        <w:rPr>
          <w:rFonts w:hint="eastAsia"/>
        </w:rPr>
      </w:pPr>
      <w:r>
        <w:rPr>
          <w:rFonts w:ascii="SimSun" w:eastAsia="SimSun" w:hAnsi="SimSun" w:cs="SimSun"/>
        </w:rPr>
        <w:t>以下の子要素を持つ。</w:t>
      </w:r>
    </w:p>
    <w:p w14:paraId="1DB57A1E" w14:textId="77777777" w:rsidR="00E14A32" w:rsidRDefault="00FD6D4A">
      <w:pPr>
        <w:numPr>
          <w:ilvl w:val="0"/>
          <w:numId w:val="25"/>
        </w:numPr>
        <w:ind w:hanging="240"/>
        <w:rPr>
          <w:rFonts w:hint="eastAsia"/>
        </w:rPr>
      </w:pPr>
      <w:r>
        <w:rPr>
          <w:rFonts w:ascii="SimSun" w:eastAsia="SimSun" w:hAnsi="SimSun" w:cs="SimSun"/>
        </w:rPr>
        <w:t>value要素　－　switchする値を表す式の要素（0章）</w:t>
      </w:r>
    </w:p>
    <w:p w14:paraId="561A94B5" w14:textId="77777777" w:rsidR="00E14A32" w:rsidRDefault="00FD6D4A">
      <w:pPr>
        <w:numPr>
          <w:ilvl w:val="0"/>
          <w:numId w:val="25"/>
        </w:numPr>
        <w:ind w:hanging="240"/>
        <w:rPr>
          <w:rFonts w:hint="eastAsia"/>
        </w:rPr>
      </w:pPr>
      <w:r>
        <w:rPr>
          <w:rFonts w:ascii="SimSun" w:eastAsia="SimSun" w:hAnsi="SimSun" w:cs="SimSun"/>
        </w:rPr>
        <w:t>body要素　－　switch文の本体を表す文の要素（0章）であり、多くの場合compoundStatement要素（6.2節）となる。caseLabel要素（6.17節）とgccRangedCaseLabel要素（6.18節）とdefaultLabel要素（6.19節）を含むことができる。</w:t>
      </w:r>
    </w:p>
    <w:p w14:paraId="54C7CC5A" w14:textId="77777777" w:rsidR="00E14A32" w:rsidRDefault="00E14A32">
      <w:pPr>
        <w:rPr>
          <w:rFonts w:hint="eastAsia"/>
        </w:rPr>
      </w:pPr>
    </w:p>
    <w:p w14:paraId="0FF7886B" w14:textId="3F614F23" w:rsidR="00E14A32" w:rsidRDefault="00FD6D4A">
      <w:pPr>
        <w:pStyle w:val="2"/>
      </w:pPr>
      <w:bookmarkStart w:id="966" w:name="_upglbi" w:colFirst="0" w:colLast="0"/>
      <w:bookmarkStart w:id="967" w:name="_Toc462915929"/>
      <w:bookmarkEnd w:id="966"/>
      <w:r>
        <w:rPr>
          <w:rFonts w:ascii="SimSun" w:eastAsia="SimSun" w:hAnsi="SimSun" w:cs="SimSun"/>
        </w:rPr>
        <w:t>6.1</w:t>
      </w:r>
      <w:ins w:id="968" w:author="Hideaki Nagamine" w:date="2016-09-29T12:53:00Z">
        <w:r w:rsidR="00F77C31">
          <w:rPr>
            <w:rFonts w:ascii="SimSun" w:eastAsia="SimSun" w:hAnsi="SimSun" w:cs="SimSun"/>
          </w:rPr>
          <w:t>6</w:t>
        </w:r>
      </w:ins>
      <w:del w:id="969" w:author="Hideaki Nagamine" w:date="2016-09-29T12:53:00Z">
        <w:r w:rsidDel="00F77C31">
          <w:rPr>
            <w:rFonts w:ascii="SimSun" w:eastAsia="SimSun" w:hAnsi="SimSun" w:cs="SimSun"/>
          </w:rPr>
          <w:delText>7</w:delText>
        </w:r>
      </w:del>
      <w:r>
        <w:rPr>
          <w:rFonts w:ascii="SimSun" w:eastAsia="SimSun" w:hAnsi="SimSun" w:cs="SimSun"/>
        </w:rPr>
        <w:t xml:space="preserve"> caseLabel要素</w:t>
      </w:r>
      <w:bookmarkEnd w:id="967"/>
    </w:p>
    <w:p w14:paraId="26391DAE" w14:textId="77777777" w:rsidR="00E14A32" w:rsidRDefault="00FD6D4A">
      <w:pPr>
        <w:ind w:firstLine="210"/>
        <w:rPr>
          <w:rFonts w:hint="eastAsia"/>
        </w:rPr>
      </w:pPr>
      <w:r>
        <w:rPr>
          <w:rFonts w:ascii="SimSun" w:eastAsia="SimSun" w:hAnsi="SimSun" w:cs="SimSun"/>
        </w:rPr>
        <w:t>switch文のcase文を表す。switch要素の中のbody要素の中のcompoundStatementの中だけに現れることができる。</w:t>
      </w:r>
    </w:p>
    <w:p w14:paraId="78346783" w14:textId="77777777" w:rsidR="00E14A32" w:rsidRDefault="00FD6D4A">
      <w:pPr>
        <w:ind w:firstLine="210"/>
        <w:rPr>
          <w:rFonts w:hint="eastAsia"/>
        </w:rPr>
      </w:pPr>
      <w:r>
        <w:rPr>
          <w:rFonts w:ascii="ＭＳ Ｐゴシック" w:eastAsia="ＭＳ Ｐゴシック" w:hAnsi="ＭＳ Ｐゴシック" w:cs="ＭＳ Ｐゴシック"/>
        </w:rPr>
        <w:t>&lt;caseLabel&gt;</w:t>
      </w:r>
    </w:p>
    <w:p w14:paraId="0D73FB7D" w14:textId="77777777" w:rsidR="00E14A32" w:rsidRDefault="00FD6D4A">
      <w:pPr>
        <w:ind w:firstLine="210"/>
        <w:rPr>
          <w:rFonts w:hint="eastAsia"/>
        </w:rPr>
      </w:pPr>
      <w:r>
        <w:rPr>
          <w:rFonts w:ascii="ＭＳ Ｐゴシック" w:eastAsia="ＭＳ Ｐゴシック" w:hAnsi="ＭＳ Ｐゴシック" w:cs="ＭＳ Ｐゴシック"/>
        </w:rPr>
        <w:t xml:space="preserve">  value要素</w:t>
      </w:r>
    </w:p>
    <w:p w14:paraId="3583974B" w14:textId="77777777" w:rsidR="00E14A32" w:rsidRDefault="00FD6D4A">
      <w:pPr>
        <w:ind w:firstLine="210"/>
        <w:rPr>
          <w:rFonts w:hint="eastAsia"/>
        </w:rPr>
      </w:pPr>
      <w:r>
        <w:rPr>
          <w:rFonts w:ascii="ＭＳ Ｐゴシック" w:eastAsia="ＭＳ Ｐゴシック" w:hAnsi="ＭＳ Ｐゴシック" w:cs="ＭＳ Ｐゴシック"/>
        </w:rPr>
        <w:t>&lt;/caseLabel&gt;</w:t>
      </w:r>
    </w:p>
    <w:p w14:paraId="144FEA85"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58E4B4BA" w14:textId="77777777" w:rsidR="00E14A32" w:rsidRDefault="00E14A32">
      <w:pPr>
        <w:rPr>
          <w:rFonts w:hint="eastAsia"/>
        </w:rPr>
      </w:pPr>
    </w:p>
    <w:p w14:paraId="58F61730" w14:textId="77777777" w:rsidR="00E14A32" w:rsidRDefault="00FD6D4A">
      <w:pPr>
        <w:ind w:firstLine="210"/>
        <w:rPr>
          <w:rFonts w:hint="eastAsia"/>
        </w:rPr>
      </w:pPr>
      <w:r>
        <w:rPr>
          <w:rFonts w:ascii="Arial Unicode MS" w:eastAsia="Arial Unicode MS" w:hAnsi="Arial Unicode MS" w:cs="Arial Unicode MS"/>
        </w:rPr>
        <w:t>caseの値を子要素としてもつ。</w:t>
      </w:r>
    </w:p>
    <w:p w14:paraId="73E4818C" w14:textId="77777777" w:rsidR="00E14A32" w:rsidRDefault="00FD6D4A">
      <w:pPr>
        <w:numPr>
          <w:ilvl w:val="0"/>
          <w:numId w:val="27"/>
        </w:numPr>
        <w:ind w:hanging="240"/>
        <w:rPr>
          <w:rFonts w:hint="eastAsia"/>
        </w:rPr>
      </w:pPr>
      <w:r>
        <w:rPr>
          <w:rFonts w:ascii="SimSun" w:eastAsia="SimSun" w:hAnsi="SimSun" w:cs="SimSun"/>
        </w:rPr>
        <w:t>value要素　－　caseの値を指定する。</w:t>
      </w:r>
    </w:p>
    <w:p w14:paraId="204AD464" w14:textId="77777777" w:rsidR="00E14A32" w:rsidRDefault="00E14A32">
      <w:pPr>
        <w:rPr>
          <w:rFonts w:hint="eastAsia"/>
        </w:rPr>
      </w:pPr>
    </w:p>
    <w:p w14:paraId="71C2D5F8" w14:textId="06DA1F76" w:rsidR="00E14A32" w:rsidRDefault="00FD6D4A">
      <w:pPr>
        <w:pStyle w:val="2"/>
      </w:pPr>
      <w:bookmarkStart w:id="970" w:name="_1tuee74" w:colFirst="0" w:colLast="0"/>
      <w:bookmarkStart w:id="971" w:name="_Toc462915930"/>
      <w:bookmarkEnd w:id="970"/>
      <w:r>
        <w:rPr>
          <w:rFonts w:ascii="SimSun" w:eastAsia="SimSun" w:hAnsi="SimSun" w:cs="SimSun"/>
        </w:rPr>
        <w:lastRenderedPageBreak/>
        <w:t>6.1</w:t>
      </w:r>
      <w:ins w:id="972" w:author="Hideaki Nagamine" w:date="2016-09-29T12:53:00Z">
        <w:r w:rsidR="00F77C31">
          <w:rPr>
            <w:rFonts w:ascii="SimSun" w:eastAsia="SimSun" w:hAnsi="SimSun" w:cs="SimSun"/>
          </w:rPr>
          <w:t>7</w:t>
        </w:r>
      </w:ins>
      <w:del w:id="973" w:author="Hideaki Nagamine" w:date="2016-09-29T12:53:00Z">
        <w:r w:rsidDel="00F77C31">
          <w:rPr>
            <w:rFonts w:ascii="SimSun" w:eastAsia="SimSun" w:hAnsi="SimSun" w:cs="SimSun"/>
          </w:rPr>
          <w:delText>8</w:delText>
        </w:r>
      </w:del>
      <w:r>
        <w:rPr>
          <w:rFonts w:ascii="SimSun" w:eastAsia="SimSun" w:hAnsi="SimSun" w:cs="SimSun"/>
        </w:rPr>
        <w:t xml:space="preserve"> gccRangedCaseLabel要素</w:t>
      </w:r>
      <w:bookmarkEnd w:id="971"/>
    </w:p>
    <w:p w14:paraId="5A977C89" w14:textId="77777777" w:rsidR="00E14A32" w:rsidRDefault="00FD6D4A">
      <w:pPr>
        <w:ind w:firstLine="210"/>
        <w:rPr>
          <w:rFonts w:hint="eastAsia"/>
        </w:rPr>
      </w:pPr>
      <w:r>
        <w:rPr>
          <w:rFonts w:ascii="SimSun" w:eastAsia="SimSun" w:hAnsi="SimSun" w:cs="SimSun"/>
        </w:rPr>
        <w:t>gcc拡張のcase文での範囲指定を表す。switch要素の中のbody要素の中のcompoundStatementの中だけに現れることができる。</w:t>
      </w:r>
    </w:p>
    <w:p w14:paraId="00916DEA" w14:textId="77777777" w:rsidR="00E14A32" w:rsidRDefault="00FD6D4A">
      <w:pPr>
        <w:ind w:firstLine="210"/>
        <w:rPr>
          <w:rFonts w:hint="eastAsia"/>
        </w:rPr>
      </w:pPr>
      <w:r>
        <w:rPr>
          <w:rFonts w:ascii="ＭＳ Ｐゴシック" w:eastAsia="ＭＳ Ｐゴシック" w:hAnsi="ＭＳ Ｐゴシック" w:cs="ＭＳ Ｐゴシック"/>
        </w:rPr>
        <w:t>&lt;gccRangedCaseLabel&gt;</w:t>
      </w:r>
    </w:p>
    <w:p w14:paraId="66324AD3" w14:textId="77777777" w:rsidR="00E14A32" w:rsidRDefault="00FD6D4A">
      <w:pPr>
        <w:ind w:firstLine="210"/>
        <w:rPr>
          <w:rFonts w:hint="eastAsia"/>
        </w:rPr>
      </w:pPr>
      <w:r>
        <w:rPr>
          <w:rFonts w:ascii="ＭＳ Ｐゴシック" w:eastAsia="ＭＳ Ｐゴシック" w:hAnsi="ＭＳ Ｐゴシック" w:cs="ＭＳ Ｐゴシック"/>
        </w:rPr>
        <w:t xml:space="preserve">  value要素</w:t>
      </w:r>
    </w:p>
    <w:p w14:paraId="326D6FEC" w14:textId="77777777" w:rsidR="00E14A32" w:rsidRDefault="00FD6D4A">
      <w:pPr>
        <w:ind w:firstLine="210"/>
        <w:rPr>
          <w:rFonts w:hint="eastAsia"/>
        </w:rPr>
      </w:pPr>
      <w:r>
        <w:rPr>
          <w:rFonts w:ascii="ＭＳ Ｐゴシック" w:eastAsia="ＭＳ Ｐゴシック" w:hAnsi="ＭＳ Ｐゴシック" w:cs="ＭＳ Ｐゴシック"/>
        </w:rPr>
        <w:t xml:space="preserve">  value要素</w:t>
      </w:r>
    </w:p>
    <w:p w14:paraId="2B6B8BEC" w14:textId="77777777" w:rsidR="00E14A32" w:rsidRDefault="00FD6D4A">
      <w:pPr>
        <w:ind w:firstLine="210"/>
        <w:rPr>
          <w:rFonts w:hint="eastAsia"/>
        </w:rPr>
      </w:pPr>
      <w:r>
        <w:rPr>
          <w:rFonts w:ascii="ＭＳ Ｐゴシック" w:eastAsia="ＭＳ Ｐゴシック" w:hAnsi="ＭＳ Ｐゴシック" w:cs="ＭＳ Ｐゴシック"/>
        </w:rPr>
        <w:t>&lt;/gccRangedCaseLabel&gt;</w:t>
      </w:r>
    </w:p>
    <w:p w14:paraId="57E3B8BF"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56335353" w14:textId="77777777" w:rsidR="00E14A32" w:rsidRDefault="00E14A32">
      <w:pPr>
        <w:rPr>
          <w:rFonts w:hint="eastAsia"/>
        </w:rPr>
      </w:pPr>
    </w:p>
    <w:p w14:paraId="0A106C20" w14:textId="77777777" w:rsidR="00E14A32" w:rsidRDefault="00FD6D4A">
      <w:pPr>
        <w:ind w:firstLine="210"/>
        <w:rPr>
          <w:rFonts w:hint="eastAsia"/>
        </w:rPr>
      </w:pPr>
      <w:r>
        <w:rPr>
          <w:rFonts w:ascii="Arial Unicode MS" w:eastAsia="Arial Unicode MS" w:hAnsi="Arial Unicode MS" w:cs="Arial Unicode MS"/>
        </w:rPr>
        <w:t>caseの値を要素としてもつ。</w:t>
      </w:r>
    </w:p>
    <w:p w14:paraId="3310BA5A" w14:textId="77777777" w:rsidR="00E14A32" w:rsidRDefault="00FD6D4A">
      <w:pPr>
        <w:numPr>
          <w:ilvl w:val="0"/>
          <w:numId w:val="27"/>
        </w:numPr>
        <w:ind w:hanging="240"/>
        <w:rPr>
          <w:rFonts w:hint="eastAsia"/>
        </w:rPr>
      </w:pPr>
      <w:r>
        <w:rPr>
          <w:rFonts w:ascii="SimSun" w:eastAsia="SimSun" w:hAnsi="SimSun" w:cs="SimSun"/>
        </w:rPr>
        <w:t>value要素　－　caseの値の下限値を指定する。</w:t>
      </w:r>
    </w:p>
    <w:p w14:paraId="23C9E76A" w14:textId="77777777" w:rsidR="00E14A32" w:rsidRDefault="00FD6D4A">
      <w:pPr>
        <w:numPr>
          <w:ilvl w:val="0"/>
          <w:numId w:val="27"/>
        </w:numPr>
        <w:ind w:hanging="240"/>
        <w:rPr>
          <w:rFonts w:hint="eastAsia"/>
        </w:rPr>
      </w:pPr>
      <w:r>
        <w:rPr>
          <w:rFonts w:ascii="SimSun" w:eastAsia="SimSun" w:hAnsi="SimSun" w:cs="SimSun"/>
        </w:rPr>
        <w:t>value要素　－　caseの値の上限値を指定する。</w:t>
      </w:r>
    </w:p>
    <w:p w14:paraId="13BF8362" w14:textId="77777777" w:rsidR="00E14A32" w:rsidRDefault="00E14A32">
      <w:pPr>
        <w:rPr>
          <w:rFonts w:hint="eastAsia"/>
        </w:rPr>
      </w:pPr>
    </w:p>
    <w:p w14:paraId="35201115" w14:textId="59AD2554" w:rsidR="00E14A32" w:rsidRDefault="00FD6D4A">
      <w:pPr>
        <w:pStyle w:val="2"/>
      </w:pPr>
      <w:bookmarkStart w:id="974" w:name="_2szc72q" w:colFirst="0" w:colLast="0"/>
      <w:bookmarkStart w:id="975" w:name="_Toc462915931"/>
      <w:bookmarkEnd w:id="974"/>
      <w:r>
        <w:rPr>
          <w:rFonts w:ascii="SimSun" w:eastAsia="SimSun" w:hAnsi="SimSun" w:cs="SimSun"/>
        </w:rPr>
        <w:t>6.1</w:t>
      </w:r>
      <w:ins w:id="976" w:author="Hideaki Nagamine" w:date="2016-09-29T12:53:00Z">
        <w:r w:rsidR="00F77C31">
          <w:rPr>
            <w:rFonts w:ascii="SimSun" w:eastAsia="SimSun" w:hAnsi="SimSun" w:cs="SimSun"/>
          </w:rPr>
          <w:t>8</w:t>
        </w:r>
      </w:ins>
      <w:del w:id="977" w:author="Hideaki Nagamine" w:date="2016-09-29T12:53:00Z">
        <w:r w:rsidDel="00F77C31">
          <w:rPr>
            <w:rFonts w:ascii="SimSun" w:eastAsia="SimSun" w:hAnsi="SimSun" w:cs="SimSun"/>
          </w:rPr>
          <w:delText>9</w:delText>
        </w:r>
      </w:del>
      <w:r>
        <w:rPr>
          <w:rFonts w:ascii="SimSun" w:eastAsia="SimSun" w:hAnsi="SimSun" w:cs="SimSun"/>
        </w:rPr>
        <w:t xml:space="preserve"> defaultLabel要素</w:t>
      </w:r>
      <w:bookmarkEnd w:id="975"/>
    </w:p>
    <w:p w14:paraId="2A3C1B3C" w14:textId="77777777" w:rsidR="00E14A32" w:rsidRDefault="00FD6D4A">
      <w:pPr>
        <w:ind w:firstLine="210"/>
        <w:rPr>
          <w:rFonts w:hint="eastAsia"/>
        </w:rPr>
      </w:pPr>
      <w:r>
        <w:rPr>
          <w:rFonts w:ascii="SimSun" w:eastAsia="SimSun" w:hAnsi="SimSun" w:cs="SimSun"/>
        </w:rPr>
        <w:t>switch文のdefaultラベルを表す。switch要素の中のbody要素の中のcompoundStatementの中だけに現れることができる。</w:t>
      </w:r>
    </w:p>
    <w:p w14:paraId="5EEDA702" w14:textId="77777777" w:rsidR="00E14A32" w:rsidRDefault="00FD6D4A">
      <w:pPr>
        <w:ind w:firstLine="210"/>
        <w:rPr>
          <w:rFonts w:hint="eastAsia"/>
        </w:rPr>
      </w:pPr>
      <w:r>
        <w:rPr>
          <w:rFonts w:ascii="ＭＳ Ｐゴシック" w:eastAsia="ＭＳ Ｐゴシック" w:hAnsi="ＭＳ Ｐゴシック" w:cs="ＭＳ Ｐゴシック"/>
        </w:rPr>
        <w:t>&lt;defaultLabel/&gt;</w:t>
      </w:r>
    </w:p>
    <w:p w14:paraId="5E2CEC3D"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7C6FCB4E" w14:textId="77777777" w:rsidR="00E14A32" w:rsidRDefault="00E14A32">
      <w:pPr>
        <w:ind w:firstLine="210"/>
        <w:rPr>
          <w:rFonts w:hint="eastAsia"/>
        </w:rPr>
      </w:pPr>
    </w:p>
    <w:p w14:paraId="67D765CC" w14:textId="2628AE74" w:rsidR="00E14A32" w:rsidRDefault="00FD6D4A">
      <w:pPr>
        <w:pStyle w:val="2"/>
      </w:pPr>
      <w:bookmarkStart w:id="978" w:name="_3s49zyc" w:colFirst="0" w:colLast="0"/>
      <w:bookmarkStart w:id="979" w:name="_Toc462915932"/>
      <w:bookmarkEnd w:id="978"/>
      <w:r>
        <w:rPr>
          <w:rFonts w:ascii="SimSun" w:eastAsia="SimSun" w:hAnsi="SimSun" w:cs="SimSun"/>
        </w:rPr>
        <w:t>6.</w:t>
      </w:r>
      <w:ins w:id="980" w:author="Hideaki Nagamine" w:date="2016-09-29T12:53:00Z">
        <w:r w:rsidR="00F77C31">
          <w:rPr>
            <w:rFonts w:ascii="SimSun" w:eastAsia="SimSun" w:hAnsi="SimSun" w:cs="SimSun"/>
          </w:rPr>
          <w:t>19</w:t>
        </w:r>
      </w:ins>
      <w:del w:id="981" w:author="Hideaki Nagamine" w:date="2016-09-29T12:53:00Z">
        <w:r w:rsidDel="00F77C31">
          <w:rPr>
            <w:rFonts w:ascii="SimSun" w:eastAsia="SimSun" w:hAnsi="SimSun" w:cs="SimSun"/>
          </w:rPr>
          <w:delText>20</w:delText>
        </w:r>
      </w:del>
      <w:r>
        <w:rPr>
          <w:rFonts w:ascii="SimSun" w:eastAsia="SimSun" w:hAnsi="SimSun" w:cs="SimSun"/>
        </w:rPr>
        <w:t xml:space="preserve"> pragma要素</w:t>
      </w:r>
      <w:bookmarkEnd w:id="979"/>
    </w:p>
    <w:p w14:paraId="4D6923B1" w14:textId="77777777" w:rsidR="00E14A32" w:rsidRDefault="00FD6D4A">
      <w:pPr>
        <w:ind w:firstLine="210"/>
        <w:rPr>
          <w:rFonts w:hint="eastAsia"/>
        </w:rPr>
      </w:pPr>
      <w:r>
        <w:rPr>
          <w:rFonts w:ascii="SimSun" w:eastAsia="SimSun" w:hAnsi="SimSun" w:cs="SimSun"/>
        </w:rPr>
        <w:t>pragma要素は#pragma文を表す。</w:t>
      </w:r>
    </w:p>
    <w:p w14:paraId="558B1C4F" w14:textId="77777777" w:rsidR="00E14A32" w:rsidRDefault="00FD6D4A">
      <w:pPr>
        <w:ind w:firstLine="210"/>
        <w:rPr>
          <w:rFonts w:hint="eastAsia"/>
        </w:rPr>
      </w:pPr>
      <w:r>
        <w:rPr>
          <w:rFonts w:ascii="ＭＳ Ｐゴシック" w:eastAsia="ＭＳ Ｐゴシック" w:hAnsi="ＭＳ Ｐゴシック" w:cs="ＭＳ Ｐゴシック"/>
        </w:rPr>
        <w:t>&lt;pragma&gt;文字列&lt;/pragma&gt;</w:t>
      </w:r>
    </w:p>
    <w:p w14:paraId="54C9E8D3"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60F5D698" w14:textId="77777777" w:rsidR="00E14A32" w:rsidRDefault="00E14A32">
      <w:pPr>
        <w:rPr>
          <w:rFonts w:hint="eastAsia"/>
        </w:rPr>
      </w:pPr>
    </w:p>
    <w:p w14:paraId="52366D4B" w14:textId="77777777" w:rsidR="00E14A32" w:rsidRDefault="00FD6D4A">
      <w:pPr>
        <w:ind w:firstLine="210"/>
        <w:rPr>
          <w:rFonts w:hint="eastAsia"/>
        </w:rPr>
      </w:pPr>
      <w:r>
        <w:rPr>
          <w:rFonts w:ascii="Arial Unicode MS" w:eastAsia="Arial Unicode MS" w:hAnsi="Arial Unicode MS" w:cs="Arial Unicode MS"/>
        </w:rPr>
        <w:t>#pragmaに指定する文字列を持つ。</w:t>
      </w:r>
    </w:p>
    <w:p w14:paraId="0D0BBB8D" w14:textId="77777777" w:rsidR="00E14A32" w:rsidRDefault="00E14A32">
      <w:pPr>
        <w:rPr>
          <w:rFonts w:hint="eastAsia"/>
        </w:rPr>
      </w:pPr>
    </w:p>
    <w:p w14:paraId="1626D9E1" w14:textId="599FA855" w:rsidR="00E14A32" w:rsidRDefault="00FD6D4A">
      <w:pPr>
        <w:pStyle w:val="2"/>
      </w:pPr>
      <w:bookmarkStart w:id="982" w:name="_279ka65" w:colFirst="0" w:colLast="0"/>
      <w:bookmarkStart w:id="983" w:name="_Toc462915933"/>
      <w:bookmarkEnd w:id="982"/>
      <w:r>
        <w:rPr>
          <w:rFonts w:ascii="SimSun" w:eastAsia="SimSun" w:hAnsi="SimSun" w:cs="SimSun"/>
        </w:rPr>
        <w:t>6.</w:t>
      </w:r>
      <w:ins w:id="984" w:author="Hideaki Nagamine" w:date="2016-09-29T12:53:00Z">
        <w:r w:rsidR="00F77C31">
          <w:rPr>
            <w:rFonts w:ascii="SimSun" w:eastAsia="SimSun" w:hAnsi="SimSun" w:cs="SimSun"/>
          </w:rPr>
          <w:t>20</w:t>
        </w:r>
      </w:ins>
      <w:bookmarkStart w:id="985" w:name="_GoBack"/>
      <w:bookmarkEnd w:id="985"/>
      <w:del w:id="986" w:author="Hideaki Nagamine" w:date="2016-09-29T12:53:00Z">
        <w:r w:rsidDel="00F77C31">
          <w:rPr>
            <w:rFonts w:ascii="SimSun" w:eastAsia="SimSun" w:hAnsi="SimSun" w:cs="SimSun"/>
          </w:rPr>
          <w:delText>21</w:delText>
        </w:r>
      </w:del>
      <w:r>
        <w:rPr>
          <w:rFonts w:ascii="SimSun" w:eastAsia="SimSun" w:hAnsi="SimSun" w:cs="SimSun"/>
        </w:rPr>
        <w:t xml:space="preserve"> text要素</w:t>
      </w:r>
      <w:bookmarkEnd w:id="983"/>
    </w:p>
    <w:p w14:paraId="6B81556B" w14:textId="77777777" w:rsidR="00E14A32" w:rsidRDefault="00FD6D4A">
      <w:pPr>
        <w:ind w:firstLine="210"/>
        <w:rPr>
          <w:rFonts w:hint="eastAsia"/>
        </w:rPr>
      </w:pPr>
      <w:r>
        <w:rPr>
          <w:rFonts w:ascii="SimSun" w:eastAsia="SimSun" w:hAnsi="SimSun" w:cs="SimSun"/>
        </w:rPr>
        <w:t>text要素は任意のテキストを表し、コンパイラに依存したディレクティブなどの情報を要素として持つために使用する。</w:t>
      </w:r>
    </w:p>
    <w:p w14:paraId="5BB6CB0D" w14:textId="77777777" w:rsidR="00E14A32" w:rsidRDefault="00FD6D4A">
      <w:pPr>
        <w:ind w:firstLine="210"/>
        <w:rPr>
          <w:rFonts w:hint="eastAsia"/>
        </w:rPr>
      </w:pPr>
      <w:r>
        <w:rPr>
          <w:rFonts w:ascii="ＭＳ Ｐゴシック" w:eastAsia="ＭＳ Ｐゴシック" w:hAnsi="ＭＳ Ｐゴシック" w:cs="ＭＳ Ｐゴシック"/>
        </w:rPr>
        <w:t>&lt;text&gt;文字列&lt;/text&gt;</w:t>
      </w:r>
    </w:p>
    <w:p w14:paraId="0E98A232"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1092FDEE" w14:textId="77777777" w:rsidR="00E14A32" w:rsidRDefault="00E14A32">
      <w:pPr>
        <w:rPr>
          <w:rFonts w:hint="eastAsia"/>
        </w:rPr>
      </w:pPr>
    </w:p>
    <w:p w14:paraId="72245BEA" w14:textId="77777777" w:rsidR="00E14A32" w:rsidRDefault="00FD6D4A">
      <w:pPr>
        <w:ind w:firstLine="210"/>
        <w:rPr>
          <w:rFonts w:hint="eastAsia"/>
        </w:rPr>
      </w:pPr>
      <w:r>
        <w:rPr>
          <w:rFonts w:ascii="SimSun" w:eastAsia="SimSun" w:hAnsi="SimSun" w:cs="SimSun"/>
        </w:rPr>
        <w:t>内容に任意の文字列を持つ。この要素は globalDeclarasions にも出現する。</w:t>
      </w:r>
    </w:p>
    <w:p w14:paraId="77E712A5" w14:textId="77777777" w:rsidR="00E14A32" w:rsidRDefault="00E14A32">
      <w:pPr>
        <w:widowControl/>
        <w:jc w:val="left"/>
        <w:rPr>
          <w:rFonts w:hint="eastAsia"/>
        </w:rPr>
      </w:pPr>
    </w:p>
    <w:p w14:paraId="76C340D8" w14:textId="77777777" w:rsidR="00E14A32" w:rsidRDefault="00FD6D4A">
      <w:pPr>
        <w:rPr>
          <w:rFonts w:hint="eastAsia"/>
        </w:rPr>
      </w:pPr>
      <w:bookmarkStart w:id="987" w:name="1ljsd9k" w:colFirst="0" w:colLast="0"/>
      <w:bookmarkEnd w:id="987"/>
      <w:r>
        <w:br w:type="page"/>
      </w:r>
    </w:p>
    <w:p w14:paraId="3B9B96E1" w14:textId="77777777" w:rsidR="00E14A32" w:rsidRDefault="00E14A32">
      <w:pPr>
        <w:widowControl/>
        <w:jc w:val="left"/>
        <w:rPr>
          <w:rFonts w:hint="eastAsia"/>
        </w:rPr>
      </w:pPr>
      <w:bookmarkStart w:id="988" w:name="_36ei31r" w:colFirst="0" w:colLast="0"/>
      <w:bookmarkEnd w:id="988"/>
    </w:p>
    <w:p w14:paraId="5AF80BAE" w14:textId="77777777" w:rsidR="00E14A32" w:rsidRDefault="00FD6D4A">
      <w:pPr>
        <w:pStyle w:val="1"/>
        <w:contextualSpacing w:val="0"/>
      </w:pPr>
      <w:bookmarkStart w:id="989" w:name="_2koq656" w:colFirst="0" w:colLast="0"/>
      <w:bookmarkStart w:id="990" w:name="_Toc462915934"/>
      <w:bookmarkEnd w:id="989"/>
      <w:r>
        <w:rPr>
          <w:rFonts w:ascii="SimSun" w:eastAsia="SimSun" w:hAnsi="SimSun" w:cs="SimSun"/>
        </w:rPr>
        <w:t>7 式の要素</w:t>
      </w:r>
      <w:bookmarkEnd w:id="990"/>
    </w:p>
    <w:p w14:paraId="78E4F929" w14:textId="77777777" w:rsidR="00E14A32" w:rsidRDefault="00FD6D4A">
      <w:pPr>
        <w:ind w:firstLine="210"/>
        <w:rPr>
          <w:rFonts w:hint="eastAsia"/>
        </w:rPr>
      </w:pPr>
      <w:r>
        <w:rPr>
          <w:rFonts w:ascii="SimSun" w:eastAsia="SimSun" w:hAnsi="SimSun" w:cs="SimSun"/>
        </w:rPr>
        <w:t>式の構文要素に対応するXML要素である。式の要素には、本章に記述されたXML要素以外に、以下のものがある。</w:t>
      </w:r>
    </w:p>
    <w:p w14:paraId="033789C4" w14:textId="77777777" w:rsidR="00E14A32" w:rsidRDefault="00FD6D4A">
      <w:pPr>
        <w:numPr>
          <w:ilvl w:val="0"/>
          <w:numId w:val="30"/>
        </w:numPr>
        <w:ind w:hanging="240"/>
        <w:rPr>
          <w:rFonts w:hint="eastAsia"/>
        </w:rPr>
      </w:pPr>
      <w:r>
        <w:rPr>
          <w:rFonts w:ascii="SimSun" w:eastAsia="SimSun" w:hAnsi="SimSun" w:cs="SimSun"/>
        </w:rPr>
        <w:t>functionInstance要素（9.3節）</w:t>
      </w:r>
    </w:p>
    <w:p w14:paraId="04ACDF07" w14:textId="77777777" w:rsidR="00E14A32" w:rsidRDefault="00E14A32">
      <w:pPr>
        <w:ind w:firstLine="210"/>
        <w:rPr>
          <w:rFonts w:hint="eastAsia"/>
        </w:rPr>
      </w:pPr>
    </w:p>
    <w:p w14:paraId="76F4B335" w14:textId="77777777" w:rsidR="00E14A32" w:rsidRDefault="00FD6D4A">
      <w:pPr>
        <w:ind w:firstLine="210"/>
        <w:rPr>
          <w:rFonts w:hint="eastAsia"/>
        </w:rPr>
      </w:pPr>
      <w:r>
        <w:rPr>
          <w:rFonts w:ascii="SimSun" w:eastAsia="SimSun" w:hAnsi="SimSun" w:cs="SimSun"/>
        </w:rPr>
        <w:t>式の要素には、共通して以下の属性を付加できる。</w:t>
      </w:r>
    </w:p>
    <w:p w14:paraId="248BFAC6" w14:textId="77777777" w:rsidR="00E14A32" w:rsidRDefault="00FD6D4A">
      <w:pPr>
        <w:numPr>
          <w:ilvl w:val="0"/>
          <w:numId w:val="30"/>
        </w:numPr>
        <w:ind w:hanging="240"/>
        <w:rPr>
          <w:rFonts w:hint="eastAsia"/>
        </w:rPr>
      </w:pPr>
      <w:r>
        <w:rPr>
          <w:rFonts w:ascii="SimSun" w:eastAsia="SimSun" w:hAnsi="SimSun" w:cs="SimSun"/>
        </w:rPr>
        <w:t>type属性　―　式のデータ型情報を取り出すことができる。</w:t>
      </w:r>
    </w:p>
    <w:p w14:paraId="2920324E" w14:textId="77777777" w:rsidR="00E14A32" w:rsidRDefault="00FD6D4A">
      <w:pPr>
        <w:numPr>
          <w:ilvl w:val="0"/>
          <w:numId w:val="30"/>
        </w:numPr>
        <w:ind w:hanging="240"/>
        <w:rPr>
          <w:rFonts w:hint="eastAsia"/>
        </w:rPr>
      </w:pPr>
      <w:r>
        <w:rPr>
          <w:rFonts w:ascii="Arial Unicode MS" w:eastAsia="Arial Unicode MS" w:hAnsi="Arial Unicode MS" w:cs="Arial Unicode MS"/>
        </w:rPr>
        <w:t>（廃止予定）lvalue属性　―　式が左辺値であることを示す。</w:t>
      </w:r>
    </w:p>
    <w:p w14:paraId="5336B2E6" w14:textId="77777777" w:rsidR="00E14A32" w:rsidRDefault="00E14A32">
      <w:pPr>
        <w:ind w:left="420"/>
        <w:rPr>
          <w:rFonts w:hint="eastAsia"/>
        </w:rPr>
      </w:pPr>
    </w:p>
    <w:p w14:paraId="747A1637" w14:textId="77777777" w:rsidR="00E14A32" w:rsidRDefault="00FD6D4A">
      <w:pPr>
        <w:rPr>
          <w:rFonts w:hint="eastAsia"/>
        </w:rPr>
      </w:pPr>
      <w:r>
        <w:rPr>
          <w:rFonts w:ascii="SimSun" w:eastAsia="SimSun" w:hAnsi="SimSun" w:cs="SimSun"/>
          <w:b/>
        </w:rPr>
        <w:t>要検討：</w:t>
      </w:r>
    </w:p>
    <w:p w14:paraId="0AB33511" w14:textId="77777777" w:rsidR="00E14A32" w:rsidRDefault="00FD6D4A">
      <w:pPr>
        <w:ind w:firstLine="210"/>
        <w:rPr>
          <w:rFonts w:hint="eastAsia"/>
        </w:rPr>
      </w:pPr>
      <w:r>
        <w:rPr>
          <w:rFonts w:ascii="SimSun" w:eastAsia="SimSun" w:hAnsi="SimSun" w:cs="SimSun"/>
        </w:rPr>
        <w:t>lvalue属性は、式の要素の属性からテータ型定義要素の属性に移動したい。</w:t>
      </w:r>
    </w:p>
    <w:p w14:paraId="18079509" w14:textId="77777777" w:rsidR="00E14A32" w:rsidRDefault="00E14A32">
      <w:pPr>
        <w:rPr>
          <w:rFonts w:hint="eastAsia"/>
        </w:rPr>
      </w:pPr>
    </w:p>
    <w:p w14:paraId="75ED3529" w14:textId="77777777" w:rsidR="00E14A32" w:rsidRDefault="00FD6D4A">
      <w:pPr>
        <w:pStyle w:val="2"/>
      </w:pPr>
      <w:bookmarkStart w:id="991" w:name="_zu0gcz" w:colFirst="0" w:colLast="0"/>
      <w:bookmarkStart w:id="992" w:name="_Toc462915935"/>
      <w:bookmarkEnd w:id="991"/>
      <w:r>
        <w:rPr>
          <w:rFonts w:ascii="SimSun" w:eastAsia="SimSun" w:hAnsi="SimSun" w:cs="SimSun"/>
        </w:rPr>
        <w:t>7.1 定数の要素</w:t>
      </w:r>
      <w:bookmarkEnd w:id="992"/>
    </w:p>
    <w:p w14:paraId="281D5D42" w14:textId="77777777" w:rsidR="00E14A32" w:rsidRDefault="00FD6D4A">
      <w:pPr>
        <w:ind w:firstLine="210"/>
        <w:rPr>
          <w:rFonts w:hint="eastAsia"/>
        </w:rPr>
      </w:pPr>
      <w:r>
        <w:rPr>
          <w:rFonts w:ascii="SimSun" w:eastAsia="SimSun" w:hAnsi="SimSun" w:cs="SimSun"/>
        </w:rPr>
        <w:t>定数は以下のXML要素によって表現する。</w:t>
      </w:r>
    </w:p>
    <w:p w14:paraId="098F6E18" w14:textId="77777777" w:rsidR="00E14A32" w:rsidRDefault="00FD6D4A">
      <w:pPr>
        <w:ind w:firstLine="210"/>
        <w:rPr>
          <w:rFonts w:hint="eastAsia"/>
        </w:rPr>
      </w:pPr>
      <w:r>
        <w:rPr>
          <w:rFonts w:ascii="ＭＳ Ｐゴシック" w:eastAsia="ＭＳ Ｐゴシック" w:hAnsi="ＭＳ Ｐゴシック" w:cs="ＭＳ Ｐゴシック"/>
        </w:rPr>
        <w:t xml:space="preserve">&lt;intConstant&gt;10進数または16進数&lt;/intConstant&gt; </w:t>
      </w:r>
    </w:p>
    <w:p w14:paraId="5E7F3C46" w14:textId="77777777" w:rsidR="00E14A32" w:rsidRDefault="00FD6D4A">
      <w:pPr>
        <w:ind w:firstLine="210"/>
        <w:rPr>
          <w:rFonts w:hint="eastAsia"/>
        </w:rPr>
      </w:pPr>
      <w:r>
        <w:rPr>
          <w:rFonts w:ascii="ＭＳ Ｐゴシック" w:eastAsia="ＭＳ Ｐゴシック" w:hAnsi="ＭＳ Ｐゴシック" w:cs="ＭＳ Ｐゴシック"/>
        </w:rPr>
        <w:t>&lt;longlongConstant&gt;16進数 16進数&lt;/longlongConstant&gt;</w:t>
      </w:r>
    </w:p>
    <w:p w14:paraId="5238340D" w14:textId="77777777" w:rsidR="00E14A32" w:rsidRDefault="00FD6D4A">
      <w:pPr>
        <w:ind w:firstLine="210"/>
        <w:rPr>
          <w:rFonts w:hint="eastAsia"/>
        </w:rPr>
      </w:pPr>
      <w:r>
        <w:rPr>
          <w:rFonts w:ascii="ＭＳ Ｐゴシック" w:eastAsia="ＭＳ Ｐゴシック" w:hAnsi="ＭＳ Ｐゴシック" w:cs="ＭＳ Ｐゴシック"/>
        </w:rPr>
        <w:t xml:space="preserve">&lt;floatConstant&gt;浮動小数点数&lt;/floatConstant&gt; </w:t>
      </w:r>
    </w:p>
    <w:p w14:paraId="5131C2C5" w14:textId="77777777" w:rsidR="00E14A32" w:rsidRDefault="00FD6D4A">
      <w:pPr>
        <w:ind w:firstLine="210"/>
        <w:rPr>
          <w:rFonts w:hint="eastAsia"/>
        </w:rPr>
      </w:pPr>
      <w:r>
        <w:rPr>
          <w:rFonts w:ascii="ＭＳ Ｐゴシック" w:eastAsia="ＭＳ Ｐゴシック" w:hAnsi="ＭＳ Ｐゴシック" w:cs="ＭＳ Ｐゴシック"/>
        </w:rPr>
        <w:t>&lt;stringConstant&gt;文字列&lt;/stringConstant&gt;</w:t>
      </w:r>
    </w:p>
    <w:p w14:paraId="7D09D68E" w14:textId="77777777" w:rsidR="00E14A32" w:rsidRDefault="00FD6D4A">
      <w:pPr>
        <w:ind w:firstLine="210"/>
        <w:rPr>
          <w:rFonts w:hint="eastAsia"/>
        </w:rPr>
      </w:pPr>
      <w:r>
        <w:rPr>
          <w:rFonts w:ascii="ＭＳ Ｐゴシック" w:eastAsia="ＭＳ Ｐゴシック" w:hAnsi="ＭＳ Ｐゴシック" w:cs="ＭＳ Ｐゴシック"/>
        </w:rPr>
        <w:t>&lt;moeConstant&gt;列挙型メンバ名&lt;/moeConstant&gt;</w:t>
      </w:r>
    </w:p>
    <w:p w14:paraId="7D79015D" w14:textId="77777777" w:rsidR="00E14A32" w:rsidRDefault="00FD6D4A">
      <w:pPr>
        <w:ind w:firstLine="210"/>
        <w:rPr>
          <w:rFonts w:hint="eastAsia"/>
        </w:rPr>
      </w:pPr>
      <w:r>
        <w:rPr>
          <w:rFonts w:ascii="ＭＳ Ｐゴシック" w:eastAsia="ＭＳ Ｐゴシック" w:hAnsi="ＭＳ Ｐゴシック" w:cs="ＭＳ Ｐゴシック"/>
        </w:rPr>
        <w:t>&lt;booleanConstant&gt;真偽値&lt;/booleanConatant&gt;</w:t>
      </w:r>
    </w:p>
    <w:p w14:paraId="26364FB0" w14:textId="77777777" w:rsidR="00E14A32" w:rsidRDefault="00FD6D4A">
      <w:pPr>
        <w:ind w:firstLine="210"/>
        <w:rPr>
          <w:rFonts w:hint="eastAsia"/>
        </w:rPr>
      </w:pPr>
      <w:r>
        <w:rPr>
          <w:rFonts w:ascii="ＭＳ Ｐゴシック" w:eastAsia="ＭＳ Ｐゴシック" w:hAnsi="ＭＳ Ｐゴシック" w:cs="ＭＳ Ｐゴシック"/>
        </w:rPr>
        <w:t>&lt;funcAddr&gt;関数名&lt;/funcAddr&gt;</w:t>
      </w:r>
    </w:p>
    <w:p w14:paraId="0C9BD301" w14:textId="77777777" w:rsidR="00E14A32" w:rsidRDefault="00FD6D4A">
      <w:pPr>
        <w:rPr>
          <w:rFonts w:hint="eastAsia"/>
        </w:rPr>
      </w:pPr>
      <w:r>
        <w:rPr>
          <w:rFonts w:ascii="ＭＳ Ｐゴシック" w:eastAsia="ＭＳ Ｐゴシック" w:hAnsi="ＭＳ Ｐゴシック" w:cs="ＭＳ Ｐゴシック"/>
        </w:rPr>
        <w:t>属性(必須): type</w:t>
      </w:r>
    </w:p>
    <w:p w14:paraId="50FA8C74" w14:textId="77777777" w:rsidR="00E14A32" w:rsidRDefault="00E14A32">
      <w:pPr>
        <w:rPr>
          <w:rFonts w:hint="eastAsia"/>
        </w:rPr>
      </w:pPr>
    </w:p>
    <w:p w14:paraId="36EB15BC" w14:textId="77777777" w:rsidR="00E14A32" w:rsidRDefault="00FD6D4A">
      <w:pPr>
        <w:numPr>
          <w:ilvl w:val="0"/>
          <w:numId w:val="32"/>
        </w:numPr>
        <w:ind w:hanging="240"/>
        <w:rPr>
          <w:rFonts w:hint="eastAsia"/>
        </w:rPr>
      </w:pPr>
      <w:r>
        <w:rPr>
          <w:rFonts w:ascii="SimSun" w:eastAsia="SimSun" w:hAnsi="SimSun" w:cs="SimSun"/>
        </w:rPr>
        <w:t>intConstant要素　－　整数の値を持つ定数を表す。数値として、十進数もしくは、16進数（0xから始まる）を記述する。type属性には”int”, ”long”, ”unsigned”, ”unsigned_long”, ”char”と”wchar_t”が許される。C++ではこれらに加えて、”char16_t”と”char32_t”が許される。</w:t>
      </w:r>
      <w:r>
        <w:rPr>
          <w:rFonts w:ascii="SimSun" w:eastAsia="SimSun" w:hAnsi="SimSun" w:cs="SimSun"/>
        </w:rPr>
        <w:br/>
        <w:t>備考：char16_tは必ず16ビット、char32_tは必ず32ビットだが、wchar_tは環境によって16ビットまたは32ビットであると定義されている。</w:t>
      </w:r>
    </w:p>
    <w:p w14:paraId="73AD8DBB" w14:textId="77777777" w:rsidR="00E14A32" w:rsidRDefault="00FD6D4A">
      <w:pPr>
        <w:numPr>
          <w:ilvl w:val="0"/>
          <w:numId w:val="32"/>
        </w:numPr>
        <w:ind w:hanging="240"/>
        <w:rPr>
          <w:rFonts w:hint="eastAsia"/>
        </w:rPr>
      </w:pPr>
      <w:r>
        <w:rPr>
          <w:rFonts w:ascii="SimSun" w:eastAsia="SimSun" w:hAnsi="SimSun" w:cs="SimSun"/>
        </w:rPr>
        <w:t>longlongConstant要素　－　32ビット16進数(0xから始まる)の２つの数字を空白で区切って記述する。type属性には”long_long”と”unsigned_long_long”が許される。</w:t>
      </w:r>
    </w:p>
    <w:p w14:paraId="6423473A" w14:textId="77777777" w:rsidR="00E14A32" w:rsidRDefault="00FD6D4A">
      <w:pPr>
        <w:numPr>
          <w:ilvl w:val="0"/>
          <w:numId w:val="32"/>
        </w:numPr>
        <w:ind w:hanging="240"/>
        <w:rPr>
          <w:rFonts w:hint="eastAsia"/>
        </w:rPr>
      </w:pPr>
      <w:r>
        <w:rPr>
          <w:rFonts w:ascii="SimSun" w:eastAsia="SimSun" w:hAnsi="SimSun" w:cs="SimSun"/>
        </w:rPr>
        <w:t>floatConstant要素　－　floatまたはdoubleまたはlong doubleの値を持つ定数を表す。浮動小数点数のリテラルを記述する。type属性には”float”, ”double”と”long_double”が許される。</w:t>
      </w:r>
    </w:p>
    <w:p w14:paraId="3870657F" w14:textId="77777777" w:rsidR="00E14A32" w:rsidRDefault="00FD6D4A">
      <w:pPr>
        <w:numPr>
          <w:ilvl w:val="0"/>
          <w:numId w:val="32"/>
        </w:numPr>
        <w:ind w:hanging="240"/>
        <w:rPr>
          <w:rFonts w:hint="eastAsia"/>
        </w:rPr>
      </w:pPr>
      <w:r>
        <w:rPr>
          <w:rFonts w:ascii="SimSun" w:eastAsia="SimSun" w:hAnsi="SimSun" w:cs="SimSun"/>
        </w:rPr>
        <w:t>stringConstant要素　－　内容にダブルクォーテーションで囲まない文字列を記述する。文字列中の特殊文字はXML（HTML）のルールに従ってクォートされる（’&lt;’は＆lt;に置換されるなど）。type属性には、”char”と”wchar_t”が許される。C++ではこれらに加えて、"char16_t”と”char32_t”が許される。</w:t>
      </w:r>
      <w:r>
        <w:rPr>
          <w:rFonts w:ascii="SimSun" w:eastAsia="SimSun" w:hAnsi="SimSun" w:cs="SimSun"/>
        </w:rPr>
        <w:br/>
        <w:t>仕様変更：旧仕様ではtype属性を持たず、代わりに以下のように定義されている。</w:t>
      </w:r>
    </w:p>
    <w:p w14:paraId="4AF2826B" w14:textId="77777777" w:rsidR="00E14A32" w:rsidRDefault="00FD6D4A">
      <w:pPr>
        <w:numPr>
          <w:ilvl w:val="1"/>
          <w:numId w:val="32"/>
        </w:numPr>
        <w:ind w:hanging="420"/>
        <w:rPr>
          <w:rFonts w:hint="eastAsia"/>
        </w:rPr>
      </w:pPr>
      <w:r>
        <w:rPr>
          <w:rFonts w:ascii="SimSun" w:eastAsia="SimSun" w:hAnsi="SimSun" w:cs="SimSun"/>
        </w:rPr>
        <w:t>属性に is_wide="[1|0|true|false]" (省略時0)を持ち、1またはtrueのときwchar_t型の文字列を表す。</w:t>
      </w:r>
    </w:p>
    <w:p w14:paraId="54820F12" w14:textId="77777777" w:rsidR="00E14A32" w:rsidRDefault="00FD6D4A">
      <w:pPr>
        <w:numPr>
          <w:ilvl w:val="0"/>
          <w:numId w:val="32"/>
        </w:numPr>
        <w:ind w:hanging="240"/>
        <w:rPr>
          <w:rFonts w:hint="eastAsia"/>
        </w:rPr>
      </w:pPr>
      <w:r>
        <w:rPr>
          <w:rFonts w:ascii="SimSun" w:eastAsia="SimSun" w:hAnsi="SimSun" w:cs="SimSun"/>
        </w:rPr>
        <w:t>moeConstant要素　－　enum型の定数を表す。内容にenum定数（列挙型のメンバの名前）を記述する。type属性は列挙型のタイプ名を記述する。</w:t>
      </w:r>
    </w:p>
    <w:p w14:paraId="1C891B54" w14:textId="77777777" w:rsidR="00E14A32" w:rsidRDefault="00FD6D4A">
      <w:pPr>
        <w:numPr>
          <w:ilvl w:val="0"/>
          <w:numId w:val="32"/>
        </w:numPr>
        <w:ind w:hanging="240"/>
        <w:rPr>
          <w:rFonts w:hint="eastAsia"/>
        </w:rPr>
      </w:pPr>
      <w:r>
        <w:rPr>
          <w:rFonts w:ascii="SimSun" w:eastAsia="SimSun" w:hAnsi="SimSun" w:cs="SimSun"/>
        </w:rPr>
        <w:t>booleanConstant要素　－　真理値リテラル。falseまたはtrue。type属性は”bool”のみ許される。</w:t>
      </w:r>
    </w:p>
    <w:p w14:paraId="52EA2DAC" w14:textId="77777777" w:rsidR="00E14A32" w:rsidRDefault="00FD6D4A">
      <w:pPr>
        <w:numPr>
          <w:ilvl w:val="0"/>
          <w:numId w:val="32"/>
        </w:numPr>
        <w:ind w:hanging="240"/>
        <w:rPr>
          <w:rFonts w:hint="eastAsia"/>
        </w:rPr>
      </w:pPr>
      <w:r>
        <w:rPr>
          <w:rFonts w:ascii="SimSun" w:eastAsia="SimSun" w:hAnsi="SimSun" w:cs="SimSun"/>
        </w:rPr>
        <w:t>funcAddr要素　－　関数のアドレスを表す。内容に関数名を記述する。type属性は、原則としてその関数のインスタンスの型とするが、翻訳時に不明な場合には別の表現とする。（詳細は実装時に検討する。）</w:t>
      </w:r>
    </w:p>
    <w:p w14:paraId="7CE6F63F" w14:textId="77777777" w:rsidR="00E14A32" w:rsidRDefault="00E14A32">
      <w:pPr>
        <w:rPr>
          <w:rFonts w:hint="eastAsia"/>
        </w:rPr>
      </w:pPr>
    </w:p>
    <w:p w14:paraId="4381DC20" w14:textId="77777777" w:rsidR="00E14A32" w:rsidRDefault="00FD6D4A">
      <w:pPr>
        <w:rPr>
          <w:rFonts w:hint="eastAsia"/>
        </w:rPr>
      </w:pPr>
      <w:r>
        <w:rPr>
          <w:rFonts w:ascii="SimSun" w:eastAsia="SimSun" w:hAnsi="SimSun" w:cs="SimSun"/>
        </w:rPr>
        <w:t>備考：longlongConstantだけ特別扱いするのは不自然。素直に10進数表記で表現する形にしたい。</w:t>
      </w:r>
    </w:p>
    <w:p w14:paraId="67E6A099" w14:textId="77777777" w:rsidR="00E14A32" w:rsidRDefault="00E14A32">
      <w:pPr>
        <w:rPr>
          <w:rFonts w:hint="eastAsia"/>
        </w:rPr>
      </w:pPr>
    </w:p>
    <w:p w14:paraId="15ABF9C8" w14:textId="77777777" w:rsidR="00E14A32" w:rsidRDefault="00FD6D4A">
      <w:pPr>
        <w:pStyle w:val="2"/>
      </w:pPr>
      <w:bookmarkStart w:id="993" w:name="_3jtnz0s" w:colFirst="0" w:colLast="0"/>
      <w:bookmarkStart w:id="994" w:name="_Toc462915936"/>
      <w:bookmarkEnd w:id="993"/>
      <w:r>
        <w:rPr>
          <w:rFonts w:ascii="SimSun" w:eastAsia="SimSun" w:hAnsi="SimSun" w:cs="SimSun"/>
        </w:rPr>
        <w:t>7.2 変数参照の要素（Var要素、varAddr要素、arrayAddr要素）</w:t>
      </w:r>
      <w:bookmarkEnd w:id="994"/>
    </w:p>
    <w:p w14:paraId="019A2C3A" w14:textId="77777777" w:rsidR="00E14A32" w:rsidRDefault="00FD6D4A">
      <w:pPr>
        <w:ind w:firstLine="210"/>
        <w:rPr>
          <w:rFonts w:hint="eastAsia"/>
        </w:rPr>
      </w:pPr>
      <w:r>
        <w:rPr>
          <w:rFonts w:ascii="SimSun" w:eastAsia="SimSun" w:hAnsi="SimSun" w:cs="SimSun"/>
        </w:rPr>
        <w:t>変数名への参照を表現する。それぞれ、v, &amp;v, aに対応する（vは配列以外の変数、aは配列変数）。</w:t>
      </w:r>
    </w:p>
    <w:p w14:paraId="129F53E3" w14:textId="77777777" w:rsidR="00E14A32" w:rsidRDefault="00FD6D4A">
      <w:pPr>
        <w:ind w:firstLine="210"/>
        <w:rPr>
          <w:rFonts w:hint="eastAsia"/>
        </w:rPr>
      </w:pPr>
      <w:r>
        <w:rPr>
          <w:rFonts w:ascii="ＭＳ Ｐゴシック" w:eastAsia="ＭＳ Ｐゴシック" w:hAnsi="ＭＳ Ｐゴシック" w:cs="ＭＳ Ｐゴシック"/>
        </w:rPr>
        <w:t xml:space="preserve">&lt;Var&gt;変数名&lt;/Var&gt; </w:t>
      </w:r>
    </w:p>
    <w:p w14:paraId="0561E264" w14:textId="77777777" w:rsidR="00E14A32" w:rsidRDefault="00FD6D4A">
      <w:pPr>
        <w:ind w:firstLine="210"/>
        <w:rPr>
          <w:rFonts w:hint="eastAsia"/>
        </w:rPr>
      </w:pPr>
      <w:r>
        <w:rPr>
          <w:rFonts w:ascii="ＭＳ Ｐゴシック" w:eastAsia="ＭＳ Ｐゴシック" w:hAnsi="ＭＳ Ｐゴシック" w:cs="ＭＳ Ｐゴシック"/>
        </w:rPr>
        <w:t>&lt;varAddr&gt;変数名&lt;/varAddr&gt;</w:t>
      </w:r>
    </w:p>
    <w:p w14:paraId="1736DAC7" w14:textId="77777777" w:rsidR="00E14A32" w:rsidRDefault="00FD6D4A">
      <w:pPr>
        <w:ind w:firstLine="210"/>
        <w:rPr>
          <w:rFonts w:hint="eastAsia"/>
        </w:rPr>
      </w:pPr>
      <w:r>
        <w:rPr>
          <w:rFonts w:ascii="ＭＳ Ｐゴシック" w:eastAsia="ＭＳ Ｐゴシック" w:hAnsi="ＭＳ Ｐゴシック" w:cs="ＭＳ Ｐゴシック"/>
        </w:rPr>
        <w:t>&lt;arrayAddr&gt;配列変数名&lt;/arrayAddr&gt;</w:t>
      </w:r>
    </w:p>
    <w:p w14:paraId="2E73C838" w14:textId="77777777" w:rsidR="00E14A32" w:rsidRDefault="00FD6D4A">
      <w:pPr>
        <w:rPr>
          <w:rFonts w:hint="eastAsia"/>
        </w:rPr>
      </w:pPr>
      <w:r>
        <w:rPr>
          <w:rFonts w:ascii="ＭＳ Ｐゴシック" w:eastAsia="ＭＳ Ｐゴシック" w:hAnsi="ＭＳ Ｐゴシック" w:cs="ＭＳ Ｐゴシック"/>
        </w:rPr>
        <w:t>属性(必須): type, scope</w:t>
      </w:r>
    </w:p>
    <w:p w14:paraId="2AD4C5DA" w14:textId="77777777" w:rsidR="00E14A32" w:rsidRDefault="00E14A32">
      <w:pPr>
        <w:rPr>
          <w:rFonts w:hint="eastAsia"/>
        </w:rPr>
      </w:pPr>
    </w:p>
    <w:p w14:paraId="3FB7128D" w14:textId="77777777" w:rsidR="00E14A32" w:rsidRDefault="00FD6D4A">
      <w:pPr>
        <w:numPr>
          <w:ilvl w:val="0"/>
          <w:numId w:val="17"/>
        </w:numPr>
        <w:ind w:hanging="240"/>
        <w:rPr>
          <w:rFonts w:hint="eastAsia"/>
        </w:rPr>
      </w:pPr>
      <w:r>
        <w:rPr>
          <w:rFonts w:ascii="SimSun" w:eastAsia="SimSun" w:hAnsi="SimSun" w:cs="SimSun"/>
        </w:rPr>
        <w:t>Var要素　－　配列以外の変数を参照する式。内容に変数名を指定する。</w:t>
      </w:r>
    </w:p>
    <w:p w14:paraId="6D4F7EF4" w14:textId="77777777" w:rsidR="00E14A32" w:rsidRDefault="00FD6D4A">
      <w:pPr>
        <w:numPr>
          <w:ilvl w:val="0"/>
          <w:numId w:val="17"/>
        </w:numPr>
        <w:ind w:hanging="240"/>
        <w:rPr>
          <w:rFonts w:hint="eastAsia"/>
        </w:rPr>
      </w:pPr>
      <w:r>
        <w:rPr>
          <w:rFonts w:ascii="SimSun" w:eastAsia="SimSun" w:hAnsi="SimSun" w:cs="SimSun"/>
        </w:rPr>
        <w:t>varAddr要素　－　配列以外の変数のアドレスを参照する式。内容に変数名を指定する。</w:t>
      </w:r>
    </w:p>
    <w:p w14:paraId="1DC642FD" w14:textId="77777777" w:rsidR="00E14A32" w:rsidRDefault="00FD6D4A">
      <w:pPr>
        <w:numPr>
          <w:ilvl w:val="0"/>
          <w:numId w:val="17"/>
        </w:numPr>
        <w:ind w:hanging="240"/>
        <w:rPr>
          <w:rFonts w:hint="eastAsia"/>
        </w:rPr>
      </w:pPr>
      <w:r>
        <w:rPr>
          <w:rFonts w:ascii="SimSun" w:eastAsia="SimSun" w:hAnsi="SimSun" w:cs="SimSun"/>
        </w:rPr>
        <w:t>arrayAddr要素　－　配列の先頭アドレスを参照する式。内容に配列変数名を指定する。</w:t>
      </w:r>
    </w:p>
    <w:p w14:paraId="5A04B08F" w14:textId="77777777" w:rsidR="00E14A32" w:rsidRDefault="00E14A32">
      <w:pPr>
        <w:ind w:left="180"/>
        <w:rPr>
          <w:rFonts w:hint="eastAsia"/>
        </w:rPr>
      </w:pPr>
    </w:p>
    <w:p w14:paraId="00F65730" w14:textId="77777777" w:rsidR="00E14A32" w:rsidRDefault="00FD6D4A">
      <w:pPr>
        <w:ind w:left="180"/>
        <w:rPr>
          <w:rFonts w:hint="eastAsia"/>
        </w:rPr>
      </w:pPr>
      <w:r>
        <w:rPr>
          <w:rFonts w:ascii="SimSun" w:eastAsia="SimSun" w:hAnsi="SimSun" w:cs="SimSun"/>
        </w:rPr>
        <w:t>scope属性をつかって、局所変数を区別する。</w:t>
      </w:r>
    </w:p>
    <w:p w14:paraId="057B7BDF" w14:textId="77777777" w:rsidR="00E14A32" w:rsidRDefault="00FD6D4A">
      <w:pPr>
        <w:numPr>
          <w:ilvl w:val="0"/>
          <w:numId w:val="17"/>
        </w:numPr>
        <w:ind w:hanging="240"/>
        <w:rPr>
          <w:rFonts w:hint="eastAsia"/>
        </w:rPr>
      </w:pPr>
      <w:r>
        <w:rPr>
          <w:rFonts w:ascii="SimSun" w:eastAsia="SimSun" w:hAnsi="SimSun" w:cs="SimSun"/>
        </w:rPr>
        <w:t>scope属性　－　"local", "global", "param"のいずれか</w:t>
      </w:r>
    </w:p>
    <w:p w14:paraId="6D4BCCA9" w14:textId="77777777" w:rsidR="00E14A32" w:rsidRDefault="00E14A32">
      <w:pPr>
        <w:rPr>
          <w:rFonts w:hint="eastAsia"/>
        </w:rPr>
      </w:pPr>
    </w:p>
    <w:p w14:paraId="0FF77301" w14:textId="77777777" w:rsidR="00E14A32" w:rsidRDefault="00FD6D4A">
      <w:pPr>
        <w:rPr>
          <w:rFonts w:hint="eastAsia"/>
        </w:rPr>
      </w:pPr>
      <w:r>
        <w:rPr>
          <w:rFonts w:ascii="SimSun" w:eastAsia="SimSun" w:hAnsi="SimSun" w:cs="SimSun"/>
        </w:rPr>
        <w:t>例：</w:t>
      </w:r>
    </w:p>
    <w:p w14:paraId="2303AE7A" w14:textId="77777777" w:rsidR="00E14A32" w:rsidRDefault="00FD6D4A">
      <w:pPr>
        <w:ind w:firstLine="210"/>
        <w:rPr>
          <w:rFonts w:hint="eastAsia"/>
        </w:rPr>
      </w:pPr>
      <w:r>
        <w:rPr>
          <w:rFonts w:ascii="Arial Unicode MS" w:eastAsia="Arial Unicode MS" w:hAnsi="Arial Unicode MS" w:cs="Arial Unicode MS"/>
        </w:rPr>
        <w:t>nがint型のとき、nのアドレスの参照 &amp;n は、</w:t>
      </w:r>
    </w:p>
    <w:p w14:paraId="5F49523D" w14:textId="77777777" w:rsidR="00E14A32" w:rsidRDefault="00FD6D4A">
      <w:pPr>
        <w:ind w:left="180"/>
        <w:rPr>
          <w:rFonts w:hint="eastAsia"/>
        </w:rPr>
      </w:pPr>
      <w:r>
        <w:tab/>
      </w:r>
      <w:r>
        <w:rPr>
          <w:rFonts w:ascii="ＭＳ Ｐゴシック" w:eastAsia="ＭＳ Ｐゴシック" w:hAnsi="ＭＳ Ｐゴシック" w:cs="ＭＳ Ｐゴシック"/>
        </w:rPr>
        <w:t>&lt;varAddr type=”P0” scope=”local”&gt;n&lt;/varAddr&gt;</w:t>
      </w:r>
    </w:p>
    <w:p w14:paraId="1AE4D8C9" w14:textId="77777777" w:rsidR="00E14A32" w:rsidRDefault="00FD6D4A">
      <w:pPr>
        <w:rPr>
          <w:rFonts w:hint="eastAsia"/>
        </w:rPr>
      </w:pPr>
      <w:r>
        <w:rPr>
          <w:rFonts w:ascii="Arial Unicode MS" w:eastAsia="Arial Unicode MS" w:hAnsi="Arial Unicode MS" w:cs="Arial Unicode MS"/>
        </w:rPr>
        <w:t>と表現される。ここでP0は、typeTableの中で</w:t>
      </w:r>
    </w:p>
    <w:p w14:paraId="585D5CB4" w14:textId="77777777" w:rsidR="00E14A32" w:rsidRDefault="00FD6D4A">
      <w:pPr>
        <w:rPr>
          <w:rFonts w:hint="eastAsia"/>
        </w:rPr>
      </w:pPr>
      <w:r>
        <w:tab/>
      </w:r>
      <w:r>
        <w:rPr>
          <w:rFonts w:ascii="ＭＳ Ｐゴシック" w:eastAsia="ＭＳ Ｐゴシック" w:hAnsi="ＭＳ Ｐゴシック" w:cs="ＭＳ Ｐゴシック"/>
        </w:rPr>
        <w:t>&lt;pointerType type=”P0” ref=”int”/&gt;</w:t>
      </w:r>
    </w:p>
    <w:p w14:paraId="10BA3C63" w14:textId="77777777" w:rsidR="00E14A32" w:rsidRDefault="00FD6D4A">
      <w:pPr>
        <w:rPr>
          <w:rFonts w:hint="eastAsia"/>
        </w:rPr>
      </w:pPr>
      <w:r>
        <w:rPr>
          <w:rFonts w:ascii="Arial Unicode MS" w:eastAsia="Arial Unicode MS" w:hAnsi="Arial Unicode MS" w:cs="Arial Unicode MS"/>
        </w:rPr>
        <w:t>などと宣言されている。</w:t>
      </w:r>
    </w:p>
    <w:p w14:paraId="53AB5105" w14:textId="77777777" w:rsidR="00E14A32" w:rsidRDefault="00E14A32">
      <w:pPr>
        <w:rPr>
          <w:rFonts w:hint="eastAsia"/>
        </w:rPr>
      </w:pPr>
    </w:p>
    <w:p w14:paraId="6E50095A" w14:textId="77777777" w:rsidR="00E14A32" w:rsidRDefault="00FD6D4A">
      <w:pPr>
        <w:rPr>
          <w:rFonts w:hint="eastAsia"/>
        </w:rPr>
      </w:pPr>
      <w:r>
        <w:rPr>
          <w:rFonts w:ascii="SimSun" w:eastAsia="SimSun" w:hAnsi="SimSun" w:cs="SimSun"/>
        </w:rPr>
        <w:t>例：</w:t>
      </w:r>
    </w:p>
    <w:p w14:paraId="0F83A80D" w14:textId="77777777" w:rsidR="00E14A32" w:rsidRDefault="00FD6D4A">
      <w:pPr>
        <w:ind w:firstLine="210"/>
        <w:rPr>
          <w:rFonts w:hint="eastAsia"/>
        </w:rPr>
      </w:pPr>
      <w:r>
        <w:rPr>
          <w:rFonts w:ascii="Arial Unicode MS" w:eastAsia="Arial Unicode MS" w:hAnsi="Arial Unicode MS" w:cs="Arial Unicode MS"/>
        </w:rPr>
        <w:t>aがint型の配列のとき、aの参照、すなわちa[0]のアドレスの参照は、</w:t>
      </w:r>
    </w:p>
    <w:p w14:paraId="48D2B2FE" w14:textId="77777777" w:rsidR="00E14A32" w:rsidRDefault="00FD6D4A">
      <w:pPr>
        <w:ind w:left="180"/>
        <w:rPr>
          <w:rFonts w:hint="eastAsia"/>
        </w:rPr>
      </w:pPr>
      <w:r>
        <w:tab/>
      </w:r>
      <w:r>
        <w:rPr>
          <w:rFonts w:ascii="ＭＳ Ｐゴシック" w:eastAsia="ＭＳ Ｐゴシック" w:hAnsi="ＭＳ Ｐゴシック" w:cs="ＭＳ Ｐゴシック"/>
        </w:rPr>
        <w:t>&lt;arrayAddr type=”A5” scope=”local”&gt;a&lt;/varAddr&gt;</w:t>
      </w:r>
    </w:p>
    <w:p w14:paraId="5629A3EC" w14:textId="77777777" w:rsidR="00E14A32" w:rsidRDefault="00FD6D4A">
      <w:pPr>
        <w:rPr>
          <w:rFonts w:hint="eastAsia"/>
        </w:rPr>
      </w:pPr>
      <w:r>
        <w:rPr>
          <w:rFonts w:ascii="Arial Unicode MS" w:eastAsia="Arial Unicode MS" w:hAnsi="Arial Unicode MS" w:cs="Arial Unicode MS"/>
        </w:rPr>
        <w:t>と表現される。ここでA5は、typeTableの中で</w:t>
      </w:r>
    </w:p>
    <w:p w14:paraId="168272EC" w14:textId="77777777" w:rsidR="00E14A32" w:rsidRDefault="00FD6D4A">
      <w:pPr>
        <w:rPr>
          <w:rFonts w:hint="eastAsia"/>
        </w:rPr>
      </w:pPr>
      <w:r>
        <w:tab/>
      </w:r>
      <w:r>
        <w:rPr>
          <w:rFonts w:ascii="ＭＳ Ｐゴシック" w:eastAsia="ＭＳ Ｐゴシック" w:hAnsi="ＭＳ Ｐゴシック" w:cs="ＭＳ Ｐゴシック"/>
        </w:rPr>
        <w:t>&lt;arrayType type=”A5” element_type=”int” array_size=”3”/&gt;</w:t>
      </w:r>
    </w:p>
    <w:p w14:paraId="257F8793" w14:textId="77777777" w:rsidR="00E14A32" w:rsidRDefault="00FD6D4A">
      <w:pPr>
        <w:rPr>
          <w:rFonts w:hint="eastAsia"/>
        </w:rPr>
      </w:pPr>
      <w:r>
        <w:rPr>
          <w:rFonts w:ascii="Arial Unicode MS" w:eastAsia="Arial Unicode MS" w:hAnsi="Arial Unicode MS" w:cs="Arial Unicode MS"/>
        </w:rPr>
        <w:t>などと宣言されている。</w:t>
      </w:r>
    </w:p>
    <w:p w14:paraId="2880E2F4" w14:textId="77777777" w:rsidR="00E14A32" w:rsidRDefault="00E14A32">
      <w:pPr>
        <w:rPr>
          <w:rFonts w:hint="eastAsia"/>
        </w:rPr>
      </w:pPr>
    </w:p>
    <w:p w14:paraId="738F683B" w14:textId="77777777" w:rsidR="00E14A32" w:rsidRDefault="00FD6D4A">
      <w:pPr>
        <w:rPr>
          <w:rFonts w:hint="eastAsia"/>
        </w:rPr>
      </w:pPr>
      <w:r>
        <w:rPr>
          <w:rFonts w:ascii="SimSun" w:eastAsia="SimSun" w:hAnsi="SimSun" w:cs="SimSun"/>
        </w:rPr>
        <w:t>備考：</w:t>
      </w:r>
    </w:p>
    <w:p w14:paraId="5F9E851C" w14:textId="77777777" w:rsidR="00E14A32" w:rsidRDefault="00FD6D4A">
      <w:pPr>
        <w:ind w:firstLine="210"/>
        <w:rPr>
          <w:rFonts w:hint="eastAsia"/>
        </w:rPr>
      </w:pPr>
      <w:r>
        <w:rPr>
          <w:rFonts w:ascii="Arial Unicode MS" w:eastAsia="Arial Unicode MS" w:hAnsi="Arial Unicode MS" w:cs="Arial Unicode MS"/>
        </w:rPr>
        <w:t>aが配列のとき、2015年10月現在のF_Frontでは &amp;a の参照をaの参照と同様arrayAddrで表現している。これに関連してOmni XMPでは型の不一致によるエラーが出ている（バグレポート439）。</w:t>
      </w:r>
    </w:p>
    <w:p w14:paraId="5F656FBE" w14:textId="77777777" w:rsidR="00E14A32" w:rsidRDefault="00E14A32">
      <w:pPr>
        <w:rPr>
          <w:rFonts w:hint="eastAsia"/>
        </w:rPr>
      </w:pPr>
    </w:p>
    <w:p w14:paraId="517CAD6E" w14:textId="77777777" w:rsidR="00E14A32" w:rsidRDefault="00FD6D4A">
      <w:pPr>
        <w:pStyle w:val="2"/>
      </w:pPr>
      <w:bookmarkStart w:id="995" w:name="_4iylrwe" w:colFirst="0" w:colLast="0"/>
      <w:bookmarkStart w:id="996" w:name="_Toc462915937"/>
      <w:bookmarkEnd w:id="995"/>
      <w:r>
        <w:rPr>
          <w:rFonts w:ascii="SimSun" w:eastAsia="SimSun" w:hAnsi="SimSun" w:cs="SimSun"/>
        </w:rPr>
        <w:t>7.3 pointerRef要素</w:t>
      </w:r>
      <w:bookmarkEnd w:id="996"/>
    </w:p>
    <w:p w14:paraId="371633E5" w14:textId="77777777" w:rsidR="00E14A32" w:rsidRDefault="00FD6D4A">
      <w:pPr>
        <w:ind w:firstLine="210"/>
        <w:rPr>
          <w:rFonts w:hint="eastAsia"/>
        </w:rPr>
      </w:pPr>
      <w:r>
        <w:rPr>
          <w:rFonts w:ascii="SimSun" w:eastAsia="SimSun" w:hAnsi="SimSun" w:cs="SimSun"/>
        </w:rPr>
        <w:t>式（ポインタ型）の指示先を表現する。</w:t>
      </w:r>
    </w:p>
    <w:p w14:paraId="69D1B759" w14:textId="77777777" w:rsidR="00E14A32" w:rsidRDefault="00FD6D4A">
      <w:pPr>
        <w:ind w:firstLine="210"/>
        <w:rPr>
          <w:rFonts w:hint="eastAsia"/>
        </w:rPr>
      </w:pPr>
      <w:r>
        <w:rPr>
          <w:rFonts w:ascii="ＭＳ Ｐゴシック" w:eastAsia="ＭＳ Ｐゴシック" w:hAnsi="ＭＳ Ｐゴシック" w:cs="ＭＳ Ｐゴシック"/>
        </w:rPr>
        <w:t>&lt;pointerRef&gt;</w:t>
      </w:r>
    </w:p>
    <w:p w14:paraId="2D73C566"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式の参照</w:t>
      </w:r>
    </w:p>
    <w:p w14:paraId="4D689B64" w14:textId="77777777" w:rsidR="00E14A32" w:rsidRDefault="00FD6D4A">
      <w:pPr>
        <w:ind w:firstLine="210"/>
        <w:rPr>
          <w:rFonts w:hint="eastAsia"/>
        </w:rPr>
      </w:pPr>
      <w:r>
        <w:rPr>
          <w:rFonts w:ascii="ＭＳ Ｐゴシック" w:eastAsia="ＭＳ Ｐゴシック" w:hAnsi="ＭＳ Ｐゴシック" w:cs="ＭＳ Ｐゴシック"/>
        </w:rPr>
        <w:t>&lt;/pointerRef&gt;</w:t>
      </w:r>
    </w:p>
    <w:p w14:paraId="411E3427" w14:textId="77777777" w:rsidR="00E14A32" w:rsidRDefault="00FD6D4A">
      <w:pPr>
        <w:rPr>
          <w:rFonts w:hint="eastAsia"/>
        </w:rPr>
      </w:pPr>
      <w:r>
        <w:rPr>
          <w:rFonts w:ascii="ＭＳ Ｐゴシック" w:eastAsia="ＭＳ Ｐゴシック" w:hAnsi="ＭＳ Ｐゴシック" w:cs="ＭＳ Ｐゴシック"/>
        </w:rPr>
        <w:t>属性(必須): type</w:t>
      </w:r>
    </w:p>
    <w:p w14:paraId="3EC39A6E" w14:textId="77777777" w:rsidR="00E14A32" w:rsidRDefault="00E14A32">
      <w:pPr>
        <w:rPr>
          <w:rFonts w:hint="eastAsia"/>
        </w:rPr>
      </w:pPr>
    </w:p>
    <w:p w14:paraId="710834C4" w14:textId="77777777" w:rsidR="00E14A32" w:rsidRDefault="00FD6D4A">
      <w:pPr>
        <w:rPr>
          <w:rFonts w:hint="eastAsia"/>
        </w:rPr>
      </w:pPr>
      <w:r>
        <w:rPr>
          <w:rFonts w:ascii="SimSun" w:eastAsia="SimSun" w:hAnsi="SimSun" w:cs="SimSun"/>
        </w:rPr>
        <w:t>例：</w:t>
      </w:r>
    </w:p>
    <w:p w14:paraId="62DD35FE" w14:textId="77777777" w:rsidR="00E14A32" w:rsidRDefault="00FD6D4A">
      <w:pPr>
        <w:rPr>
          <w:rFonts w:hint="eastAsia"/>
        </w:rPr>
      </w:pPr>
      <w:r>
        <w:rPr>
          <w:rFonts w:ascii="Arial Unicode MS" w:eastAsia="Arial Unicode MS" w:hAnsi="Arial Unicode MS" w:cs="Arial Unicode MS"/>
        </w:rPr>
        <w:t xml:space="preserve">　式 *var1 （var1はint型へのポインタ）は以下のように表現される。</w:t>
      </w:r>
    </w:p>
    <w:p w14:paraId="5B6D359A" w14:textId="77777777" w:rsidR="00E14A32" w:rsidRDefault="00FD6D4A">
      <w:pPr>
        <w:ind w:firstLine="210"/>
        <w:rPr>
          <w:rFonts w:hint="eastAsia"/>
        </w:rPr>
      </w:pPr>
      <w:r>
        <w:rPr>
          <w:rFonts w:ascii="ＭＳ Ｐゴシック" w:eastAsia="ＭＳ Ｐゴシック" w:hAnsi="ＭＳ Ｐゴシック" w:cs="ＭＳ Ｐゴシック"/>
        </w:rPr>
        <w:t>&lt;pointerRef  type=”int”&gt;</w:t>
      </w:r>
    </w:p>
    <w:p w14:paraId="07AE371B" w14:textId="77777777" w:rsidR="00E14A32" w:rsidRDefault="00FD6D4A">
      <w:pPr>
        <w:ind w:firstLine="210"/>
        <w:rPr>
          <w:rFonts w:hint="eastAsia"/>
        </w:rPr>
      </w:pPr>
      <w:r>
        <w:rPr>
          <w:rFonts w:ascii="ＭＳ Ｐゴシック" w:eastAsia="ＭＳ Ｐゴシック" w:hAnsi="ＭＳ Ｐゴシック" w:cs="ＭＳ Ｐゴシック"/>
        </w:rPr>
        <w:t xml:space="preserve">  &lt;Var type=”P0” scope=”local”&gt;var1&lt;/Var&gt;</w:t>
      </w:r>
    </w:p>
    <w:p w14:paraId="4184B856" w14:textId="77777777" w:rsidR="00E14A32" w:rsidRDefault="00FD6D4A">
      <w:pPr>
        <w:ind w:firstLine="210"/>
        <w:rPr>
          <w:rFonts w:hint="eastAsia"/>
        </w:rPr>
      </w:pPr>
      <w:r>
        <w:rPr>
          <w:rFonts w:ascii="ＭＳ Ｐゴシック" w:eastAsia="ＭＳ Ｐゴシック" w:hAnsi="ＭＳ Ｐゴシック" w:cs="ＭＳ Ｐゴシック"/>
        </w:rPr>
        <w:t>&lt;/pointerRef&gt;</w:t>
      </w:r>
    </w:p>
    <w:p w14:paraId="1BA0978E" w14:textId="77777777" w:rsidR="00E14A32" w:rsidRDefault="00E14A32">
      <w:pPr>
        <w:rPr>
          <w:rFonts w:hint="eastAsia"/>
        </w:rPr>
      </w:pPr>
    </w:p>
    <w:p w14:paraId="7AE2F408" w14:textId="77777777" w:rsidR="00E14A32" w:rsidRDefault="00FD6D4A">
      <w:pPr>
        <w:rPr>
          <w:rFonts w:hint="eastAsia"/>
        </w:rPr>
      </w:pPr>
      <w:r>
        <w:rPr>
          <w:rFonts w:ascii="SimSun" w:eastAsia="SimSun" w:hAnsi="SimSun" w:cs="SimSun"/>
        </w:rPr>
        <w:t>要確認：</w:t>
      </w:r>
    </w:p>
    <w:p w14:paraId="6FB8C1C0" w14:textId="77777777" w:rsidR="00E14A32" w:rsidRDefault="00FD6D4A">
      <w:pPr>
        <w:rPr>
          <w:rFonts w:hint="eastAsia"/>
        </w:rPr>
      </w:pPr>
      <w:r>
        <w:rPr>
          <w:rFonts w:ascii="Arial Unicode MS" w:eastAsia="Arial Unicode MS" w:hAnsi="Arial Unicode MS" w:cs="Arial Unicode MS"/>
        </w:rPr>
        <w:lastRenderedPageBreak/>
        <w:t xml:space="preserve">　現状（2015年10月）のC_Frontでは、*(&amp;var_name) というパターンのとき</w:t>
      </w:r>
    </w:p>
    <w:p w14:paraId="1DEDE3DB" w14:textId="77777777" w:rsidR="00E14A32" w:rsidRDefault="00FD6D4A">
      <w:pPr>
        <w:rPr>
          <w:rFonts w:hint="eastAsia"/>
        </w:rPr>
      </w:pPr>
      <w:r>
        <w:tab/>
      </w:r>
      <w:r>
        <w:rPr>
          <w:rFonts w:ascii="ＭＳ Ｐゴシック" w:eastAsia="ＭＳ Ｐゴシック" w:hAnsi="ＭＳ Ｐゴシック" w:cs="ＭＳ Ｐゴシック"/>
        </w:rPr>
        <w:t>&lt;PointerRef&gt;&lt;varAddr&gt;var_name&lt;/varAddr&gt;&lt;/PointerRef&gt;</w:t>
      </w:r>
    </w:p>
    <w:p w14:paraId="4A4AFAD6" w14:textId="77777777" w:rsidR="00E14A32" w:rsidRDefault="00FD6D4A">
      <w:pPr>
        <w:rPr>
          <w:rFonts w:hint="eastAsia"/>
        </w:rPr>
      </w:pPr>
      <w:r>
        <w:rPr>
          <w:rFonts w:ascii="Arial Unicode MS" w:eastAsia="Arial Unicode MS" w:hAnsi="Arial Unicode MS" w:cs="Arial Unicode MS"/>
        </w:rPr>
        <w:t>でなく</w:t>
      </w:r>
    </w:p>
    <w:p w14:paraId="3985B903" w14:textId="77777777" w:rsidR="00E14A32" w:rsidRDefault="00FD6D4A">
      <w:pPr>
        <w:rPr>
          <w:rFonts w:hint="eastAsia"/>
        </w:rPr>
      </w:pPr>
      <w:r>
        <w:tab/>
      </w:r>
      <w:r>
        <w:rPr>
          <w:rFonts w:ascii="ＭＳ Ｐゴシック" w:eastAsia="ＭＳ Ｐゴシック" w:hAnsi="ＭＳ Ｐゴシック" w:cs="ＭＳ Ｐゴシック"/>
        </w:rPr>
        <w:t>&lt;Var&gt;var_name&lt;/Var&gt;</w:t>
      </w:r>
    </w:p>
    <w:p w14:paraId="5A1776B0" w14:textId="77777777" w:rsidR="00E14A32" w:rsidRDefault="00FD6D4A">
      <w:pPr>
        <w:rPr>
          <w:rFonts w:hint="eastAsia"/>
        </w:rPr>
      </w:pPr>
      <w:r>
        <w:rPr>
          <w:rFonts w:ascii="Arial Unicode MS" w:eastAsia="Arial Unicode MS" w:hAnsi="Arial Unicode MS" w:cs="Arial Unicode MS"/>
        </w:rPr>
        <w:t>と表現している。なぜこのパターンに限って簡単化しているのか不明。</w:t>
      </w:r>
    </w:p>
    <w:p w14:paraId="51312C88" w14:textId="77777777" w:rsidR="00E14A32" w:rsidRDefault="00E14A32">
      <w:pPr>
        <w:rPr>
          <w:rFonts w:hint="eastAsia"/>
        </w:rPr>
      </w:pPr>
    </w:p>
    <w:p w14:paraId="66863B24" w14:textId="77777777" w:rsidR="00E14A32" w:rsidRDefault="00FD6D4A">
      <w:pPr>
        <w:pStyle w:val="2"/>
      </w:pPr>
      <w:bookmarkStart w:id="997" w:name="_1d96cc0" w:colFirst="0" w:colLast="0"/>
      <w:bookmarkStart w:id="998" w:name="_Toc462915938"/>
      <w:bookmarkEnd w:id="997"/>
      <w:r>
        <w:rPr>
          <w:rFonts w:ascii="SimSun" w:eastAsia="SimSun" w:hAnsi="SimSun" w:cs="SimSun"/>
        </w:rPr>
        <w:t>7.4 arrayRef要素</w:t>
      </w:r>
      <w:bookmarkEnd w:id="998"/>
    </w:p>
    <w:p w14:paraId="4697B6D5" w14:textId="77777777" w:rsidR="00E14A32" w:rsidRDefault="00FD6D4A">
      <w:pPr>
        <w:ind w:firstLine="210"/>
        <w:rPr>
          <w:rFonts w:hint="eastAsia"/>
        </w:rPr>
      </w:pPr>
      <w:r>
        <w:rPr>
          <w:rFonts w:ascii="SimSun" w:eastAsia="SimSun" w:hAnsi="SimSun" w:cs="SimSun"/>
        </w:rPr>
        <w:t>配列要素a[i]への参照を表現する。</w:t>
      </w:r>
    </w:p>
    <w:p w14:paraId="454DF2A7" w14:textId="77777777" w:rsidR="00E14A32" w:rsidRDefault="00FD6D4A">
      <w:pPr>
        <w:ind w:firstLine="210"/>
        <w:rPr>
          <w:rFonts w:hint="eastAsia"/>
        </w:rPr>
      </w:pPr>
      <w:r>
        <w:rPr>
          <w:rFonts w:ascii="ＭＳ Ｐゴシック" w:eastAsia="ＭＳ Ｐゴシック" w:hAnsi="ＭＳ Ｐゴシック" w:cs="ＭＳ Ｐゴシック"/>
        </w:rPr>
        <w:t>&lt;arrayRef&gt;</w:t>
      </w:r>
    </w:p>
    <w:p w14:paraId="5A62D260" w14:textId="77777777" w:rsidR="00E14A32" w:rsidRDefault="00FD6D4A">
      <w:pPr>
        <w:ind w:firstLine="210"/>
        <w:rPr>
          <w:rFonts w:hint="eastAsia"/>
        </w:rPr>
      </w:pPr>
      <w:r>
        <w:rPr>
          <w:rFonts w:ascii="ＭＳ Ｐゴシック" w:eastAsia="ＭＳ Ｐゴシック" w:hAnsi="ＭＳ Ｐゴシック" w:cs="ＭＳ Ｐゴシック"/>
        </w:rPr>
        <w:t xml:space="preserve">  arrayAddr要素</w:t>
      </w:r>
    </w:p>
    <w:p w14:paraId="1C2D8152"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w:t>
      </w:r>
    </w:p>
    <w:p w14:paraId="18C6F577" w14:textId="77777777" w:rsidR="00E14A32" w:rsidRDefault="00FD6D4A">
      <w:pPr>
        <w:ind w:firstLine="210"/>
        <w:rPr>
          <w:rFonts w:hint="eastAsia"/>
        </w:rPr>
      </w:pPr>
      <w:r>
        <w:rPr>
          <w:rFonts w:ascii="ＭＳ Ｐゴシック" w:eastAsia="ＭＳ Ｐゴシック" w:hAnsi="ＭＳ Ｐゴシック" w:cs="ＭＳ Ｐゴシック"/>
        </w:rPr>
        <w:t>&lt;/arrayRef&gt;</w:t>
      </w:r>
    </w:p>
    <w:p w14:paraId="23C3A56F" w14:textId="77777777" w:rsidR="00E14A32" w:rsidRDefault="00FD6D4A">
      <w:pPr>
        <w:rPr>
          <w:rFonts w:hint="eastAsia"/>
        </w:rPr>
      </w:pPr>
      <w:r>
        <w:rPr>
          <w:rFonts w:ascii="ＭＳ Ｐゴシック" w:eastAsia="ＭＳ Ｐゴシック" w:hAnsi="ＭＳ Ｐゴシック" w:cs="ＭＳ Ｐゴシック"/>
        </w:rPr>
        <w:t>属性(必須): type</w:t>
      </w:r>
    </w:p>
    <w:p w14:paraId="23AE4694" w14:textId="77777777" w:rsidR="00E14A32" w:rsidRDefault="00E14A32">
      <w:pPr>
        <w:rPr>
          <w:rFonts w:hint="eastAsia"/>
        </w:rPr>
      </w:pPr>
    </w:p>
    <w:p w14:paraId="6FD65888" w14:textId="77777777" w:rsidR="00E14A32" w:rsidRDefault="00FD6D4A">
      <w:pPr>
        <w:rPr>
          <w:rFonts w:hint="eastAsia"/>
        </w:rPr>
      </w:pPr>
      <w:r>
        <w:rPr>
          <w:rFonts w:ascii="SimSun" w:eastAsia="SimSun" w:hAnsi="SimSun" w:cs="SimSun"/>
        </w:rPr>
        <w:t>例：</w:t>
      </w:r>
    </w:p>
    <w:p w14:paraId="0D0F3F2A" w14:textId="77777777" w:rsidR="00E14A32" w:rsidRDefault="00FD6D4A">
      <w:pPr>
        <w:rPr>
          <w:rFonts w:hint="eastAsia"/>
        </w:rPr>
      </w:pPr>
      <w:r>
        <w:rPr>
          <w:rFonts w:ascii="Arial Unicode MS" w:eastAsia="Arial Unicode MS" w:hAnsi="Arial Unicode MS" w:cs="Arial Unicode MS"/>
        </w:rPr>
        <w:t xml:space="preserve">　int a[3]; と宣言されているとき、配列要素 a[i] の参照は、</w:t>
      </w:r>
    </w:p>
    <w:p w14:paraId="1CF6D526" w14:textId="77777777" w:rsidR="00E14A32" w:rsidRDefault="00FD6D4A">
      <w:pPr>
        <w:rPr>
          <w:rFonts w:hint="eastAsia"/>
        </w:rPr>
      </w:pPr>
      <w:r>
        <w:tab/>
        <w:t>&lt;arrayRef type="int"&gt;</w:t>
      </w:r>
    </w:p>
    <w:p w14:paraId="445BD0B2" w14:textId="77777777" w:rsidR="00E14A32" w:rsidRDefault="00FD6D4A">
      <w:pPr>
        <w:rPr>
          <w:rFonts w:hint="eastAsia"/>
        </w:rPr>
      </w:pPr>
      <w:r>
        <w:tab/>
        <w:t xml:space="preserve">  &lt;arrayAddr type="A5”scope="local"&gt;a&lt;/arrayAddr&gt;</w:t>
      </w:r>
    </w:p>
    <w:p w14:paraId="116217DB" w14:textId="77777777" w:rsidR="00E14A32" w:rsidRDefault="00FD6D4A">
      <w:pPr>
        <w:rPr>
          <w:rFonts w:hint="eastAsia"/>
        </w:rPr>
      </w:pPr>
      <w:r>
        <w:tab/>
        <w:t xml:space="preserve">  &lt;Var type="int" scope="local"&gt;i&lt;/Var&gt;</w:t>
      </w:r>
    </w:p>
    <w:p w14:paraId="7B39E234" w14:textId="77777777" w:rsidR="00E14A32" w:rsidRDefault="00FD6D4A">
      <w:pPr>
        <w:rPr>
          <w:rFonts w:hint="eastAsia"/>
        </w:rPr>
      </w:pPr>
      <w:r>
        <w:tab/>
        <w:t>&lt;/arrayRef&gt;</w:t>
      </w:r>
    </w:p>
    <w:p w14:paraId="76A7E730" w14:textId="77777777" w:rsidR="00E14A32" w:rsidRDefault="00FD6D4A">
      <w:pPr>
        <w:rPr>
          <w:rFonts w:hint="eastAsia"/>
        </w:rPr>
      </w:pPr>
      <w:r>
        <w:rPr>
          <w:rFonts w:ascii="Arial Unicode MS" w:eastAsia="Arial Unicode MS" w:hAnsi="Arial Unicode MS" w:cs="Arial Unicode MS"/>
        </w:rPr>
        <w:t>のように表現される。配列要素のアドレス &amp;a[i] の参照は、</w:t>
      </w:r>
    </w:p>
    <w:p w14:paraId="225D17D9" w14:textId="77777777" w:rsidR="00E14A32" w:rsidRDefault="00FD6D4A">
      <w:pPr>
        <w:rPr>
          <w:rFonts w:hint="eastAsia"/>
        </w:rPr>
      </w:pPr>
      <w:r>
        <w:tab/>
        <w:t>&lt;addrOfExpr type="P232"&gt;</w:t>
      </w:r>
    </w:p>
    <w:p w14:paraId="68689999" w14:textId="77777777" w:rsidR="00E14A32" w:rsidRDefault="00FD6D4A">
      <w:pPr>
        <w:rPr>
          <w:rFonts w:hint="eastAsia"/>
        </w:rPr>
      </w:pPr>
      <w:r>
        <w:tab/>
        <w:t xml:space="preserve">  &lt;arrayRef type="int"&gt;</w:t>
      </w:r>
    </w:p>
    <w:p w14:paraId="0FD98483" w14:textId="77777777" w:rsidR="00E14A32" w:rsidRDefault="00FD6D4A">
      <w:pPr>
        <w:rPr>
          <w:rFonts w:hint="eastAsia"/>
        </w:rPr>
      </w:pPr>
      <w:r>
        <w:tab/>
        <w:t xml:space="preserve">    &lt;arrayAddr type="A5”scope="local"&gt;a&lt;/arrayAddr&gt;</w:t>
      </w:r>
    </w:p>
    <w:p w14:paraId="26BD47B8" w14:textId="77777777" w:rsidR="00E14A32" w:rsidRDefault="00FD6D4A">
      <w:pPr>
        <w:rPr>
          <w:rFonts w:hint="eastAsia"/>
        </w:rPr>
      </w:pPr>
      <w:r>
        <w:tab/>
        <w:t xml:space="preserve">    &lt;Var type="int" scope="local"&gt;i&lt;/Var&gt;</w:t>
      </w:r>
    </w:p>
    <w:p w14:paraId="4675252D" w14:textId="77777777" w:rsidR="00E14A32" w:rsidRDefault="00FD6D4A">
      <w:pPr>
        <w:rPr>
          <w:rFonts w:hint="eastAsia"/>
        </w:rPr>
      </w:pPr>
      <w:r>
        <w:tab/>
        <w:t xml:space="preserve">  &lt;/arrayRef&gt;</w:t>
      </w:r>
    </w:p>
    <w:p w14:paraId="17200631" w14:textId="77777777" w:rsidR="00E14A32" w:rsidRDefault="00FD6D4A">
      <w:pPr>
        <w:rPr>
          <w:rFonts w:hint="eastAsia"/>
        </w:rPr>
      </w:pPr>
      <w:r>
        <w:tab/>
        <w:t>&lt;/addrOfExpr&gt;</w:t>
      </w:r>
    </w:p>
    <w:p w14:paraId="429A4D48" w14:textId="77777777" w:rsidR="00E14A32" w:rsidRDefault="00FD6D4A">
      <w:pPr>
        <w:rPr>
          <w:rFonts w:hint="eastAsia"/>
        </w:rPr>
      </w:pPr>
      <w:r>
        <w:rPr>
          <w:rFonts w:ascii="Arial Unicode MS" w:eastAsia="Arial Unicode MS" w:hAnsi="Arial Unicode MS" w:cs="Arial Unicode MS"/>
        </w:rPr>
        <w:t>のように表現される。ここでP232はint型へのポインタと宣言されている。後者はarrayAddr要素でないことに注意されたい。</w:t>
      </w:r>
    </w:p>
    <w:p w14:paraId="3493A7F0" w14:textId="77777777" w:rsidR="00E14A32" w:rsidRDefault="00E14A32">
      <w:pPr>
        <w:rPr>
          <w:rFonts w:hint="eastAsia"/>
        </w:rPr>
      </w:pPr>
    </w:p>
    <w:p w14:paraId="1F9E616E" w14:textId="77777777" w:rsidR="00E14A32" w:rsidRDefault="00FD6D4A">
      <w:pPr>
        <w:pStyle w:val="2"/>
      </w:pPr>
      <w:bookmarkStart w:id="999" w:name="_3x8tuzt" w:colFirst="0" w:colLast="0"/>
      <w:bookmarkStart w:id="1000" w:name="_Toc462915939"/>
      <w:bookmarkEnd w:id="999"/>
      <w:r>
        <w:rPr>
          <w:rFonts w:ascii="Arial Unicode MS" w:eastAsia="Arial Unicode MS" w:hAnsi="Arial Unicode MS" w:cs="Arial Unicode MS"/>
        </w:rPr>
        <w:t>7.5 メンバの参照の要素（C++拡張）</w:t>
      </w:r>
      <w:bookmarkEnd w:id="1000"/>
    </w:p>
    <w:p w14:paraId="1A0C7821" w14:textId="77777777" w:rsidR="00E14A32" w:rsidRDefault="00FD6D4A">
      <w:pPr>
        <w:ind w:firstLine="210"/>
        <w:rPr>
          <w:rFonts w:hint="eastAsia"/>
        </w:rPr>
      </w:pPr>
      <w:r>
        <w:rPr>
          <w:rFonts w:ascii="SimSun" w:eastAsia="SimSun" w:hAnsi="SimSun" w:cs="SimSun"/>
        </w:rPr>
        <w:t>構造型、クラス、または共用型のオブジェクトをsとするとき、sのメンバmへの参照s.m、sのメンバmのアドレスの参照&amp;s.m、sのメンバ配列aの要素への参照s.a[i]、および、sのメンバ配列aの要素のアドレスの参照&amp;s.a[i]を、それぞれ以下のように表現する。</w:t>
      </w:r>
    </w:p>
    <w:p w14:paraId="6B69422F" w14:textId="77777777" w:rsidR="00E14A32" w:rsidRDefault="00FD6D4A">
      <w:pPr>
        <w:ind w:firstLine="210"/>
        <w:rPr>
          <w:rFonts w:hint="eastAsia"/>
        </w:rPr>
      </w:pPr>
      <w:r>
        <w:rPr>
          <w:rFonts w:ascii="ＭＳ Ｐゴシック" w:eastAsia="ＭＳ Ｐゴシック" w:hAnsi="ＭＳ Ｐゴシック" w:cs="ＭＳ Ｐゴシック"/>
        </w:rPr>
        <w:t xml:space="preserve">&lt;memberRef&gt;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&lt;memberAddr&gt;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&lt;memberArrayRef&gt;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&lt;memberArrayAddr&gt;</w:t>
      </w:r>
    </w:p>
    <w:p w14:paraId="401CE7C1"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w:t>
      </w:r>
    </w:p>
    <w:p w14:paraId="2FF3B97F" w14:textId="77777777" w:rsidR="00E14A32" w:rsidRDefault="00FD6D4A">
      <w:pPr>
        <w:ind w:firstLine="210"/>
        <w:rPr>
          <w:rFonts w:hint="eastAsia"/>
        </w:rPr>
      </w:pPr>
      <w:r>
        <w:rPr>
          <w:rFonts w:ascii="ＭＳ Ｐゴシック" w:eastAsia="ＭＳ Ｐゴシック" w:hAnsi="ＭＳ Ｐゴシック" w:cs="ＭＳ Ｐゴシック"/>
        </w:rPr>
        <w:t>&lt;/memberRef&gt;</w:t>
      </w:r>
      <w:r>
        <w:rPr>
          <w:rFonts w:ascii="ＭＳ Ｐゴシック" w:eastAsia="ＭＳ Ｐゴシック" w:hAnsi="ＭＳ Ｐゴシック" w:cs="ＭＳ Ｐゴシック"/>
          <w:i/>
        </w:rPr>
        <w:t xml:space="preserve"> or</w:t>
      </w:r>
      <w:r>
        <w:rPr>
          <w:rFonts w:ascii="ＭＳ Ｐゴシック" w:eastAsia="ＭＳ Ｐゴシック" w:hAnsi="ＭＳ Ｐゴシック" w:cs="ＭＳ Ｐゴシック"/>
        </w:rPr>
        <w:t xml:space="preserve"> &lt;/memberAddr&gt;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&lt;/memberArrayRef&gt;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&lt;/memberArrayAddr&gt;</w:t>
      </w:r>
    </w:p>
    <w:p w14:paraId="34200392" w14:textId="77777777" w:rsidR="00E14A32" w:rsidRDefault="00FD6D4A">
      <w:pPr>
        <w:rPr>
          <w:rFonts w:hint="eastAsia"/>
        </w:rPr>
      </w:pPr>
      <w:r>
        <w:rPr>
          <w:rFonts w:ascii="ＭＳ Ｐゴシック" w:eastAsia="ＭＳ Ｐゴシック" w:hAnsi="ＭＳ Ｐゴシック" w:cs="ＭＳ Ｐゴシック"/>
        </w:rPr>
        <w:t>属性(必須): type, member</w:t>
      </w:r>
    </w:p>
    <w:p w14:paraId="4B35C7FD" w14:textId="77777777" w:rsidR="00E14A32" w:rsidRDefault="00E14A32">
      <w:pPr>
        <w:ind w:firstLine="210"/>
        <w:rPr>
          <w:rFonts w:hint="eastAsia"/>
        </w:rPr>
      </w:pPr>
    </w:p>
    <w:p w14:paraId="6946077B" w14:textId="77777777" w:rsidR="00E14A32" w:rsidRDefault="00FD6D4A">
      <w:pPr>
        <w:numPr>
          <w:ilvl w:val="0"/>
          <w:numId w:val="18"/>
        </w:numPr>
        <w:ind w:hanging="240"/>
        <w:rPr>
          <w:rFonts w:hint="eastAsia"/>
        </w:rPr>
      </w:pPr>
      <w:r>
        <w:rPr>
          <w:rFonts w:ascii="Arial Unicode MS" w:eastAsia="Arial Unicode MS" w:hAnsi="Arial Unicode MS" w:cs="Arial Unicode MS"/>
        </w:rPr>
        <w:t>memberRef　－　配列以外のメンバを参照する。member属性にメンバ名を指定し、</w:t>
      </w:r>
      <w:r>
        <w:rPr>
          <w:rFonts w:ascii="SimSun" w:eastAsia="SimSun" w:hAnsi="SimSun" w:cs="SimSun"/>
        </w:rPr>
        <w:t>子要素でオブジェクトのアドレスを表現する。例えば、オブジェクトsのint型メンバnへの参照 s.n について、以下のように表現する。</w:t>
      </w:r>
    </w:p>
    <w:p w14:paraId="3E99D9F8" w14:textId="77777777" w:rsidR="00E14A32" w:rsidRDefault="00FD6D4A">
      <w:pPr>
        <w:ind w:left="840"/>
        <w:rPr>
          <w:rFonts w:hint="eastAsia"/>
        </w:rPr>
      </w:pPr>
      <w:r>
        <w:rPr>
          <w:rFonts w:ascii="Arial" w:eastAsia="Arial" w:hAnsi="Arial" w:cs="Arial"/>
        </w:rPr>
        <w:t>&lt;memberRef type=”int” member=”n”&gt;</w:t>
      </w:r>
    </w:p>
    <w:p w14:paraId="2F4BC23B" w14:textId="77777777" w:rsidR="00E14A32" w:rsidRDefault="00FD6D4A">
      <w:pPr>
        <w:ind w:left="840"/>
        <w:rPr>
          <w:rFonts w:hint="eastAsia"/>
        </w:rPr>
      </w:pPr>
      <w:r>
        <w:rPr>
          <w:rFonts w:ascii="Arial" w:eastAsia="Arial" w:hAnsi="Arial" w:cs="Arial"/>
        </w:rPr>
        <w:t xml:space="preserve">  &lt;varAddr type=”P0” scope=”local”&gt;s&lt;/varAddr&gt;</w:t>
      </w:r>
    </w:p>
    <w:p w14:paraId="086721AF" w14:textId="77777777" w:rsidR="00E14A32" w:rsidRDefault="00FD6D4A">
      <w:pPr>
        <w:ind w:left="840"/>
        <w:rPr>
          <w:rFonts w:hint="eastAsia"/>
        </w:rPr>
      </w:pPr>
      <w:r>
        <w:rPr>
          <w:rFonts w:ascii="Arial" w:eastAsia="Arial" w:hAnsi="Arial" w:cs="Arial"/>
        </w:rPr>
        <w:t xml:space="preserve">&lt;/memberRef&gt; </w:t>
      </w:r>
    </w:p>
    <w:p w14:paraId="7783FEA7" w14:textId="77777777" w:rsidR="00E14A32" w:rsidRDefault="00FD6D4A">
      <w:pPr>
        <w:numPr>
          <w:ilvl w:val="0"/>
          <w:numId w:val="18"/>
        </w:numPr>
        <w:ind w:hanging="240"/>
        <w:rPr>
          <w:rFonts w:hint="eastAsia"/>
        </w:rPr>
      </w:pPr>
      <w:r>
        <w:rPr>
          <w:rFonts w:ascii="Arial Unicode MS" w:eastAsia="Arial Unicode MS" w:hAnsi="Arial Unicode MS" w:cs="Arial Unicode MS"/>
        </w:rPr>
        <w:t>memberAddr　－　配列名以外のメンバのアドレスを参照する。member属性にメンバ名を指定し、</w:t>
      </w:r>
      <w:r>
        <w:rPr>
          <w:rFonts w:ascii="SimSun" w:eastAsia="SimSun" w:hAnsi="SimSun" w:cs="SimSun"/>
        </w:rPr>
        <w:t>子要素でオブジェクトのアドレスを表現する。例えば、オブジェクトsのint型メンバnのアドレス &amp;s.n について、以下のように表現する。</w:t>
      </w:r>
    </w:p>
    <w:p w14:paraId="1DCD42D5" w14:textId="77777777" w:rsidR="00E14A32" w:rsidRDefault="00FD6D4A">
      <w:pPr>
        <w:ind w:left="840"/>
        <w:rPr>
          <w:rFonts w:hint="eastAsia"/>
        </w:rPr>
      </w:pPr>
      <w:r>
        <w:rPr>
          <w:rFonts w:ascii="Arial" w:eastAsia="Arial" w:hAnsi="Arial" w:cs="Arial"/>
        </w:rPr>
        <w:t>&lt;memberAddr type=”int” member=”n”&gt;</w:t>
      </w:r>
    </w:p>
    <w:p w14:paraId="6689AA16" w14:textId="77777777" w:rsidR="00E14A32" w:rsidRDefault="00FD6D4A">
      <w:pPr>
        <w:ind w:left="840"/>
        <w:rPr>
          <w:rFonts w:hint="eastAsia"/>
        </w:rPr>
      </w:pPr>
      <w:r>
        <w:rPr>
          <w:rFonts w:ascii="Arial" w:eastAsia="Arial" w:hAnsi="Arial" w:cs="Arial"/>
        </w:rPr>
        <w:t xml:space="preserve">  &lt;varAddr type=”P6” scope=”local”&gt;s&lt;/varAddr&gt;</w:t>
      </w:r>
    </w:p>
    <w:p w14:paraId="4A4EFD7C" w14:textId="77777777" w:rsidR="00E14A32" w:rsidRDefault="00FD6D4A">
      <w:pPr>
        <w:ind w:left="840"/>
        <w:rPr>
          <w:rFonts w:hint="eastAsia"/>
        </w:rPr>
      </w:pPr>
      <w:r>
        <w:rPr>
          <w:rFonts w:ascii="Arial" w:eastAsia="Arial" w:hAnsi="Arial" w:cs="Arial"/>
        </w:rPr>
        <w:t>&lt;/memberAddr&gt;</w:t>
      </w:r>
    </w:p>
    <w:p w14:paraId="535F62AD" w14:textId="77777777" w:rsidR="00E14A32" w:rsidRDefault="00FD6D4A">
      <w:pPr>
        <w:numPr>
          <w:ilvl w:val="0"/>
          <w:numId w:val="18"/>
        </w:numPr>
        <w:ind w:hanging="240"/>
        <w:rPr>
          <w:rFonts w:hint="eastAsia"/>
        </w:rPr>
      </w:pPr>
      <w:r>
        <w:rPr>
          <w:rFonts w:ascii="Arial Unicode MS" w:eastAsia="Arial Unicode MS" w:hAnsi="Arial Unicode MS" w:cs="Arial Unicode MS"/>
        </w:rPr>
        <w:lastRenderedPageBreak/>
        <w:t>memberArrayRef　－　オブジェクトの配列メンバを参照する。member属性にメンバ名を指定し、</w:t>
      </w:r>
      <w:r>
        <w:rPr>
          <w:rFonts w:ascii="SimSun" w:eastAsia="SimSun" w:hAnsi="SimSun" w:cs="SimSun"/>
        </w:rPr>
        <w:t>子要素でオブジェクトのアドレスを表現する。例えば、オブジェクトsのint型配列メンバaへの参照 s.a について、以下のように表現する。</w:t>
      </w:r>
    </w:p>
    <w:p w14:paraId="0D595E84" w14:textId="77777777" w:rsidR="00E14A32" w:rsidRDefault="00FD6D4A">
      <w:pPr>
        <w:ind w:left="840"/>
        <w:rPr>
          <w:rFonts w:hint="eastAsia"/>
        </w:rPr>
      </w:pPr>
      <w:r>
        <w:rPr>
          <w:rFonts w:ascii="Arial" w:eastAsia="Arial" w:hAnsi="Arial" w:cs="Arial"/>
        </w:rPr>
        <w:t>&lt;memberArrayRef type=”A0” member=”a”&gt;</w:t>
      </w:r>
    </w:p>
    <w:p w14:paraId="388BB55C" w14:textId="77777777" w:rsidR="00E14A32" w:rsidRDefault="00FD6D4A">
      <w:pPr>
        <w:ind w:left="840"/>
        <w:rPr>
          <w:rFonts w:hint="eastAsia"/>
        </w:rPr>
      </w:pPr>
      <w:r>
        <w:rPr>
          <w:rFonts w:ascii="Arial" w:eastAsia="Arial" w:hAnsi="Arial" w:cs="Arial"/>
        </w:rPr>
        <w:t xml:space="preserve">  &lt;varAddr type=”P1” scope=”local”&gt;s&lt;/varAddr&gt;</w:t>
      </w:r>
    </w:p>
    <w:p w14:paraId="62B9683B" w14:textId="77777777" w:rsidR="00E14A32" w:rsidRDefault="00FD6D4A">
      <w:pPr>
        <w:ind w:left="840"/>
        <w:rPr>
          <w:rFonts w:hint="eastAsia"/>
        </w:rPr>
      </w:pPr>
      <w:r>
        <w:rPr>
          <w:rFonts w:ascii="Arial" w:eastAsia="Arial" w:hAnsi="Arial" w:cs="Arial"/>
        </w:rPr>
        <w:t>&lt;/memberArrayRef&gt;</w:t>
      </w:r>
    </w:p>
    <w:p w14:paraId="7DE08927" w14:textId="77777777" w:rsidR="00E14A32" w:rsidRDefault="00FD6D4A">
      <w:pPr>
        <w:numPr>
          <w:ilvl w:val="0"/>
          <w:numId w:val="18"/>
        </w:numPr>
        <w:ind w:hanging="240"/>
        <w:rPr>
          <w:rFonts w:hint="eastAsia"/>
        </w:rPr>
      </w:pPr>
      <w:r>
        <w:rPr>
          <w:rFonts w:ascii="Arial Unicode MS" w:eastAsia="Arial Unicode MS" w:hAnsi="Arial Unicode MS" w:cs="Arial Unicode MS"/>
        </w:rPr>
        <w:t>memberArrayAddr　－　オブジェクトの配列メンバのアドレスを参照する。member属性にメンバ名を指定し、</w:t>
      </w:r>
      <w:r>
        <w:rPr>
          <w:rFonts w:ascii="SimSun" w:eastAsia="SimSun" w:hAnsi="SimSun" w:cs="SimSun"/>
        </w:rPr>
        <w:t>子要素でオブジェクトのアドレスを表現する。例えば、オブジェクトsのint型配列メンバaのアドレス &amp;s.a について、以下のように表現する。</w:t>
      </w:r>
    </w:p>
    <w:p w14:paraId="29FAA8B0" w14:textId="77777777" w:rsidR="00E14A32" w:rsidRDefault="00FD6D4A">
      <w:pPr>
        <w:ind w:left="840"/>
        <w:rPr>
          <w:rFonts w:hint="eastAsia"/>
        </w:rPr>
      </w:pPr>
      <w:r>
        <w:rPr>
          <w:rFonts w:ascii="Arial" w:eastAsia="Arial" w:hAnsi="Arial" w:cs="Arial"/>
        </w:rPr>
        <w:t>&lt;memberArrayAddr type=”P24” member=”a”&gt;</w:t>
      </w:r>
    </w:p>
    <w:p w14:paraId="102623CF" w14:textId="77777777" w:rsidR="00E14A32" w:rsidRDefault="00FD6D4A">
      <w:pPr>
        <w:ind w:left="840"/>
        <w:rPr>
          <w:rFonts w:hint="eastAsia"/>
        </w:rPr>
      </w:pPr>
      <w:r>
        <w:rPr>
          <w:rFonts w:ascii="Arial" w:eastAsia="Arial" w:hAnsi="Arial" w:cs="Arial"/>
        </w:rPr>
        <w:t xml:space="preserve">  &lt;varAddr type=”P7” scope=”local”&gt;s&lt;/varAddr&gt;</w:t>
      </w:r>
    </w:p>
    <w:p w14:paraId="223874B3" w14:textId="77777777" w:rsidR="00E14A32" w:rsidRDefault="00FD6D4A">
      <w:pPr>
        <w:ind w:left="840"/>
        <w:rPr>
          <w:rFonts w:hint="eastAsia"/>
        </w:rPr>
      </w:pPr>
      <w:r>
        <w:rPr>
          <w:rFonts w:ascii="Arial" w:eastAsia="Arial" w:hAnsi="Arial" w:cs="Arial"/>
        </w:rPr>
        <w:t>&lt;/memberArrayAddr&gt;</w:t>
      </w:r>
    </w:p>
    <w:p w14:paraId="6AE1A8DA" w14:textId="77777777" w:rsidR="00E14A32" w:rsidRDefault="00E14A32">
      <w:pPr>
        <w:rPr>
          <w:rFonts w:hint="eastAsia"/>
        </w:rPr>
      </w:pPr>
    </w:p>
    <w:p w14:paraId="6E17AB61" w14:textId="77777777" w:rsidR="00E14A32" w:rsidRDefault="00FD6D4A">
      <w:pPr>
        <w:rPr>
          <w:rFonts w:hint="eastAsia"/>
        </w:rPr>
      </w:pPr>
      <w:r>
        <w:rPr>
          <w:rFonts w:ascii="Arial Unicode MS" w:eastAsia="Arial Unicode MS" w:hAnsi="Arial Unicode MS" w:cs="Arial Unicode MS"/>
        </w:rPr>
        <w:t xml:space="preserve">　メンバの参照が入れ子になるとき、子要素の表現も入れ子になる。</w:t>
      </w:r>
    </w:p>
    <w:p w14:paraId="1D168F91" w14:textId="77777777" w:rsidR="00E14A32" w:rsidRDefault="00E14A32">
      <w:pPr>
        <w:ind w:firstLine="210"/>
        <w:rPr>
          <w:rFonts w:hint="eastAsia"/>
        </w:rPr>
      </w:pPr>
    </w:p>
    <w:p w14:paraId="058E73BD" w14:textId="77777777" w:rsidR="00E14A32" w:rsidRDefault="00FD6D4A">
      <w:pPr>
        <w:rPr>
          <w:rFonts w:hint="eastAsia"/>
        </w:rPr>
      </w:pPr>
      <w:r>
        <w:rPr>
          <w:rFonts w:ascii="SimSun" w:eastAsia="SimSun" w:hAnsi="SimSun" w:cs="SimSun"/>
        </w:rPr>
        <w:t>要検討：構造体まわりの現在のC_Frontの変換仕様について</w:t>
      </w:r>
    </w:p>
    <w:p w14:paraId="44FAC6C4" w14:textId="77777777" w:rsidR="00E14A32" w:rsidRDefault="00FD6D4A">
      <w:pPr>
        <w:ind w:firstLine="210"/>
        <w:rPr>
          <w:rFonts w:hint="eastAsia"/>
        </w:rPr>
      </w:pPr>
      <w:r>
        <w:rPr>
          <w:rFonts w:ascii="SimSun" w:eastAsia="SimSun" w:hAnsi="SimSun" w:cs="SimSun"/>
        </w:rPr>
        <w:t>arrayRef要素（7.4節）とmemberArrayRef要素、arrayAddr要素（7.2節）とmemberArrayAddr要素は、それぞれ名前が似ているが意味の対称性がない。少なくとも名前を再考したい。他の点でも、今後構造体やクラスへの対応を考えると、整理しておきたいところ。</w:t>
      </w:r>
    </w:p>
    <w:tbl>
      <w:tblPr>
        <w:tblStyle w:val="a5"/>
        <w:tblW w:w="8788" w:type="dxa"/>
        <w:tblInd w:w="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2835"/>
        <w:gridCol w:w="1559"/>
        <w:gridCol w:w="2835"/>
      </w:tblGrid>
      <w:tr w:rsidR="00E14A32" w14:paraId="2F075B5C" w14:textId="77777777">
        <w:tc>
          <w:tcPr>
            <w:tcW w:w="1559" w:type="dxa"/>
          </w:tcPr>
          <w:p w14:paraId="63A83461" w14:textId="77777777" w:rsidR="00E14A32" w:rsidRDefault="00FD6D4A">
            <w:pPr>
              <w:rPr>
                <w:rFonts w:hint="eastAsia"/>
              </w:rPr>
            </w:pPr>
            <w:r>
              <w:rPr>
                <w:rFonts w:ascii="SimSun" w:eastAsia="SimSun" w:hAnsi="SimSun" w:cs="SimSun"/>
              </w:rPr>
              <w:t>C言語表現</w:t>
            </w:r>
          </w:p>
        </w:tc>
        <w:tc>
          <w:tcPr>
            <w:tcW w:w="2835" w:type="dxa"/>
          </w:tcPr>
          <w:p w14:paraId="46EE4BA6" w14:textId="77777777" w:rsidR="00E14A32" w:rsidRDefault="00FD6D4A">
            <w:pPr>
              <w:rPr>
                <w:rFonts w:hint="eastAsia"/>
              </w:rPr>
            </w:pPr>
            <w:r>
              <w:rPr>
                <w:rFonts w:ascii="SimSun" w:eastAsia="SimSun" w:hAnsi="SimSun" w:cs="SimSun"/>
              </w:rPr>
              <w:t>XcodeML表現</w:t>
            </w:r>
          </w:p>
        </w:tc>
        <w:tc>
          <w:tcPr>
            <w:tcW w:w="1559" w:type="dxa"/>
          </w:tcPr>
          <w:p w14:paraId="3ED8F40D" w14:textId="77777777" w:rsidR="00E14A32" w:rsidRDefault="00FD6D4A">
            <w:pPr>
              <w:rPr>
                <w:rFonts w:hint="eastAsia"/>
              </w:rPr>
            </w:pPr>
            <w:r>
              <w:rPr>
                <w:rFonts w:ascii="SimSun" w:eastAsia="SimSun" w:hAnsi="SimSun" w:cs="SimSun"/>
              </w:rPr>
              <w:t>C言語表現</w:t>
            </w:r>
          </w:p>
        </w:tc>
        <w:tc>
          <w:tcPr>
            <w:tcW w:w="2835" w:type="dxa"/>
          </w:tcPr>
          <w:p w14:paraId="24175AE9" w14:textId="77777777" w:rsidR="00E14A32" w:rsidRDefault="00FD6D4A">
            <w:pPr>
              <w:rPr>
                <w:rFonts w:hint="eastAsia"/>
              </w:rPr>
            </w:pPr>
            <w:r>
              <w:rPr>
                <w:rFonts w:ascii="SimSun" w:eastAsia="SimSun" w:hAnsi="SimSun" w:cs="SimSun"/>
              </w:rPr>
              <w:t>XcodeML表現</w:t>
            </w:r>
          </w:p>
        </w:tc>
      </w:tr>
      <w:tr w:rsidR="00E14A32" w14:paraId="26E6A271" w14:textId="77777777">
        <w:trPr>
          <w:trHeight w:val="340"/>
        </w:trPr>
        <w:tc>
          <w:tcPr>
            <w:tcW w:w="1559" w:type="dxa"/>
          </w:tcPr>
          <w:p w14:paraId="4848B389" w14:textId="77777777" w:rsidR="00E14A32" w:rsidRDefault="00FD6D4A">
            <w:pPr>
              <w:rPr>
                <w:rFonts w:hint="eastAsia"/>
              </w:rPr>
            </w:pPr>
            <w:r>
              <w:t>v</w:t>
            </w:r>
          </w:p>
        </w:tc>
        <w:tc>
          <w:tcPr>
            <w:tcW w:w="2835" w:type="dxa"/>
          </w:tcPr>
          <w:p w14:paraId="281C63D1" w14:textId="77777777" w:rsidR="00E14A32" w:rsidRDefault="00FD6D4A">
            <w:pPr>
              <w:rPr>
                <w:rFonts w:hint="eastAsia"/>
              </w:rPr>
            </w:pPr>
            <w:r>
              <w:t>Var v</w:t>
            </w:r>
          </w:p>
        </w:tc>
        <w:tc>
          <w:tcPr>
            <w:tcW w:w="1559" w:type="dxa"/>
          </w:tcPr>
          <w:p w14:paraId="642E029E" w14:textId="77777777" w:rsidR="00E14A32" w:rsidRDefault="00FD6D4A">
            <w:pPr>
              <w:rPr>
                <w:rFonts w:hint="eastAsia"/>
              </w:rPr>
            </w:pPr>
            <w:r>
              <w:t>s.v</w:t>
            </w:r>
          </w:p>
        </w:tc>
        <w:tc>
          <w:tcPr>
            <w:tcW w:w="2835" w:type="dxa"/>
          </w:tcPr>
          <w:p w14:paraId="5427625B" w14:textId="77777777" w:rsidR="00E14A32" w:rsidRDefault="00FD6D4A">
            <w:pPr>
              <w:rPr>
                <w:rFonts w:hint="eastAsia"/>
              </w:rPr>
            </w:pPr>
            <w:r>
              <w:t>memberRef v</w:t>
            </w:r>
          </w:p>
          <w:p w14:paraId="05F519AD" w14:textId="77777777" w:rsidR="00E14A32" w:rsidRDefault="00FD6D4A">
            <w:pPr>
              <w:rPr>
                <w:rFonts w:hint="eastAsia"/>
              </w:rPr>
            </w:pPr>
            <w:r>
              <w:t xml:space="preserve">  varAddr s</w:t>
            </w:r>
          </w:p>
        </w:tc>
      </w:tr>
      <w:tr w:rsidR="00E14A32" w14:paraId="1EAC56A2" w14:textId="77777777">
        <w:trPr>
          <w:trHeight w:val="360"/>
        </w:trPr>
        <w:tc>
          <w:tcPr>
            <w:tcW w:w="1559" w:type="dxa"/>
          </w:tcPr>
          <w:p w14:paraId="78F2A369" w14:textId="77777777" w:rsidR="00E14A32" w:rsidRDefault="00FD6D4A">
            <w:pPr>
              <w:rPr>
                <w:rFonts w:hint="eastAsia"/>
              </w:rPr>
            </w:pPr>
            <w:r>
              <w:t>&amp;v</w:t>
            </w:r>
          </w:p>
        </w:tc>
        <w:tc>
          <w:tcPr>
            <w:tcW w:w="2835" w:type="dxa"/>
          </w:tcPr>
          <w:p w14:paraId="0F73F599" w14:textId="77777777" w:rsidR="00E14A32" w:rsidRDefault="00FD6D4A">
            <w:pPr>
              <w:rPr>
                <w:rFonts w:hint="eastAsia"/>
              </w:rPr>
            </w:pPr>
            <w:r>
              <w:t>varAddr v</w:t>
            </w:r>
          </w:p>
        </w:tc>
        <w:tc>
          <w:tcPr>
            <w:tcW w:w="1559" w:type="dxa"/>
          </w:tcPr>
          <w:p w14:paraId="6EA1AB32" w14:textId="77777777" w:rsidR="00E14A32" w:rsidRDefault="00FD6D4A">
            <w:pPr>
              <w:rPr>
                <w:rFonts w:hint="eastAsia"/>
              </w:rPr>
            </w:pPr>
            <w:r>
              <w:t>&amp;s.v</w:t>
            </w:r>
          </w:p>
        </w:tc>
        <w:tc>
          <w:tcPr>
            <w:tcW w:w="2835" w:type="dxa"/>
          </w:tcPr>
          <w:p w14:paraId="4B319B58" w14:textId="77777777" w:rsidR="00E14A32" w:rsidRDefault="00FD6D4A">
            <w:pPr>
              <w:rPr>
                <w:rFonts w:hint="eastAsia"/>
              </w:rPr>
            </w:pPr>
            <w:r>
              <w:t>memberAddr v</w:t>
            </w:r>
          </w:p>
          <w:p w14:paraId="49215450" w14:textId="77777777" w:rsidR="00E14A32" w:rsidRDefault="00FD6D4A">
            <w:pPr>
              <w:rPr>
                <w:rFonts w:hint="eastAsia"/>
              </w:rPr>
            </w:pPr>
            <w:r>
              <w:t xml:space="preserve">  varAddr s</w:t>
            </w:r>
          </w:p>
        </w:tc>
      </w:tr>
      <w:tr w:rsidR="00E14A32" w14:paraId="092E39E6" w14:textId="77777777">
        <w:trPr>
          <w:trHeight w:val="300"/>
        </w:trPr>
        <w:tc>
          <w:tcPr>
            <w:tcW w:w="1559" w:type="dxa"/>
          </w:tcPr>
          <w:p w14:paraId="548448F6" w14:textId="77777777" w:rsidR="00E14A32" w:rsidRDefault="00FD6D4A">
            <w:pPr>
              <w:rPr>
                <w:rFonts w:hint="eastAsia"/>
              </w:rPr>
            </w:pPr>
            <w:r>
              <w:t>a</w:t>
            </w:r>
          </w:p>
        </w:tc>
        <w:tc>
          <w:tcPr>
            <w:tcW w:w="2835" w:type="dxa"/>
          </w:tcPr>
          <w:p w14:paraId="71EFE379" w14:textId="77777777" w:rsidR="00E14A32" w:rsidRDefault="00FD6D4A">
            <w:pPr>
              <w:rPr>
                <w:rFonts w:hint="eastAsia"/>
              </w:rPr>
            </w:pPr>
            <w:r>
              <w:t>arrayAddr a</w:t>
            </w:r>
          </w:p>
        </w:tc>
        <w:tc>
          <w:tcPr>
            <w:tcW w:w="1559" w:type="dxa"/>
          </w:tcPr>
          <w:p w14:paraId="1AF69E8F" w14:textId="77777777" w:rsidR="00E14A32" w:rsidRDefault="00FD6D4A">
            <w:pPr>
              <w:rPr>
                <w:rFonts w:hint="eastAsia"/>
              </w:rPr>
            </w:pPr>
            <w:r>
              <w:t>s.a</w:t>
            </w:r>
          </w:p>
        </w:tc>
        <w:tc>
          <w:tcPr>
            <w:tcW w:w="2835" w:type="dxa"/>
          </w:tcPr>
          <w:p w14:paraId="022D8255" w14:textId="77777777" w:rsidR="00E14A32" w:rsidRDefault="00FD6D4A">
            <w:pPr>
              <w:rPr>
                <w:rFonts w:hint="eastAsia"/>
              </w:rPr>
            </w:pPr>
            <w:r>
              <w:t>memberArrayRef a</w:t>
            </w:r>
          </w:p>
          <w:p w14:paraId="26EDBB11" w14:textId="77777777" w:rsidR="00E14A32" w:rsidRDefault="00FD6D4A">
            <w:pPr>
              <w:rPr>
                <w:rFonts w:hint="eastAsia"/>
              </w:rPr>
            </w:pPr>
            <w:r>
              <w:t xml:space="preserve">  varAddr s</w:t>
            </w:r>
          </w:p>
        </w:tc>
      </w:tr>
      <w:tr w:rsidR="00E14A32" w14:paraId="58CB1A00" w14:textId="77777777">
        <w:trPr>
          <w:trHeight w:val="380"/>
        </w:trPr>
        <w:tc>
          <w:tcPr>
            <w:tcW w:w="1559" w:type="dxa"/>
          </w:tcPr>
          <w:p w14:paraId="4D6FD1F2" w14:textId="77777777" w:rsidR="00E14A32" w:rsidRDefault="00FD6D4A">
            <w:pPr>
              <w:rPr>
                <w:rFonts w:hint="eastAsia"/>
              </w:rPr>
            </w:pPr>
            <w:r>
              <w:t>&amp;a</w:t>
            </w:r>
          </w:p>
        </w:tc>
        <w:tc>
          <w:tcPr>
            <w:tcW w:w="2835" w:type="dxa"/>
          </w:tcPr>
          <w:p w14:paraId="55D5FCE4" w14:textId="77777777" w:rsidR="00E14A32" w:rsidRDefault="00FD6D4A">
            <w:pPr>
              <w:rPr>
                <w:rFonts w:hint="eastAsia"/>
              </w:rPr>
            </w:pPr>
            <w:r>
              <w:t>arrayAddr a</w:t>
            </w:r>
          </w:p>
        </w:tc>
        <w:tc>
          <w:tcPr>
            <w:tcW w:w="1559" w:type="dxa"/>
          </w:tcPr>
          <w:p w14:paraId="0D5397B7" w14:textId="77777777" w:rsidR="00E14A32" w:rsidRDefault="00FD6D4A">
            <w:pPr>
              <w:rPr>
                <w:rFonts w:hint="eastAsia"/>
              </w:rPr>
            </w:pPr>
            <w:r>
              <w:t>&amp;s.a</w:t>
            </w:r>
          </w:p>
        </w:tc>
        <w:tc>
          <w:tcPr>
            <w:tcW w:w="2835" w:type="dxa"/>
          </w:tcPr>
          <w:p w14:paraId="5AEFF5A3" w14:textId="77777777" w:rsidR="00E14A32" w:rsidRDefault="00FD6D4A">
            <w:pPr>
              <w:rPr>
                <w:rFonts w:hint="eastAsia"/>
              </w:rPr>
            </w:pPr>
            <w:r>
              <w:t>memberArrayAddr a</w:t>
            </w:r>
          </w:p>
          <w:p w14:paraId="42AF43DC" w14:textId="77777777" w:rsidR="00E14A32" w:rsidRDefault="00FD6D4A">
            <w:pPr>
              <w:rPr>
                <w:rFonts w:hint="eastAsia"/>
              </w:rPr>
            </w:pPr>
            <w:r>
              <w:t xml:space="preserve">  varAddr s</w:t>
            </w:r>
          </w:p>
        </w:tc>
      </w:tr>
      <w:tr w:rsidR="00E14A32" w14:paraId="6780CACB" w14:textId="77777777">
        <w:trPr>
          <w:trHeight w:val="440"/>
        </w:trPr>
        <w:tc>
          <w:tcPr>
            <w:tcW w:w="1559" w:type="dxa"/>
          </w:tcPr>
          <w:p w14:paraId="02B14BFE" w14:textId="77777777" w:rsidR="00E14A32" w:rsidRDefault="00FD6D4A">
            <w:pPr>
              <w:rPr>
                <w:rFonts w:hint="eastAsia"/>
              </w:rPr>
            </w:pPr>
            <w:r>
              <w:t>a[i]</w:t>
            </w:r>
          </w:p>
        </w:tc>
        <w:tc>
          <w:tcPr>
            <w:tcW w:w="2835" w:type="dxa"/>
          </w:tcPr>
          <w:p w14:paraId="66BD0884" w14:textId="77777777" w:rsidR="00E14A32" w:rsidRDefault="00FD6D4A">
            <w:pPr>
              <w:rPr>
                <w:rFonts w:hint="eastAsia"/>
              </w:rPr>
            </w:pPr>
            <w:r>
              <w:t>arrayRef</w:t>
            </w:r>
          </w:p>
          <w:p w14:paraId="7CFCA776" w14:textId="77777777" w:rsidR="00E14A32" w:rsidRDefault="00FD6D4A">
            <w:pPr>
              <w:rPr>
                <w:rFonts w:hint="eastAsia"/>
              </w:rPr>
            </w:pPr>
            <w:r>
              <w:t xml:space="preserve">  arrayAddr a</w:t>
            </w:r>
          </w:p>
          <w:p w14:paraId="03B16636" w14:textId="77777777" w:rsidR="00E14A32" w:rsidRDefault="00FD6D4A">
            <w:pPr>
              <w:rPr>
                <w:rFonts w:hint="eastAsia"/>
              </w:rPr>
            </w:pPr>
            <w:r>
              <w:t xml:space="preserve">  Var i</w:t>
            </w:r>
          </w:p>
        </w:tc>
        <w:tc>
          <w:tcPr>
            <w:tcW w:w="1559" w:type="dxa"/>
          </w:tcPr>
          <w:p w14:paraId="47AAE156" w14:textId="77777777" w:rsidR="00E14A32" w:rsidRDefault="00FD6D4A">
            <w:pPr>
              <w:rPr>
                <w:rFonts w:hint="eastAsia"/>
              </w:rPr>
            </w:pPr>
            <w:r>
              <w:t>s.a[i]</w:t>
            </w:r>
          </w:p>
        </w:tc>
        <w:tc>
          <w:tcPr>
            <w:tcW w:w="2835" w:type="dxa"/>
          </w:tcPr>
          <w:p w14:paraId="0193712B" w14:textId="77777777" w:rsidR="00E14A32" w:rsidRDefault="00FD6D4A">
            <w:pPr>
              <w:rPr>
                <w:rFonts w:hint="eastAsia"/>
              </w:rPr>
            </w:pPr>
            <w:r>
              <w:t>pointerRef</w:t>
            </w:r>
          </w:p>
          <w:p w14:paraId="106938B2" w14:textId="77777777" w:rsidR="00E14A32" w:rsidRDefault="00FD6D4A">
            <w:pPr>
              <w:rPr>
                <w:rFonts w:hint="eastAsia"/>
              </w:rPr>
            </w:pPr>
            <w:r>
              <w:t xml:space="preserve">  plusExpr</w:t>
            </w:r>
          </w:p>
          <w:p w14:paraId="2FB0AF60" w14:textId="77777777" w:rsidR="00E14A32" w:rsidRDefault="00FD6D4A">
            <w:pPr>
              <w:rPr>
                <w:rFonts w:hint="eastAsia"/>
              </w:rPr>
            </w:pPr>
            <w:r>
              <w:t xml:space="preserve">    memberArrayRef a</w:t>
            </w:r>
          </w:p>
          <w:p w14:paraId="2844C962" w14:textId="77777777" w:rsidR="00E14A32" w:rsidRDefault="00FD6D4A">
            <w:pPr>
              <w:rPr>
                <w:rFonts w:hint="eastAsia"/>
              </w:rPr>
            </w:pPr>
            <w:r>
              <w:t xml:space="preserve">      varAddr s</w:t>
            </w:r>
          </w:p>
          <w:p w14:paraId="71EE8C14" w14:textId="77777777" w:rsidR="00E14A32" w:rsidRDefault="00FD6D4A">
            <w:pPr>
              <w:rPr>
                <w:rFonts w:hint="eastAsia"/>
              </w:rPr>
            </w:pPr>
            <w:r>
              <w:t xml:space="preserve">    Var i</w:t>
            </w:r>
          </w:p>
        </w:tc>
      </w:tr>
      <w:tr w:rsidR="00E14A32" w14:paraId="2536441E" w14:textId="77777777">
        <w:trPr>
          <w:trHeight w:val="260"/>
        </w:trPr>
        <w:tc>
          <w:tcPr>
            <w:tcW w:w="1559" w:type="dxa"/>
          </w:tcPr>
          <w:p w14:paraId="52F0C927" w14:textId="77777777" w:rsidR="00E14A32" w:rsidRDefault="00FD6D4A">
            <w:pPr>
              <w:rPr>
                <w:rFonts w:hint="eastAsia"/>
              </w:rPr>
            </w:pPr>
            <w:r>
              <w:t>&amp;a[i]</w:t>
            </w:r>
          </w:p>
        </w:tc>
        <w:tc>
          <w:tcPr>
            <w:tcW w:w="2835" w:type="dxa"/>
          </w:tcPr>
          <w:p w14:paraId="7A61BD39" w14:textId="77777777" w:rsidR="00E14A32" w:rsidRDefault="00FD6D4A">
            <w:pPr>
              <w:rPr>
                <w:rFonts w:hint="eastAsia"/>
              </w:rPr>
            </w:pPr>
            <w:r>
              <w:t>addrOfExpr</w:t>
            </w:r>
          </w:p>
          <w:p w14:paraId="12A52EAB" w14:textId="77777777" w:rsidR="00E14A32" w:rsidRDefault="00FD6D4A">
            <w:pPr>
              <w:rPr>
                <w:rFonts w:hint="eastAsia"/>
              </w:rPr>
            </w:pPr>
            <w:r>
              <w:t xml:space="preserve">  arrayRef</w:t>
            </w:r>
          </w:p>
          <w:p w14:paraId="65FC0C71" w14:textId="77777777" w:rsidR="00E14A32" w:rsidRDefault="00FD6D4A">
            <w:pPr>
              <w:rPr>
                <w:rFonts w:hint="eastAsia"/>
              </w:rPr>
            </w:pPr>
            <w:r>
              <w:t xml:space="preserve">    arrayAddr a</w:t>
            </w:r>
          </w:p>
          <w:p w14:paraId="11763F58" w14:textId="77777777" w:rsidR="00E14A32" w:rsidRDefault="00FD6D4A">
            <w:pPr>
              <w:rPr>
                <w:rFonts w:hint="eastAsia"/>
              </w:rPr>
            </w:pPr>
            <w:r>
              <w:t xml:space="preserve">    Var i</w:t>
            </w:r>
          </w:p>
        </w:tc>
        <w:tc>
          <w:tcPr>
            <w:tcW w:w="1559" w:type="dxa"/>
          </w:tcPr>
          <w:p w14:paraId="0068C2DA" w14:textId="77777777" w:rsidR="00E14A32" w:rsidRDefault="00FD6D4A">
            <w:pPr>
              <w:rPr>
                <w:rFonts w:hint="eastAsia"/>
              </w:rPr>
            </w:pPr>
            <w:r>
              <w:t>&amp;s.a[i]</w:t>
            </w:r>
          </w:p>
        </w:tc>
        <w:tc>
          <w:tcPr>
            <w:tcW w:w="2835" w:type="dxa"/>
          </w:tcPr>
          <w:p w14:paraId="4E07DB4B" w14:textId="77777777" w:rsidR="00E14A32" w:rsidRDefault="00FD6D4A">
            <w:pPr>
              <w:rPr>
                <w:rFonts w:hint="eastAsia"/>
              </w:rPr>
            </w:pPr>
            <w:r>
              <w:t>plusExpr</w:t>
            </w:r>
          </w:p>
          <w:p w14:paraId="1E74ABA2" w14:textId="77777777" w:rsidR="00E14A32" w:rsidRDefault="00FD6D4A">
            <w:pPr>
              <w:rPr>
                <w:rFonts w:hint="eastAsia"/>
              </w:rPr>
            </w:pPr>
            <w:r>
              <w:t xml:space="preserve">  memverArrayRef a</w:t>
            </w:r>
          </w:p>
          <w:p w14:paraId="7CE9307A" w14:textId="77777777" w:rsidR="00E14A32" w:rsidRDefault="00FD6D4A">
            <w:pPr>
              <w:rPr>
                <w:rFonts w:hint="eastAsia"/>
              </w:rPr>
            </w:pPr>
            <w:r>
              <w:t xml:space="preserve">    varAddr s</w:t>
            </w:r>
          </w:p>
          <w:p w14:paraId="18F5B53A" w14:textId="77777777" w:rsidR="00E14A32" w:rsidRDefault="00FD6D4A">
            <w:pPr>
              <w:rPr>
                <w:rFonts w:hint="eastAsia"/>
              </w:rPr>
            </w:pPr>
            <w:r>
              <w:t xml:space="preserve">  Var i</w:t>
            </w:r>
          </w:p>
        </w:tc>
      </w:tr>
    </w:tbl>
    <w:p w14:paraId="2DE008C5" w14:textId="77777777" w:rsidR="00E14A32" w:rsidRDefault="00E14A32">
      <w:pPr>
        <w:ind w:firstLine="210"/>
        <w:rPr>
          <w:rFonts w:hint="eastAsia"/>
        </w:rPr>
      </w:pPr>
    </w:p>
    <w:p w14:paraId="06BD2731" w14:textId="77777777" w:rsidR="00E14A32" w:rsidRDefault="00FD6D4A">
      <w:pPr>
        <w:pStyle w:val="2"/>
      </w:pPr>
      <w:bookmarkStart w:id="1001" w:name="_rjefff" w:colFirst="0" w:colLast="0"/>
      <w:bookmarkStart w:id="1002" w:name="_Toc462915940"/>
      <w:bookmarkEnd w:id="1001"/>
      <w:r>
        <w:rPr>
          <w:rFonts w:ascii="Arial Unicode MS" w:eastAsia="Arial Unicode MS" w:hAnsi="Arial Unicode MS" w:cs="Arial Unicode MS"/>
        </w:rPr>
        <w:t>7.6 メンバポインタの参照の要素（C++）</w:t>
      </w:r>
      <w:bookmarkEnd w:id="1002"/>
    </w:p>
    <w:p w14:paraId="21952A11" w14:textId="77777777" w:rsidR="00E14A32" w:rsidRDefault="00FD6D4A">
      <w:pPr>
        <w:ind w:firstLine="210"/>
        <w:rPr>
          <w:rFonts w:hint="eastAsia"/>
        </w:rPr>
      </w:pPr>
      <w:r>
        <w:rPr>
          <w:rFonts w:ascii="Arial Unicode MS" w:eastAsia="Arial Unicode MS" w:hAnsi="Arial Unicode MS" w:cs="Arial Unicode MS"/>
        </w:rPr>
        <w:t>オブジェクトsのメンバへのポインタの参照s.*pを表現する。</w:t>
      </w:r>
    </w:p>
    <w:p w14:paraId="727B888B" w14:textId="77777777" w:rsidR="00E14A32" w:rsidRDefault="00FD6D4A">
      <w:pPr>
        <w:ind w:firstLine="210"/>
        <w:rPr>
          <w:rFonts w:hint="eastAsia"/>
        </w:rPr>
      </w:pPr>
      <w:r>
        <w:rPr>
          <w:rFonts w:ascii="ＭＳ Ｐゴシック" w:eastAsia="ＭＳ Ｐゴシック" w:hAnsi="ＭＳ Ｐゴシック" w:cs="ＭＳ Ｐゴシック"/>
        </w:rPr>
        <w:t>&lt;memberPointer&gt;</w:t>
      </w:r>
    </w:p>
    <w:p w14:paraId="08322972"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w:t>
      </w:r>
    </w:p>
    <w:p w14:paraId="076CB217" w14:textId="77777777" w:rsidR="00E14A32" w:rsidRDefault="00FD6D4A">
      <w:pPr>
        <w:ind w:firstLine="210"/>
        <w:rPr>
          <w:rFonts w:hint="eastAsia"/>
        </w:rPr>
      </w:pPr>
      <w:r>
        <w:rPr>
          <w:rFonts w:ascii="ＭＳ Ｐゴシック" w:eastAsia="ＭＳ Ｐゴシック" w:hAnsi="ＭＳ Ｐゴシック" w:cs="ＭＳ Ｐゴシック"/>
        </w:rPr>
        <w:t>&lt;/memberPointer&gt;</w:t>
      </w:r>
    </w:p>
    <w:p w14:paraId="6FF8CE41" w14:textId="77777777" w:rsidR="00E14A32" w:rsidRDefault="00FD6D4A">
      <w:pPr>
        <w:rPr>
          <w:rFonts w:hint="eastAsia"/>
        </w:rPr>
      </w:pPr>
      <w:r>
        <w:rPr>
          <w:rFonts w:ascii="ＭＳ Ｐゴシック" w:eastAsia="ＭＳ Ｐゴシック" w:hAnsi="ＭＳ Ｐゴシック" w:cs="ＭＳ Ｐゴシック"/>
        </w:rPr>
        <w:t>属性(必須): type, name</w:t>
      </w:r>
    </w:p>
    <w:p w14:paraId="370D92C4" w14:textId="77777777" w:rsidR="00E14A32" w:rsidRDefault="00E14A32">
      <w:pPr>
        <w:rPr>
          <w:rFonts w:hint="eastAsia"/>
        </w:rPr>
      </w:pPr>
    </w:p>
    <w:p w14:paraId="1EC44C7C" w14:textId="77777777" w:rsidR="00E14A32" w:rsidRDefault="00FD6D4A">
      <w:pPr>
        <w:ind w:firstLine="210"/>
        <w:rPr>
          <w:rFonts w:hint="eastAsia"/>
        </w:rPr>
      </w:pPr>
      <w:r>
        <w:rPr>
          <w:rFonts w:ascii="SimSun" w:eastAsia="SimSun" w:hAnsi="SimSun" w:cs="SimSun"/>
        </w:rPr>
        <w:t>name属性に変数名を指定し、子要素で構造体のアドレスを表現する。</w:t>
      </w:r>
    </w:p>
    <w:p w14:paraId="6BB6FE5F" w14:textId="77777777" w:rsidR="00E14A32" w:rsidRDefault="00E14A32">
      <w:pPr>
        <w:rPr>
          <w:rFonts w:hint="eastAsia"/>
        </w:rPr>
      </w:pPr>
    </w:p>
    <w:p w14:paraId="66496DBB" w14:textId="77777777" w:rsidR="00E14A32" w:rsidRDefault="00FD6D4A">
      <w:pPr>
        <w:rPr>
          <w:rFonts w:hint="eastAsia"/>
        </w:rPr>
      </w:pPr>
      <w:r>
        <w:rPr>
          <w:rFonts w:ascii="ＭＳ Ｐゴシック" w:eastAsia="ＭＳ Ｐゴシック" w:hAnsi="ＭＳ Ｐゴシック" w:cs="ＭＳ Ｐゴシック"/>
        </w:rPr>
        <w:t>備考:</w:t>
      </w:r>
    </w:p>
    <w:p w14:paraId="2A039C71" w14:textId="77777777" w:rsidR="00E14A32" w:rsidRDefault="00FD6D4A">
      <w:pPr>
        <w:ind w:firstLine="210"/>
        <w:rPr>
          <w:rFonts w:hint="eastAsia"/>
        </w:rPr>
      </w:pPr>
      <w:r>
        <w:rPr>
          <w:rFonts w:ascii="Arial Unicode MS" w:eastAsia="Arial Unicode MS" w:hAnsi="Arial Unicode MS" w:cs="Arial Unicode MS"/>
        </w:rPr>
        <w:t>メンバの参照（7.5節）ではmember属性にメンバ名を記述するのに対し、メンバポインタの参照（本節）ではname属性に変数名を記述する。この仕様は実装を反映した。</w:t>
      </w:r>
    </w:p>
    <w:p w14:paraId="6795580A" w14:textId="77777777" w:rsidR="00E14A32" w:rsidRDefault="00E14A32">
      <w:pPr>
        <w:rPr>
          <w:rFonts w:hint="eastAsia"/>
        </w:rPr>
      </w:pPr>
    </w:p>
    <w:p w14:paraId="675F724A" w14:textId="77777777" w:rsidR="00E14A32" w:rsidRDefault="00FD6D4A">
      <w:pPr>
        <w:tabs>
          <w:tab w:val="left" w:pos="1590"/>
        </w:tabs>
        <w:rPr>
          <w:rFonts w:hint="eastAsia"/>
        </w:rPr>
      </w:pPr>
      <w:r>
        <w:rPr>
          <w:rFonts w:ascii="SimSun" w:eastAsia="SimSun" w:hAnsi="SimSun" w:cs="SimSun"/>
        </w:rPr>
        <w:t>例:</w:t>
      </w:r>
    </w:p>
    <w:p w14:paraId="53B067FC" w14:textId="77777777" w:rsidR="00E14A32" w:rsidRDefault="00FD6D4A">
      <w:pPr>
        <w:ind w:firstLine="210"/>
        <w:rPr>
          <w:rFonts w:hint="eastAsia"/>
        </w:rPr>
      </w:pPr>
      <w:r>
        <w:rPr>
          <w:rFonts w:ascii="SimSun" w:eastAsia="SimSun" w:hAnsi="SimSun" w:cs="SimSun"/>
        </w:rPr>
        <w:lastRenderedPageBreak/>
        <w:t>以下のプログラムで、(1)はメンバ変数へのポインタの宣言、(2)はメンバ関数へのポインタの宣言であり、それぞれメンバ変数、メンバ関数をポイントするよう初期化されている（2.1節の例参照）。(3)の右辺によりs1.fooが引数3で呼び出され、左辺s1.dataに代入される。</w:t>
      </w:r>
    </w:p>
    <w:p w14:paraId="319205FD"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struct S {</w:t>
      </w:r>
    </w:p>
    <w:p w14:paraId="49FC93C6"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int data;</w:t>
      </w:r>
    </w:p>
    <w:p w14:paraId="79BDFD1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int foo(int n) { return n + 1; }</w:t>
      </w:r>
    </w:p>
    <w:p w14:paraId="08A3B70D"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w:t>
      </w:r>
    </w:p>
    <w:p w14:paraId="0BB210B8" w14:textId="77777777" w:rsidR="00E14A32" w:rsidRDefault="00E14A32">
      <w:pPr>
        <w:ind w:firstLine="200"/>
        <w:rPr>
          <w:rFonts w:hint="eastAsia"/>
        </w:rPr>
      </w:pPr>
    </w:p>
    <w:p w14:paraId="49380FA7"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int S :: *d = &amp;S :: data;</w:t>
      </w:r>
      <w:r>
        <w:rPr>
          <w:rFonts w:ascii="ＭＳ Ｐゴシック" w:eastAsia="ＭＳ Ｐゴシック" w:hAnsi="ＭＳ Ｐゴシック" w:cs="ＭＳ Ｐゴシック"/>
          <w:sz w:val="20"/>
          <w:szCs w:val="20"/>
        </w:rPr>
        <w:tab/>
      </w:r>
      <w:r>
        <w:rPr>
          <w:rFonts w:ascii="ＭＳ Ｐゴシック" w:eastAsia="ＭＳ Ｐゴシック" w:hAnsi="ＭＳ Ｐゴシック" w:cs="ＭＳ Ｐゴシック"/>
          <w:sz w:val="20"/>
          <w:szCs w:val="20"/>
        </w:rPr>
        <w:tab/>
        <w:t>// (1)</w:t>
      </w:r>
    </w:p>
    <w:p w14:paraId="06BD44F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int (S :: *f)(int) = &amp;S :: foo;</w:t>
      </w:r>
      <w:r>
        <w:rPr>
          <w:rFonts w:ascii="ＭＳ Ｐゴシック" w:eastAsia="ＭＳ Ｐゴシック" w:hAnsi="ＭＳ Ｐゴシック" w:cs="ＭＳ Ｐゴシック"/>
          <w:sz w:val="20"/>
          <w:szCs w:val="20"/>
        </w:rPr>
        <w:tab/>
      </w:r>
      <w:r>
        <w:rPr>
          <w:rFonts w:ascii="ＭＳ Ｐゴシック" w:eastAsia="ＭＳ Ｐゴシック" w:hAnsi="ＭＳ Ｐゴシック" w:cs="ＭＳ Ｐゴシック"/>
          <w:sz w:val="20"/>
          <w:szCs w:val="20"/>
        </w:rPr>
        <w:tab/>
        <w:t>// (2)</w:t>
      </w:r>
    </w:p>
    <w:p w14:paraId="260BCCFD" w14:textId="77777777" w:rsidR="00E14A32" w:rsidRDefault="00E14A32">
      <w:pPr>
        <w:ind w:firstLine="200"/>
        <w:rPr>
          <w:rFonts w:hint="eastAsia"/>
        </w:rPr>
      </w:pPr>
    </w:p>
    <w:p w14:paraId="2DC3D928"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struct S s1;</w:t>
      </w:r>
    </w:p>
    <w:p w14:paraId="4D6EA5CD"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s1.*d = (s1.*f)(3);</w:t>
      </w:r>
      <w:r>
        <w:rPr>
          <w:rFonts w:ascii="ＭＳ Ｐゴシック" w:eastAsia="ＭＳ Ｐゴシック" w:hAnsi="ＭＳ Ｐゴシック" w:cs="ＭＳ Ｐゴシック"/>
          <w:sz w:val="20"/>
          <w:szCs w:val="20"/>
        </w:rPr>
        <w:tab/>
      </w:r>
      <w:r>
        <w:rPr>
          <w:rFonts w:ascii="ＭＳ Ｐゴシック" w:eastAsia="ＭＳ Ｐゴシック" w:hAnsi="ＭＳ Ｐゴシック" w:cs="ＭＳ Ｐゴシック"/>
          <w:sz w:val="20"/>
          <w:szCs w:val="20"/>
        </w:rPr>
        <w:tab/>
      </w:r>
      <w:r>
        <w:rPr>
          <w:rFonts w:ascii="ＭＳ Ｐゴシック" w:eastAsia="ＭＳ Ｐゴシック" w:hAnsi="ＭＳ Ｐゴシック" w:cs="ＭＳ Ｐゴシック"/>
          <w:sz w:val="20"/>
          <w:szCs w:val="20"/>
        </w:rPr>
        <w:tab/>
        <w:t>// (3)</w:t>
      </w:r>
    </w:p>
    <w:p w14:paraId="28DB943F" w14:textId="77777777" w:rsidR="00E14A32" w:rsidRDefault="00FD6D4A">
      <w:pPr>
        <w:rPr>
          <w:rFonts w:hint="eastAsia"/>
        </w:rPr>
      </w:pPr>
      <w:r>
        <w:rPr>
          <w:rFonts w:ascii="Arial Unicode MS" w:eastAsia="Arial Unicode MS" w:hAnsi="Arial Unicode MS" w:cs="Arial Unicode MS"/>
        </w:rPr>
        <w:t>このとき、(3)の左辺は以下のように表現される。</w:t>
      </w:r>
    </w:p>
    <w:p w14:paraId="0AD30883"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&lt;memberPointerRef type="P4" name=”d”&gt;</w:t>
      </w:r>
    </w:p>
    <w:p w14:paraId="5CFA31F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&lt;varAddr type="P3" scope="global"&gt;s1&lt;/varAddr&gt;</w:t>
      </w:r>
    </w:p>
    <w:p w14:paraId="055C19FE"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&lt;/memberPointerRef&gt;</w:t>
      </w:r>
    </w:p>
    <w:p w14:paraId="395DD467" w14:textId="77777777" w:rsidR="00E14A32" w:rsidRDefault="00FD6D4A">
      <w:pPr>
        <w:rPr>
          <w:rFonts w:hint="eastAsia"/>
        </w:rPr>
      </w:pPr>
      <w:r>
        <w:rPr>
          <w:rFonts w:ascii="Arial Unicode MS" w:eastAsia="Arial Unicode MS" w:hAnsi="Arial Unicode MS" w:cs="Arial Unicode MS"/>
        </w:rPr>
        <w:t>(3)の右辺は以下のように表現される。</w:t>
      </w:r>
    </w:p>
    <w:p w14:paraId="5FAA56E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&lt;functionCall type="int"&gt;</w:t>
      </w:r>
    </w:p>
    <w:p w14:paraId="24D57DF8"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&lt;function&gt;</w:t>
      </w:r>
    </w:p>
    <w:p w14:paraId="2D4E4B97"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&lt;memberPointerRef type="P4" name=”f”&gt;</w:t>
      </w:r>
    </w:p>
    <w:p w14:paraId="2FB6B80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&lt;varAddr type="P3" scope="global"&gt;s1&lt;/varAddr&gt;</w:t>
      </w:r>
    </w:p>
    <w:p w14:paraId="0FBF762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&lt;/memberPointerRef&gt;</w:t>
      </w:r>
    </w:p>
    <w:p w14:paraId="3F25AA0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&lt;/function&gt;</w:t>
      </w:r>
    </w:p>
    <w:p w14:paraId="22F9079E"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&lt;arguments&gt;</w:t>
      </w:r>
    </w:p>
    <w:p w14:paraId="46A604E6"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&lt;intConstant type="int"&gt;3&lt;/intConstant&gt;</w:t>
      </w:r>
    </w:p>
    <w:p w14:paraId="6A16D6D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&lt;/arguments&gt;</w:t>
      </w:r>
    </w:p>
    <w:p w14:paraId="093D473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&lt;/functionCall&gt;</w:t>
      </w:r>
    </w:p>
    <w:p w14:paraId="0EE27AB4" w14:textId="77777777" w:rsidR="00E14A32" w:rsidRDefault="00E14A32">
      <w:pPr>
        <w:rPr>
          <w:rFonts w:hint="eastAsia"/>
        </w:rPr>
      </w:pPr>
    </w:p>
    <w:p w14:paraId="2189FDD2" w14:textId="77777777" w:rsidR="00E14A32" w:rsidRDefault="00FD6D4A">
      <w:pPr>
        <w:pStyle w:val="2"/>
      </w:pPr>
      <w:bookmarkStart w:id="1003" w:name="_1qoc8b1" w:colFirst="0" w:colLast="0"/>
      <w:bookmarkStart w:id="1004" w:name="_Toc462915941"/>
      <w:bookmarkEnd w:id="1003"/>
      <w:r>
        <w:rPr>
          <w:rFonts w:ascii="SimSun" w:eastAsia="SimSun" w:hAnsi="SimSun" w:cs="SimSun"/>
        </w:rPr>
        <w:t>7.7 複合リテラルの要素（新規）</w:t>
      </w:r>
      <w:bookmarkEnd w:id="1004"/>
    </w:p>
    <w:p w14:paraId="45DB1E21" w14:textId="77777777" w:rsidR="00E14A32" w:rsidRDefault="00FD6D4A">
      <w:pPr>
        <w:ind w:firstLine="210"/>
        <w:rPr>
          <w:rFonts w:hint="eastAsia"/>
        </w:rPr>
      </w:pPr>
      <w:r>
        <w:rPr>
          <w:rFonts w:ascii="SimSun" w:eastAsia="SimSun" w:hAnsi="SimSun" w:cs="SimSun"/>
        </w:rPr>
        <w:t>型Tの複合リテラル (T){ … } および型Tの複合リテラルのアドレス &amp;(T){ … } を表現する。</w:t>
      </w:r>
    </w:p>
    <w:p w14:paraId="021FC4B7" w14:textId="77777777" w:rsidR="00E14A32" w:rsidRDefault="00FD6D4A">
      <w:pPr>
        <w:ind w:firstLine="210"/>
        <w:rPr>
          <w:rFonts w:hint="eastAsia"/>
        </w:rPr>
      </w:pPr>
      <w:r>
        <w:rPr>
          <w:rFonts w:ascii="ＭＳ Ｐゴシック" w:eastAsia="ＭＳ Ｐゴシック" w:hAnsi="ＭＳ Ｐゴシック" w:cs="ＭＳ Ｐゴシック"/>
        </w:rPr>
        <w:t xml:space="preserve">&lt;compoundValue&gt;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&lt;compoundValueAddr&gt;</w:t>
      </w:r>
    </w:p>
    <w:p w14:paraId="17CA431A" w14:textId="77777777" w:rsidR="00E14A32" w:rsidRDefault="00FD6D4A">
      <w:pPr>
        <w:ind w:firstLine="210"/>
        <w:rPr>
          <w:rFonts w:hint="eastAsia"/>
        </w:rPr>
      </w:pPr>
      <w:r>
        <w:rPr>
          <w:rFonts w:ascii="ＭＳ Ｐゴシック" w:eastAsia="ＭＳ Ｐゴシック" w:hAnsi="ＭＳ Ｐゴシック" w:cs="ＭＳ Ｐゴシック"/>
        </w:rPr>
        <w:t xml:space="preserve">　　value要素</w:t>
      </w:r>
    </w:p>
    <w:p w14:paraId="457CECC7" w14:textId="77777777" w:rsidR="00E14A32" w:rsidRDefault="00FD6D4A">
      <w:pPr>
        <w:ind w:firstLine="210"/>
        <w:rPr>
          <w:rFonts w:hint="eastAsia"/>
        </w:rPr>
      </w:pPr>
      <w:r>
        <w:rPr>
          <w:rFonts w:ascii="ＭＳ Ｐゴシック" w:eastAsia="ＭＳ Ｐゴシック" w:hAnsi="ＭＳ Ｐゴシック" w:cs="ＭＳ Ｐゴシック"/>
        </w:rPr>
        <w:t xml:space="preserve">&lt;/compoundValue&gt; </w:t>
      </w:r>
      <w:r>
        <w:rPr>
          <w:rFonts w:ascii="ＭＳ Ｐゴシック" w:eastAsia="ＭＳ Ｐゴシック" w:hAnsi="ＭＳ Ｐゴシック" w:cs="ＭＳ Ｐゴシック"/>
          <w:i/>
        </w:rPr>
        <w:t xml:space="preserve">or </w:t>
      </w:r>
      <w:r>
        <w:rPr>
          <w:rFonts w:ascii="ＭＳ Ｐゴシック" w:eastAsia="ＭＳ Ｐゴシック" w:hAnsi="ＭＳ Ｐゴシック" w:cs="ＭＳ Ｐゴシック"/>
        </w:rPr>
        <w:t>&lt;/compoundValueAddr&gt;</w:t>
      </w:r>
    </w:p>
    <w:p w14:paraId="64945ED7" w14:textId="77777777" w:rsidR="00E14A32" w:rsidRDefault="00FD6D4A">
      <w:pPr>
        <w:rPr>
          <w:rFonts w:hint="eastAsia"/>
        </w:rPr>
      </w:pPr>
      <w:r>
        <w:rPr>
          <w:rFonts w:ascii="ＭＳ Ｐゴシック" w:eastAsia="ＭＳ Ｐゴシック" w:hAnsi="ＭＳ Ｐゴシック" w:cs="ＭＳ Ｐゴシック"/>
        </w:rPr>
        <w:t>属性(必須): type</w:t>
      </w:r>
    </w:p>
    <w:p w14:paraId="2B074210" w14:textId="77777777" w:rsidR="00E14A32" w:rsidRDefault="00E14A32">
      <w:pPr>
        <w:rPr>
          <w:rFonts w:hint="eastAsia"/>
        </w:rPr>
      </w:pPr>
    </w:p>
    <w:p w14:paraId="507E1F20" w14:textId="77777777" w:rsidR="00E14A32" w:rsidRDefault="00FD6D4A">
      <w:pPr>
        <w:ind w:firstLine="210"/>
        <w:rPr>
          <w:rFonts w:hint="eastAsia"/>
        </w:rPr>
      </w:pPr>
      <w:r>
        <w:rPr>
          <w:rFonts w:ascii="SimSun" w:eastAsia="SimSun" w:hAnsi="SimSun" w:cs="SimSun"/>
        </w:rPr>
        <w:t>指示付きの初期化子（(T){ [2]=1, .x=2 } のような記述）に対応する表現は持たず、常に展開された表現に変換される（例参照）。</w:t>
      </w:r>
    </w:p>
    <w:p w14:paraId="117CFB20" w14:textId="77777777" w:rsidR="00E14A32" w:rsidRDefault="00E14A32">
      <w:pPr>
        <w:rPr>
          <w:rFonts w:hint="eastAsia"/>
        </w:rPr>
      </w:pPr>
    </w:p>
    <w:p w14:paraId="02BAAEB4" w14:textId="77777777" w:rsidR="00E14A32" w:rsidRDefault="00FD6D4A">
      <w:pPr>
        <w:rPr>
          <w:rFonts w:hint="eastAsia"/>
        </w:rPr>
      </w:pPr>
      <w:r>
        <w:rPr>
          <w:rFonts w:ascii="ＭＳ Ｐゴシック" w:eastAsia="ＭＳ Ｐゴシック" w:hAnsi="ＭＳ Ｐゴシック" w:cs="ＭＳ Ｐゴシック"/>
        </w:rPr>
        <w:t>備考：</w:t>
      </w:r>
    </w:p>
    <w:p w14:paraId="4ECCEC15" w14:textId="77777777" w:rsidR="00E14A32" w:rsidRDefault="00FD6D4A">
      <w:pPr>
        <w:ind w:firstLine="210"/>
        <w:rPr>
          <w:rFonts w:hint="eastAsia"/>
        </w:rPr>
      </w:pPr>
      <w:r>
        <w:rPr>
          <w:rFonts w:ascii="SimSun" w:eastAsia="SimSun" w:hAnsi="SimSun" w:cs="SimSun"/>
        </w:rPr>
        <w:t>複合リテラルは、旧仕様書ではcastExpr要素で表現すると書かれているが、C_Frontの動作と食い違っている。本節はC_Frontの動作に合わせて書き起こした。</w:t>
      </w:r>
    </w:p>
    <w:p w14:paraId="2689C06B" w14:textId="77777777" w:rsidR="00E14A32" w:rsidRDefault="00E14A32">
      <w:pPr>
        <w:rPr>
          <w:rFonts w:hint="eastAsia"/>
        </w:rPr>
      </w:pPr>
    </w:p>
    <w:p w14:paraId="0DA78ABD" w14:textId="77777777" w:rsidR="00E14A32" w:rsidRDefault="00FD6D4A">
      <w:pPr>
        <w:rPr>
          <w:rFonts w:hint="eastAsia"/>
        </w:rPr>
      </w:pPr>
      <w:r>
        <w:rPr>
          <w:rFonts w:ascii="ＭＳ Ｐゴシック" w:eastAsia="ＭＳ Ｐゴシック" w:hAnsi="ＭＳ Ｐゴシック" w:cs="ＭＳ Ｐゴシック"/>
        </w:rPr>
        <w:t>例：</w:t>
      </w:r>
    </w:p>
    <w:p w14:paraId="6F821B2C" w14:textId="77777777" w:rsidR="00E14A32" w:rsidRDefault="00FD6D4A">
      <w:pPr>
        <w:rPr>
          <w:rFonts w:hint="eastAsia"/>
        </w:rPr>
      </w:pPr>
      <w:r>
        <w:rPr>
          <w:rFonts w:ascii="Arial Unicode MS" w:eastAsia="Arial Unicode MS" w:hAnsi="Arial Unicode MS" w:cs="Arial Unicode MS"/>
        </w:rPr>
        <w:t xml:space="preserve">　以下のようなプログラムで、</w:t>
      </w:r>
    </w:p>
    <w:p w14:paraId="6D594EC2" w14:textId="77777777" w:rsidR="00E14A32" w:rsidRDefault="00FD6D4A">
      <w:pPr>
        <w:ind w:firstLine="210"/>
        <w:rPr>
          <w:rFonts w:hint="eastAsia"/>
        </w:rPr>
      </w:pPr>
      <w:r>
        <w:t>typedef struct { int x, y; } two_int_t;</w:t>
      </w:r>
      <w:r>
        <w:rPr>
          <w:rFonts w:ascii="ＭＳ Ｐゴシック" w:eastAsia="ＭＳ Ｐゴシック" w:hAnsi="ＭＳ Ｐゴシック" w:cs="ＭＳ Ｐゴシック"/>
        </w:rPr>
        <w:t xml:space="preserve"> </w:t>
      </w:r>
    </w:p>
    <w:p w14:paraId="162F5859" w14:textId="77777777" w:rsidR="00E14A32" w:rsidRDefault="00FD6D4A">
      <w:pPr>
        <w:ind w:firstLine="210"/>
        <w:rPr>
          <w:rFonts w:hint="eastAsia"/>
        </w:rPr>
      </w:pPr>
      <w:r>
        <w:t>int n = 20;</w:t>
      </w:r>
      <w:r>
        <w:rPr>
          <w:rFonts w:ascii="ＭＳ Ｐゴシック" w:eastAsia="ＭＳ Ｐゴシック" w:hAnsi="ＭＳ Ｐゴシック" w:cs="ＭＳ Ｐゴシック"/>
        </w:rPr>
        <w:t xml:space="preserve"> </w:t>
      </w:r>
    </w:p>
    <w:p w14:paraId="315D0927" w14:textId="77777777" w:rsidR="00E14A32" w:rsidRDefault="00FD6D4A">
      <w:pPr>
        <w:ind w:firstLine="210"/>
        <w:rPr>
          <w:rFonts w:hint="eastAsia"/>
        </w:rPr>
      </w:pPr>
      <w:r>
        <w:t>foo(&amp;(two_int_t){ 1, n });</w:t>
      </w:r>
    </w:p>
    <w:p w14:paraId="5934E732" w14:textId="77777777" w:rsidR="00E14A32" w:rsidRDefault="00FD6D4A">
      <w:pPr>
        <w:ind w:firstLine="210"/>
        <w:rPr>
          <w:rFonts w:hint="eastAsia"/>
        </w:rPr>
      </w:pPr>
      <w:r>
        <w:t>goo((two_int_t){ .y=300 });</w:t>
      </w:r>
    </w:p>
    <w:p w14:paraId="5D9654AF" w14:textId="77777777" w:rsidR="00E14A32" w:rsidRDefault="00FD6D4A">
      <w:pPr>
        <w:rPr>
          <w:rFonts w:hint="eastAsia"/>
        </w:rPr>
      </w:pPr>
      <w:r>
        <w:rPr>
          <w:rFonts w:ascii="SimSun" w:eastAsia="SimSun" w:hAnsi="SimSun" w:cs="SimSun"/>
        </w:rPr>
        <w:t>関数fooの引数は以下の表現となる。</w:t>
      </w:r>
    </w:p>
    <w:p w14:paraId="6B3BB083" w14:textId="77777777" w:rsidR="00E14A32" w:rsidRDefault="00FD6D4A">
      <w:pPr>
        <w:ind w:firstLine="210"/>
        <w:rPr>
          <w:rFonts w:hint="eastAsia"/>
        </w:rPr>
      </w:pPr>
      <w:r>
        <w:t>&lt;compoundValueAddr type="P6"&gt;</w:t>
      </w:r>
    </w:p>
    <w:p w14:paraId="6BEF83DA" w14:textId="77777777" w:rsidR="00E14A32" w:rsidRDefault="00FD6D4A">
      <w:pPr>
        <w:ind w:firstLine="210"/>
        <w:rPr>
          <w:rFonts w:hint="eastAsia"/>
        </w:rPr>
      </w:pPr>
      <w:r>
        <w:lastRenderedPageBreak/>
        <w:t xml:space="preserve">  &lt;value&gt;</w:t>
      </w:r>
    </w:p>
    <w:p w14:paraId="5EA2428C" w14:textId="77777777" w:rsidR="00E14A32" w:rsidRDefault="00FD6D4A">
      <w:pPr>
        <w:ind w:firstLine="210"/>
        <w:rPr>
          <w:rFonts w:hint="eastAsia"/>
        </w:rPr>
      </w:pPr>
      <w:r>
        <w:t xml:space="preserve">    &lt;value&gt;</w:t>
      </w:r>
    </w:p>
    <w:p w14:paraId="11DFD48C" w14:textId="77777777" w:rsidR="00E14A32" w:rsidRDefault="00FD6D4A">
      <w:pPr>
        <w:ind w:firstLine="210"/>
        <w:rPr>
          <w:rFonts w:hint="eastAsia"/>
        </w:rPr>
      </w:pPr>
      <w:r>
        <w:t xml:space="preserve">      &lt;intConstant type="int"&gt;1&lt;/intConstant&gt;</w:t>
      </w:r>
    </w:p>
    <w:p w14:paraId="52E9B09C" w14:textId="77777777" w:rsidR="00E14A32" w:rsidRDefault="00FD6D4A">
      <w:pPr>
        <w:ind w:firstLine="210"/>
        <w:rPr>
          <w:rFonts w:hint="eastAsia"/>
        </w:rPr>
      </w:pPr>
      <w:r>
        <w:t xml:space="preserve">      &lt;Var type="int" scope="local"&gt;n&lt;/Var&gt;</w:t>
      </w:r>
    </w:p>
    <w:p w14:paraId="6A2941E3" w14:textId="77777777" w:rsidR="00E14A32" w:rsidRDefault="00FD6D4A">
      <w:pPr>
        <w:ind w:firstLine="210"/>
        <w:rPr>
          <w:rFonts w:hint="eastAsia"/>
        </w:rPr>
      </w:pPr>
      <w:r>
        <w:t xml:space="preserve">    &lt;/value&gt;</w:t>
      </w:r>
    </w:p>
    <w:p w14:paraId="4BD18CE9" w14:textId="77777777" w:rsidR="00E14A32" w:rsidRDefault="00FD6D4A">
      <w:pPr>
        <w:ind w:firstLine="210"/>
        <w:rPr>
          <w:rFonts w:hint="eastAsia"/>
        </w:rPr>
      </w:pPr>
      <w:r>
        <w:t xml:space="preserve">  &lt;/value&gt;</w:t>
      </w:r>
    </w:p>
    <w:p w14:paraId="4117B29E" w14:textId="77777777" w:rsidR="00E14A32" w:rsidRDefault="00FD6D4A">
      <w:pPr>
        <w:ind w:firstLine="210"/>
        <w:rPr>
          <w:rFonts w:hint="eastAsia"/>
        </w:rPr>
      </w:pPr>
      <w:r>
        <w:t>&lt;/compoundValueAddr&gt;</w:t>
      </w:r>
    </w:p>
    <w:p w14:paraId="452C276C" w14:textId="77777777" w:rsidR="00E14A32" w:rsidRDefault="00FD6D4A">
      <w:pPr>
        <w:rPr>
          <w:rFonts w:hint="eastAsia"/>
        </w:rPr>
      </w:pPr>
      <w:r>
        <w:rPr>
          <w:rFonts w:ascii="SimSun" w:eastAsia="SimSun" w:hAnsi="SimSun" w:cs="SimSun"/>
        </w:rPr>
        <w:t>関数gooの引数は以下の表現となる。</w:t>
      </w:r>
    </w:p>
    <w:p w14:paraId="49F133C6" w14:textId="77777777" w:rsidR="00E14A32" w:rsidRDefault="00FD6D4A">
      <w:pPr>
        <w:ind w:firstLine="210"/>
        <w:rPr>
          <w:rFonts w:hint="eastAsia"/>
        </w:rPr>
      </w:pPr>
      <w:r>
        <w:t>&lt;compoundValue type="P6"&gt;</w:t>
      </w:r>
    </w:p>
    <w:p w14:paraId="455C0F17" w14:textId="77777777" w:rsidR="00E14A32" w:rsidRDefault="00FD6D4A">
      <w:pPr>
        <w:ind w:firstLine="210"/>
        <w:rPr>
          <w:rFonts w:hint="eastAsia"/>
        </w:rPr>
      </w:pPr>
      <w:r>
        <w:t xml:space="preserve">  &lt;value&gt;</w:t>
      </w:r>
    </w:p>
    <w:p w14:paraId="77BBCF3A" w14:textId="77777777" w:rsidR="00E14A32" w:rsidRDefault="00FD6D4A">
      <w:pPr>
        <w:ind w:firstLine="210"/>
        <w:rPr>
          <w:rFonts w:hint="eastAsia"/>
        </w:rPr>
      </w:pPr>
      <w:r>
        <w:t xml:space="preserve">    &lt;value&gt;</w:t>
      </w:r>
    </w:p>
    <w:p w14:paraId="7B09D728" w14:textId="77777777" w:rsidR="00E14A32" w:rsidRDefault="00FD6D4A">
      <w:pPr>
        <w:ind w:firstLine="210"/>
        <w:rPr>
          <w:rFonts w:hint="eastAsia"/>
        </w:rPr>
      </w:pPr>
      <w:r>
        <w:t xml:space="preserve">      &lt;intConstant type="int"&gt;0&lt;/intConstant&gt;</w:t>
      </w:r>
    </w:p>
    <w:p w14:paraId="439019BC" w14:textId="77777777" w:rsidR="00E14A32" w:rsidRDefault="00FD6D4A">
      <w:pPr>
        <w:ind w:firstLine="210"/>
        <w:rPr>
          <w:rFonts w:hint="eastAsia"/>
        </w:rPr>
      </w:pPr>
      <w:r>
        <w:t xml:space="preserve">      &lt;intConstant type="int"&gt;300&lt;/intConstant&gt;</w:t>
      </w:r>
    </w:p>
    <w:p w14:paraId="0A38130C" w14:textId="77777777" w:rsidR="00E14A32" w:rsidRDefault="00FD6D4A">
      <w:pPr>
        <w:ind w:firstLine="210"/>
        <w:rPr>
          <w:rFonts w:hint="eastAsia"/>
        </w:rPr>
      </w:pPr>
      <w:r>
        <w:t xml:space="preserve">    &lt;/value&gt;</w:t>
      </w:r>
    </w:p>
    <w:p w14:paraId="243F6D5B" w14:textId="77777777" w:rsidR="00E14A32" w:rsidRDefault="00FD6D4A">
      <w:pPr>
        <w:ind w:firstLine="210"/>
        <w:rPr>
          <w:rFonts w:hint="eastAsia"/>
        </w:rPr>
      </w:pPr>
      <w:r>
        <w:t xml:space="preserve">  &lt;/value&gt;</w:t>
      </w:r>
    </w:p>
    <w:p w14:paraId="3053062A" w14:textId="77777777" w:rsidR="00E14A32" w:rsidRDefault="00FD6D4A">
      <w:pPr>
        <w:ind w:firstLine="210"/>
        <w:rPr>
          <w:rFonts w:hint="eastAsia"/>
        </w:rPr>
      </w:pPr>
      <w:r>
        <w:t>&lt;/compoundValue&gt;</w:t>
      </w:r>
    </w:p>
    <w:p w14:paraId="7C204562" w14:textId="77777777" w:rsidR="00E14A32" w:rsidRDefault="00E14A32">
      <w:pPr>
        <w:rPr>
          <w:rFonts w:hint="eastAsia"/>
        </w:rPr>
      </w:pPr>
    </w:p>
    <w:p w14:paraId="7D12AF6B" w14:textId="77777777" w:rsidR="00E14A32" w:rsidRDefault="00FD6D4A">
      <w:pPr>
        <w:pStyle w:val="2"/>
      </w:pPr>
      <w:bookmarkStart w:id="1005" w:name="_4anzqyu" w:colFirst="0" w:colLast="0"/>
      <w:bookmarkStart w:id="1006" w:name="_Toc462915942"/>
      <w:bookmarkEnd w:id="1005"/>
      <w:r>
        <w:rPr>
          <w:rFonts w:ascii="SimSun" w:eastAsia="SimSun" w:hAnsi="SimSun" w:cs="SimSun"/>
        </w:rPr>
        <w:t>7.8 thisExpr要素（C++）</w:t>
      </w:r>
      <w:bookmarkEnd w:id="1006"/>
    </w:p>
    <w:p w14:paraId="50E08E96" w14:textId="77777777" w:rsidR="00E14A32" w:rsidRDefault="00FD6D4A">
      <w:pPr>
        <w:ind w:firstLine="210"/>
        <w:rPr>
          <w:rFonts w:hint="eastAsia"/>
        </w:rPr>
      </w:pPr>
      <w:r>
        <w:rPr>
          <w:rFonts w:ascii="SimSun" w:eastAsia="SimSun" w:hAnsi="SimSun" w:cs="SimSun"/>
        </w:rPr>
        <w:t>thisExpr 要素は、C++の this に対応する。</w:t>
      </w:r>
    </w:p>
    <w:p w14:paraId="51CAEDED" w14:textId="77777777" w:rsidR="00E14A32" w:rsidRDefault="00FD6D4A">
      <w:pPr>
        <w:ind w:firstLine="210"/>
        <w:rPr>
          <w:rFonts w:hint="eastAsia"/>
        </w:rPr>
      </w:pPr>
      <w:r>
        <w:rPr>
          <w:rFonts w:ascii="ＭＳ Ｐゴシック" w:eastAsia="ＭＳ Ｐゴシック" w:hAnsi="ＭＳ Ｐゴシック" w:cs="ＭＳ Ｐゴシック"/>
        </w:rPr>
        <w:t>&lt;thisExpr/&gt;</w:t>
      </w:r>
    </w:p>
    <w:p w14:paraId="71168A57" w14:textId="77777777" w:rsidR="00E14A32" w:rsidRDefault="00FD6D4A">
      <w:pPr>
        <w:rPr>
          <w:rFonts w:hint="eastAsia"/>
        </w:rPr>
      </w:pPr>
      <w:r>
        <w:rPr>
          <w:rFonts w:ascii="ＭＳ Ｐゴシック" w:eastAsia="ＭＳ Ｐゴシック" w:hAnsi="ＭＳ Ｐゴシック" w:cs="ＭＳ Ｐゴシック"/>
        </w:rPr>
        <w:t>属性なし</w:t>
      </w:r>
    </w:p>
    <w:p w14:paraId="08C6255E" w14:textId="77777777" w:rsidR="00E14A32" w:rsidRDefault="00E14A32">
      <w:pPr>
        <w:ind w:firstLine="210"/>
        <w:rPr>
          <w:rFonts w:hint="eastAsia"/>
        </w:rPr>
      </w:pPr>
    </w:p>
    <w:p w14:paraId="34944112" w14:textId="77777777" w:rsidR="00E14A32" w:rsidRDefault="00FD6D4A">
      <w:pPr>
        <w:pStyle w:val="2"/>
      </w:pPr>
      <w:bookmarkStart w:id="1007" w:name="_2pta16n" w:colFirst="0" w:colLast="0"/>
      <w:bookmarkStart w:id="1008" w:name="_Toc462915943"/>
      <w:bookmarkEnd w:id="1007"/>
      <w:r>
        <w:rPr>
          <w:rFonts w:ascii="SimSun" w:eastAsia="SimSun" w:hAnsi="SimSun" w:cs="SimSun"/>
        </w:rPr>
        <w:t>7.9 assignExpr 要素</w:t>
      </w:r>
      <w:bookmarkEnd w:id="1008"/>
    </w:p>
    <w:p w14:paraId="369112AD" w14:textId="77777777" w:rsidR="00E14A32" w:rsidRDefault="00FD6D4A">
      <w:pPr>
        <w:ind w:firstLine="210"/>
        <w:rPr>
          <w:rFonts w:hint="eastAsia"/>
        </w:rPr>
      </w:pPr>
      <w:r>
        <w:rPr>
          <w:rFonts w:ascii="SimSun" w:eastAsia="SimSun" w:hAnsi="SimSun" w:cs="SimSun"/>
        </w:rPr>
        <w:t xml:space="preserve">assignExpr 要素は、２つの式の要素をsub要素に持ち、代入を表す。 </w:t>
      </w:r>
    </w:p>
    <w:p w14:paraId="76864718" w14:textId="77777777" w:rsidR="00E14A32" w:rsidRDefault="00FD6D4A">
      <w:pPr>
        <w:ind w:firstLine="210"/>
        <w:rPr>
          <w:rFonts w:hint="eastAsia"/>
        </w:rPr>
      </w:pPr>
      <w:r>
        <w:rPr>
          <w:rFonts w:ascii="ＭＳ Ｐゴシック" w:eastAsia="ＭＳ Ｐゴシック" w:hAnsi="ＭＳ Ｐゴシック" w:cs="ＭＳ Ｐゴシック"/>
        </w:rPr>
        <w:t>&lt;assignExpr&gt;</w:t>
      </w:r>
    </w:p>
    <w:p w14:paraId="1862522A"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w:t>
      </w:r>
    </w:p>
    <w:p w14:paraId="0EF6E536"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w:t>
      </w:r>
    </w:p>
    <w:p w14:paraId="30C3F4D3" w14:textId="77777777" w:rsidR="00E14A32" w:rsidRDefault="00FD6D4A">
      <w:pPr>
        <w:ind w:firstLine="210"/>
        <w:rPr>
          <w:rFonts w:hint="eastAsia"/>
        </w:rPr>
      </w:pPr>
      <w:r>
        <w:rPr>
          <w:rFonts w:ascii="ＭＳ Ｐゴシック" w:eastAsia="ＭＳ Ｐゴシック" w:hAnsi="ＭＳ Ｐゴシック" w:cs="ＭＳ Ｐゴシック"/>
        </w:rPr>
        <w:t>&lt;/assignExpr&gt;</w:t>
      </w:r>
    </w:p>
    <w:p w14:paraId="689422EF" w14:textId="77777777" w:rsidR="00E14A32" w:rsidRDefault="00FD6D4A">
      <w:pPr>
        <w:rPr>
          <w:rFonts w:hint="eastAsia"/>
        </w:rPr>
      </w:pPr>
      <w:r>
        <w:rPr>
          <w:rFonts w:ascii="ＭＳ Ｐゴシック" w:eastAsia="ＭＳ Ｐゴシック" w:hAnsi="ＭＳ Ｐゴシック" w:cs="ＭＳ Ｐゴシック"/>
        </w:rPr>
        <w:t>属性(必須): type</w:t>
      </w:r>
    </w:p>
    <w:p w14:paraId="160D1453" w14:textId="77777777" w:rsidR="00E14A32" w:rsidRDefault="00FD6D4A">
      <w:pPr>
        <w:rPr>
          <w:rFonts w:hint="eastAsia"/>
        </w:rPr>
      </w:pPr>
      <w:r>
        <w:rPr>
          <w:rFonts w:ascii="ＭＳ Ｐゴシック" w:eastAsia="ＭＳ Ｐゴシック" w:hAnsi="ＭＳ Ｐゴシック" w:cs="ＭＳ Ｐゴシック"/>
        </w:rPr>
        <w:t>属性（optional）: is_userDefined</w:t>
      </w:r>
    </w:p>
    <w:p w14:paraId="0ED18467" w14:textId="77777777" w:rsidR="00E14A32" w:rsidRDefault="00E14A32">
      <w:pPr>
        <w:rPr>
          <w:rFonts w:hint="eastAsia"/>
        </w:rPr>
      </w:pPr>
    </w:p>
    <w:p w14:paraId="16D12B80" w14:textId="77777777" w:rsidR="00E14A32" w:rsidRDefault="00FD6D4A">
      <w:pPr>
        <w:ind w:firstLine="210"/>
        <w:rPr>
          <w:rFonts w:hint="eastAsia"/>
        </w:rPr>
      </w:pPr>
      <w:r>
        <w:rPr>
          <w:rFonts w:ascii="SimSun" w:eastAsia="SimSun" w:hAnsi="SimSun" w:cs="SimSun"/>
        </w:rPr>
        <w:t>第１の式を左辺、第２の式を右辺とする代入文を表現する。</w:t>
      </w:r>
    </w:p>
    <w:p w14:paraId="717E9D4C" w14:textId="77777777" w:rsidR="00E14A32" w:rsidRDefault="00E14A32">
      <w:pPr>
        <w:rPr>
          <w:rFonts w:hint="eastAsia"/>
        </w:rPr>
      </w:pPr>
    </w:p>
    <w:p w14:paraId="2165579C" w14:textId="77777777" w:rsidR="00E14A32" w:rsidRDefault="00FD6D4A">
      <w:pPr>
        <w:pStyle w:val="2"/>
      </w:pPr>
      <w:bookmarkStart w:id="1009" w:name="_14ykbeg" w:colFirst="0" w:colLast="0"/>
      <w:bookmarkStart w:id="1010" w:name="_Toc462915944"/>
      <w:bookmarkEnd w:id="1009"/>
      <w:r>
        <w:rPr>
          <w:rFonts w:ascii="SimSun" w:eastAsia="SimSun" w:hAnsi="SimSun" w:cs="SimSun"/>
        </w:rPr>
        <w:t>7.10 2項演算式の要素</w:t>
      </w:r>
      <w:bookmarkEnd w:id="1010"/>
    </w:p>
    <w:p w14:paraId="47DEBDD5" w14:textId="77777777" w:rsidR="00E14A32" w:rsidRDefault="00FD6D4A">
      <w:pPr>
        <w:ind w:firstLine="210"/>
        <w:rPr>
          <w:rFonts w:hint="eastAsia"/>
        </w:rPr>
      </w:pPr>
      <w:r>
        <w:rPr>
          <w:rFonts w:ascii="SimSun" w:eastAsia="SimSun" w:hAnsi="SimSun" w:cs="SimSun"/>
        </w:rPr>
        <w:t>二項演算式を表現する。被演算子の２つのXML要素を内容に指定する。</w:t>
      </w:r>
    </w:p>
    <w:p w14:paraId="47257D21" w14:textId="77777777" w:rsidR="00E14A32" w:rsidRDefault="00FD6D4A">
      <w:pPr>
        <w:ind w:firstLine="210"/>
        <w:rPr>
          <w:rFonts w:hint="eastAsia"/>
        </w:rPr>
      </w:pPr>
      <w:r>
        <w:rPr>
          <w:rFonts w:ascii="ＭＳ Ｐゴシック" w:eastAsia="ＭＳ Ｐゴシック" w:hAnsi="ＭＳ Ｐゴシック" w:cs="ＭＳ Ｐゴシック"/>
        </w:rPr>
        <w:t>&lt;二項演算要素名&gt;</w:t>
      </w:r>
    </w:p>
    <w:p w14:paraId="043E3249"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w:t>
      </w:r>
    </w:p>
    <w:p w14:paraId="611BBF15"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w:t>
      </w:r>
    </w:p>
    <w:p w14:paraId="007E7B0C" w14:textId="77777777" w:rsidR="00E14A32" w:rsidRDefault="00FD6D4A">
      <w:pPr>
        <w:ind w:firstLine="210"/>
        <w:rPr>
          <w:rFonts w:hint="eastAsia"/>
        </w:rPr>
      </w:pPr>
      <w:r>
        <w:rPr>
          <w:rFonts w:ascii="ＭＳ Ｐゴシック" w:eastAsia="ＭＳ Ｐゴシック" w:hAnsi="ＭＳ Ｐゴシック" w:cs="ＭＳ Ｐゴシック"/>
        </w:rPr>
        <w:t>&lt;/二項演算要素名&gt;</w:t>
      </w:r>
    </w:p>
    <w:p w14:paraId="0F433CDA" w14:textId="77777777" w:rsidR="00E14A32" w:rsidRDefault="00FD6D4A">
      <w:pPr>
        <w:rPr>
          <w:rFonts w:hint="eastAsia"/>
        </w:rPr>
      </w:pPr>
      <w:r>
        <w:rPr>
          <w:rFonts w:ascii="ＭＳ Ｐゴシック" w:eastAsia="ＭＳ Ｐゴシック" w:hAnsi="ＭＳ Ｐゴシック" w:cs="ＭＳ Ｐゴシック"/>
        </w:rPr>
        <w:t>属性(必須): type</w:t>
      </w:r>
    </w:p>
    <w:p w14:paraId="2182213C" w14:textId="77777777" w:rsidR="00E14A32" w:rsidRDefault="00E14A32">
      <w:pPr>
        <w:ind w:firstLine="210"/>
        <w:rPr>
          <w:rFonts w:hint="eastAsia"/>
        </w:rPr>
      </w:pPr>
    </w:p>
    <w:p w14:paraId="1841B5F5" w14:textId="77777777" w:rsidR="00E14A32" w:rsidRDefault="00FD6D4A">
      <w:pPr>
        <w:ind w:firstLine="210"/>
        <w:rPr>
          <w:rFonts w:hint="eastAsia"/>
        </w:rPr>
      </w:pPr>
      <w:r>
        <w:rPr>
          <w:rFonts w:ascii="SimSun" w:eastAsia="SimSun" w:hAnsi="SimSun" w:cs="SimSun"/>
        </w:rPr>
        <w:t>二項演算要素名には以下のものがある。</w:t>
      </w:r>
    </w:p>
    <w:p w14:paraId="2BEE27D9" w14:textId="77777777" w:rsidR="00E14A32" w:rsidRDefault="00FD6D4A">
      <w:pPr>
        <w:numPr>
          <w:ilvl w:val="0"/>
          <w:numId w:val="14"/>
        </w:numPr>
        <w:ind w:hanging="240"/>
        <w:rPr>
          <w:rFonts w:hint="eastAsia"/>
        </w:rPr>
      </w:pPr>
      <w:r>
        <w:rPr>
          <w:rFonts w:ascii="SimSun" w:eastAsia="SimSun" w:hAnsi="SimSun" w:cs="SimSun"/>
        </w:rPr>
        <w:t>算術二項演算子</w:t>
      </w:r>
    </w:p>
    <w:p w14:paraId="6A7B75A0" w14:textId="77777777" w:rsidR="00E14A32" w:rsidRDefault="00FD6D4A">
      <w:pPr>
        <w:numPr>
          <w:ilvl w:val="1"/>
          <w:numId w:val="2"/>
        </w:numPr>
        <w:ind w:hanging="480"/>
        <w:rPr>
          <w:rFonts w:hint="eastAsia"/>
        </w:rPr>
      </w:pPr>
      <w:r>
        <w:rPr>
          <w:rFonts w:ascii="Arial Unicode MS" w:eastAsia="Arial Unicode MS" w:hAnsi="Arial Unicode MS" w:cs="Arial Unicode MS"/>
        </w:rPr>
        <w:t>plusExpr　－　加算</w:t>
      </w:r>
    </w:p>
    <w:p w14:paraId="1D5C6FC1" w14:textId="77777777" w:rsidR="00E14A32" w:rsidRDefault="00FD6D4A">
      <w:pPr>
        <w:numPr>
          <w:ilvl w:val="1"/>
          <w:numId w:val="2"/>
        </w:numPr>
        <w:ind w:hanging="480"/>
        <w:rPr>
          <w:rFonts w:hint="eastAsia"/>
        </w:rPr>
      </w:pPr>
      <w:r>
        <w:rPr>
          <w:rFonts w:ascii="Arial Unicode MS" w:eastAsia="Arial Unicode MS" w:hAnsi="Arial Unicode MS" w:cs="Arial Unicode MS"/>
        </w:rPr>
        <w:t>minusExpr　－　減算</w:t>
      </w:r>
    </w:p>
    <w:p w14:paraId="7E37FB34" w14:textId="77777777" w:rsidR="00E14A32" w:rsidRDefault="00FD6D4A">
      <w:pPr>
        <w:numPr>
          <w:ilvl w:val="1"/>
          <w:numId w:val="2"/>
        </w:numPr>
        <w:ind w:hanging="480"/>
        <w:rPr>
          <w:rFonts w:hint="eastAsia"/>
        </w:rPr>
      </w:pPr>
      <w:r>
        <w:rPr>
          <w:rFonts w:ascii="Arial Unicode MS" w:eastAsia="Arial Unicode MS" w:hAnsi="Arial Unicode MS" w:cs="Arial Unicode MS"/>
        </w:rPr>
        <w:t>mulExpr　－　乗算</w:t>
      </w:r>
    </w:p>
    <w:p w14:paraId="44ACEDA8" w14:textId="77777777" w:rsidR="00E14A32" w:rsidRDefault="00FD6D4A">
      <w:pPr>
        <w:numPr>
          <w:ilvl w:val="1"/>
          <w:numId w:val="2"/>
        </w:numPr>
        <w:ind w:hanging="480"/>
        <w:rPr>
          <w:rFonts w:hint="eastAsia"/>
        </w:rPr>
      </w:pPr>
      <w:r>
        <w:rPr>
          <w:rFonts w:ascii="Arial Unicode MS" w:eastAsia="Arial Unicode MS" w:hAnsi="Arial Unicode MS" w:cs="Arial Unicode MS"/>
        </w:rPr>
        <w:t>divExpr　－　除算</w:t>
      </w:r>
    </w:p>
    <w:p w14:paraId="392611EF" w14:textId="77777777" w:rsidR="00E14A32" w:rsidRDefault="00FD6D4A">
      <w:pPr>
        <w:numPr>
          <w:ilvl w:val="1"/>
          <w:numId w:val="2"/>
        </w:numPr>
        <w:ind w:hanging="480"/>
        <w:rPr>
          <w:rFonts w:hint="eastAsia"/>
        </w:rPr>
      </w:pPr>
      <w:r>
        <w:rPr>
          <w:rFonts w:ascii="Arial Unicode MS" w:eastAsia="Arial Unicode MS" w:hAnsi="Arial Unicode MS" w:cs="Arial Unicode MS"/>
        </w:rPr>
        <w:t>modExpr　－　剰余</w:t>
      </w:r>
    </w:p>
    <w:p w14:paraId="048AD7BE" w14:textId="77777777" w:rsidR="00E14A32" w:rsidRDefault="00FD6D4A">
      <w:pPr>
        <w:numPr>
          <w:ilvl w:val="1"/>
          <w:numId w:val="2"/>
        </w:numPr>
        <w:ind w:hanging="480"/>
        <w:rPr>
          <w:rFonts w:hint="eastAsia"/>
        </w:rPr>
      </w:pPr>
      <w:r>
        <w:rPr>
          <w:rFonts w:ascii="Arial Unicode MS" w:eastAsia="Arial Unicode MS" w:hAnsi="Arial Unicode MS" w:cs="Arial Unicode MS"/>
        </w:rPr>
        <w:t>LshiftExpr　－　左シフト</w:t>
      </w:r>
    </w:p>
    <w:p w14:paraId="5D83464D" w14:textId="77777777" w:rsidR="00E14A32" w:rsidRDefault="00FD6D4A">
      <w:pPr>
        <w:numPr>
          <w:ilvl w:val="1"/>
          <w:numId w:val="2"/>
        </w:numPr>
        <w:ind w:hanging="480"/>
        <w:rPr>
          <w:rFonts w:hint="eastAsia"/>
        </w:rPr>
      </w:pPr>
      <w:r>
        <w:rPr>
          <w:rFonts w:ascii="Arial Unicode MS" w:eastAsia="Arial Unicode MS" w:hAnsi="Arial Unicode MS" w:cs="Arial Unicode MS"/>
        </w:rPr>
        <w:t>RshiftExpr　－　右シフト</w:t>
      </w:r>
    </w:p>
    <w:p w14:paraId="102CCD3F" w14:textId="77777777" w:rsidR="00E14A32" w:rsidRDefault="00FD6D4A">
      <w:pPr>
        <w:numPr>
          <w:ilvl w:val="1"/>
          <w:numId w:val="2"/>
        </w:numPr>
        <w:ind w:hanging="480"/>
        <w:rPr>
          <w:rFonts w:hint="eastAsia"/>
        </w:rPr>
      </w:pPr>
      <w:r>
        <w:rPr>
          <w:rFonts w:ascii="Arial Unicode MS" w:eastAsia="Arial Unicode MS" w:hAnsi="Arial Unicode MS" w:cs="Arial Unicode MS"/>
        </w:rPr>
        <w:t>bitAndExpr　－　ビット論理積</w:t>
      </w:r>
    </w:p>
    <w:p w14:paraId="21CA9220" w14:textId="77777777" w:rsidR="00E14A32" w:rsidRDefault="00FD6D4A">
      <w:pPr>
        <w:numPr>
          <w:ilvl w:val="1"/>
          <w:numId w:val="2"/>
        </w:numPr>
        <w:ind w:hanging="480"/>
        <w:rPr>
          <w:rFonts w:hint="eastAsia"/>
        </w:rPr>
      </w:pPr>
      <w:r>
        <w:rPr>
          <w:rFonts w:ascii="Arial Unicode MS" w:eastAsia="Arial Unicode MS" w:hAnsi="Arial Unicode MS" w:cs="Arial Unicode MS"/>
        </w:rPr>
        <w:lastRenderedPageBreak/>
        <w:t>bitOrExpr　－　ビット論理和</w:t>
      </w:r>
    </w:p>
    <w:p w14:paraId="73549DDA" w14:textId="77777777" w:rsidR="00E14A32" w:rsidRDefault="00FD6D4A">
      <w:pPr>
        <w:numPr>
          <w:ilvl w:val="1"/>
          <w:numId w:val="2"/>
        </w:numPr>
        <w:ind w:hanging="480"/>
        <w:rPr>
          <w:rFonts w:hint="eastAsia"/>
        </w:rPr>
      </w:pPr>
      <w:r>
        <w:rPr>
          <w:rFonts w:ascii="Arial Unicode MS" w:eastAsia="Arial Unicode MS" w:hAnsi="Arial Unicode MS" w:cs="Arial Unicode MS"/>
        </w:rPr>
        <w:t>bitXorExpr　－　ビット論理　排他和</w:t>
      </w:r>
    </w:p>
    <w:p w14:paraId="1038B84C" w14:textId="77777777" w:rsidR="00E14A32" w:rsidRDefault="00FD6D4A">
      <w:pPr>
        <w:numPr>
          <w:ilvl w:val="0"/>
          <w:numId w:val="14"/>
        </w:numPr>
        <w:ind w:hanging="240"/>
        <w:rPr>
          <w:rFonts w:hint="eastAsia"/>
        </w:rPr>
      </w:pPr>
      <w:r>
        <w:rPr>
          <w:rFonts w:ascii="SimSun" w:eastAsia="SimSun" w:hAnsi="SimSun" w:cs="SimSun"/>
        </w:rPr>
        <w:t>代入演算子</w:t>
      </w:r>
    </w:p>
    <w:p w14:paraId="6B02F813" w14:textId="77777777" w:rsidR="00E14A32" w:rsidRDefault="00FD6D4A">
      <w:pPr>
        <w:numPr>
          <w:ilvl w:val="1"/>
          <w:numId w:val="2"/>
        </w:numPr>
        <w:ind w:hanging="480"/>
        <w:rPr>
          <w:rFonts w:hint="eastAsia"/>
        </w:rPr>
      </w:pPr>
      <w:r>
        <w:rPr>
          <w:rFonts w:ascii="Arial Unicode MS" w:eastAsia="Arial Unicode MS" w:hAnsi="Arial Unicode MS" w:cs="Arial Unicode MS"/>
        </w:rPr>
        <w:t>asgPlusExpr　－　加算</w:t>
      </w:r>
    </w:p>
    <w:p w14:paraId="6BF3E125" w14:textId="77777777" w:rsidR="00E14A32" w:rsidRDefault="00FD6D4A">
      <w:pPr>
        <w:numPr>
          <w:ilvl w:val="1"/>
          <w:numId w:val="2"/>
        </w:numPr>
        <w:ind w:hanging="480"/>
        <w:rPr>
          <w:rFonts w:hint="eastAsia"/>
        </w:rPr>
      </w:pPr>
      <w:r>
        <w:rPr>
          <w:rFonts w:ascii="Arial Unicode MS" w:eastAsia="Arial Unicode MS" w:hAnsi="Arial Unicode MS" w:cs="Arial Unicode MS"/>
        </w:rPr>
        <w:t>asgMinusExpr　－　減算</w:t>
      </w:r>
    </w:p>
    <w:p w14:paraId="0611262E" w14:textId="77777777" w:rsidR="00E14A32" w:rsidRDefault="00FD6D4A">
      <w:pPr>
        <w:numPr>
          <w:ilvl w:val="1"/>
          <w:numId w:val="2"/>
        </w:numPr>
        <w:ind w:hanging="480"/>
        <w:rPr>
          <w:rFonts w:hint="eastAsia"/>
        </w:rPr>
      </w:pPr>
      <w:r>
        <w:rPr>
          <w:rFonts w:ascii="Arial Unicode MS" w:eastAsia="Arial Unicode MS" w:hAnsi="Arial Unicode MS" w:cs="Arial Unicode MS"/>
        </w:rPr>
        <w:t>asgMulExpr　－　乗算</w:t>
      </w:r>
    </w:p>
    <w:p w14:paraId="5AF26F2D" w14:textId="77777777" w:rsidR="00E14A32" w:rsidRDefault="00FD6D4A">
      <w:pPr>
        <w:numPr>
          <w:ilvl w:val="1"/>
          <w:numId w:val="2"/>
        </w:numPr>
        <w:ind w:hanging="480"/>
        <w:rPr>
          <w:rFonts w:hint="eastAsia"/>
        </w:rPr>
      </w:pPr>
      <w:r>
        <w:rPr>
          <w:rFonts w:ascii="Arial Unicode MS" w:eastAsia="Arial Unicode MS" w:hAnsi="Arial Unicode MS" w:cs="Arial Unicode MS"/>
        </w:rPr>
        <w:t>asgDivExpr　－　除算</w:t>
      </w:r>
    </w:p>
    <w:p w14:paraId="21A00198" w14:textId="77777777" w:rsidR="00E14A32" w:rsidRDefault="00FD6D4A">
      <w:pPr>
        <w:numPr>
          <w:ilvl w:val="1"/>
          <w:numId w:val="2"/>
        </w:numPr>
        <w:ind w:hanging="480"/>
        <w:rPr>
          <w:rFonts w:hint="eastAsia"/>
        </w:rPr>
      </w:pPr>
      <w:r>
        <w:rPr>
          <w:rFonts w:ascii="Arial Unicode MS" w:eastAsia="Arial Unicode MS" w:hAnsi="Arial Unicode MS" w:cs="Arial Unicode MS"/>
        </w:rPr>
        <w:t>asgModExpr　－　剰余</w:t>
      </w:r>
    </w:p>
    <w:p w14:paraId="1269DB72" w14:textId="77777777" w:rsidR="00E14A32" w:rsidRDefault="00FD6D4A">
      <w:pPr>
        <w:numPr>
          <w:ilvl w:val="1"/>
          <w:numId w:val="2"/>
        </w:numPr>
        <w:ind w:hanging="480"/>
        <w:rPr>
          <w:rFonts w:hint="eastAsia"/>
        </w:rPr>
      </w:pPr>
      <w:r>
        <w:rPr>
          <w:rFonts w:ascii="Arial Unicode MS" w:eastAsia="Arial Unicode MS" w:hAnsi="Arial Unicode MS" w:cs="Arial Unicode MS"/>
        </w:rPr>
        <w:t>asgLshiftExpr　－　左シフト</w:t>
      </w:r>
    </w:p>
    <w:p w14:paraId="021452E0" w14:textId="77777777" w:rsidR="00E14A32" w:rsidRDefault="00FD6D4A">
      <w:pPr>
        <w:numPr>
          <w:ilvl w:val="1"/>
          <w:numId w:val="2"/>
        </w:numPr>
        <w:ind w:hanging="480"/>
        <w:rPr>
          <w:rFonts w:hint="eastAsia"/>
        </w:rPr>
      </w:pPr>
      <w:r>
        <w:rPr>
          <w:rFonts w:ascii="Arial Unicode MS" w:eastAsia="Arial Unicode MS" w:hAnsi="Arial Unicode MS" w:cs="Arial Unicode MS"/>
        </w:rPr>
        <w:t>asgRshiftExpr　－　右シフト</w:t>
      </w:r>
    </w:p>
    <w:p w14:paraId="60BC002A" w14:textId="77777777" w:rsidR="00E14A32" w:rsidRDefault="00FD6D4A">
      <w:pPr>
        <w:numPr>
          <w:ilvl w:val="1"/>
          <w:numId w:val="2"/>
        </w:numPr>
        <w:ind w:hanging="480"/>
        <w:rPr>
          <w:rFonts w:hint="eastAsia"/>
        </w:rPr>
      </w:pPr>
      <w:r>
        <w:rPr>
          <w:rFonts w:ascii="Arial Unicode MS" w:eastAsia="Arial Unicode MS" w:hAnsi="Arial Unicode MS" w:cs="Arial Unicode MS"/>
        </w:rPr>
        <w:t>asgBitAndExpr　－　ビット論理積</w:t>
      </w:r>
    </w:p>
    <w:p w14:paraId="275F2C38" w14:textId="77777777" w:rsidR="00E14A32" w:rsidRDefault="00FD6D4A">
      <w:pPr>
        <w:numPr>
          <w:ilvl w:val="1"/>
          <w:numId w:val="2"/>
        </w:numPr>
        <w:ind w:hanging="480"/>
        <w:rPr>
          <w:rFonts w:hint="eastAsia"/>
        </w:rPr>
      </w:pPr>
      <w:r>
        <w:rPr>
          <w:rFonts w:ascii="Arial Unicode MS" w:eastAsia="Arial Unicode MS" w:hAnsi="Arial Unicode MS" w:cs="Arial Unicode MS"/>
        </w:rPr>
        <w:t>asgBitOrExpr　－　ビット論理和</w:t>
      </w:r>
    </w:p>
    <w:p w14:paraId="09302C79" w14:textId="77777777" w:rsidR="00E14A32" w:rsidRDefault="00FD6D4A">
      <w:pPr>
        <w:numPr>
          <w:ilvl w:val="1"/>
          <w:numId w:val="2"/>
        </w:numPr>
        <w:ind w:hanging="480"/>
        <w:rPr>
          <w:rFonts w:hint="eastAsia"/>
        </w:rPr>
      </w:pPr>
      <w:r>
        <w:rPr>
          <w:rFonts w:ascii="Arial Unicode MS" w:eastAsia="Arial Unicode MS" w:hAnsi="Arial Unicode MS" w:cs="Arial Unicode MS"/>
        </w:rPr>
        <w:t>asgBitXorExpr　－　ビット論理　排他和</w:t>
      </w:r>
    </w:p>
    <w:p w14:paraId="1826E66A" w14:textId="77777777" w:rsidR="00E14A32" w:rsidRDefault="00FD6D4A">
      <w:pPr>
        <w:numPr>
          <w:ilvl w:val="0"/>
          <w:numId w:val="14"/>
        </w:numPr>
        <w:ind w:hanging="240"/>
        <w:rPr>
          <w:rFonts w:hint="eastAsia"/>
        </w:rPr>
      </w:pPr>
      <w:r>
        <w:rPr>
          <w:rFonts w:ascii="SimSun" w:eastAsia="SimSun" w:hAnsi="SimSun" w:cs="SimSun"/>
        </w:rPr>
        <w:t>論理二項演算子</w:t>
      </w:r>
    </w:p>
    <w:p w14:paraId="27623CC9" w14:textId="77777777" w:rsidR="00E14A32" w:rsidRDefault="00FD6D4A">
      <w:pPr>
        <w:numPr>
          <w:ilvl w:val="1"/>
          <w:numId w:val="2"/>
        </w:numPr>
        <w:ind w:hanging="480"/>
        <w:rPr>
          <w:rFonts w:hint="eastAsia"/>
        </w:rPr>
      </w:pPr>
      <w:r>
        <w:rPr>
          <w:rFonts w:ascii="Arial Unicode MS" w:eastAsia="Arial Unicode MS" w:hAnsi="Arial Unicode MS" w:cs="Arial Unicode MS"/>
        </w:rPr>
        <w:t>logEQExpr　－　等価</w:t>
      </w:r>
    </w:p>
    <w:p w14:paraId="7EC2C169" w14:textId="77777777" w:rsidR="00E14A32" w:rsidRDefault="00FD6D4A">
      <w:pPr>
        <w:numPr>
          <w:ilvl w:val="1"/>
          <w:numId w:val="2"/>
        </w:numPr>
        <w:ind w:hanging="480"/>
        <w:rPr>
          <w:rFonts w:hint="eastAsia"/>
        </w:rPr>
      </w:pPr>
      <w:r>
        <w:rPr>
          <w:rFonts w:ascii="Arial Unicode MS" w:eastAsia="Arial Unicode MS" w:hAnsi="Arial Unicode MS" w:cs="Arial Unicode MS"/>
        </w:rPr>
        <w:t>logNEQExpr　－　非等価</w:t>
      </w:r>
    </w:p>
    <w:p w14:paraId="1082C38C" w14:textId="77777777" w:rsidR="00E14A32" w:rsidRDefault="00FD6D4A">
      <w:pPr>
        <w:numPr>
          <w:ilvl w:val="1"/>
          <w:numId w:val="2"/>
        </w:numPr>
        <w:ind w:hanging="480"/>
        <w:rPr>
          <w:rFonts w:hint="eastAsia"/>
        </w:rPr>
      </w:pPr>
      <w:r>
        <w:rPr>
          <w:rFonts w:ascii="Arial Unicode MS" w:eastAsia="Arial Unicode MS" w:hAnsi="Arial Unicode MS" w:cs="Arial Unicode MS"/>
        </w:rPr>
        <w:t>logGEExpr　－　大なり、または同値</w:t>
      </w:r>
    </w:p>
    <w:p w14:paraId="039482A4" w14:textId="77777777" w:rsidR="00E14A32" w:rsidRDefault="00FD6D4A">
      <w:pPr>
        <w:numPr>
          <w:ilvl w:val="1"/>
          <w:numId w:val="2"/>
        </w:numPr>
        <w:ind w:hanging="480"/>
        <w:rPr>
          <w:rFonts w:hint="eastAsia"/>
        </w:rPr>
      </w:pPr>
      <w:r>
        <w:rPr>
          <w:rFonts w:ascii="Arial Unicode MS" w:eastAsia="Arial Unicode MS" w:hAnsi="Arial Unicode MS" w:cs="Arial Unicode MS"/>
        </w:rPr>
        <w:t>logGTExpr　－　大なり</w:t>
      </w:r>
    </w:p>
    <w:p w14:paraId="73648A91" w14:textId="77777777" w:rsidR="00E14A32" w:rsidRDefault="00FD6D4A">
      <w:pPr>
        <w:numPr>
          <w:ilvl w:val="1"/>
          <w:numId w:val="2"/>
        </w:numPr>
        <w:ind w:hanging="480"/>
        <w:rPr>
          <w:rFonts w:hint="eastAsia"/>
        </w:rPr>
      </w:pPr>
      <w:r>
        <w:rPr>
          <w:rFonts w:ascii="Arial Unicode MS" w:eastAsia="Arial Unicode MS" w:hAnsi="Arial Unicode MS" w:cs="Arial Unicode MS"/>
        </w:rPr>
        <w:t>logLEExpr　－　小なり、または等価</w:t>
      </w:r>
    </w:p>
    <w:p w14:paraId="7324D755" w14:textId="77777777" w:rsidR="00E14A32" w:rsidRDefault="00FD6D4A">
      <w:pPr>
        <w:numPr>
          <w:ilvl w:val="1"/>
          <w:numId w:val="2"/>
        </w:numPr>
        <w:ind w:hanging="480"/>
        <w:rPr>
          <w:rFonts w:hint="eastAsia"/>
        </w:rPr>
      </w:pPr>
      <w:r>
        <w:rPr>
          <w:rFonts w:ascii="Arial Unicode MS" w:eastAsia="Arial Unicode MS" w:hAnsi="Arial Unicode MS" w:cs="Arial Unicode MS"/>
        </w:rPr>
        <w:t>logLTExpr　－　小なり</w:t>
      </w:r>
    </w:p>
    <w:p w14:paraId="6765BF0E" w14:textId="77777777" w:rsidR="00E14A32" w:rsidRDefault="00FD6D4A">
      <w:pPr>
        <w:numPr>
          <w:ilvl w:val="1"/>
          <w:numId w:val="2"/>
        </w:numPr>
        <w:ind w:hanging="480"/>
        <w:rPr>
          <w:rFonts w:hint="eastAsia"/>
        </w:rPr>
      </w:pPr>
      <w:r>
        <w:rPr>
          <w:rFonts w:ascii="Arial Unicode MS" w:eastAsia="Arial Unicode MS" w:hAnsi="Arial Unicode MS" w:cs="Arial Unicode MS"/>
        </w:rPr>
        <w:t>logAndExpr　－　論理積</w:t>
      </w:r>
    </w:p>
    <w:p w14:paraId="455F5A92" w14:textId="77777777" w:rsidR="00E14A32" w:rsidRDefault="00FD6D4A">
      <w:pPr>
        <w:numPr>
          <w:ilvl w:val="1"/>
          <w:numId w:val="2"/>
        </w:numPr>
        <w:ind w:hanging="480"/>
        <w:rPr>
          <w:rFonts w:hint="eastAsia"/>
        </w:rPr>
      </w:pPr>
      <w:r>
        <w:rPr>
          <w:rFonts w:ascii="Arial Unicode MS" w:eastAsia="Arial Unicode MS" w:hAnsi="Arial Unicode MS" w:cs="Arial Unicode MS"/>
        </w:rPr>
        <w:t>logOrExpr　－　論理和</w:t>
      </w:r>
    </w:p>
    <w:p w14:paraId="76226EC0" w14:textId="77777777" w:rsidR="00E14A32" w:rsidRDefault="00E14A32">
      <w:pPr>
        <w:rPr>
          <w:rFonts w:hint="eastAsia"/>
        </w:rPr>
      </w:pPr>
    </w:p>
    <w:p w14:paraId="21FFA22E" w14:textId="77777777" w:rsidR="00E14A32" w:rsidRDefault="00FD6D4A">
      <w:pPr>
        <w:rPr>
          <w:rFonts w:hint="eastAsia"/>
        </w:rPr>
      </w:pPr>
      <w:r>
        <w:rPr>
          <w:rFonts w:ascii="SimSun" w:eastAsia="SimSun" w:hAnsi="SimSun" w:cs="SimSun"/>
        </w:rPr>
        <w:t>備考：</w:t>
      </w:r>
    </w:p>
    <w:p w14:paraId="66FD7DE0" w14:textId="77777777" w:rsidR="00E14A32" w:rsidRDefault="00FD6D4A">
      <w:pPr>
        <w:rPr>
          <w:rFonts w:hint="eastAsia"/>
        </w:rPr>
      </w:pPr>
      <w:r>
        <w:rPr>
          <w:rFonts w:ascii="Arial Unicode MS" w:eastAsia="Arial Unicode MS" w:hAnsi="Arial Unicode MS" w:cs="Arial Unicode MS"/>
        </w:rPr>
        <w:t xml:space="preserve">　Cでは代入演算の第１オペランドは必ずlvalue（左辺式）だったが、C++では演算子のオーバーロードがあるためその限りではなくなった。</w:t>
      </w:r>
    </w:p>
    <w:p w14:paraId="25D2D8F0" w14:textId="77777777" w:rsidR="00E14A32" w:rsidRDefault="00E14A32">
      <w:pPr>
        <w:rPr>
          <w:rFonts w:hint="eastAsia"/>
        </w:rPr>
      </w:pPr>
    </w:p>
    <w:p w14:paraId="24D92B82" w14:textId="77777777" w:rsidR="00E14A32" w:rsidRDefault="00FD6D4A">
      <w:pPr>
        <w:pStyle w:val="2"/>
      </w:pPr>
      <w:bookmarkStart w:id="1011" w:name="_243i4a2" w:colFirst="0" w:colLast="0"/>
      <w:bookmarkStart w:id="1012" w:name="_Toc462915945"/>
      <w:bookmarkEnd w:id="1011"/>
      <w:r>
        <w:rPr>
          <w:rFonts w:ascii="SimSun" w:eastAsia="SimSun" w:hAnsi="SimSun" w:cs="SimSun"/>
        </w:rPr>
        <w:t>7.11 単項演算式の要素</w:t>
      </w:r>
      <w:bookmarkEnd w:id="1012"/>
    </w:p>
    <w:p w14:paraId="3A66D62B" w14:textId="77777777" w:rsidR="00E14A32" w:rsidRDefault="00FD6D4A">
      <w:pPr>
        <w:ind w:firstLine="210"/>
        <w:rPr>
          <w:rFonts w:hint="eastAsia"/>
        </w:rPr>
      </w:pPr>
      <w:r>
        <w:rPr>
          <w:rFonts w:ascii="SimSun" w:eastAsia="SimSun" w:hAnsi="SimSun" w:cs="SimSun"/>
        </w:rPr>
        <w:t>単項演算式を表現する。被演算子を内容に指定する。</w:t>
      </w:r>
    </w:p>
    <w:p w14:paraId="16331574" w14:textId="77777777" w:rsidR="00E14A32" w:rsidRDefault="00FD6D4A">
      <w:pPr>
        <w:ind w:firstLine="210"/>
        <w:rPr>
          <w:rFonts w:hint="eastAsia"/>
        </w:rPr>
      </w:pPr>
      <w:r>
        <w:rPr>
          <w:rFonts w:ascii="ＭＳ Ｐゴシック" w:eastAsia="ＭＳ Ｐゴシック" w:hAnsi="ＭＳ Ｐゴシック" w:cs="ＭＳ Ｐゴシック"/>
        </w:rPr>
        <w:t>&lt;単項演算要素名&gt;</w:t>
      </w:r>
    </w:p>
    <w:p w14:paraId="40CAB0D9"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w:t>
      </w:r>
    </w:p>
    <w:p w14:paraId="3AEF4707" w14:textId="77777777" w:rsidR="00E14A32" w:rsidRDefault="00FD6D4A">
      <w:pPr>
        <w:ind w:firstLine="210"/>
        <w:rPr>
          <w:rFonts w:hint="eastAsia"/>
        </w:rPr>
      </w:pPr>
      <w:r>
        <w:rPr>
          <w:rFonts w:ascii="ＭＳ Ｐゴシック" w:eastAsia="ＭＳ Ｐゴシック" w:hAnsi="ＭＳ Ｐゴシック" w:cs="ＭＳ Ｐゴシック"/>
        </w:rPr>
        <w:t>&lt;/単項演算要素名&gt;</w:t>
      </w:r>
    </w:p>
    <w:p w14:paraId="0884BB5A" w14:textId="77777777" w:rsidR="00E14A32" w:rsidRDefault="00FD6D4A">
      <w:pPr>
        <w:rPr>
          <w:rFonts w:hint="eastAsia"/>
        </w:rPr>
      </w:pPr>
      <w:r>
        <w:rPr>
          <w:rFonts w:ascii="ＭＳ Ｐゴシック" w:eastAsia="ＭＳ Ｐゴシック" w:hAnsi="ＭＳ Ｐゴシック" w:cs="ＭＳ Ｐゴシック"/>
        </w:rPr>
        <w:t>属性(必須): type</w:t>
      </w:r>
    </w:p>
    <w:p w14:paraId="67141D12" w14:textId="77777777" w:rsidR="00E14A32" w:rsidRDefault="00E14A32">
      <w:pPr>
        <w:ind w:firstLine="210"/>
        <w:rPr>
          <w:rFonts w:hint="eastAsia"/>
        </w:rPr>
      </w:pPr>
    </w:p>
    <w:p w14:paraId="09AC3048" w14:textId="77777777" w:rsidR="00E14A32" w:rsidRDefault="00FD6D4A">
      <w:pPr>
        <w:ind w:firstLine="210"/>
        <w:rPr>
          <w:rFonts w:hint="eastAsia"/>
        </w:rPr>
      </w:pPr>
      <w:r>
        <w:rPr>
          <w:rFonts w:ascii="SimSun" w:eastAsia="SimSun" w:hAnsi="SimSun" w:cs="SimSun"/>
        </w:rPr>
        <w:t>単項演算要素名には以下のものがある。</w:t>
      </w:r>
    </w:p>
    <w:p w14:paraId="2DC4ED7C" w14:textId="77777777" w:rsidR="00E14A32" w:rsidRDefault="00FD6D4A">
      <w:pPr>
        <w:numPr>
          <w:ilvl w:val="0"/>
          <w:numId w:val="14"/>
        </w:numPr>
        <w:ind w:hanging="240"/>
        <w:rPr>
          <w:rFonts w:hint="eastAsia"/>
        </w:rPr>
      </w:pPr>
      <w:r>
        <w:rPr>
          <w:rFonts w:ascii="SimSun" w:eastAsia="SimSun" w:hAnsi="SimSun" w:cs="SimSun"/>
        </w:rPr>
        <w:t>算術単項演算子</w:t>
      </w:r>
    </w:p>
    <w:p w14:paraId="76D771C7" w14:textId="77777777" w:rsidR="00E14A32" w:rsidRDefault="00FD6D4A">
      <w:pPr>
        <w:numPr>
          <w:ilvl w:val="1"/>
          <w:numId w:val="2"/>
        </w:numPr>
        <w:ind w:hanging="480"/>
        <w:rPr>
          <w:rFonts w:hint="eastAsia"/>
        </w:rPr>
      </w:pPr>
      <w:r>
        <w:rPr>
          <w:rFonts w:ascii="Arial Unicode MS" w:eastAsia="Arial Unicode MS" w:hAnsi="Arial Unicode MS" w:cs="Arial Unicode MS"/>
        </w:rPr>
        <w:t>unaryMinusExpr　－　符号反転</w:t>
      </w:r>
    </w:p>
    <w:p w14:paraId="4234E74A" w14:textId="77777777" w:rsidR="00E14A32" w:rsidRDefault="00FD6D4A">
      <w:pPr>
        <w:numPr>
          <w:ilvl w:val="1"/>
          <w:numId w:val="2"/>
        </w:numPr>
        <w:ind w:hanging="480"/>
        <w:rPr>
          <w:rFonts w:hint="eastAsia"/>
        </w:rPr>
      </w:pPr>
      <w:r>
        <w:rPr>
          <w:rFonts w:ascii="Arial Unicode MS" w:eastAsia="Arial Unicode MS" w:hAnsi="Arial Unicode MS" w:cs="Arial Unicode MS"/>
        </w:rPr>
        <w:t>bitNotExpr　－　ビット反転</w:t>
      </w:r>
    </w:p>
    <w:p w14:paraId="0299CF70" w14:textId="77777777" w:rsidR="00E14A32" w:rsidRDefault="00FD6D4A">
      <w:pPr>
        <w:numPr>
          <w:ilvl w:val="0"/>
          <w:numId w:val="14"/>
        </w:numPr>
        <w:ind w:hanging="240"/>
        <w:rPr>
          <w:rFonts w:hint="eastAsia"/>
        </w:rPr>
      </w:pPr>
      <w:r>
        <w:rPr>
          <w:rFonts w:ascii="SimSun" w:eastAsia="SimSun" w:hAnsi="SimSun" w:cs="SimSun"/>
        </w:rPr>
        <w:t>論理単項演算子</w:t>
      </w:r>
    </w:p>
    <w:p w14:paraId="61B7AF16" w14:textId="77777777" w:rsidR="00E14A32" w:rsidRDefault="00FD6D4A">
      <w:pPr>
        <w:numPr>
          <w:ilvl w:val="1"/>
          <w:numId w:val="2"/>
        </w:numPr>
        <w:ind w:hanging="480"/>
        <w:rPr>
          <w:rFonts w:hint="eastAsia"/>
        </w:rPr>
      </w:pPr>
      <w:r>
        <w:rPr>
          <w:rFonts w:ascii="Arial Unicode MS" w:eastAsia="Arial Unicode MS" w:hAnsi="Arial Unicode MS" w:cs="Arial Unicode MS"/>
        </w:rPr>
        <w:t>logNotExpr　－　論理否定</w:t>
      </w:r>
    </w:p>
    <w:p w14:paraId="5EC4D00F" w14:textId="77777777" w:rsidR="00E14A32" w:rsidRDefault="00FD6D4A">
      <w:pPr>
        <w:numPr>
          <w:ilvl w:val="0"/>
          <w:numId w:val="14"/>
        </w:numPr>
        <w:ind w:hanging="240"/>
        <w:rPr>
          <w:rFonts w:hint="eastAsia"/>
        </w:rPr>
      </w:pPr>
      <w:r>
        <w:rPr>
          <w:rFonts w:ascii="SimSun" w:eastAsia="SimSun" w:hAnsi="SimSun" w:cs="SimSun"/>
        </w:rPr>
        <w:t>sizeof演算子</w:t>
      </w:r>
    </w:p>
    <w:p w14:paraId="3F6EC3F7" w14:textId="77777777" w:rsidR="00E14A32" w:rsidRDefault="00FD6D4A">
      <w:pPr>
        <w:numPr>
          <w:ilvl w:val="1"/>
          <w:numId w:val="2"/>
        </w:numPr>
        <w:ind w:hanging="480"/>
        <w:rPr>
          <w:rFonts w:hint="eastAsia"/>
        </w:rPr>
      </w:pPr>
      <w:r>
        <w:rPr>
          <w:rFonts w:ascii="Arial Unicode MS" w:eastAsia="Arial Unicode MS" w:hAnsi="Arial Unicode MS" w:cs="Arial Unicode MS"/>
        </w:rPr>
        <w:t>sizeOfExpr　－　子要素として式の要素またはtypeName要素を指定する。</w:t>
      </w:r>
    </w:p>
    <w:p w14:paraId="17609F84" w14:textId="77777777" w:rsidR="00E14A32" w:rsidRDefault="00FD6D4A">
      <w:pPr>
        <w:numPr>
          <w:ilvl w:val="0"/>
          <w:numId w:val="14"/>
        </w:numPr>
        <w:ind w:hanging="240"/>
        <w:rPr>
          <w:rFonts w:hint="eastAsia"/>
        </w:rPr>
      </w:pPr>
      <w:r>
        <w:rPr>
          <w:rFonts w:ascii="SimSun" w:eastAsia="SimSun" w:hAnsi="SimSun" w:cs="SimSun"/>
        </w:rPr>
        <w:t>alignof演算子（C++）</w:t>
      </w:r>
    </w:p>
    <w:p w14:paraId="70D45B0C" w14:textId="77777777" w:rsidR="00E14A32" w:rsidRDefault="00FD6D4A">
      <w:pPr>
        <w:numPr>
          <w:ilvl w:val="1"/>
          <w:numId w:val="2"/>
        </w:numPr>
        <w:ind w:hanging="480"/>
        <w:rPr>
          <w:rFonts w:hint="eastAsia"/>
        </w:rPr>
      </w:pPr>
      <w:r>
        <w:rPr>
          <w:rFonts w:ascii="Arial Unicode MS" w:eastAsia="Arial Unicode MS" w:hAnsi="Arial Unicode MS" w:cs="Arial Unicode MS"/>
        </w:rPr>
        <w:t>alignOfExpr　－　子要素として式の要素またはtypeName要素を指定する。</w:t>
      </w:r>
    </w:p>
    <w:p w14:paraId="1DB5E23C" w14:textId="77777777" w:rsidR="00E14A32" w:rsidRDefault="00FD6D4A">
      <w:pPr>
        <w:numPr>
          <w:ilvl w:val="0"/>
          <w:numId w:val="14"/>
        </w:numPr>
        <w:ind w:hanging="240"/>
        <w:rPr>
          <w:rFonts w:hint="eastAsia"/>
        </w:rPr>
      </w:pPr>
      <w:r>
        <w:rPr>
          <w:rFonts w:ascii="SimSun" w:eastAsia="SimSun" w:hAnsi="SimSun" w:cs="SimSun"/>
        </w:rPr>
        <w:t>typeid演算子（C++）</w:t>
      </w:r>
    </w:p>
    <w:p w14:paraId="65B4C979" w14:textId="77777777" w:rsidR="00E14A32" w:rsidRDefault="00FD6D4A">
      <w:pPr>
        <w:numPr>
          <w:ilvl w:val="1"/>
          <w:numId w:val="2"/>
        </w:numPr>
        <w:ind w:hanging="480"/>
        <w:rPr>
          <w:rFonts w:hint="eastAsia"/>
        </w:rPr>
      </w:pPr>
      <w:r>
        <w:rPr>
          <w:rFonts w:ascii="Arial Unicode MS" w:eastAsia="Arial Unicode MS" w:hAnsi="Arial Unicode MS" w:cs="Arial Unicode MS"/>
        </w:rPr>
        <w:t>typeidExpr　－　子要素として式の要素またはtypeName要素を指定する。</w:t>
      </w:r>
    </w:p>
    <w:p w14:paraId="63A21134" w14:textId="77777777" w:rsidR="00E14A32" w:rsidRDefault="00FD6D4A">
      <w:pPr>
        <w:numPr>
          <w:ilvl w:val="0"/>
          <w:numId w:val="14"/>
        </w:numPr>
        <w:ind w:hanging="240"/>
        <w:rPr>
          <w:rFonts w:hint="eastAsia"/>
        </w:rPr>
      </w:pPr>
      <w:r>
        <w:rPr>
          <w:rFonts w:ascii="SimSun" w:eastAsia="SimSun" w:hAnsi="SimSun" w:cs="SimSun"/>
        </w:rPr>
        <w:t>GCC拡張の演算子</w:t>
      </w:r>
    </w:p>
    <w:p w14:paraId="5B7AE775" w14:textId="77777777" w:rsidR="00E14A32" w:rsidRDefault="00FD6D4A">
      <w:pPr>
        <w:numPr>
          <w:ilvl w:val="1"/>
          <w:numId w:val="2"/>
        </w:numPr>
        <w:ind w:hanging="480"/>
        <w:rPr>
          <w:rFonts w:hint="eastAsia"/>
        </w:rPr>
      </w:pPr>
      <w:r>
        <w:rPr>
          <w:rFonts w:ascii="Arial Unicode MS" w:eastAsia="Arial Unicode MS" w:hAnsi="Arial Unicode MS" w:cs="Arial Unicode MS"/>
        </w:rPr>
        <w:t>gccAlignOfExpr　－　GCCの__alignof__演算子を表す。子要素に式またはtypeName要素を指定する。</w:t>
      </w:r>
    </w:p>
    <w:p w14:paraId="150E5F1B" w14:textId="77777777" w:rsidR="00E14A32" w:rsidRDefault="00FD6D4A">
      <w:pPr>
        <w:numPr>
          <w:ilvl w:val="1"/>
          <w:numId w:val="2"/>
        </w:numPr>
        <w:ind w:hanging="480"/>
        <w:rPr>
          <w:rFonts w:hint="eastAsia"/>
        </w:rPr>
      </w:pPr>
      <w:r>
        <w:rPr>
          <w:rFonts w:ascii="Arial Unicode MS" w:eastAsia="Arial Unicode MS" w:hAnsi="Arial Unicode MS" w:cs="Arial Unicode MS"/>
        </w:rPr>
        <w:lastRenderedPageBreak/>
        <w:t>gccLabelAddr　－　GCCの&amp;&amp;単項演算子を表す。内容にラベル名を指定する。</w:t>
      </w:r>
    </w:p>
    <w:p w14:paraId="63633BFD" w14:textId="77777777" w:rsidR="00E14A32" w:rsidRDefault="00E14A32">
      <w:pPr>
        <w:rPr>
          <w:rFonts w:hint="eastAsia"/>
        </w:rPr>
      </w:pPr>
    </w:p>
    <w:p w14:paraId="7101470D" w14:textId="77777777" w:rsidR="00E14A32" w:rsidRDefault="00FD6D4A">
      <w:pPr>
        <w:pStyle w:val="2"/>
      </w:pPr>
      <w:bookmarkStart w:id="1013" w:name="_338fx5o" w:colFirst="0" w:colLast="0"/>
      <w:bookmarkStart w:id="1014" w:name="_Toc462915946"/>
      <w:bookmarkEnd w:id="1013"/>
      <w:r>
        <w:rPr>
          <w:rFonts w:ascii="SimSun" w:eastAsia="SimSun" w:hAnsi="SimSun" w:cs="SimSun"/>
        </w:rPr>
        <w:t>7.12 functionCall要素</w:t>
      </w:r>
      <w:bookmarkEnd w:id="1014"/>
    </w:p>
    <w:p w14:paraId="590FBE60" w14:textId="77777777" w:rsidR="00E14A32" w:rsidRDefault="00FD6D4A">
      <w:pPr>
        <w:ind w:firstLine="210"/>
        <w:rPr>
          <w:rFonts w:hint="eastAsia"/>
        </w:rPr>
      </w:pPr>
      <w:r>
        <w:rPr>
          <w:rFonts w:ascii="SimSun" w:eastAsia="SimSun" w:hAnsi="SimSun" w:cs="SimSun"/>
        </w:rPr>
        <w:t>functionCall要素は関数呼び出しを表す。</w:t>
      </w:r>
    </w:p>
    <w:p w14:paraId="4C073E11" w14:textId="77777777" w:rsidR="00E14A32" w:rsidRDefault="00FD6D4A">
      <w:pPr>
        <w:ind w:firstLine="210"/>
        <w:rPr>
          <w:rFonts w:hint="eastAsia"/>
        </w:rPr>
      </w:pPr>
      <w:r>
        <w:rPr>
          <w:rFonts w:ascii="ＭＳ Ｐゴシック" w:eastAsia="ＭＳ Ｐゴシック" w:hAnsi="ＭＳ Ｐゴシック" w:cs="ＭＳ Ｐゴシック"/>
        </w:rPr>
        <w:t>&lt;functionCall&gt;</w:t>
      </w:r>
    </w:p>
    <w:p w14:paraId="4CE5002C" w14:textId="77777777" w:rsidR="00E14A32" w:rsidRDefault="00FD6D4A">
      <w:pPr>
        <w:ind w:firstLine="210"/>
        <w:rPr>
          <w:rFonts w:hint="eastAsia"/>
        </w:rPr>
      </w:pPr>
      <w:r>
        <w:rPr>
          <w:rFonts w:ascii="ＭＳ Ｐゴシック" w:eastAsia="ＭＳ Ｐゴシック" w:hAnsi="ＭＳ Ｐゴシック" w:cs="ＭＳ Ｐゴシック"/>
        </w:rPr>
        <w:t xml:space="preserve">  &lt;function&gt;または&lt;memberRef&gt;または&lt;operator&gt;</w:t>
      </w:r>
    </w:p>
    <w:p w14:paraId="08446457"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w:t>
      </w:r>
    </w:p>
    <w:p w14:paraId="42CA149A" w14:textId="77777777" w:rsidR="00E14A32" w:rsidRDefault="00FD6D4A">
      <w:pPr>
        <w:ind w:firstLine="210"/>
        <w:rPr>
          <w:rFonts w:hint="eastAsia"/>
        </w:rPr>
      </w:pPr>
      <w:r>
        <w:rPr>
          <w:rFonts w:ascii="ＭＳ Ｐゴシック" w:eastAsia="ＭＳ Ｐゴシック" w:hAnsi="ＭＳ Ｐゴシック" w:cs="ＭＳ Ｐゴシック"/>
        </w:rPr>
        <w:t xml:space="preserve">  &lt;/function&gt;または&lt;/memberRef&gt;または&lt;/operator&gt;</w:t>
      </w:r>
    </w:p>
    <w:p w14:paraId="5D853E39" w14:textId="77777777" w:rsidR="00E14A32" w:rsidRDefault="00FD6D4A">
      <w:pPr>
        <w:ind w:firstLine="210"/>
        <w:rPr>
          <w:rFonts w:hint="eastAsia"/>
        </w:rPr>
      </w:pPr>
      <w:r>
        <w:rPr>
          <w:rFonts w:ascii="ＭＳ Ｐゴシック" w:eastAsia="ＭＳ Ｐゴシック" w:hAnsi="ＭＳ Ｐゴシック" w:cs="ＭＳ Ｐゴシック"/>
        </w:rPr>
        <w:t xml:space="preserve">  arguments要素（7.12.1項）</w:t>
      </w:r>
    </w:p>
    <w:p w14:paraId="5BB0E839" w14:textId="77777777" w:rsidR="00E14A32" w:rsidRDefault="00FD6D4A">
      <w:pPr>
        <w:ind w:firstLine="210"/>
        <w:rPr>
          <w:rFonts w:hint="eastAsia"/>
        </w:rPr>
      </w:pPr>
      <w:r>
        <w:rPr>
          <w:rFonts w:ascii="ＭＳ Ｐゴシック" w:eastAsia="ＭＳ Ｐゴシック" w:hAnsi="ＭＳ Ｐゴシック" w:cs="ＭＳ Ｐゴシック"/>
        </w:rPr>
        <w:t>&lt;/functionCall&gt;</w:t>
      </w:r>
    </w:p>
    <w:p w14:paraId="2CC9B28B" w14:textId="77777777" w:rsidR="00E14A32" w:rsidRDefault="00FD6D4A">
      <w:pPr>
        <w:rPr>
          <w:rFonts w:hint="eastAsia"/>
        </w:rPr>
      </w:pPr>
      <w:r>
        <w:rPr>
          <w:rFonts w:ascii="ＭＳ Ｐゴシック" w:eastAsia="ＭＳ Ｐゴシック" w:hAnsi="ＭＳ Ｐゴシック" w:cs="ＭＳ Ｐゴシック"/>
        </w:rPr>
        <w:t>属性(必須): type</w:t>
      </w:r>
    </w:p>
    <w:p w14:paraId="50D33E2F" w14:textId="77777777" w:rsidR="00E14A32" w:rsidRDefault="00E14A32">
      <w:pPr>
        <w:rPr>
          <w:rFonts w:hint="eastAsia"/>
        </w:rPr>
      </w:pPr>
    </w:p>
    <w:p w14:paraId="53057A0C" w14:textId="77777777" w:rsidR="00E14A32" w:rsidRDefault="00FD6D4A">
      <w:pPr>
        <w:ind w:firstLine="210"/>
        <w:rPr>
          <w:rFonts w:hint="eastAsia"/>
        </w:rPr>
      </w:pPr>
      <w:r>
        <w:rPr>
          <w:rFonts w:ascii="SimSun" w:eastAsia="SimSun" w:hAnsi="SimSun" w:cs="SimSun"/>
        </w:rPr>
        <w:t>function要素には呼び出す関数のアドレスを指定する。</w:t>
      </w:r>
    </w:p>
    <w:p w14:paraId="14280A8F" w14:textId="77777777" w:rsidR="00E14A32" w:rsidRDefault="00FD6D4A">
      <w:pPr>
        <w:ind w:firstLine="210"/>
        <w:rPr>
          <w:rFonts w:hint="eastAsia"/>
        </w:rPr>
      </w:pPr>
      <w:r>
        <w:rPr>
          <w:rFonts w:ascii="Arial Unicode MS" w:eastAsia="Arial Unicode MS" w:hAnsi="Arial Unicode MS" w:cs="Arial Unicode MS"/>
        </w:rPr>
        <w:t>memberRef　　　メンバ関数呼び出しの時のメンバアクセスの式を指定する。</w:t>
      </w:r>
    </w:p>
    <w:p w14:paraId="5F29CE83" w14:textId="77777777" w:rsidR="00E14A32" w:rsidRDefault="00FD6D4A">
      <w:pPr>
        <w:ind w:firstLine="210"/>
        <w:rPr>
          <w:rFonts w:hint="eastAsia"/>
        </w:rPr>
      </w:pPr>
      <w:r>
        <w:rPr>
          <w:rFonts w:ascii="Arial Unicode MS" w:eastAsia="Arial Unicode MS" w:hAnsi="Arial Unicode MS" w:cs="Arial Unicode MS"/>
        </w:rPr>
        <w:t>operator　　　グローバル関数の形の演算子オーバーロードの呼び出しの場合の演算子名を指定する。</w:t>
      </w:r>
    </w:p>
    <w:p w14:paraId="61E46B21" w14:textId="77777777" w:rsidR="00E14A32" w:rsidRDefault="00FD6D4A">
      <w:pPr>
        <w:ind w:firstLine="210"/>
        <w:rPr>
          <w:rFonts w:hint="eastAsia"/>
        </w:rPr>
      </w:pPr>
      <w:r>
        <w:rPr>
          <w:rFonts w:ascii="SimSun" w:eastAsia="SimSun" w:hAnsi="SimSun" w:cs="SimSun"/>
        </w:rPr>
        <w:t>arguments要素には引数の並びを指定する。</w:t>
      </w:r>
    </w:p>
    <w:p w14:paraId="12EEAE47" w14:textId="77777777" w:rsidR="00E14A32" w:rsidRDefault="00E14A32">
      <w:pPr>
        <w:rPr>
          <w:rFonts w:hint="eastAsia"/>
        </w:rPr>
      </w:pPr>
    </w:p>
    <w:p w14:paraId="69A092BC" w14:textId="77777777" w:rsidR="00E14A32" w:rsidRDefault="00FD6D4A">
      <w:pPr>
        <w:pStyle w:val="3"/>
      </w:pPr>
      <w:bookmarkStart w:id="1015" w:name="_2hio093" w:colFirst="0" w:colLast="0"/>
      <w:bookmarkStart w:id="1016" w:name="_Toc462915947"/>
      <w:bookmarkEnd w:id="1015"/>
      <w:r>
        <w:rPr>
          <w:rFonts w:ascii="SimSun" w:eastAsia="SimSun" w:hAnsi="SimSun" w:cs="SimSun"/>
        </w:rPr>
        <w:t>7.12.1 arguments要素</w:t>
      </w:r>
      <w:bookmarkEnd w:id="1016"/>
    </w:p>
    <w:p w14:paraId="502A384C" w14:textId="77777777" w:rsidR="00E14A32" w:rsidRDefault="00FD6D4A">
      <w:pPr>
        <w:ind w:firstLine="210"/>
        <w:rPr>
          <w:rFonts w:hint="eastAsia"/>
        </w:rPr>
      </w:pPr>
      <w:r>
        <w:rPr>
          <w:rFonts w:ascii="SimSun" w:eastAsia="SimSun" w:hAnsi="SimSun" w:cs="SimSun"/>
        </w:rPr>
        <w:t>実引数（actual argument）の0個以上の並びを表現する。</w:t>
      </w:r>
    </w:p>
    <w:p w14:paraId="7EBE9B11" w14:textId="77777777" w:rsidR="00E14A32" w:rsidRDefault="00FD6D4A">
      <w:pPr>
        <w:ind w:firstLine="210"/>
        <w:rPr>
          <w:rFonts w:hint="eastAsia"/>
        </w:rPr>
      </w:pPr>
      <w:r>
        <w:rPr>
          <w:rFonts w:ascii="ＭＳ Ｐゴシック" w:eastAsia="ＭＳ Ｐゴシック" w:hAnsi="ＭＳ Ｐゴシック" w:cs="ＭＳ Ｐゴシック"/>
        </w:rPr>
        <w:t>&lt;arguments&gt;</w:t>
      </w:r>
    </w:p>
    <w:p w14:paraId="714FC4BF" w14:textId="77777777" w:rsidR="00E14A32" w:rsidRDefault="00FD6D4A">
      <w:pPr>
        <w:ind w:firstLine="210"/>
        <w:rPr>
          <w:rFonts w:hint="eastAsia"/>
        </w:rPr>
      </w:pPr>
      <w:r>
        <w:rPr>
          <w:rFonts w:ascii="ＭＳ Ｐゴシック" w:eastAsia="ＭＳ Ｐゴシック" w:hAnsi="ＭＳ Ｐゴシック" w:cs="ＭＳ Ｐゴシック"/>
        </w:rPr>
        <w:t xml:space="preserve">  [ 式の要素</w:t>
      </w:r>
    </w:p>
    <w:p w14:paraId="1C3BD10B" w14:textId="77777777" w:rsidR="00E14A32" w:rsidRDefault="00FD6D4A">
      <w:pPr>
        <w:ind w:firstLine="210"/>
        <w:rPr>
          <w:rFonts w:hint="eastAsia"/>
        </w:rPr>
      </w:pPr>
      <w:r>
        <w:rPr>
          <w:rFonts w:ascii="ＭＳ Ｐゴシック" w:eastAsia="ＭＳ Ｐゴシック" w:hAnsi="ＭＳ Ｐゴシック" w:cs="ＭＳ Ｐゴシック"/>
        </w:rPr>
        <w:t xml:space="preserve">  ... ]</w:t>
      </w:r>
    </w:p>
    <w:p w14:paraId="3DCF5E00" w14:textId="77777777" w:rsidR="00E14A32" w:rsidRDefault="00FD6D4A">
      <w:pPr>
        <w:ind w:firstLine="210"/>
        <w:rPr>
          <w:rFonts w:hint="eastAsia"/>
        </w:rPr>
      </w:pPr>
      <w:r>
        <w:rPr>
          <w:rFonts w:ascii="ＭＳ Ｐゴシック" w:eastAsia="ＭＳ Ｐゴシック" w:hAnsi="ＭＳ Ｐゴシック" w:cs="ＭＳ Ｐゴシック"/>
        </w:rPr>
        <w:t>&lt;/arguments&gt;</w:t>
      </w:r>
    </w:p>
    <w:p w14:paraId="5755F905" w14:textId="77777777" w:rsidR="00E14A32" w:rsidRDefault="00E14A32">
      <w:pPr>
        <w:ind w:firstLine="210"/>
        <w:rPr>
          <w:rFonts w:hint="eastAsia"/>
        </w:rPr>
      </w:pPr>
    </w:p>
    <w:p w14:paraId="183F188C" w14:textId="77777777" w:rsidR="00E14A32" w:rsidRDefault="00E14A32">
      <w:pPr>
        <w:rPr>
          <w:rFonts w:hint="eastAsia"/>
        </w:rPr>
      </w:pPr>
    </w:p>
    <w:p w14:paraId="479D83A2" w14:textId="77777777" w:rsidR="00E14A32" w:rsidRDefault="00FD6D4A">
      <w:pPr>
        <w:pStyle w:val="2"/>
      </w:pPr>
      <w:bookmarkStart w:id="1017" w:name="_wnyagw" w:colFirst="0" w:colLast="0"/>
      <w:bookmarkStart w:id="1018" w:name="_Toc462915948"/>
      <w:bookmarkEnd w:id="1017"/>
      <w:r>
        <w:rPr>
          <w:rFonts w:ascii="SimSun" w:eastAsia="SimSun" w:hAnsi="SimSun" w:cs="SimSun"/>
        </w:rPr>
        <w:t>7.13 commaExpr要素</w:t>
      </w:r>
      <w:bookmarkEnd w:id="1018"/>
    </w:p>
    <w:p w14:paraId="00CFB05A" w14:textId="77777777" w:rsidR="00E14A32" w:rsidRDefault="00FD6D4A">
      <w:pPr>
        <w:ind w:firstLine="210"/>
        <w:rPr>
          <w:rFonts w:hint="eastAsia"/>
        </w:rPr>
      </w:pPr>
      <w:r>
        <w:rPr>
          <w:rFonts w:ascii="Arial Unicode MS" w:eastAsia="Arial Unicode MS" w:hAnsi="Arial Unicode MS" w:cs="Arial Unicode MS"/>
        </w:rPr>
        <w:t>コンマ式（第１オペランドと第２オペランドを評価し、第２オペランドの値を返す式）を表す。</w:t>
      </w:r>
    </w:p>
    <w:p w14:paraId="3AAD1FA6" w14:textId="77777777" w:rsidR="00E14A32" w:rsidRDefault="00FD6D4A">
      <w:pPr>
        <w:ind w:firstLine="210"/>
        <w:rPr>
          <w:rFonts w:hint="eastAsia"/>
        </w:rPr>
      </w:pPr>
      <w:r>
        <w:rPr>
          <w:rFonts w:ascii="ＭＳ Ｐゴシック" w:eastAsia="ＭＳ Ｐゴシック" w:hAnsi="ＭＳ Ｐゴシック" w:cs="ＭＳ Ｐゴシック"/>
        </w:rPr>
        <w:t>&lt;commaExpr&gt;</w:t>
      </w:r>
    </w:p>
    <w:p w14:paraId="1EA3EA91"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w:t>
      </w:r>
    </w:p>
    <w:p w14:paraId="116A71A7"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w:t>
      </w:r>
    </w:p>
    <w:p w14:paraId="3B96D741" w14:textId="77777777" w:rsidR="00E14A32" w:rsidRDefault="00FD6D4A">
      <w:pPr>
        <w:ind w:firstLine="210"/>
        <w:rPr>
          <w:rFonts w:hint="eastAsia"/>
        </w:rPr>
      </w:pPr>
      <w:r>
        <w:rPr>
          <w:rFonts w:ascii="ＭＳ Ｐゴシック" w:eastAsia="ＭＳ Ｐゴシック" w:hAnsi="ＭＳ Ｐゴシック" w:cs="ＭＳ Ｐゴシック"/>
        </w:rPr>
        <w:t>&lt;/commaExpr&gt;</w:t>
      </w:r>
    </w:p>
    <w:p w14:paraId="24CCAC4F" w14:textId="77777777" w:rsidR="00E14A32" w:rsidRDefault="00FD6D4A">
      <w:pPr>
        <w:rPr>
          <w:rFonts w:hint="eastAsia"/>
        </w:rPr>
      </w:pPr>
      <w:r>
        <w:rPr>
          <w:rFonts w:ascii="ＭＳ Ｐゴシック" w:eastAsia="ＭＳ Ｐゴシック" w:hAnsi="ＭＳ Ｐゴシック" w:cs="ＭＳ Ｐゴシック"/>
        </w:rPr>
        <w:t>属性(必須): type</w:t>
      </w:r>
    </w:p>
    <w:p w14:paraId="5AFB286A" w14:textId="77777777" w:rsidR="00E14A32" w:rsidRDefault="00FD6D4A">
      <w:pPr>
        <w:rPr>
          <w:rFonts w:hint="eastAsia"/>
        </w:rPr>
      </w:pPr>
      <w:r>
        <w:rPr>
          <w:rFonts w:ascii="ＭＳ Ｐゴシック" w:eastAsia="ＭＳ Ｐゴシック" w:hAnsi="ＭＳ Ｐゴシック" w:cs="ＭＳ Ｐゴシック"/>
        </w:rPr>
        <w:t>属性（optional）: is_userDefined</w:t>
      </w:r>
    </w:p>
    <w:p w14:paraId="704A62EA" w14:textId="77777777" w:rsidR="00E14A32" w:rsidRDefault="00E14A32">
      <w:pPr>
        <w:rPr>
          <w:rFonts w:hint="eastAsia"/>
        </w:rPr>
      </w:pPr>
    </w:p>
    <w:p w14:paraId="70C1A73C" w14:textId="77777777" w:rsidR="00E14A32" w:rsidRDefault="00FD6D4A">
      <w:pPr>
        <w:pStyle w:val="2"/>
      </w:pPr>
      <w:bookmarkStart w:id="1019" w:name="_3gnlt4p" w:colFirst="0" w:colLast="0"/>
      <w:bookmarkStart w:id="1020" w:name="_Toc462915949"/>
      <w:bookmarkEnd w:id="1019"/>
      <w:r>
        <w:rPr>
          <w:rFonts w:ascii="Arial Unicode MS" w:eastAsia="Arial Unicode MS" w:hAnsi="Arial Unicode MS" w:cs="Arial Unicode MS"/>
        </w:rPr>
        <w:t>7.14 インクリメント・デクリメント要素（postIncrExpr, postDecrExpr, preIncrExpr, preDecrExpr）</w:t>
      </w:r>
      <w:bookmarkEnd w:id="1020"/>
    </w:p>
    <w:p w14:paraId="5039AF4B" w14:textId="77777777" w:rsidR="00E14A32" w:rsidRDefault="00FD6D4A">
      <w:pPr>
        <w:ind w:firstLine="210"/>
        <w:rPr>
          <w:rFonts w:hint="eastAsia"/>
        </w:rPr>
      </w:pPr>
      <w:r>
        <w:rPr>
          <w:rFonts w:ascii="SimSun" w:eastAsia="SimSun" w:hAnsi="SimSun" w:cs="SimSun"/>
        </w:rPr>
        <w:t>postIncrExpr要素、postDecrExpr要素は、CおよびC++のポストインクリメント、デクリメント式を表す。preIncrExpr要素、preDecrExpr要素は、CおよびC++のプレインクリメント、デクリメント式を表す。</w:t>
      </w:r>
    </w:p>
    <w:p w14:paraId="5006ABE2" w14:textId="77777777" w:rsidR="00E14A32" w:rsidRDefault="00FD6D4A">
      <w:pPr>
        <w:ind w:firstLine="210"/>
        <w:rPr>
          <w:rFonts w:hint="eastAsia"/>
        </w:rPr>
      </w:pPr>
      <w:r>
        <w:rPr>
          <w:rFonts w:ascii="ＭＳ Ｐゴシック" w:eastAsia="ＭＳ Ｐゴシック" w:hAnsi="ＭＳ Ｐゴシック" w:cs="ＭＳ Ｐゴシック"/>
        </w:rPr>
        <w:t xml:space="preserve">&lt;postIncrExpr&gt;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&lt;postDecrExpr&gt;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&lt;preIncrExpr&gt;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&lt;preDecrExpr&gt;</w:t>
      </w:r>
    </w:p>
    <w:p w14:paraId="2AFCDC90"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w:t>
      </w:r>
    </w:p>
    <w:p w14:paraId="41A64386" w14:textId="77777777" w:rsidR="00E14A32" w:rsidRDefault="00FD6D4A">
      <w:pPr>
        <w:ind w:firstLine="210"/>
        <w:rPr>
          <w:rFonts w:hint="eastAsia"/>
        </w:rPr>
      </w:pPr>
      <w:r>
        <w:rPr>
          <w:rFonts w:ascii="ＭＳ Ｐゴシック" w:eastAsia="ＭＳ Ｐゴシック" w:hAnsi="ＭＳ Ｐゴシック" w:cs="ＭＳ Ｐゴシック"/>
        </w:rPr>
        <w:t xml:space="preserve">&lt;/postIncrExpr&gt;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&lt;/postDecrExpr&gt;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&lt;/preIncrExpr&gt;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&lt;/preDecrExpr &gt;</w:t>
      </w:r>
    </w:p>
    <w:p w14:paraId="227942E6" w14:textId="77777777" w:rsidR="00E14A32" w:rsidRDefault="00FD6D4A">
      <w:pPr>
        <w:rPr>
          <w:rFonts w:hint="eastAsia"/>
        </w:rPr>
      </w:pPr>
      <w:r>
        <w:rPr>
          <w:rFonts w:ascii="ＭＳ Ｐゴシック" w:eastAsia="ＭＳ Ｐゴシック" w:hAnsi="ＭＳ Ｐゴシック" w:cs="ＭＳ Ｐゴシック"/>
        </w:rPr>
        <w:t>属性(必須): type</w:t>
      </w:r>
    </w:p>
    <w:p w14:paraId="21083584" w14:textId="77777777" w:rsidR="00E14A32" w:rsidRDefault="00FD6D4A">
      <w:pPr>
        <w:rPr>
          <w:rFonts w:hint="eastAsia"/>
        </w:rPr>
      </w:pPr>
      <w:r>
        <w:rPr>
          <w:rFonts w:ascii="ＭＳ Ｐゴシック" w:eastAsia="ＭＳ Ｐゴシック" w:hAnsi="ＭＳ Ｐゴシック" w:cs="ＭＳ Ｐゴシック"/>
        </w:rPr>
        <w:t>属性（optional）: is_userDefined</w:t>
      </w:r>
    </w:p>
    <w:p w14:paraId="52F9D920" w14:textId="77777777" w:rsidR="00E14A32" w:rsidRDefault="00E14A32">
      <w:pPr>
        <w:rPr>
          <w:rFonts w:hint="eastAsia"/>
        </w:rPr>
      </w:pPr>
    </w:p>
    <w:p w14:paraId="560B881A" w14:textId="77777777" w:rsidR="00E14A32" w:rsidRDefault="00FD6D4A">
      <w:pPr>
        <w:pStyle w:val="2"/>
      </w:pPr>
      <w:bookmarkStart w:id="1021" w:name="_1vsw3ci" w:colFirst="0" w:colLast="0"/>
      <w:bookmarkStart w:id="1022" w:name="_Toc462915950"/>
      <w:bookmarkEnd w:id="1021"/>
      <w:r>
        <w:rPr>
          <w:rFonts w:ascii="SimSun" w:eastAsia="SimSun" w:hAnsi="SimSun" w:cs="SimSun"/>
        </w:rPr>
        <w:t>7.15 castExpr要素（廃止予定）</w:t>
      </w:r>
      <w:bookmarkEnd w:id="1022"/>
    </w:p>
    <w:p w14:paraId="1371215E" w14:textId="77777777" w:rsidR="00E14A32" w:rsidRDefault="00FD6D4A">
      <w:pPr>
        <w:ind w:firstLine="210"/>
        <w:rPr>
          <w:rFonts w:hint="eastAsia"/>
        </w:rPr>
      </w:pPr>
      <w:r>
        <w:rPr>
          <w:rFonts w:ascii="SimSun" w:eastAsia="SimSun" w:hAnsi="SimSun" w:cs="SimSun"/>
        </w:rPr>
        <w:t>castExpr要素は型変換の式（旧仕様）、または複合リテラルを表す。</w:t>
      </w:r>
    </w:p>
    <w:p w14:paraId="7619D768" w14:textId="77777777" w:rsidR="00E14A32" w:rsidRDefault="00FD6D4A">
      <w:pPr>
        <w:ind w:firstLine="210"/>
        <w:rPr>
          <w:rFonts w:hint="eastAsia"/>
        </w:rPr>
      </w:pPr>
      <w:r>
        <w:rPr>
          <w:rFonts w:ascii="ＭＳ Ｐゴシック" w:eastAsia="ＭＳ Ｐゴシック" w:hAnsi="ＭＳ Ｐゴシック" w:cs="ＭＳ Ｐゴシック"/>
        </w:rPr>
        <w:t>&lt;castExpr&gt;</w:t>
      </w:r>
    </w:p>
    <w:p w14:paraId="58699CD4"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value要素</w:t>
      </w:r>
    </w:p>
    <w:p w14:paraId="66B24828" w14:textId="77777777" w:rsidR="00E14A32" w:rsidRDefault="00FD6D4A">
      <w:pPr>
        <w:ind w:firstLine="210"/>
        <w:rPr>
          <w:rFonts w:hint="eastAsia"/>
        </w:rPr>
      </w:pPr>
      <w:r>
        <w:rPr>
          <w:rFonts w:ascii="ＭＳ Ｐゴシック" w:eastAsia="ＭＳ Ｐゴシック" w:hAnsi="ＭＳ Ｐゴシック" w:cs="ＭＳ Ｐゴシック"/>
        </w:rPr>
        <w:lastRenderedPageBreak/>
        <w:t>&lt;/castExpr&gt;</w:t>
      </w:r>
    </w:p>
    <w:p w14:paraId="608709E2" w14:textId="77777777" w:rsidR="00E14A32" w:rsidRDefault="00FD6D4A">
      <w:pPr>
        <w:rPr>
          <w:rFonts w:hint="eastAsia"/>
        </w:rPr>
      </w:pPr>
      <w:r>
        <w:rPr>
          <w:rFonts w:ascii="ＭＳ Ｐゴシック" w:eastAsia="ＭＳ Ｐゴシック" w:hAnsi="ＭＳ Ｐゴシック" w:cs="ＭＳ Ｐゴシック"/>
        </w:rPr>
        <w:t>属性(必須): type</w:t>
      </w:r>
    </w:p>
    <w:p w14:paraId="37931DC3" w14:textId="77777777" w:rsidR="00E14A32" w:rsidRDefault="00FD6D4A">
      <w:pPr>
        <w:rPr>
          <w:rFonts w:hint="eastAsia"/>
        </w:rPr>
      </w:pPr>
      <w:r>
        <w:rPr>
          <w:rFonts w:ascii="ＭＳ Ｐゴシック" w:eastAsia="ＭＳ Ｐゴシック" w:hAnsi="ＭＳ Ｐゴシック" w:cs="ＭＳ Ｐゴシック"/>
        </w:rPr>
        <w:t>属性（optional）: is_gccExtension</w:t>
      </w:r>
    </w:p>
    <w:p w14:paraId="21E98294" w14:textId="77777777" w:rsidR="00E14A32" w:rsidRDefault="00E14A32">
      <w:pPr>
        <w:rPr>
          <w:rFonts w:hint="eastAsia"/>
        </w:rPr>
      </w:pPr>
    </w:p>
    <w:p w14:paraId="16433F36" w14:textId="77777777" w:rsidR="00E14A32" w:rsidRDefault="00FD6D4A">
      <w:pPr>
        <w:ind w:firstLine="210"/>
        <w:rPr>
          <w:rFonts w:hint="eastAsia"/>
        </w:rPr>
      </w:pPr>
      <w:r>
        <w:rPr>
          <w:rFonts w:ascii="SimSun" w:eastAsia="SimSun" w:hAnsi="SimSun" w:cs="SimSun"/>
        </w:rPr>
        <w:t>以下の子要素を持つ。</w:t>
      </w:r>
    </w:p>
    <w:p w14:paraId="2CDCAD1F" w14:textId="77777777" w:rsidR="00E14A32" w:rsidRDefault="00FD6D4A">
      <w:pPr>
        <w:numPr>
          <w:ilvl w:val="0"/>
          <w:numId w:val="14"/>
        </w:numPr>
        <w:ind w:hanging="240"/>
        <w:rPr>
          <w:rFonts w:hint="eastAsia"/>
        </w:rPr>
      </w:pPr>
      <w:r>
        <w:rPr>
          <w:rFonts w:ascii="Arial Unicode MS" w:eastAsia="Arial Unicode MS" w:hAnsi="Arial Unicode MS" w:cs="Arial Unicode MS"/>
        </w:rPr>
        <w:t>castされる式、または、複合リテラルのリテラル部</w:t>
      </w:r>
    </w:p>
    <w:p w14:paraId="28EA4213" w14:textId="77777777" w:rsidR="00E14A32" w:rsidRDefault="00E14A32">
      <w:pPr>
        <w:rPr>
          <w:rFonts w:hint="eastAsia"/>
        </w:rPr>
      </w:pPr>
    </w:p>
    <w:p w14:paraId="3DF59524" w14:textId="77777777" w:rsidR="00E14A32" w:rsidRDefault="00FD6D4A">
      <w:pPr>
        <w:rPr>
          <w:rFonts w:hint="eastAsia"/>
        </w:rPr>
      </w:pPr>
      <w:r>
        <w:rPr>
          <w:rFonts w:ascii="SimSun" w:eastAsia="SimSun" w:hAnsi="SimSun" w:cs="SimSun"/>
        </w:rPr>
        <w:t>備考：</w:t>
      </w:r>
    </w:p>
    <w:p w14:paraId="11674F70" w14:textId="77777777" w:rsidR="00E14A32" w:rsidRDefault="00FD6D4A">
      <w:pPr>
        <w:ind w:firstLine="210"/>
        <w:rPr>
          <w:rFonts w:hint="eastAsia"/>
        </w:rPr>
      </w:pPr>
      <w:r>
        <w:rPr>
          <w:rFonts w:ascii="SimSun" w:eastAsia="SimSun" w:hAnsi="SimSun" w:cs="SimSun"/>
        </w:rPr>
        <w:t>現在のC_Frontでは、複合リテラルにこの表現は使われておらず、compoundValue要素またはcompoundValueAddr要素（7.7節）が使われている。キャストはC++仕様のstatic_cast, const_castまたはreinterpret_castに変換して表現する方が、バリエーションの削減になるため望ましい。どちらの用途にも使われないのであれば、castExprは廃止すべきと考える。</w:t>
      </w:r>
    </w:p>
    <w:p w14:paraId="435F287F" w14:textId="77777777" w:rsidR="00E14A32" w:rsidRDefault="00FD6D4A">
      <w:pPr>
        <w:rPr>
          <w:rFonts w:hint="eastAsia"/>
        </w:rPr>
      </w:pPr>
      <w:r>
        <w:rPr>
          <w:rFonts w:ascii="SimSun" w:eastAsia="SimSun" w:hAnsi="SimSun" w:cs="SimSun"/>
        </w:rPr>
        <w:t>備考の備考：C++においてもCスタイルのキャストを書いた場合は static_cast等とは違う意味になるので、この仕様は残さざるを得ないと考える。</w:t>
      </w:r>
    </w:p>
    <w:p w14:paraId="34A15B71" w14:textId="77777777" w:rsidR="00E14A32" w:rsidRDefault="00E14A32">
      <w:pPr>
        <w:rPr>
          <w:rFonts w:hint="eastAsia"/>
        </w:rPr>
      </w:pPr>
    </w:p>
    <w:p w14:paraId="2D3DC695" w14:textId="77777777" w:rsidR="00E14A32" w:rsidRDefault="00FD6D4A">
      <w:pPr>
        <w:pStyle w:val="2"/>
      </w:pPr>
      <w:bookmarkStart w:id="1023" w:name="_4fsjm0b" w:colFirst="0" w:colLast="0"/>
      <w:bookmarkStart w:id="1024" w:name="_Toc462915951"/>
      <w:bookmarkEnd w:id="1023"/>
      <w:r>
        <w:rPr>
          <w:rFonts w:ascii="Arial Unicode MS" w:eastAsia="Arial Unicode MS" w:hAnsi="Arial Unicode MS" w:cs="Arial Unicode MS"/>
        </w:rPr>
        <w:t>7.16 キャスト要素（staticCast, dynamicCast, constCast, reinterpretCast）（C++）</w:t>
      </w:r>
      <w:bookmarkEnd w:id="1024"/>
    </w:p>
    <w:p w14:paraId="35F81560" w14:textId="77777777" w:rsidR="00E14A32" w:rsidRDefault="00FD6D4A">
      <w:pPr>
        <w:ind w:firstLine="210"/>
        <w:rPr>
          <w:rFonts w:hint="eastAsia"/>
        </w:rPr>
      </w:pPr>
      <w:r>
        <w:rPr>
          <w:rFonts w:ascii="SimSun" w:eastAsia="SimSun" w:hAnsi="SimSun" w:cs="SimSun"/>
        </w:rPr>
        <w:t>順に、C++のstatic_cast, dynamic_cast, const_castおよびreinterpret_castを表現する。</w:t>
      </w:r>
    </w:p>
    <w:p w14:paraId="0958D626" w14:textId="77777777" w:rsidR="00E14A32" w:rsidRDefault="00FD6D4A">
      <w:pPr>
        <w:ind w:firstLine="210"/>
        <w:rPr>
          <w:rFonts w:hint="eastAsia"/>
        </w:rPr>
      </w:pPr>
      <w:r>
        <w:rPr>
          <w:rFonts w:ascii="ＭＳ Ｐゴシック" w:eastAsia="ＭＳ Ｐゴシック" w:hAnsi="ＭＳ Ｐゴシック" w:cs="ＭＳ Ｐゴシック"/>
        </w:rPr>
        <w:t xml:space="preserve">&lt;staticCast&gt;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&lt;dynamicCast&gt;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&lt;constCast&gt;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&lt;reinterpretCast&gt;</w:t>
      </w:r>
    </w:p>
    <w:p w14:paraId="301C3437"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w:t>
      </w:r>
    </w:p>
    <w:p w14:paraId="450BF59A" w14:textId="77777777" w:rsidR="00E14A32" w:rsidRDefault="00FD6D4A">
      <w:pPr>
        <w:ind w:firstLine="210"/>
        <w:rPr>
          <w:rFonts w:hint="eastAsia"/>
        </w:rPr>
      </w:pPr>
      <w:r>
        <w:rPr>
          <w:rFonts w:ascii="ＭＳ Ｐゴシック" w:eastAsia="ＭＳ Ｐゴシック" w:hAnsi="ＭＳ Ｐゴシック" w:cs="ＭＳ Ｐゴシック"/>
        </w:rPr>
        <w:t xml:space="preserve">&lt;/staticCast&gt;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&lt;/dynamicCast&gt;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&lt;/constCast&gt; </w:t>
      </w:r>
      <w:r>
        <w:rPr>
          <w:rFonts w:ascii="ＭＳ Ｐゴシック" w:eastAsia="ＭＳ Ｐゴシック" w:hAnsi="ＭＳ Ｐゴシック" w:cs="ＭＳ Ｐゴシック"/>
          <w:i/>
        </w:rPr>
        <w:t>or</w:t>
      </w:r>
      <w:r>
        <w:rPr>
          <w:rFonts w:ascii="ＭＳ Ｐゴシック" w:eastAsia="ＭＳ Ｐゴシック" w:hAnsi="ＭＳ Ｐゴシック" w:cs="ＭＳ Ｐゴシック"/>
        </w:rPr>
        <w:t xml:space="preserve"> &lt;/reinterpretCast&gt;</w:t>
      </w:r>
    </w:p>
    <w:p w14:paraId="76D9E3B1" w14:textId="77777777" w:rsidR="00E14A32" w:rsidRDefault="00FD6D4A">
      <w:pPr>
        <w:rPr>
          <w:rFonts w:hint="eastAsia"/>
        </w:rPr>
      </w:pPr>
      <w:r>
        <w:rPr>
          <w:rFonts w:ascii="ＭＳ Ｐゴシック" w:eastAsia="ＭＳ Ｐゴシック" w:hAnsi="ＭＳ Ｐゴシック" w:cs="ＭＳ Ｐゴシック"/>
        </w:rPr>
        <w:t>属性(必須): type</w:t>
      </w:r>
    </w:p>
    <w:p w14:paraId="2000F9D5" w14:textId="77777777" w:rsidR="00E14A32" w:rsidRDefault="00E14A32">
      <w:pPr>
        <w:rPr>
          <w:rFonts w:hint="eastAsia"/>
        </w:rPr>
      </w:pPr>
    </w:p>
    <w:p w14:paraId="607D3605" w14:textId="77777777" w:rsidR="00E14A32" w:rsidRDefault="00FD6D4A">
      <w:pPr>
        <w:ind w:firstLine="210"/>
        <w:rPr>
          <w:rFonts w:hint="eastAsia"/>
        </w:rPr>
      </w:pPr>
      <w:r>
        <w:rPr>
          <w:rFonts w:ascii="Arial Unicode MS" w:eastAsia="Arial Unicode MS" w:hAnsi="Arial Unicode MS" w:cs="Arial Unicode MS"/>
        </w:rPr>
        <w:t>Cのcastは、staticCastまたはconstCastまたはreinterpretCastで表現する。</w:t>
      </w:r>
    </w:p>
    <w:p w14:paraId="3E8E4F42" w14:textId="77777777" w:rsidR="00E14A32" w:rsidRDefault="00E14A32">
      <w:pPr>
        <w:rPr>
          <w:rFonts w:hint="eastAsia"/>
        </w:rPr>
      </w:pPr>
    </w:p>
    <w:p w14:paraId="748370F6" w14:textId="77777777" w:rsidR="00E14A32" w:rsidRDefault="00FD6D4A">
      <w:pPr>
        <w:pStyle w:val="2"/>
      </w:pPr>
      <w:bookmarkStart w:id="1025" w:name="_2uxtw84" w:colFirst="0" w:colLast="0"/>
      <w:bookmarkStart w:id="1026" w:name="_Toc462915952"/>
      <w:bookmarkEnd w:id="1025"/>
      <w:r>
        <w:rPr>
          <w:rFonts w:ascii="SimSun" w:eastAsia="SimSun" w:hAnsi="SimSun" w:cs="SimSun"/>
        </w:rPr>
        <w:t>7.17 condExpr要素</w:t>
      </w:r>
      <w:bookmarkEnd w:id="1026"/>
    </w:p>
    <w:p w14:paraId="71919356" w14:textId="77777777" w:rsidR="00E14A32" w:rsidRDefault="00FD6D4A">
      <w:pPr>
        <w:ind w:firstLine="210"/>
        <w:rPr>
          <w:rFonts w:hint="eastAsia"/>
        </w:rPr>
      </w:pPr>
      <w:r>
        <w:rPr>
          <w:rFonts w:ascii="SimSun" w:eastAsia="SimSun" w:hAnsi="SimSun" w:cs="SimSun"/>
        </w:rPr>
        <w:t>三項演算 x ? y : z を表現する。</w:t>
      </w:r>
    </w:p>
    <w:p w14:paraId="78CE41C0" w14:textId="77777777" w:rsidR="00E14A32" w:rsidRDefault="00FD6D4A">
      <w:pPr>
        <w:ind w:firstLine="210"/>
        <w:rPr>
          <w:rFonts w:hint="eastAsia"/>
        </w:rPr>
      </w:pPr>
      <w:r>
        <w:rPr>
          <w:rFonts w:ascii="ＭＳ Ｐゴシック" w:eastAsia="ＭＳ Ｐゴシック" w:hAnsi="ＭＳ Ｐゴシック" w:cs="ＭＳ Ｐゴシック"/>
        </w:rPr>
        <w:t>&lt;condExpr&gt;</w:t>
      </w:r>
    </w:p>
    <w:p w14:paraId="1BBD582A"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w:t>
      </w:r>
    </w:p>
    <w:p w14:paraId="49EC0F03" w14:textId="77777777" w:rsidR="00E14A32" w:rsidRDefault="00FD6D4A">
      <w:pPr>
        <w:ind w:firstLine="210"/>
        <w:rPr>
          <w:rFonts w:hint="eastAsia"/>
        </w:rPr>
      </w:pPr>
      <w:r>
        <w:rPr>
          <w:rFonts w:ascii="ＭＳ Ｐゴシック" w:eastAsia="ＭＳ Ｐゴシック" w:hAnsi="ＭＳ Ｐゴシック" w:cs="ＭＳ Ｐゴシック"/>
        </w:rPr>
        <w:t xml:space="preserve">  [ 式の要素 ]</w:t>
      </w:r>
    </w:p>
    <w:p w14:paraId="0008B212"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w:t>
      </w:r>
    </w:p>
    <w:p w14:paraId="68A4170E" w14:textId="77777777" w:rsidR="00E14A32" w:rsidRDefault="00FD6D4A">
      <w:pPr>
        <w:ind w:firstLine="210"/>
        <w:rPr>
          <w:rFonts w:hint="eastAsia"/>
        </w:rPr>
      </w:pPr>
      <w:r>
        <w:rPr>
          <w:rFonts w:ascii="ＭＳ Ｐゴシック" w:eastAsia="ＭＳ Ｐゴシック" w:hAnsi="ＭＳ Ｐゴシック" w:cs="ＭＳ Ｐゴシック"/>
        </w:rPr>
        <w:t>&lt;/condExpr&gt;</w:t>
      </w:r>
    </w:p>
    <w:p w14:paraId="7A156EF7" w14:textId="77777777" w:rsidR="00E14A32" w:rsidRDefault="00FD6D4A">
      <w:pPr>
        <w:rPr>
          <w:rFonts w:hint="eastAsia"/>
        </w:rPr>
      </w:pPr>
      <w:r>
        <w:rPr>
          <w:rFonts w:ascii="ＭＳ Ｐゴシック" w:eastAsia="ＭＳ Ｐゴシック" w:hAnsi="ＭＳ Ｐゴシック" w:cs="ＭＳ Ｐゴシック"/>
        </w:rPr>
        <w:t>属性(必須): type</w:t>
      </w:r>
    </w:p>
    <w:p w14:paraId="234F0360" w14:textId="77777777" w:rsidR="00E14A32" w:rsidRDefault="00E14A32">
      <w:pPr>
        <w:rPr>
          <w:rFonts w:hint="eastAsia"/>
        </w:rPr>
      </w:pPr>
    </w:p>
    <w:p w14:paraId="29414747" w14:textId="77777777" w:rsidR="00E14A32" w:rsidRDefault="00FD6D4A">
      <w:pPr>
        <w:ind w:firstLine="210"/>
        <w:rPr>
          <w:rFonts w:hint="eastAsia"/>
        </w:rPr>
      </w:pPr>
      <w:r>
        <w:rPr>
          <w:rFonts w:ascii="SimSun" w:eastAsia="SimSun" w:hAnsi="SimSun" w:cs="SimSun"/>
        </w:rPr>
        <w:t>第２オペランド（２番目の式）は省略されることがある（GNU拡張対応）。</w:t>
      </w:r>
    </w:p>
    <w:p w14:paraId="48583A9F" w14:textId="77777777" w:rsidR="00E14A32" w:rsidRDefault="00E14A32">
      <w:pPr>
        <w:ind w:firstLine="210"/>
        <w:rPr>
          <w:rFonts w:hint="eastAsia"/>
        </w:rPr>
      </w:pPr>
    </w:p>
    <w:p w14:paraId="7BCDB8B4" w14:textId="77777777" w:rsidR="00E14A32" w:rsidRDefault="00FD6D4A">
      <w:pPr>
        <w:rPr>
          <w:rFonts w:hint="eastAsia"/>
        </w:rPr>
      </w:pPr>
      <w:r>
        <w:rPr>
          <w:rFonts w:ascii="ＭＳ Ｐゴシック" w:eastAsia="ＭＳ Ｐゴシック" w:hAnsi="ＭＳ Ｐゴシック" w:cs="ＭＳ Ｐゴシック"/>
        </w:rPr>
        <w:t>要確認:</w:t>
      </w:r>
    </w:p>
    <w:p w14:paraId="1E33D484" w14:textId="77777777" w:rsidR="00E14A32" w:rsidRDefault="00FD6D4A">
      <w:pPr>
        <w:ind w:firstLine="210"/>
        <w:rPr>
          <w:rFonts w:hint="eastAsia"/>
        </w:rPr>
      </w:pPr>
      <w:r>
        <w:rPr>
          <w:rFonts w:ascii="SimSun" w:eastAsia="SimSun" w:hAnsi="SimSun" w:cs="SimSun"/>
        </w:rPr>
        <w:t>選択される式のtype属性が異なるとき、condExpr要素のtype属性はどうするべきか？</w:t>
      </w:r>
    </w:p>
    <w:p w14:paraId="456CA0FF" w14:textId="77777777" w:rsidR="00E14A32" w:rsidRDefault="00FD6D4A">
      <w:pPr>
        <w:rPr>
          <w:rFonts w:hint="eastAsia"/>
        </w:rPr>
      </w:pPr>
      <w:r>
        <w:rPr>
          <w:rFonts w:ascii="Arial Unicode MS" w:eastAsia="Arial Unicode MS" w:hAnsi="Arial Unicode MS" w:cs="Arial Unicode MS"/>
        </w:rPr>
        <w:t xml:space="preserve">　→暗黙のキャストが入って同じ型にそろえられるので、その型を式全体の型と考えればよい（あるいは暗黙のキャストで対応できないほど型が食い違っている場合にはコンパイルエラーになるためそのようなソースコードは受理する必要がない）。</w:t>
      </w:r>
    </w:p>
    <w:p w14:paraId="736936B1" w14:textId="77777777" w:rsidR="00E14A32" w:rsidRDefault="00E14A32">
      <w:pPr>
        <w:rPr>
          <w:rFonts w:hint="eastAsia"/>
        </w:rPr>
      </w:pPr>
    </w:p>
    <w:p w14:paraId="26641F43" w14:textId="77777777" w:rsidR="00E14A32" w:rsidRDefault="00FD6D4A">
      <w:pPr>
        <w:pStyle w:val="2"/>
      </w:pPr>
      <w:bookmarkStart w:id="1027" w:name="_1a346fx" w:colFirst="0" w:colLast="0"/>
      <w:bookmarkStart w:id="1028" w:name="_Toc462915953"/>
      <w:bookmarkEnd w:id="1027"/>
      <w:r>
        <w:rPr>
          <w:rFonts w:ascii="SimSun" w:eastAsia="SimSun" w:hAnsi="SimSun" w:cs="SimSun"/>
        </w:rPr>
        <w:t>7.18 gccCompoundExpr要素</w:t>
      </w:r>
      <w:bookmarkEnd w:id="1028"/>
    </w:p>
    <w:p w14:paraId="6A1003A9" w14:textId="77777777" w:rsidR="00E14A32" w:rsidRDefault="00FD6D4A">
      <w:pPr>
        <w:ind w:firstLine="210"/>
        <w:rPr>
          <w:rFonts w:hint="eastAsia"/>
        </w:rPr>
      </w:pPr>
      <w:r>
        <w:rPr>
          <w:rFonts w:ascii="SimSun" w:eastAsia="SimSun" w:hAnsi="SimSun" w:cs="SimSun"/>
        </w:rPr>
        <w:t xml:space="preserve">gcc拡張の複文式に対応する。 </w:t>
      </w:r>
    </w:p>
    <w:p w14:paraId="03695EB0" w14:textId="77777777" w:rsidR="00E14A32" w:rsidRDefault="00FD6D4A">
      <w:pPr>
        <w:ind w:firstLine="210"/>
        <w:rPr>
          <w:rFonts w:hint="eastAsia"/>
        </w:rPr>
      </w:pPr>
      <w:r>
        <w:rPr>
          <w:rFonts w:ascii="ＭＳ Ｐゴシック" w:eastAsia="ＭＳ Ｐゴシック" w:hAnsi="ＭＳ Ｐゴシック" w:cs="ＭＳ Ｐゴシック"/>
        </w:rPr>
        <w:t>&lt;gccCompoundExpr&gt;</w:t>
      </w:r>
    </w:p>
    <w:p w14:paraId="7C6235D0" w14:textId="77777777" w:rsidR="00E14A32" w:rsidRDefault="00FD6D4A">
      <w:pPr>
        <w:ind w:firstLine="210"/>
        <w:rPr>
          <w:rFonts w:hint="eastAsia"/>
        </w:rPr>
      </w:pPr>
      <w:r>
        <w:rPr>
          <w:rFonts w:ascii="ＭＳ Ｐゴシック" w:eastAsia="ＭＳ Ｐゴシック" w:hAnsi="ＭＳ Ｐゴシック" w:cs="ＭＳ Ｐゴシック"/>
        </w:rPr>
        <w:t xml:space="preserve">  compoundStatement要素</w:t>
      </w:r>
    </w:p>
    <w:p w14:paraId="5EB76F63" w14:textId="77777777" w:rsidR="00E14A32" w:rsidRDefault="00FD6D4A">
      <w:pPr>
        <w:ind w:firstLine="210"/>
        <w:rPr>
          <w:rFonts w:hint="eastAsia"/>
        </w:rPr>
      </w:pPr>
      <w:r>
        <w:rPr>
          <w:rFonts w:ascii="ＭＳ Ｐゴシック" w:eastAsia="ＭＳ Ｐゴシック" w:hAnsi="ＭＳ Ｐゴシック" w:cs="ＭＳ Ｐゴシック"/>
        </w:rPr>
        <w:t>&lt;/gccCompoundExpr&gt;</w:t>
      </w:r>
    </w:p>
    <w:p w14:paraId="3E390880" w14:textId="77777777" w:rsidR="00E14A32" w:rsidRDefault="00FD6D4A">
      <w:pPr>
        <w:rPr>
          <w:rFonts w:hint="eastAsia"/>
        </w:rPr>
      </w:pPr>
      <w:r>
        <w:rPr>
          <w:rFonts w:ascii="ＭＳ Ｐゴシック" w:eastAsia="ＭＳ Ｐゴシック" w:hAnsi="ＭＳ Ｐゴシック" w:cs="ＭＳ Ｐゴシック"/>
        </w:rPr>
        <w:t>属性(必須): type</w:t>
      </w:r>
    </w:p>
    <w:p w14:paraId="2D07E0AE" w14:textId="77777777" w:rsidR="00E14A32" w:rsidRDefault="00E14A32">
      <w:pPr>
        <w:rPr>
          <w:rFonts w:hint="eastAsia"/>
        </w:rPr>
      </w:pPr>
    </w:p>
    <w:p w14:paraId="2243464F" w14:textId="77777777" w:rsidR="00E14A32" w:rsidRDefault="00FD6D4A">
      <w:pPr>
        <w:numPr>
          <w:ilvl w:val="0"/>
          <w:numId w:val="14"/>
        </w:numPr>
        <w:ind w:hanging="240"/>
        <w:rPr>
          <w:rFonts w:hint="eastAsia"/>
        </w:rPr>
      </w:pPr>
      <w:r>
        <w:rPr>
          <w:rFonts w:ascii="SimSun" w:eastAsia="SimSun" w:hAnsi="SimSun" w:cs="SimSun"/>
        </w:rPr>
        <w:t>compoundStatement要素　－　複文式の内容を指定する。</w:t>
      </w:r>
    </w:p>
    <w:p w14:paraId="09ED090A" w14:textId="77777777" w:rsidR="00E14A32" w:rsidRDefault="00E14A32">
      <w:pPr>
        <w:rPr>
          <w:rFonts w:hint="eastAsia"/>
        </w:rPr>
      </w:pPr>
    </w:p>
    <w:p w14:paraId="65806AEB" w14:textId="77777777" w:rsidR="00E14A32" w:rsidRDefault="00FD6D4A">
      <w:pPr>
        <w:pStyle w:val="2"/>
      </w:pPr>
      <w:bookmarkStart w:id="1029" w:name="_3u2rp3q" w:colFirst="0" w:colLast="0"/>
      <w:bookmarkStart w:id="1030" w:name="_Toc462915954"/>
      <w:bookmarkEnd w:id="1029"/>
      <w:r>
        <w:rPr>
          <w:rFonts w:ascii="SimSun" w:eastAsia="SimSun" w:hAnsi="SimSun" w:cs="SimSun"/>
        </w:rPr>
        <w:lastRenderedPageBreak/>
        <w:t>7.19 newExpr要素とnewExprArray要素</w:t>
      </w:r>
      <w:bookmarkEnd w:id="1030"/>
    </w:p>
    <w:p w14:paraId="0A92B29C" w14:textId="77777777" w:rsidR="00E14A32" w:rsidRDefault="00FD6D4A">
      <w:pPr>
        <w:ind w:firstLine="210"/>
        <w:rPr>
          <w:rFonts w:hint="eastAsia"/>
        </w:rPr>
      </w:pPr>
      <w:r>
        <w:rPr>
          <w:rFonts w:ascii="SimSun" w:eastAsia="SimSun" w:hAnsi="SimSun" w:cs="SimSun"/>
        </w:rPr>
        <w:t>new演算子またはnew[]演算子から成る式を表現する。</w:t>
      </w:r>
    </w:p>
    <w:p w14:paraId="38DABA1A" w14:textId="77777777" w:rsidR="00E14A32" w:rsidRDefault="00FD6D4A">
      <w:pPr>
        <w:ind w:firstLine="210"/>
        <w:rPr>
          <w:rFonts w:hint="eastAsia"/>
        </w:rPr>
      </w:pPr>
      <w:r>
        <w:rPr>
          <w:rFonts w:ascii="ＭＳ Ｐゴシック" w:eastAsia="ＭＳ Ｐゴシック" w:hAnsi="ＭＳ Ｐゴシック" w:cs="ＭＳ Ｐゴシック"/>
        </w:rPr>
        <w:t>&lt;newExpr&gt;</w:t>
      </w:r>
    </w:p>
    <w:p w14:paraId="3A225076" w14:textId="77777777" w:rsidR="00E14A32" w:rsidRDefault="00FD6D4A">
      <w:pPr>
        <w:ind w:firstLine="210"/>
        <w:rPr>
          <w:rFonts w:hint="eastAsia"/>
        </w:rPr>
      </w:pPr>
      <w:r>
        <w:rPr>
          <w:rFonts w:ascii="ＭＳ Ｐゴシック" w:eastAsia="ＭＳ Ｐゴシック" w:hAnsi="ＭＳ Ｐゴシック" w:cs="ＭＳ Ｐゴシック"/>
        </w:rPr>
        <w:t xml:space="preserve">  arguments要素（7.12.1項）</w:t>
      </w:r>
    </w:p>
    <w:p w14:paraId="5175909D" w14:textId="77777777" w:rsidR="00E14A32" w:rsidRDefault="00FD6D4A">
      <w:pPr>
        <w:ind w:firstLine="210"/>
        <w:rPr>
          <w:rFonts w:hint="eastAsia"/>
        </w:rPr>
      </w:pPr>
      <w:r>
        <w:rPr>
          <w:rFonts w:ascii="ＭＳ Ｐゴシック" w:eastAsia="ＭＳ Ｐゴシック" w:hAnsi="ＭＳ Ｐゴシック" w:cs="ＭＳ Ｐゴシック"/>
        </w:rPr>
        <w:t>&lt;/newExpr&gt;</w:t>
      </w:r>
    </w:p>
    <w:p w14:paraId="2639B765" w14:textId="77777777" w:rsidR="00E14A32" w:rsidRDefault="00FD6D4A">
      <w:pPr>
        <w:rPr>
          <w:rFonts w:hint="eastAsia"/>
        </w:rPr>
      </w:pPr>
      <w:r>
        <w:rPr>
          <w:rFonts w:ascii="ＭＳ Ｐゴシック" w:eastAsia="ＭＳ Ｐゴシック" w:hAnsi="ＭＳ Ｐゴシック" w:cs="ＭＳ Ｐゴシック"/>
        </w:rPr>
        <w:t>属性(必須): type</w:t>
      </w:r>
    </w:p>
    <w:p w14:paraId="0F3D67CC" w14:textId="77777777" w:rsidR="00E14A32" w:rsidRDefault="00FD6D4A">
      <w:pPr>
        <w:ind w:firstLine="210"/>
        <w:rPr>
          <w:rFonts w:hint="eastAsia"/>
        </w:rPr>
      </w:pPr>
      <w:r>
        <w:rPr>
          <w:rFonts w:ascii="ＭＳ Ｐゴシック" w:eastAsia="ＭＳ Ｐゴシック" w:hAnsi="ＭＳ Ｐゴシック" w:cs="ＭＳ Ｐゴシック"/>
        </w:rPr>
        <w:t>&lt;newArrayExpr&gt;</w:t>
      </w:r>
    </w:p>
    <w:p w14:paraId="41C3C93D"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式の要素（7章）</w:t>
      </w:r>
    </w:p>
    <w:p w14:paraId="0F0BF19E" w14:textId="77777777" w:rsidR="00E14A32" w:rsidRDefault="00FD6D4A">
      <w:pPr>
        <w:ind w:firstLine="210"/>
        <w:rPr>
          <w:rFonts w:hint="eastAsia"/>
        </w:rPr>
      </w:pPr>
      <w:r>
        <w:rPr>
          <w:rFonts w:ascii="ＭＳ Ｐゴシック" w:eastAsia="ＭＳ Ｐゴシック" w:hAnsi="ＭＳ Ｐゴシック" w:cs="ＭＳ Ｐゴシック"/>
        </w:rPr>
        <w:t>&lt;/newArrrayExpr&gt;</w:t>
      </w:r>
    </w:p>
    <w:p w14:paraId="584106AD" w14:textId="77777777" w:rsidR="00E14A32" w:rsidRDefault="00FD6D4A">
      <w:pPr>
        <w:rPr>
          <w:rFonts w:hint="eastAsia"/>
        </w:rPr>
      </w:pPr>
      <w:r>
        <w:rPr>
          <w:rFonts w:ascii="ＭＳ Ｐゴシック" w:eastAsia="ＭＳ Ｐゴシック" w:hAnsi="ＭＳ Ｐゴシック" w:cs="ＭＳ Ｐゴシック"/>
        </w:rPr>
        <w:t>属性(必須): type</w:t>
      </w:r>
    </w:p>
    <w:p w14:paraId="51A9F13D" w14:textId="77777777" w:rsidR="00E14A32" w:rsidRDefault="00E14A32">
      <w:pPr>
        <w:ind w:firstLine="210"/>
        <w:rPr>
          <w:rFonts w:hint="eastAsia"/>
        </w:rPr>
      </w:pPr>
    </w:p>
    <w:p w14:paraId="7F989B8E" w14:textId="77777777" w:rsidR="00E14A32" w:rsidRDefault="00FD6D4A">
      <w:pPr>
        <w:ind w:firstLine="210"/>
        <w:rPr>
          <w:rFonts w:hint="eastAsia"/>
        </w:rPr>
      </w:pPr>
      <w:r>
        <w:rPr>
          <w:rFonts w:ascii="SimSun" w:eastAsia="SimSun" w:hAnsi="SimSun" w:cs="SimSun"/>
        </w:rPr>
        <w:t>第１と第２の書式は、それぞれnew演算子とnew[]演算子による領域確保を表現する。確保されるデータは、type属性の型をもつ。第１の書式の子要素は、コンストラクタに渡されるパラメタを表す。第２の書式の子要素は、確保する配列の長さを表す。</w:t>
      </w:r>
    </w:p>
    <w:p w14:paraId="1C949418" w14:textId="77777777" w:rsidR="00E14A32" w:rsidRDefault="00E14A32">
      <w:pPr>
        <w:rPr>
          <w:rFonts w:hint="eastAsia"/>
        </w:rPr>
      </w:pPr>
    </w:p>
    <w:p w14:paraId="0B0219CA" w14:textId="77777777" w:rsidR="00E14A32" w:rsidRDefault="00FD6D4A">
      <w:pPr>
        <w:pStyle w:val="2"/>
      </w:pPr>
      <w:bookmarkStart w:id="1031" w:name="_2981zbj" w:colFirst="0" w:colLast="0"/>
      <w:bookmarkStart w:id="1032" w:name="_Toc462915955"/>
      <w:bookmarkEnd w:id="1031"/>
      <w:r>
        <w:rPr>
          <w:rFonts w:ascii="SimSun" w:eastAsia="SimSun" w:hAnsi="SimSun" w:cs="SimSun"/>
        </w:rPr>
        <w:t>7.20 deleteExpr要素とdeleteArrayExpr要素</w:t>
      </w:r>
      <w:bookmarkEnd w:id="1032"/>
    </w:p>
    <w:p w14:paraId="6AA40F48" w14:textId="77777777" w:rsidR="00E14A32" w:rsidRDefault="00FD6D4A">
      <w:pPr>
        <w:ind w:firstLine="210"/>
        <w:rPr>
          <w:rFonts w:hint="eastAsia"/>
        </w:rPr>
      </w:pPr>
      <w:r>
        <w:rPr>
          <w:rFonts w:ascii="SimSun" w:eastAsia="SimSun" w:hAnsi="SimSun" w:cs="SimSun"/>
        </w:rPr>
        <w:t>delete演算子またはdelete[]演算子から成る式を表現する。</w:t>
      </w:r>
    </w:p>
    <w:p w14:paraId="32EB2023" w14:textId="77777777" w:rsidR="00E14A32" w:rsidRDefault="00FD6D4A">
      <w:pPr>
        <w:ind w:firstLine="210"/>
        <w:rPr>
          <w:rFonts w:hint="eastAsia"/>
        </w:rPr>
      </w:pPr>
      <w:r>
        <w:rPr>
          <w:rFonts w:ascii="ＭＳ Ｐゴシック" w:eastAsia="ＭＳ Ｐゴシック" w:hAnsi="ＭＳ Ｐゴシック" w:cs="ＭＳ Ｐゴシック"/>
        </w:rPr>
        <w:t>&lt;deleteExpr&gt;</w:t>
      </w:r>
    </w:p>
    <w:p w14:paraId="013CB689"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w:t>
      </w:r>
    </w:p>
    <w:p w14:paraId="113354C1" w14:textId="77777777" w:rsidR="00E14A32" w:rsidRDefault="00FD6D4A">
      <w:pPr>
        <w:ind w:firstLine="210"/>
        <w:rPr>
          <w:rFonts w:hint="eastAsia"/>
        </w:rPr>
      </w:pPr>
      <w:r>
        <w:rPr>
          <w:rFonts w:ascii="ＭＳ Ｐゴシック" w:eastAsia="ＭＳ Ｐゴシック" w:hAnsi="ＭＳ Ｐゴシック" w:cs="ＭＳ Ｐゴシック"/>
        </w:rPr>
        <w:t>&lt;/deleteExpr&gt;</w:t>
      </w:r>
    </w:p>
    <w:p w14:paraId="79471F51" w14:textId="77777777" w:rsidR="00E14A32" w:rsidRDefault="00FD6D4A">
      <w:pPr>
        <w:rPr>
          <w:rFonts w:hint="eastAsia"/>
        </w:rPr>
      </w:pPr>
      <w:r>
        <w:rPr>
          <w:rFonts w:ascii="ＭＳ Ｐゴシック" w:eastAsia="ＭＳ Ｐゴシック" w:hAnsi="ＭＳ Ｐゴシック" w:cs="ＭＳ Ｐゴシック"/>
        </w:rPr>
        <w:t>属性(必須): type</w:t>
      </w:r>
    </w:p>
    <w:p w14:paraId="38895C67" w14:textId="77777777" w:rsidR="00E14A32" w:rsidRDefault="00FD6D4A">
      <w:pPr>
        <w:ind w:firstLine="210"/>
        <w:rPr>
          <w:rFonts w:hint="eastAsia"/>
        </w:rPr>
      </w:pPr>
      <w:r>
        <w:rPr>
          <w:rFonts w:ascii="ＭＳ Ｐゴシック" w:eastAsia="ＭＳ Ｐゴシック" w:hAnsi="ＭＳ Ｐゴシック" w:cs="ＭＳ Ｐゴシック"/>
        </w:rPr>
        <w:t>&lt;deleteArrayExpr&gt;</w:t>
      </w:r>
    </w:p>
    <w:p w14:paraId="08AAA1EE" w14:textId="77777777" w:rsidR="00E14A32" w:rsidRDefault="00FD6D4A">
      <w:pPr>
        <w:ind w:firstLine="210"/>
        <w:rPr>
          <w:rFonts w:hint="eastAsia"/>
        </w:rPr>
      </w:pPr>
      <w:r>
        <w:rPr>
          <w:rFonts w:ascii="ＭＳ Ｐゴシック" w:eastAsia="ＭＳ Ｐゴシック" w:hAnsi="ＭＳ Ｐゴシック" w:cs="ＭＳ Ｐゴシック"/>
        </w:rPr>
        <w:t xml:space="preserve">  式の要素</w:t>
      </w:r>
    </w:p>
    <w:p w14:paraId="1512D804" w14:textId="77777777" w:rsidR="00E14A32" w:rsidRDefault="00FD6D4A">
      <w:pPr>
        <w:ind w:firstLine="210"/>
        <w:rPr>
          <w:rFonts w:hint="eastAsia"/>
        </w:rPr>
      </w:pPr>
      <w:r>
        <w:rPr>
          <w:rFonts w:ascii="ＭＳ Ｐゴシック" w:eastAsia="ＭＳ Ｐゴシック" w:hAnsi="ＭＳ Ｐゴシック" w:cs="ＭＳ Ｐゴシック"/>
        </w:rPr>
        <w:t>&lt;/deleteArrayExpr&gt;</w:t>
      </w:r>
    </w:p>
    <w:p w14:paraId="0EF5DFE8" w14:textId="77777777" w:rsidR="00E14A32" w:rsidRDefault="00FD6D4A">
      <w:pPr>
        <w:rPr>
          <w:rFonts w:hint="eastAsia"/>
        </w:rPr>
      </w:pPr>
      <w:r>
        <w:rPr>
          <w:rFonts w:ascii="ＭＳ Ｐゴシック" w:eastAsia="ＭＳ Ｐゴシック" w:hAnsi="ＭＳ Ｐゴシック" w:cs="ＭＳ Ｐゴシック"/>
        </w:rPr>
        <w:t>属性(必須): type</w:t>
      </w:r>
    </w:p>
    <w:p w14:paraId="099B8194" w14:textId="77777777" w:rsidR="00E14A32" w:rsidRDefault="00E14A32">
      <w:pPr>
        <w:rPr>
          <w:rFonts w:hint="eastAsia"/>
        </w:rPr>
      </w:pPr>
    </w:p>
    <w:p w14:paraId="2DC6CA62" w14:textId="77777777" w:rsidR="00E14A32" w:rsidRDefault="00FD6D4A">
      <w:pPr>
        <w:ind w:firstLine="210"/>
        <w:rPr>
          <w:rFonts w:hint="eastAsia"/>
        </w:rPr>
      </w:pPr>
      <w:r>
        <w:rPr>
          <w:rFonts w:ascii="SimSun" w:eastAsia="SimSun" w:hAnsi="SimSun" w:cs="SimSun"/>
        </w:rPr>
        <w:t>第１と第２の書式は、それぞれdelete演算子とdelete[]演算子による領域解放を表現する。子要素は、解放する領域へのポインタである。</w:t>
      </w:r>
    </w:p>
    <w:p w14:paraId="3E4ECD3F" w14:textId="77777777" w:rsidR="00FD6D4A" w:rsidRDefault="00041C60" w:rsidP="00FD6D4A">
      <w:pPr>
        <w:pStyle w:val="2"/>
        <w:rPr>
          <w:moveTo w:id="1033" w:author="Hideaki Nagamine" w:date="2016-09-29T12:31:00Z"/>
        </w:rPr>
      </w:pPr>
      <w:bookmarkStart w:id="1034" w:name="_Toc462915956"/>
      <w:ins w:id="1035" w:author="Hideaki Nagamine" w:date="2016-09-29T12:34:00Z">
        <w:r>
          <w:rPr>
            <w:rFonts w:ascii="SimSun" w:eastAsia="SimSun" w:hAnsi="SimSun" w:cs="SimSun"/>
          </w:rPr>
          <w:t>7.21</w:t>
        </w:r>
      </w:ins>
      <w:moveToRangeStart w:id="1036" w:author="Hideaki Nagamine" w:date="2016-09-29T12:31:00Z" w:name="move462915620"/>
      <w:commentRangeStart w:id="1037"/>
      <w:moveTo w:id="1038" w:author="Hideaki Nagamine" w:date="2016-09-29T12:31:00Z">
        <w:del w:id="1039" w:author="Hideaki Nagamine" w:date="2016-09-29T12:34:00Z">
          <w:r w:rsidR="00FD6D4A" w:rsidDel="00041C60">
            <w:rPr>
              <w:rFonts w:ascii="SimSun" w:eastAsia="SimSun" w:hAnsi="SimSun" w:cs="SimSun"/>
            </w:rPr>
            <w:delText>6.13</w:delText>
          </w:r>
        </w:del>
        <w:r w:rsidR="00FD6D4A">
          <w:rPr>
            <w:rFonts w:ascii="SimSun" w:eastAsia="SimSun" w:hAnsi="SimSun" w:cs="SimSun"/>
          </w:rPr>
          <w:t xml:space="preserve"> throw</w:t>
        </w:r>
      </w:moveTo>
      <w:ins w:id="1040" w:author="Hideaki Nagamine" w:date="2016-09-29T12:31:00Z">
        <w:r w:rsidR="00FD6D4A">
          <w:rPr>
            <w:rFonts w:ascii="SimSun" w:eastAsia="SimSun" w:hAnsi="SimSun" w:cs="SimSun"/>
          </w:rPr>
          <w:t>Expr</w:t>
        </w:r>
      </w:ins>
      <w:moveTo w:id="1041" w:author="Hideaki Nagamine" w:date="2016-09-29T12:31:00Z">
        <w:del w:id="1042" w:author="Hideaki Nagamine" w:date="2016-09-29T12:31:00Z">
          <w:r w:rsidR="00FD6D4A" w:rsidDel="00FD6D4A">
            <w:rPr>
              <w:rFonts w:ascii="SimSun" w:eastAsia="SimSun" w:hAnsi="SimSun" w:cs="SimSun"/>
            </w:rPr>
            <w:delText>Statement</w:delText>
          </w:r>
        </w:del>
        <w:r w:rsidR="00FD6D4A">
          <w:rPr>
            <w:rFonts w:ascii="SimSun" w:eastAsia="SimSun" w:hAnsi="SimSun" w:cs="SimSun"/>
          </w:rPr>
          <w:t>要素（C++）</w:t>
        </w:r>
        <w:bookmarkEnd w:id="1034"/>
      </w:moveTo>
    </w:p>
    <w:p w14:paraId="7024B3D7" w14:textId="77777777" w:rsidR="00FD6D4A" w:rsidRDefault="00FD6D4A" w:rsidP="00FD6D4A">
      <w:pPr>
        <w:ind w:firstLine="210"/>
        <w:rPr>
          <w:moveTo w:id="1043" w:author="Hideaki Nagamine" w:date="2016-09-29T12:31:00Z"/>
          <w:rFonts w:hint="eastAsia"/>
        </w:rPr>
      </w:pPr>
      <w:ins w:id="1044" w:author="Hideaki Nagamine" w:date="2016-09-29T12:31:00Z">
        <w:r>
          <w:rPr>
            <w:rFonts w:ascii="SimSun" w:eastAsia="SimSun" w:hAnsi="SimSun" w:cs="SimSun"/>
          </w:rPr>
          <w:t>th</w:t>
        </w:r>
      </w:ins>
      <w:moveTo w:id="1045" w:author="Hideaki Nagamine" w:date="2016-09-29T12:31:00Z">
        <w:del w:id="1046" w:author="Hideaki Nagamine" w:date="2016-09-29T12:31:00Z">
          <w:r w:rsidDel="00FD6D4A">
            <w:rPr>
              <w:rFonts w:ascii="SimSun" w:eastAsia="SimSun" w:hAnsi="SimSun" w:cs="SimSun"/>
            </w:rPr>
            <w:delText>Th</w:delText>
          </w:r>
        </w:del>
        <w:r>
          <w:rPr>
            <w:rFonts w:ascii="SimSun" w:eastAsia="SimSun" w:hAnsi="SimSun" w:cs="SimSun"/>
          </w:rPr>
          <w:t>row</w:t>
        </w:r>
      </w:moveTo>
      <w:ins w:id="1047" w:author="Hideaki Nagamine" w:date="2016-09-29T12:33:00Z">
        <w:r w:rsidRPr="00FD6D4A">
          <w:rPr>
            <w:rFonts w:ascii="SimSun" w:eastAsia="SimSun" w:hAnsi="SimSun" w:cs="SimSun" w:hint="eastAsia"/>
            <w:rPrChange w:id="1048" w:author="Hideaki Nagamine" w:date="2016-09-29T12:33:00Z">
              <w:rPr>
                <w:rFonts w:asciiTheme="minorEastAsia" w:hAnsiTheme="minorEastAsia" w:cs="SimSun" w:hint="eastAsia"/>
              </w:rPr>
            </w:rPrChange>
          </w:rPr>
          <w:t>式を</w:t>
        </w:r>
      </w:ins>
      <w:moveTo w:id="1049" w:author="Hideaki Nagamine" w:date="2016-09-29T12:31:00Z">
        <w:del w:id="1050" w:author="Hideaki Nagamine" w:date="2016-09-29T12:31:00Z">
          <w:r w:rsidDel="00FD6D4A">
            <w:rPr>
              <w:rFonts w:ascii="SimSun" w:eastAsia="SimSun" w:hAnsi="SimSun" w:cs="SimSun"/>
            </w:rPr>
            <w:delText>文</w:delText>
          </w:r>
        </w:del>
        <w:del w:id="1051" w:author="Hideaki Nagamine" w:date="2016-09-29T12:32:00Z">
          <w:r w:rsidDel="00FD6D4A">
            <w:rPr>
              <w:rFonts w:ascii="SimSun" w:eastAsia="SimSun" w:hAnsi="SimSun" w:cs="SimSun"/>
            </w:rPr>
            <w:delText>を</w:delText>
          </w:r>
        </w:del>
        <w:r>
          <w:rPr>
            <w:rFonts w:ascii="SimSun" w:eastAsia="SimSun" w:hAnsi="SimSun" w:cs="SimSun"/>
          </w:rPr>
          <w:t>表現する。</w:t>
        </w:r>
      </w:moveTo>
    </w:p>
    <w:p w14:paraId="4B1423A9" w14:textId="77777777" w:rsidR="00FD6D4A" w:rsidRDefault="00FD6D4A" w:rsidP="00FD6D4A">
      <w:pPr>
        <w:ind w:firstLine="210"/>
        <w:rPr>
          <w:ins w:id="1052" w:author="Hideaki Nagamine" w:date="2016-09-29T12:32:00Z"/>
          <w:rFonts w:ascii="ＭＳ Ｐゴシック" w:eastAsia="ＭＳ Ｐゴシック" w:hAnsi="ＭＳ Ｐゴシック" w:cs="ＭＳ Ｐゴシック"/>
        </w:rPr>
      </w:pPr>
      <w:moveTo w:id="1053" w:author="Hideaki Nagamine" w:date="2016-09-29T12:31:00Z">
        <w:r>
          <w:rPr>
            <w:rFonts w:ascii="ＭＳ Ｐゴシック" w:eastAsia="ＭＳ Ｐゴシック" w:hAnsi="ＭＳ Ｐゴシック" w:cs="ＭＳ Ｐゴシック"/>
          </w:rPr>
          <w:t>&lt;throw</w:t>
        </w:r>
      </w:moveTo>
      <w:ins w:id="1054" w:author="Hideaki Nagamine" w:date="2016-09-29T12:32:00Z">
        <w:r>
          <w:rPr>
            <w:rFonts w:ascii="ＭＳ Ｐゴシック" w:eastAsia="ＭＳ Ｐゴシック" w:hAnsi="ＭＳ Ｐゴシック" w:cs="ＭＳ Ｐゴシック"/>
          </w:rPr>
          <w:t>Expr</w:t>
        </w:r>
      </w:ins>
      <w:moveTo w:id="1055" w:author="Hideaki Nagamine" w:date="2016-09-29T12:31:00Z">
        <w:del w:id="1056" w:author="Hideaki Nagamine" w:date="2016-09-29T12:31:00Z">
          <w:r w:rsidDel="00FD6D4A">
            <w:rPr>
              <w:rFonts w:ascii="ＭＳ Ｐゴシック" w:eastAsia="ＭＳ Ｐゴシック" w:hAnsi="ＭＳ Ｐゴシック" w:cs="ＭＳ Ｐゴシック"/>
            </w:rPr>
            <w:delText>Statement/</w:delText>
          </w:r>
        </w:del>
        <w:r>
          <w:rPr>
            <w:rFonts w:ascii="ＭＳ Ｐゴシック" w:eastAsia="ＭＳ Ｐゴシック" w:hAnsi="ＭＳ Ｐゴシック" w:cs="ＭＳ Ｐゴシック"/>
          </w:rPr>
          <w:t>&gt;</w:t>
        </w:r>
      </w:moveTo>
    </w:p>
    <w:p w14:paraId="5EA8DB3E" w14:textId="77777777" w:rsidR="00FD6D4A" w:rsidRDefault="00FD6D4A" w:rsidP="00FD6D4A">
      <w:pPr>
        <w:ind w:firstLine="210"/>
        <w:rPr>
          <w:ins w:id="1057" w:author="Hideaki Nagamine" w:date="2016-09-29T12:32:00Z"/>
          <w:rFonts w:ascii="ＭＳ Ｐゴシック" w:eastAsia="ＭＳ Ｐゴシック" w:hAnsi="ＭＳ Ｐゴシック" w:cs="ＭＳ Ｐゴシック"/>
        </w:rPr>
      </w:pPr>
      <w:ins w:id="1058" w:author="Hideaki Nagamine" w:date="2016-09-29T12:32:00Z">
        <w:r>
          <w:rPr>
            <w:rFonts w:ascii="ＭＳ Ｐゴシック" w:eastAsia="ＭＳ Ｐゴシック" w:hAnsi="ＭＳ Ｐゴシック" w:cs="ＭＳ Ｐゴシック"/>
          </w:rPr>
          <w:t xml:space="preserve"> [ </w:t>
        </w:r>
        <w:r>
          <w:rPr>
            <w:rFonts w:ascii="ＭＳ Ｐゴシック" w:eastAsia="ＭＳ Ｐゴシック" w:hAnsi="ＭＳ Ｐゴシック" w:cs="ＭＳ Ｐゴシック" w:hint="eastAsia"/>
          </w:rPr>
          <w:t>式の要素</w:t>
        </w:r>
        <w:r>
          <w:rPr>
            <w:rFonts w:ascii="ＭＳ Ｐゴシック" w:eastAsia="ＭＳ Ｐゴシック" w:hAnsi="ＭＳ Ｐゴシック" w:cs="ＭＳ Ｐゴシック"/>
          </w:rPr>
          <w:t xml:space="preserve"> ]</w:t>
        </w:r>
      </w:ins>
    </w:p>
    <w:p w14:paraId="0EEFB2FE" w14:textId="77777777" w:rsidR="00FD6D4A" w:rsidRDefault="00FD6D4A" w:rsidP="00FD6D4A">
      <w:pPr>
        <w:ind w:firstLine="210"/>
        <w:rPr>
          <w:moveTo w:id="1059" w:author="Hideaki Nagamine" w:date="2016-09-29T12:31:00Z"/>
          <w:rFonts w:hint="eastAsia"/>
        </w:rPr>
      </w:pPr>
      <w:ins w:id="1060" w:author="Hideaki Nagamine" w:date="2016-09-29T12:32:00Z">
        <w:r>
          <w:rPr>
            <w:rFonts w:ascii="ＭＳ Ｐゴシック" w:eastAsia="ＭＳ Ｐゴシック" w:hAnsi="ＭＳ Ｐゴシック" w:cs="ＭＳ Ｐゴシック"/>
          </w:rPr>
          <w:t>&lt;/throwExpr&gt;</w:t>
        </w:r>
      </w:ins>
    </w:p>
    <w:p w14:paraId="1CB2691B" w14:textId="77777777" w:rsidR="00FD6D4A" w:rsidRDefault="00FD6D4A" w:rsidP="00FD6D4A">
      <w:pPr>
        <w:rPr>
          <w:moveTo w:id="1061" w:author="Hideaki Nagamine" w:date="2016-09-29T12:31:00Z"/>
          <w:rFonts w:hint="eastAsia"/>
        </w:rPr>
      </w:pPr>
      <w:moveTo w:id="1062" w:author="Hideaki Nagamine" w:date="2016-09-29T12:31:00Z">
        <w:r>
          <w:rPr>
            <w:rFonts w:ascii="ＭＳ Ｐゴシック" w:eastAsia="ＭＳ Ｐゴシック" w:hAnsi="ＭＳ Ｐゴシック" w:cs="ＭＳ Ｐゴシック"/>
          </w:rPr>
          <w:t>属性(optional): lineno, file</w:t>
        </w:r>
        <w:commentRangeEnd w:id="1037"/>
        <w:r>
          <w:commentReference w:id="1037"/>
        </w:r>
      </w:moveTo>
    </w:p>
    <w:p w14:paraId="0376F872" w14:textId="77777777" w:rsidR="00FD6D4A" w:rsidRDefault="00FD6D4A" w:rsidP="00FD6D4A">
      <w:pPr>
        <w:rPr>
          <w:moveTo w:id="1063" w:author="Hideaki Nagamine" w:date="2016-09-29T12:31:00Z"/>
          <w:rFonts w:hint="eastAsia"/>
        </w:rPr>
      </w:pPr>
    </w:p>
    <w:p w14:paraId="0625D368" w14:textId="77777777" w:rsidR="00FD6D4A" w:rsidRPr="00041C60" w:rsidRDefault="00041C60" w:rsidP="00FD6D4A">
      <w:pPr>
        <w:ind w:firstLine="210"/>
        <w:rPr>
          <w:moveTo w:id="1064" w:author="Hideaki Nagamine" w:date="2016-09-29T12:31:00Z"/>
          <w:rFonts w:ascii="SimSun" w:eastAsia="SimSun" w:hAnsi="SimSun" w:hint="eastAsia"/>
          <w:rPrChange w:id="1065" w:author="Hideaki Nagamine" w:date="2016-09-29T12:35:00Z">
            <w:rPr>
              <w:moveTo w:id="1066" w:author="Hideaki Nagamine" w:date="2016-09-29T12:31:00Z"/>
              <w:rFonts w:hint="eastAsia"/>
            </w:rPr>
          </w:rPrChange>
        </w:rPr>
      </w:pPr>
      <w:ins w:id="1067" w:author="Hideaki Nagamine" w:date="2016-09-29T12:34:00Z">
        <w:r w:rsidRPr="00041C60">
          <w:rPr>
            <w:rFonts w:ascii="SimSun" w:eastAsia="SimSun" w:hAnsi="SimSun" w:cs="SimSun" w:hint="eastAsia"/>
            <w:rPrChange w:id="1068" w:author="Hideaki Nagamine" w:date="2016-09-29T12:35:00Z">
              <w:rPr>
                <w:rFonts w:asciiTheme="minorEastAsia" w:hAnsiTheme="minorEastAsia" w:cs="SimSun" w:hint="eastAsia"/>
              </w:rPr>
            </w:rPrChange>
          </w:rPr>
          <w:t>子要素として式の要素をもつ。式の要素は</w:t>
        </w:r>
      </w:ins>
      <w:ins w:id="1069" w:author="Hideaki Nagamine" w:date="2016-09-29T12:35:00Z">
        <w:r w:rsidRPr="00041C60">
          <w:rPr>
            <w:rFonts w:ascii="SimSun" w:eastAsia="SimSun" w:hAnsi="SimSun" w:cs="SimSun" w:hint="eastAsia"/>
            <w:rPrChange w:id="1070" w:author="Hideaki Nagamine" w:date="2016-09-29T12:35:00Z">
              <w:rPr>
                <w:rFonts w:asciiTheme="minorEastAsia" w:hAnsiTheme="minorEastAsia" w:cs="SimSun" w:hint="eastAsia"/>
              </w:rPr>
            </w:rPrChange>
          </w:rPr>
          <w:t>投げられる例外を表す。</w:t>
        </w:r>
      </w:ins>
      <w:moveTo w:id="1071" w:author="Hideaki Nagamine" w:date="2016-09-29T12:31:00Z">
        <w:del w:id="1072" w:author="Hideaki Nagamine" w:date="2016-09-29T12:34:00Z">
          <w:r w:rsidR="00FD6D4A" w:rsidRPr="00041C60" w:rsidDel="00041C60">
            <w:rPr>
              <w:rFonts w:ascii="SimSun" w:eastAsia="SimSun" w:hAnsi="SimSun" w:cs="SimSun"/>
            </w:rPr>
            <w:delText>子</w:delText>
          </w:r>
        </w:del>
        <w:del w:id="1073" w:author="Hideaki Nagamine" w:date="2016-09-29T12:32:00Z">
          <w:r w:rsidR="00FD6D4A" w:rsidRPr="00041C60" w:rsidDel="00FD6D4A">
            <w:rPr>
              <w:rFonts w:ascii="SimSun" w:eastAsia="SimSun" w:hAnsi="SimSun" w:cs="SimSun"/>
            </w:rPr>
            <w:delText>要素を持たない。</w:delText>
          </w:r>
        </w:del>
      </w:moveTo>
    </w:p>
    <w:p w14:paraId="742BF3C7" w14:textId="77777777" w:rsidR="00FD6D4A" w:rsidDel="00FD6D4A" w:rsidRDefault="00FD6D4A" w:rsidP="00FD6D4A">
      <w:pPr>
        <w:rPr>
          <w:del w:id="1074" w:author="Hideaki Nagamine" w:date="2016-09-29T12:31:00Z"/>
          <w:moveTo w:id="1075" w:author="Hideaki Nagamine" w:date="2016-09-29T12:31:00Z"/>
          <w:rFonts w:hint="eastAsia"/>
        </w:rPr>
      </w:pPr>
    </w:p>
    <w:moveToRangeEnd w:id="1036"/>
    <w:p w14:paraId="5533FF92" w14:textId="77777777" w:rsidR="00FD6D4A" w:rsidRDefault="00FD6D4A">
      <w:pPr>
        <w:rPr>
          <w:rFonts w:hint="eastAsia"/>
        </w:rPr>
      </w:pPr>
    </w:p>
    <w:p w14:paraId="46E05BA1" w14:textId="77777777" w:rsidR="00E14A32" w:rsidRDefault="00FD6D4A">
      <w:pPr>
        <w:pStyle w:val="2"/>
      </w:pPr>
      <w:bookmarkStart w:id="1076" w:name="_odc9jc" w:colFirst="0" w:colLast="0"/>
      <w:bookmarkStart w:id="1077" w:name="_Toc462915957"/>
      <w:bookmarkEnd w:id="1076"/>
      <w:r>
        <w:rPr>
          <w:rFonts w:ascii="SimSun" w:eastAsia="SimSun" w:hAnsi="SimSun" w:cs="SimSun"/>
        </w:rPr>
        <w:t>7.2</w:t>
      </w:r>
      <w:ins w:id="1078" w:author="Hideaki Nagamine" w:date="2016-09-29T12:34:00Z">
        <w:r w:rsidR="00041C60">
          <w:rPr>
            <w:rFonts w:ascii="SimSun" w:eastAsia="SimSun" w:hAnsi="SimSun" w:cs="SimSun"/>
          </w:rPr>
          <w:t>2</w:t>
        </w:r>
      </w:ins>
      <w:del w:id="1079" w:author="Hideaki Nagamine" w:date="2016-09-29T12:34:00Z">
        <w:r w:rsidDel="00041C60">
          <w:rPr>
            <w:rFonts w:ascii="SimSun" w:eastAsia="SimSun" w:hAnsi="SimSun" w:cs="SimSun"/>
          </w:rPr>
          <w:delText>1</w:delText>
        </w:r>
      </w:del>
      <w:r>
        <w:rPr>
          <w:rFonts w:ascii="SimSun" w:eastAsia="SimSun" w:hAnsi="SimSun" w:cs="SimSun"/>
        </w:rPr>
        <w:t xml:space="preserve"> lambdaExpr要素</w:t>
      </w:r>
      <w:bookmarkEnd w:id="1077"/>
    </w:p>
    <w:p w14:paraId="2828164B" w14:textId="77777777" w:rsidR="00E14A32" w:rsidRDefault="00FD6D4A">
      <w:pPr>
        <w:ind w:left="210"/>
        <w:rPr>
          <w:rFonts w:hint="eastAsia"/>
        </w:rPr>
      </w:pPr>
      <w:r>
        <w:rPr>
          <w:rFonts w:ascii="Arial Unicode MS" w:eastAsia="Arial Unicode MS" w:hAnsi="Arial Unicode MS" w:cs="Arial Unicode MS"/>
        </w:rPr>
        <w:t>C＋＋のラムダ式を表現する。</w:t>
      </w:r>
    </w:p>
    <w:p w14:paraId="24EBF6D1" w14:textId="77777777" w:rsidR="00E14A32" w:rsidRDefault="00FD6D4A">
      <w:pPr>
        <w:ind w:firstLine="210"/>
        <w:rPr>
          <w:rFonts w:hint="eastAsia"/>
        </w:rPr>
      </w:pPr>
      <w:r>
        <w:rPr>
          <w:rFonts w:ascii="ＭＳ Ｐゴシック" w:eastAsia="ＭＳ Ｐゴシック" w:hAnsi="ＭＳ Ｐゴシック" w:cs="ＭＳ Ｐゴシック"/>
        </w:rPr>
        <w:t>&lt;lambdaExpr&gt;</w:t>
      </w:r>
    </w:p>
    <w:p w14:paraId="0B6872EA" w14:textId="77777777" w:rsidR="00E14A32" w:rsidRDefault="00FD6D4A">
      <w:pPr>
        <w:ind w:firstLine="210"/>
        <w:rPr>
          <w:rFonts w:hint="eastAsia"/>
        </w:rPr>
      </w:pPr>
      <w:r>
        <w:rPr>
          <w:rFonts w:ascii="ＭＳ Ｐゴシック" w:eastAsia="ＭＳ Ｐゴシック" w:hAnsi="ＭＳ Ｐゴシック" w:cs="ＭＳ Ｐゴシック"/>
        </w:rPr>
        <w:t xml:space="preserve">  captures要素</w:t>
      </w:r>
    </w:p>
    <w:p w14:paraId="410D3D52" w14:textId="77777777" w:rsidR="00E14A32" w:rsidRDefault="00FD6D4A">
      <w:pPr>
        <w:ind w:firstLine="210"/>
        <w:rPr>
          <w:rFonts w:hint="eastAsia"/>
        </w:rPr>
      </w:pPr>
      <w:r>
        <w:rPr>
          <w:rFonts w:ascii="ＭＳ Ｐゴシック" w:eastAsia="ＭＳ Ｐゴシック" w:hAnsi="ＭＳ Ｐゴシック" w:cs="ＭＳ Ｐゴシック"/>
        </w:rPr>
        <w:t xml:space="preserve">  symbols要素</w:t>
      </w:r>
    </w:p>
    <w:p w14:paraId="33F6431D" w14:textId="77777777" w:rsidR="00E14A32" w:rsidRDefault="00FD6D4A">
      <w:pPr>
        <w:ind w:firstLine="210"/>
        <w:rPr>
          <w:rFonts w:hint="eastAsia"/>
        </w:rPr>
      </w:pPr>
      <w:r>
        <w:rPr>
          <w:rFonts w:ascii="ＭＳ Ｐゴシック" w:eastAsia="ＭＳ Ｐゴシック" w:hAnsi="ＭＳ Ｐゴシック" w:cs="ＭＳ Ｐゴシック"/>
        </w:rPr>
        <w:t xml:space="preserve">  params要素</w:t>
      </w:r>
    </w:p>
    <w:p w14:paraId="09797E97" w14:textId="77777777" w:rsidR="00E14A32" w:rsidRDefault="00FD6D4A">
      <w:pPr>
        <w:ind w:firstLine="210"/>
        <w:rPr>
          <w:rFonts w:hint="eastAsia"/>
        </w:rPr>
      </w:pPr>
      <w:r>
        <w:rPr>
          <w:rFonts w:ascii="ＭＳ Ｐゴシック" w:eastAsia="ＭＳ Ｐゴシック" w:hAnsi="ＭＳ Ｐゴシック" w:cs="ＭＳ Ｐゴシック"/>
        </w:rPr>
        <w:t xml:space="preserve">  body要素</w:t>
      </w:r>
    </w:p>
    <w:p w14:paraId="14FA0C2C" w14:textId="77777777" w:rsidR="00E14A32" w:rsidRDefault="00FD6D4A">
      <w:pPr>
        <w:ind w:firstLine="210"/>
        <w:rPr>
          <w:rFonts w:hint="eastAsia"/>
        </w:rPr>
      </w:pPr>
      <w:r>
        <w:rPr>
          <w:rFonts w:ascii="ＭＳ Ｐゴシック" w:eastAsia="ＭＳ Ｐゴシック" w:hAnsi="ＭＳ Ｐゴシック" w:cs="ＭＳ Ｐゴシック"/>
        </w:rPr>
        <w:t>&lt;/lambdaExpr&gt;</w:t>
      </w:r>
    </w:p>
    <w:p w14:paraId="57B1B8FE" w14:textId="77777777" w:rsidR="00E14A32" w:rsidRDefault="00FD6D4A">
      <w:pPr>
        <w:rPr>
          <w:rFonts w:hint="eastAsia"/>
        </w:rPr>
      </w:pPr>
      <w:r>
        <w:rPr>
          <w:rFonts w:ascii="ＭＳ Ｐゴシック" w:eastAsia="ＭＳ Ｐゴシック" w:hAnsi="ＭＳ Ｐゴシック" w:cs="ＭＳ Ｐゴシック"/>
        </w:rPr>
        <w:t>属性(必須): type</w:t>
      </w:r>
    </w:p>
    <w:p w14:paraId="5812CD47" w14:textId="77777777" w:rsidR="00E14A32" w:rsidRDefault="00E14A32">
      <w:pPr>
        <w:rPr>
          <w:rFonts w:hint="eastAsia"/>
        </w:rPr>
      </w:pPr>
    </w:p>
    <w:p w14:paraId="6459F0F0" w14:textId="77777777" w:rsidR="00E14A32" w:rsidRDefault="00FD6D4A">
      <w:pPr>
        <w:ind w:firstLine="210"/>
        <w:rPr>
          <w:rFonts w:hint="eastAsia"/>
        </w:rPr>
      </w:pPr>
      <w:r>
        <w:rPr>
          <w:rFonts w:ascii="SimSun" w:eastAsia="SimSun" w:hAnsi="SimSun" w:cs="SimSun"/>
        </w:rPr>
        <w:t>symbols要素、params要素（5.3.4節）とbody要素は、functionDefinition要素（5.2節）の子要素と同様である。</w:t>
      </w:r>
    </w:p>
    <w:p w14:paraId="697D005A" w14:textId="77777777" w:rsidR="00E14A32" w:rsidRDefault="00E14A32">
      <w:pPr>
        <w:rPr>
          <w:rFonts w:hint="eastAsia"/>
        </w:rPr>
      </w:pPr>
    </w:p>
    <w:p w14:paraId="7B835C60" w14:textId="77777777" w:rsidR="00E14A32" w:rsidRDefault="00FD6D4A">
      <w:pPr>
        <w:pStyle w:val="3"/>
      </w:pPr>
      <w:bookmarkStart w:id="1080" w:name="_38czs75" w:colFirst="0" w:colLast="0"/>
      <w:bookmarkStart w:id="1081" w:name="_Toc462915958"/>
      <w:bookmarkEnd w:id="1080"/>
      <w:r>
        <w:rPr>
          <w:rFonts w:ascii="SimSun" w:eastAsia="SimSun" w:hAnsi="SimSun" w:cs="SimSun"/>
        </w:rPr>
        <w:t>7.2</w:t>
      </w:r>
      <w:ins w:id="1082" w:author="Hideaki Nagamine" w:date="2016-09-29T12:34:00Z">
        <w:r w:rsidR="00041C60">
          <w:rPr>
            <w:rFonts w:ascii="SimSun" w:eastAsia="SimSun" w:hAnsi="SimSun" w:cs="SimSun"/>
          </w:rPr>
          <w:t>2</w:t>
        </w:r>
      </w:ins>
      <w:del w:id="1083" w:author="Hideaki Nagamine" w:date="2016-09-29T12:34:00Z">
        <w:r w:rsidDel="00041C60">
          <w:rPr>
            <w:rFonts w:ascii="SimSun" w:eastAsia="SimSun" w:hAnsi="SimSun" w:cs="SimSun"/>
          </w:rPr>
          <w:delText>1</w:delText>
        </w:r>
      </w:del>
      <w:r>
        <w:rPr>
          <w:rFonts w:ascii="SimSun" w:eastAsia="SimSun" w:hAnsi="SimSun" w:cs="SimSun"/>
        </w:rPr>
        <w:t>.1 captures要素</w:t>
      </w:r>
      <w:bookmarkEnd w:id="1081"/>
    </w:p>
    <w:p w14:paraId="797BCD5A" w14:textId="77777777" w:rsidR="00E14A32" w:rsidRDefault="00FD6D4A">
      <w:pPr>
        <w:rPr>
          <w:rFonts w:hint="eastAsia"/>
        </w:rPr>
      </w:pPr>
      <w:r>
        <w:rPr>
          <w:rFonts w:ascii="Arial Unicode MS" w:eastAsia="Arial Unicode MS" w:hAnsi="Arial Unicode MS" w:cs="Arial Unicode MS"/>
        </w:rPr>
        <w:t xml:space="preserve">　captures要素は以下の表現である。</w:t>
      </w:r>
    </w:p>
    <w:p w14:paraId="1D81E6EA" w14:textId="77777777" w:rsidR="00E14A32" w:rsidRDefault="00FD6D4A">
      <w:pPr>
        <w:ind w:firstLine="210"/>
        <w:rPr>
          <w:rFonts w:hint="eastAsia"/>
        </w:rPr>
      </w:pPr>
      <w:r>
        <w:rPr>
          <w:rFonts w:ascii="ＭＳ Ｐゴシック" w:eastAsia="ＭＳ Ｐゴシック" w:hAnsi="ＭＳ Ｐゴシック" w:cs="ＭＳ Ｐゴシック"/>
        </w:rPr>
        <w:t>&lt;captures&gt;</w:t>
      </w:r>
    </w:p>
    <w:p w14:paraId="1B84642B" w14:textId="77777777" w:rsidR="00E14A32" w:rsidRDefault="00FD6D4A">
      <w:pPr>
        <w:ind w:firstLine="210"/>
        <w:rPr>
          <w:rFonts w:hint="eastAsia"/>
        </w:rPr>
      </w:pPr>
      <w:r>
        <w:rPr>
          <w:rFonts w:ascii="ＭＳ Ｐゴシック" w:eastAsia="ＭＳ Ｐゴシック" w:hAnsi="ＭＳ Ｐゴシック" w:cs="ＭＳ Ｐゴシック"/>
        </w:rPr>
        <w:t xml:space="preserve">  &lt;byReference&gt;</w:t>
      </w:r>
    </w:p>
    <w:p w14:paraId="41039233" w14:textId="77777777" w:rsidR="00E14A32" w:rsidRDefault="00FD6D4A">
      <w:pPr>
        <w:ind w:firstLine="210"/>
        <w:rPr>
          <w:rFonts w:hint="eastAsia"/>
        </w:rPr>
      </w:pPr>
      <w:r>
        <w:rPr>
          <w:rFonts w:ascii="ＭＳ Ｐゴシック" w:eastAsia="ＭＳ Ｐゴシック" w:hAnsi="ＭＳ Ｐゴシック" w:cs="ＭＳ Ｐゴシック"/>
        </w:rPr>
        <w:t xml:space="preserve">    [ name要素</w:t>
      </w:r>
    </w:p>
    <w:p w14:paraId="410C7A6E" w14:textId="77777777" w:rsidR="00E14A32" w:rsidRDefault="00FD6D4A">
      <w:pPr>
        <w:ind w:firstLine="210"/>
        <w:rPr>
          <w:rFonts w:hint="eastAsia"/>
        </w:rPr>
      </w:pPr>
      <w:r>
        <w:rPr>
          <w:rFonts w:ascii="ＭＳ Ｐゴシック" w:eastAsia="ＭＳ Ｐゴシック" w:hAnsi="ＭＳ Ｐゴシック" w:cs="ＭＳ Ｐゴシック"/>
        </w:rPr>
        <w:t xml:space="preserve">    … ]</w:t>
      </w:r>
    </w:p>
    <w:p w14:paraId="16C1A7E1" w14:textId="77777777" w:rsidR="00E14A32" w:rsidRDefault="00FD6D4A">
      <w:pPr>
        <w:ind w:firstLine="210"/>
        <w:rPr>
          <w:rFonts w:hint="eastAsia"/>
        </w:rPr>
      </w:pPr>
      <w:r>
        <w:rPr>
          <w:rFonts w:ascii="ＭＳ Ｐゴシック" w:eastAsia="ＭＳ Ｐゴシック" w:hAnsi="ＭＳ Ｐゴシック" w:cs="ＭＳ Ｐゴシック"/>
        </w:rPr>
        <w:t xml:space="preserve">  &lt;/byReference&gt;</w:t>
      </w:r>
    </w:p>
    <w:p w14:paraId="1E521504" w14:textId="77777777" w:rsidR="00E14A32" w:rsidRDefault="00FD6D4A">
      <w:pPr>
        <w:ind w:firstLine="210"/>
        <w:rPr>
          <w:rFonts w:hint="eastAsia"/>
        </w:rPr>
      </w:pPr>
      <w:r>
        <w:rPr>
          <w:rFonts w:ascii="ＭＳ Ｐゴシック" w:eastAsia="ＭＳ Ｐゴシック" w:hAnsi="ＭＳ Ｐゴシック" w:cs="ＭＳ Ｐゴシック"/>
        </w:rPr>
        <w:t xml:space="preserve">  &lt;byValue&gt;</w:t>
      </w:r>
    </w:p>
    <w:p w14:paraId="4DFD0FB9" w14:textId="77777777" w:rsidR="00E14A32" w:rsidRDefault="00FD6D4A">
      <w:pPr>
        <w:ind w:firstLine="210"/>
        <w:rPr>
          <w:rFonts w:hint="eastAsia"/>
        </w:rPr>
      </w:pPr>
      <w:r>
        <w:rPr>
          <w:rFonts w:ascii="ＭＳ Ｐゴシック" w:eastAsia="ＭＳ Ｐゴシック" w:hAnsi="ＭＳ Ｐゴシック" w:cs="ＭＳ Ｐゴシック"/>
        </w:rPr>
        <w:t xml:space="preserve">    [ name要素</w:t>
      </w:r>
    </w:p>
    <w:p w14:paraId="0050FAD0" w14:textId="77777777" w:rsidR="00E14A32" w:rsidRDefault="00FD6D4A">
      <w:pPr>
        <w:ind w:firstLine="210"/>
        <w:rPr>
          <w:rFonts w:hint="eastAsia"/>
        </w:rPr>
      </w:pPr>
      <w:r>
        <w:rPr>
          <w:rFonts w:ascii="ＭＳ Ｐゴシック" w:eastAsia="ＭＳ Ｐゴシック" w:hAnsi="ＭＳ Ｐゴシック" w:cs="ＭＳ Ｐゴシック"/>
        </w:rPr>
        <w:t xml:space="preserve">    … ]</w:t>
      </w:r>
    </w:p>
    <w:p w14:paraId="3DB29F6E" w14:textId="77777777" w:rsidR="00E14A32" w:rsidRDefault="00FD6D4A">
      <w:pPr>
        <w:ind w:firstLine="210"/>
        <w:rPr>
          <w:rFonts w:hint="eastAsia"/>
        </w:rPr>
      </w:pPr>
      <w:r>
        <w:rPr>
          <w:rFonts w:ascii="ＭＳ Ｐゴシック" w:eastAsia="ＭＳ Ｐゴシック" w:hAnsi="ＭＳ Ｐゴシック" w:cs="ＭＳ Ｐゴシック"/>
        </w:rPr>
        <w:t xml:space="preserve">  &lt;/byValue&gt;</w:t>
      </w:r>
    </w:p>
    <w:p w14:paraId="089B1CB4" w14:textId="77777777" w:rsidR="00E14A32" w:rsidRDefault="00FD6D4A">
      <w:pPr>
        <w:ind w:firstLine="210"/>
        <w:rPr>
          <w:rFonts w:hint="eastAsia"/>
        </w:rPr>
      </w:pPr>
      <w:r>
        <w:rPr>
          <w:rFonts w:ascii="ＭＳ Ｐゴシック" w:eastAsia="ＭＳ Ｐゴシック" w:hAnsi="ＭＳ Ｐゴシック" w:cs="ＭＳ Ｐゴシック"/>
        </w:rPr>
        <w:t>&lt;/captures&gt;</w:t>
      </w:r>
    </w:p>
    <w:p w14:paraId="41A8C9CE" w14:textId="77777777" w:rsidR="00E14A32" w:rsidRDefault="00FD6D4A">
      <w:pPr>
        <w:rPr>
          <w:rFonts w:hint="eastAsia"/>
        </w:rPr>
      </w:pPr>
      <w:r>
        <w:rPr>
          <w:rFonts w:ascii="ＭＳ Ｐゴシック" w:eastAsia="ＭＳ Ｐゴシック" w:hAnsi="ＭＳ Ｐゴシック" w:cs="ＭＳ Ｐゴシック"/>
        </w:rPr>
        <w:t>属性(optional): default, is_mutable</w:t>
      </w:r>
    </w:p>
    <w:p w14:paraId="0352C852" w14:textId="77777777" w:rsidR="00E14A32" w:rsidRDefault="00E14A32">
      <w:pPr>
        <w:rPr>
          <w:rFonts w:hint="eastAsia"/>
        </w:rPr>
      </w:pPr>
    </w:p>
    <w:p w14:paraId="19DB9528" w14:textId="77777777" w:rsidR="00E14A32" w:rsidRDefault="00FD6D4A">
      <w:pPr>
        <w:ind w:left="210"/>
        <w:rPr>
          <w:rFonts w:hint="eastAsia"/>
        </w:rPr>
      </w:pPr>
      <w:r>
        <w:rPr>
          <w:rFonts w:ascii="SimSun" w:eastAsia="SimSun" w:hAnsi="SimSun" w:cs="SimSun"/>
        </w:rPr>
        <w:t>captures要素はオプショナルに以下の属性をもつ。</w:t>
      </w:r>
    </w:p>
    <w:p w14:paraId="17F5EF2F" w14:textId="77777777" w:rsidR="00E14A32" w:rsidRDefault="00FD6D4A">
      <w:pPr>
        <w:numPr>
          <w:ilvl w:val="0"/>
          <w:numId w:val="13"/>
        </w:numPr>
        <w:ind w:hanging="240"/>
        <w:rPr>
          <w:rFonts w:hint="eastAsia"/>
        </w:rPr>
      </w:pPr>
      <w:r>
        <w:rPr>
          <w:rFonts w:ascii="SimSun" w:eastAsia="SimSun" w:hAnsi="SimSun" w:cs="SimSun"/>
        </w:rPr>
        <w:t>default属性　－　“by_reference” のとき、スコープデフォルトが参照キャプチャ “[&amp;]” であることを意味し、”by_value”のときデフォルトがコピーキャプチャ “[=]” であることを意味する。省略されたとき、キャプチャがないことを意味する。</w:t>
      </w:r>
    </w:p>
    <w:p w14:paraId="50E5ABC6" w14:textId="77777777" w:rsidR="00E14A32" w:rsidRDefault="00FD6D4A">
      <w:pPr>
        <w:numPr>
          <w:ilvl w:val="0"/>
          <w:numId w:val="13"/>
        </w:numPr>
        <w:ind w:hanging="240"/>
        <w:rPr>
          <w:rFonts w:hint="eastAsia"/>
        </w:rPr>
      </w:pPr>
      <w:r>
        <w:rPr>
          <w:rFonts w:ascii="SimSun" w:eastAsia="SimSun" w:hAnsi="SimSun" w:cs="SimSun"/>
        </w:rPr>
        <w:t>is_mutable属性　－　1またはtrueのとき、mutable指定があることを意味する。0またはfalseまたは省略されたとき、mutable指定がないことを意味する。</w:t>
      </w:r>
    </w:p>
    <w:p w14:paraId="15FBB2A2" w14:textId="77777777" w:rsidR="00E14A32" w:rsidRDefault="00FD6D4A">
      <w:pPr>
        <w:rPr>
          <w:rFonts w:hint="eastAsia"/>
        </w:rPr>
      </w:pPr>
      <w:r>
        <w:rPr>
          <w:rFonts w:ascii="Arial Unicode MS" w:eastAsia="Arial Unicode MS" w:hAnsi="Arial Unicode MS" w:cs="Arial Unicode MS"/>
        </w:rPr>
        <w:t xml:space="preserve">　子要素のbyReference要素で指定された名前の変数は参照キャプチャされ、byValue要素で指定された名前の変数はコピーキャプチャされる。それ以外の変数は、default属性の指定に従う。</w:t>
      </w:r>
    </w:p>
    <w:p w14:paraId="7400B34F" w14:textId="77777777" w:rsidR="00E14A32" w:rsidRDefault="00FD6D4A">
      <w:pPr>
        <w:rPr>
          <w:rFonts w:hint="eastAsia"/>
        </w:rPr>
      </w:pPr>
      <w:r>
        <w:br w:type="page"/>
      </w:r>
    </w:p>
    <w:p w14:paraId="59EBE252" w14:textId="77777777" w:rsidR="00E14A32" w:rsidRDefault="00E14A32">
      <w:pPr>
        <w:widowControl/>
        <w:jc w:val="left"/>
        <w:rPr>
          <w:rFonts w:hint="eastAsia"/>
        </w:rPr>
      </w:pPr>
    </w:p>
    <w:p w14:paraId="4956511C" w14:textId="77777777" w:rsidR="00E14A32" w:rsidRDefault="00FD6D4A">
      <w:pPr>
        <w:pStyle w:val="1"/>
        <w:contextualSpacing w:val="0"/>
      </w:pPr>
      <w:bookmarkStart w:id="1084" w:name="_47hxl2r" w:colFirst="0" w:colLast="0"/>
      <w:bookmarkStart w:id="1085" w:name="_Toc462915959"/>
      <w:bookmarkEnd w:id="1084"/>
      <w:r>
        <w:rPr>
          <w:rFonts w:ascii="Arial Unicode MS" w:eastAsia="Arial Unicode MS" w:hAnsi="Arial Unicode MS" w:cs="Arial Unicode MS"/>
        </w:rPr>
        <w:t>8 テンプレート定義要素（C++）</w:t>
      </w:r>
      <w:bookmarkEnd w:id="1085"/>
    </w:p>
    <w:p w14:paraId="0F72798A" w14:textId="77777777" w:rsidR="00E14A32" w:rsidRDefault="00FD6D4A">
      <w:pPr>
        <w:ind w:firstLine="210"/>
        <w:rPr>
          <w:rFonts w:hint="eastAsia"/>
        </w:rPr>
      </w:pPr>
      <w:r>
        <w:rPr>
          <w:rFonts w:ascii="Arial Unicode MS" w:eastAsia="Arial Unicode MS" w:hAnsi="Arial Unicode MS" w:cs="Arial Unicode MS"/>
        </w:rPr>
        <w:t>テンプレート定義要素には、以下のものがある。</w:t>
      </w:r>
    </w:p>
    <w:p w14:paraId="35AD58DB" w14:textId="77777777" w:rsidR="00E14A32" w:rsidRDefault="00FD6D4A">
      <w:pPr>
        <w:numPr>
          <w:ilvl w:val="0"/>
          <w:numId w:val="13"/>
        </w:numPr>
        <w:ind w:hanging="240"/>
        <w:rPr>
          <w:rFonts w:hint="eastAsia"/>
        </w:rPr>
      </w:pPr>
      <w:r>
        <w:rPr>
          <w:rFonts w:ascii="SimSun" w:eastAsia="SimSun" w:hAnsi="SimSun" w:cs="SimSun"/>
        </w:rPr>
        <w:t>classTemplate要素（8.2節）　—　クラステンプレートを定義する。</w:t>
      </w:r>
    </w:p>
    <w:p w14:paraId="5636AC77" w14:textId="77777777" w:rsidR="00E14A32" w:rsidRDefault="00FD6D4A">
      <w:pPr>
        <w:numPr>
          <w:ilvl w:val="0"/>
          <w:numId w:val="13"/>
        </w:numPr>
        <w:ind w:hanging="240"/>
        <w:rPr>
          <w:rFonts w:hint="eastAsia"/>
        </w:rPr>
      </w:pPr>
      <w:r>
        <w:rPr>
          <w:rFonts w:ascii="SimSun" w:eastAsia="SimSun" w:hAnsi="SimSun" w:cs="SimSun"/>
        </w:rPr>
        <w:t>funcitionTemplate要素（8.3節）　—　関数、メンバ関数、演算子オーバーロード、および、ユーザ定義リテラルのテンプレートを定義する。</w:t>
      </w:r>
    </w:p>
    <w:p w14:paraId="0A832215" w14:textId="77777777" w:rsidR="00E14A32" w:rsidRDefault="00FD6D4A">
      <w:pPr>
        <w:numPr>
          <w:ilvl w:val="0"/>
          <w:numId w:val="13"/>
        </w:numPr>
        <w:ind w:hanging="240"/>
        <w:rPr>
          <w:rFonts w:hint="eastAsia"/>
        </w:rPr>
      </w:pPr>
      <w:r>
        <w:rPr>
          <w:rFonts w:ascii="SimSun" w:eastAsia="SimSun" w:hAnsi="SimSun" w:cs="SimSun"/>
        </w:rPr>
        <w:t>aliasTemplate要素（8.4節）　—　型のエイリアスのテンプレートを定義する。</w:t>
      </w:r>
    </w:p>
    <w:p w14:paraId="63BF32BA" w14:textId="77777777" w:rsidR="00E14A32" w:rsidRDefault="00E14A32">
      <w:pPr>
        <w:ind w:firstLine="210"/>
        <w:rPr>
          <w:rFonts w:hint="eastAsia"/>
        </w:rPr>
      </w:pPr>
    </w:p>
    <w:p w14:paraId="390A0521" w14:textId="77777777" w:rsidR="00E14A32" w:rsidRDefault="00FD6D4A">
      <w:pPr>
        <w:ind w:firstLine="210"/>
        <w:rPr>
          <w:rFonts w:hint="eastAsia"/>
        </w:rPr>
      </w:pPr>
      <w:r>
        <w:rPr>
          <w:rFonts w:ascii="Arial Unicode MS" w:eastAsia="Arial Unicode MS" w:hAnsi="Arial Unicode MS" w:cs="Arial Unicode MS"/>
        </w:rPr>
        <w:t>これらのテンプレート定義要素は、共通して型仮引数を表現するtypeParams要素（8.1節）をもつ。</w:t>
      </w:r>
    </w:p>
    <w:p w14:paraId="50738A9E" w14:textId="77777777" w:rsidR="00E14A32" w:rsidRDefault="00E14A32">
      <w:pPr>
        <w:ind w:firstLine="210"/>
        <w:rPr>
          <w:rFonts w:hint="eastAsia"/>
        </w:rPr>
      </w:pPr>
    </w:p>
    <w:p w14:paraId="7B99C21C" w14:textId="77777777" w:rsidR="00E14A32" w:rsidRDefault="00FD6D4A">
      <w:pPr>
        <w:pStyle w:val="2"/>
      </w:pPr>
      <w:bookmarkStart w:id="1086" w:name="_11si5id" w:colFirst="0" w:colLast="0"/>
      <w:bookmarkStart w:id="1087" w:name="_Toc462915960"/>
      <w:bookmarkEnd w:id="1086"/>
      <w:r>
        <w:rPr>
          <w:rFonts w:ascii="SimSun" w:eastAsia="SimSun" w:hAnsi="SimSun" w:cs="SimSun"/>
        </w:rPr>
        <w:t>8.1 typeParams要素</w:t>
      </w:r>
      <w:bookmarkEnd w:id="1087"/>
    </w:p>
    <w:p w14:paraId="54B8AFE5" w14:textId="77777777" w:rsidR="00E14A32" w:rsidRDefault="00FD6D4A">
      <w:pPr>
        <w:ind w:firstLine="210"/>
        <w:rPr>
          <w:rFonts w:hint="eastAsia"/>
        </w:rPr>
      </w:pPr>
      <w:r>
        <w:rPr>
          <w:rFonts w:ascii="Arial Unicode MS" w:eastAsia="Arial Unicode MS" w:hAnsi="Arial Unicode MS" w:cs="Arial Unicode MS"/>
        </w:rPr>
        <w:t>テンプレートの型仮引数の並びを指定する。</w:t>
      </w:r>
    </w:p>
    <w:p w14:paraId="4C40CA9E" w14:textId="77777777" w:rsidR="00E14A32" w:rsidRDefault="00FD6D4A">
      <w:pPr>
        <w:ind w:firstLine="210"/>
        <w:rPr>
          <w:rFonts w:hint="eastAsia"/>
        </w:rPr>
      </w:pPr>
      <w:r>
        <w:rPr>
          <w:rFonts w:ascii="ＭＳ Ｐゴシック" w:eastAsia="ＭＳ Ｐゴシック" w:hAnsi="ＭＳ Ｐゴシック" w:cs="ＭＳ Ｐゴシック"/>
        </w:rPr>
        <w:t>&lt;typeParams&gt;</w:t>
      </w:r>
    </w:p>
    <w:p w14:paraId="6CA9F4D9" w14:textId="77777777" w:rsidR="00E14A32" w:rsidRDefault="00FD6D4A">
      <w:pPr>
        <w:ind w:firstLine="210"/>
        <w:rPr>
          <w:rFonts w:hint="eastAsia"/>
        </w:rPr>
      </w:pPr>
      <w:r>
        <w:rPr>
          <w:rFonts w:ascii="ＭＳ Ｐゴシック" w:eastAsia="ＭＳ Ｐゴシック" w:hAnsi="ＭＳ Ｐゴシック" w:cs="ＭＳ Ｐゴシック"/>
        </w:rPr>
        <w:t xml:space="preserve">  [ { typeName要素（3.2節）</w:t>
      </w:r>
    </w:p>
    <w:p w14:paraId="4F2326C9" w14:textId="77777777" w:rsidR="00E14A32" w:rsidRDefault="00FD6D4A">
      <w:pPr>
        <w:ind w:firstLine="210"/>
        <w:rPr>
          <w:rFonts w:hint="eastAsia"/>
        </w:rPr>
      </w:pPr>
      <w:r>
        <w:rPr>
          <w:rFonts w:ascii="ＭＳ Ｐゴシック" w:eastAsia="ＭＳ Ｐゴシック" w:hAnsi="ＭＳ Ｐゴシック" w:cs="ＭＳ Ｐゴシック"/>
        </w:rPr>
        <w:t xml:space="preserve">     [ &lt;value&gt;</w:t>
      </w:r>
    </w:p>
    <w:p w14:paraId="1293D3E6" w14:textId="77777777" w:rsidR="00E14A32" w:rsidRDefault="00FD6D4A">
      <w:pPr>
        <w:ind w:firstLine="210"/>
        <w:rPr>
          <w:rFonts w:hint="eastAsia"/>
        </w:rPr>
      </w:pPr>
      <w:r>
        <w:rPr>
          <w:rFonts w:ascii="ＭＳ Ｐゴシック" w:eastAsia="ＭＳ Ｐゴシック" w:hAnsi="ＭＳ Ｐゴシック" w:cs="ＭＳ Ｐゴシック"/>
        </w:rPr>
        <w:t xml:space="preserve">       typeName要素（3.2節）</w:t>
      </w:r>
    </w:p>
    <w:p w14:paraId="4C34E117" w14:textId="77777777" w:rsidR="00E14A32" w:rsidRDefault="00FD6D4A">
      <w:pPr>
        <w:ind w:firstLine="210"/>
        <w:rPr>
          <w:rFonts w:hint="eastAsia"/>
        </w:rPr>
      </w:pPr>
      <w:r>
        <w:rPr>
          <w:rFonts w:ascii="ＭＳ Ｐゴシック" w:eastAsia="ＭＳ Ｐゴシック" w:hAnsi="ＭＳ Ｐゴシック" w:cs="ＭＳ Ｐゴシック"/>
        </w:rPr>
        <w:t xml:space="preserve">     &lt;/value&gt; ] }</w:t>
      </w:r>
    </w:p>
    <w:p w14:paraId="23AC1496" w14:textId="77777777" w:rsidR="00E14A32" w:rsidRDefault="00FD6D4A">
      <w:pPr>
        <w:ind w:firstLine="210"/>
        <w:rPr>
          <w:rFonts w:hint="eastAsia"/>
        </w:rPr>
      </w:pPr>
      <w:r>
        <w:rPr>
          <w:rFonts w:ascii="ＭＳ Ｐゴシック" w:eastAsia="ＭＳ Ｐゴシック" w:hAnsi="ＭＳ Ｐゴシック" w:cs="ＭＳ Ｐゴシック"/>
        </w:rPr>
        <w:t xml:space="preserve">   … ]</w:t>
      </w:r>
    </w:p>
    <w:p w14:paraId="1B9E812E" w14:textId="77777777" w:rsidR="00E14A32" w:rsidRDefault="00FD6D4A">
      <w:pPr>
        <w:ind w:firstLine="210"/>
        <w:rPr>
          <w:rFonts w:hint="eastAsia"/>
        </w:rPr>
      </w:pPr>
      <w:r>
        <w:rPr>
          <w:rFonts w:ascii="ＭＳ Ｐゴシック" w:eastAsia="ＭＳ Ｐゴシック" w:hAnsi="ＭＳ Ｐゴシック" w:cs="ＭＳ Ｐゴシック"/>
        </w:rPr>
        <w:t>&lt;/typeParams&gt;</w:t>
      </w:r>
    </w:p>
    <w:p w14:paraId="2ACE8E84" w14:textId="77777777" w:rsidR="00E14A32" w:rsidRDefault="00FD6D4A">
      <w:pPr>
        <w:rPr>
          <w:rFonts w:hint="eastAsia"/>
        </w:rPr>
      </w:pPr>
      <w:r>
        <w:rPr>
          <w:rFonts w:ascii="ＭＳ Ｐゴシック" w:eastAsia="ＭＳ Ｐゴシック" w:hAnsi="ＭＳ Ｐゴシック" w:cs="ＭＳ Ｐゴシック"/>
        </w:rPr>
        <w:t>属性なし</w:t>
      </w:r>
    </w:p>
    <w:p w14:paraId="513E1865" w14:textId="77777777" w:rsidR="00E14A32" w:rsidRDefault="00E14A32">
      <w:pPr>
        <w:rPr>
          <w:rFonts w:hint="eastAsia"/>
        </w:rPr>
      </w:pPr>
    </w:p>
    <w:p w14:paraId="563ACE9B" w14:textId="77777777" w:rsidR="00E14A32" w:rsidRDefault="00FD6D4A">
      <w:pPr>
        <w:rPr>
          <w:rFonts w:hint="eastAsia"/>
        </w:rPr>
      </w:pPr>
      <w:r>
        <w:rPr>
          <w:rFonts w:ascii="Arial Unicode MS" w:eastAsia="Arial Unicode MS" w:hAnsi="Arial Unicode MS" w:cs="Arial Unicode MS"/>
        </w:rPr>
        <w:t xml:space="preserve">　以下の子要素をもつことができる。</w:t>
      </w:r>
    </w:p>
    <w:p w14:paraId="2914EA13" w14:textId="77777777" w:rsidR="00E14A32" w:rsidRDefault="00FD6D4A">
      <w:pPr>
        <w:numPr>
          <w:ilvl w:val="0"/>
          <w:numId w:val="33"/>
        </w:numPr>
        <w:ind w:hanging="240"/>
        <w:rPr>
          <w:rFonts w:hint="eastAsia"/>
        </w:rPr>
      </w:pPr>
      <w:r>
        <w:rPr>
          <w:rFonts w:ascii="SimSun" w:eastAsia="SimSun" w:hAnsi="SimSun" w:cs="SimSun"/>
        </w:rPr>
        <w:t>typeName要素　－　型仮引数に対応するデータ型識別名を表現する。</w:t>
      </w:r>
    </w:p>
    <w:p w14:paraId="2264A59C" w14:textId="77777777" w:rsidR="00E14A32" w:rsidRDefault="00FD6D4A">
      <w:pPr>
        <w:numPr>
          <w:ilvl w:val="0"/>
          <w:numId w:val="33"/>
        </w:numPr>
        <w:ind w:hanging="240"/>
        <w:rPr>
          <w:rFonts w:hint="eastAsia"/>
        </w:rPr>
      </w:pPr>
      <w:r>
        <w:rPr>
          <w:rFonts w:ascii="SimSun" w:eastAsia="SimSun" w:hAnsi="SimSun" w:cs="SimSun"/>
        </w:rPr>
        <w:t>value要素　—　子要素としてtypeName要素をもつ。関数テンプレートまたはメンバ関数テンプレートにおいて、直前のtypeName要素に対応する仮引数がデフォルト実引数をもつとき、それを表現する。</w:t>
      </w:r>
    </w:p>
    <w:p w14:paraId="0A3208D3" w14:textId="77777777" w:rsidR="00E14A32" w:rsidRDefault="00E14A32">
      <w:pPr>
        <w:ind w:left="180"/>
        <w:rPr>
          <w:rFonts w:hint="eastAsia"/>
        </w:rPr>
      </w:pPr>
    </w:p>
    <w:p w14:paraId="3C892E24" w14:textId="77777777" w:rsidR="00E14A32" w:rsidRDefault="00FD6D4A">
      <w:pPr>
        <w:ind w:firstLine="210"/>
        <w:rPr>
          <w:rFonts w:hint="eastAsia"/>
        </w:rPr>
      </w:pPr>
      <w:r>
        <w:rPr>
          <w:rFonts w:ascii="SimSun" w:eastAsia="SimSun" w:hAnsi="SimSun" w:cs="SimSun"/>
        </w:rPr>
        <w:t xml:space="preserve">typeName要素は、引数の順序で並んでいなければならない。 </w:t>
      </w:r>
    </w:p>
    <w:p w14:paraId="75BBEA59" w14:textId="77777777" w:rsidR="00E14A32" w:rsidRDefault="00E14A32">
      <w:pPr>
        <w:ind w:left="180"/>
        <w:rPr>
          <w:rFonts w:hint="eastAsia"/>
        </w:rPr>
      </w:pPr>
    </w:p>
    <w:p w14:paraId="451A5F47" w14:textId="77777777" w:rsidR="00E14A32" w:rsidRDefault="00FD6D4A">
      <w:pPr>
        <w:pStyle w:val="2"/>
      </w:pPr>
      <w:bookmarkStart w:id="1088" w:name="_20xfydz" w:colFirst="0" w:colLast="0"/>
      <w:bookmarkStart w:id="1089" w:name="_Toc462915961"/>
      <w:bookmarkEnd w:id="1088"/>
      <w:r>
        <w:rPr>
          <w:rFonts w:ascii="SimSun" w:eastAsia="SimSun" w:hAnsi="SimSun" w:cs="SimSun"/>
        </w:rPr>
        <w:t>8.2 classTemplate要素</w:t>
      </w:r>
      <w:bookmarkEnd w:id="1089"/>
    </w:p>
    <w:p w14:paraId="1FC605E1" w14:textId="77777777" w:rsidR="00E14A32" w:rsidRDefault="00FD6D4A">
      <w:pPr>
        <w:ind w:firstLine="210"/>
        <w:rPr>
          <w:rFonts w:hint="eastAsia"/>
        </w:rPr>
      </w:pPr>
      <w:r>
        <w:rPr>
          <w:rFonts w:ascii="Arial Unicode MS" w:eastAsia="Arial Unicode MS" w:hAnsi="Arial Unicode MS" w:cs="Arial Unicode MS"/>
        </w:rPr>
        <w:t>データ型定義要素（3章）の一つ。クラスのテンプレートを以下のように表現する。</w:t>
      </w:r>
    </w:p>
    <w:p w14:paraId="0ADC4F79" w14:textId="77777777" w:rsidR="00E14A32" w:rsidRDefault="00E14A32">
      <w:pPr>
        <w:rPr>
          <w:rFonts w:hint="eastAsia"/>
        </w:rPr>
      </w:pPr>
    </w:p>
    <w:p w14:paraId="40E19A6A" w14:textId="77777777" w:rsidR="00E14A32" w:rsidRDefault="00FD6D4A">
      <w:pPr>
        <w:ind w:firstLine="210"/>
        <w:rPr>
          <w:rFonts w:hint="eastAsia"/>
        </w:rPr>
      </w:pPr>
      <w:r>
        <w:rPr>
          <w:rFonts w:ascii="ＭＳ Ｐゴシック" w:eastAsia="ＭＳ Ｐゴシック" w:hAnsi="ＭＳ Ｐゴシック" w:cs="ＭＳ Ｐゴシック"/>
        </w:rPr>
        <w:t>&lt;classTemplate&gt;</w:t>
      </w:r>
    </w:p>
    <w:p w14:paraId="29EDBCF6" w14:textId="77777777" w:rsidR="00E14A32" w:rsidRDefault="00FD6D4A">
      <w:pPr>
        <w:ind w:firstLine="210"/>
        <w:rPr>
          <w:rFonts w:hint="eastAsia"/>
        </w:rPr>
      </w:pPr>
      <w:r>
        <w:rPr>
          <w:rFonts w:ascii="ＭＳ Ｐゴシック" w:eastAsia="ＭＳ Ｐゴシック" w:hAnsi="ＭＳ Ｐゴシック" w:cs="ＭＳ Ｐゴシック"/>
        </w:rPr>
        <w:t xml:space="preserve">  symbols要素（4.3節）</w:t>
      </w:r>
    </w:p>
    <w:p w14:paraId="2076E4CA" w14:textId="77777777" w:rsidR="00E14A32" w:rsidRDefault="00FD6D4A">
      <w:pPr>
        <w:ind w:firstLine="210"/>
        <w:rPr>
          <w:rFonts w:hint="eastAsia"/>
        </w:rPr>
      </w:pPr>
      <w:r>
        <w:rPr>
          <w:rFonts w:ascii="ＭＳ Ｐゴシック" w:eastAsia="ＭＳ Ｐゴシック" w:hAnsi="ＭＳ Ｐゴシック" w:cs="ＭＳ Ｐゴシック"/>
        </w:rPr>
        <w:t xml:space="preserve">  typeParams要素（8.1節）</w:t>
      </w:r>
    </w:p>
    <w:p w14:paraId="0C33CE6F" w14:textId="77777777" w:rsidR="00E14A32" w:rsidRDefault="00FD6D4A">
      <w:pPr>
        <w:ind w:firstLine="210"/>
        <w:rPr>
          <w:rFonts w:hint="eastAsia"/>
        </w:rPr>
      </w:pPr>
      <w:r>
        <w:rPr>
          <w:rFonts w:ascii="ＭＳ Ｐゴシック" w:eastAsia="ＭＳ Ｐゴシック" w:hAnsi="ＭＳ Ｐゴシック" w:cs="ＭＳ Ｐゴシック"/>
        </w:rPr>
        <w:t xml:space="preserve">  class要素（3.9節）</w:t>
      </w:r>
    </w:p>
    <w:p w14:paraId="3A8342E1" w14:textId="77777777" w:rsidR="00E14A32" w:rsidRDefault="00FD6D4A">
      <w:pPr>
        <w:ind w:firstLine="210"/>
        <w:rPr>
          <w:rFonts w:hint="eastAsia"/>
        </w:rPr>
      </w:pPr>
      <w:r>
        <w:rPr>
          <w:rFonts w:ascii="ＭＳ Ｐゴシック" w:eastAsia="ＭＳ Ｐゴシック" w:hAnsi="ＭＳ Ｐゴシック" w:cs="ＭＳ Ｐゴシック"/>
        </w:rPr>
        <w:t>&lt;/classTemplate&gt;</w:t>
      </w:r>
    </w:p>
    <w:p w14:paraId="58A98150"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79D2B027" w14:textId="77777777" w:rsidR="00E14A32" w:rsidRDefault="00E14A32">
      <w:pPr>
        <w:ind w:firstLine="210"/>
        <w:rPr>
          <w:rFonts w:hint="eastAsia"/>
        </w:rPr>
      </w:pPr>
    </w:p>
    <w:p w14:paraId="22BCBD0F" w14:textId="77777777" w:rsidR="00E14A32" w:rsidRDefault="00FD6D4A">
      <w:pPr>
        <w:ind w:firstLine="210"/>
        <w:rPr>
          <w:rFonts w:hint="eastAsia"/>
        </w:rPr>
      </w:pPr>
      <w:r>
        <w:rPr>
          <w:rFonts w:ascii="SimSun" w:eastAsia="SimSun" w:hAnsi="SimSun" w:cs="SimSun"/>
        </w:rPr>
        <w:t>以下の子要素をもつ。</w:t>
      </w:r>
    </w:p>
    <w:p w14:paraId="3DADA9B6" w14:textId="77777777" w:rsidR="00E14A32" w:rsidRDefault="00FD6D4A">
      <w:pPr>
        <w:numPr>
          <w:ilvl w:val="0"/>
          <w:numId w:val="12"/>
        </w:numPr>
        <w:ind w:hanging="480"/>
        <w:rPr>
          <w:rFonts w:hint="eastAsia"/>
        </w:rPr>
      </w:pPr>
      <w:r>
        <w:rPr>
          <w:rFonts w:ascii="SimSun" w:eastAsia="SimSun" w:hAnsi="SimSun" w:cs="SimSun"/>
        </w:rPr>
        <w:t>symbols要素　—　型仮引数に関するid要素を子要素として持つ。</w:t>
      </w:r>
    </w:p>
    <w:p w14:paraId="4A548CF9" w14:textId="77777777" w:rsidR="00E14A32" w:rsidRDefault="00FD6D4A">
      <w:pPr>
        <w:numPr>
          <w:ilvl w:val="0"/>
          <w:numId w:val="12"/>
        </w:numPr>
        <w:ind w:hanging="480"/>
        <w:rPr>
          <w:rFonts w:hint="eastAsia"/>
        </w:rPr>
      </w:pPr>
      <w:r>
        <w:rPr>
          <w:rFonts w:ascii="SimSun" w:eastAsia="SimSun" w:hAnsi="SimSun" w:cs="SimSun"/>
        </w:rPr>
        <w:t>typeParams要素　—　子要素としてtypeName要素の並びを持つ。</w:t>
      </w:r>
    </w:p>
    <w:p w14:paraId="28B10ED7" w14:textId="77777777" w:rsidR="00E14A32" w:rsidRDefault="00FD6D4A">
      <w:pPr>
        <w:numPr>
          <w:ilvl w:val="0"/>
          <w:numId w:val="12"/>
        </w:numPr>
        <w:ind w:hanging="480"/>
        <w:rPr>
          <w:rFonts w:hint="eastAsia"/>
        </w:rPr>
      </w:pPr>
      <w:r>
        <w:rPr>
          <w:rFonts w:ascii="SimSun" w:eastAsia="SimSun" w:hAnsi="SimSun" w:cs="SimSun"/>
        </w:rPr>
        <w:t>structType要素またはclass要素　—　構造体またはクラスの定義</w:t>
      </w:r>
    </w:p>
    <w:p w14:paraId="2B93148A" w14:textId="77777777" w:rsidR="00E14A32" w:rsidRDefault="00E14A32">
      <w:pPr>
        <w:ind w:firstLine="210"/>
        <w:rPr>
          <w:rFonts w:hint="eastAsia"/>
        </w:rPr>
      </w:pPr>
    </w:p>
    <w:p w14:paraId="4487C215" w14:textId="77777777" w:rsidR="00E14A32" w:rsidRDefault="00FD6D4A">
      <w:pPr>
        <w:tabs>
          <w:tab w:val="left" w:pos="1590"/>
        </w:tabs>
        <w:rPr>
          <w:rFonts w:hint="eastAsia"/>
        </w:rPr>
      </w:pPr>
      <w:r>
        <w:rPr>
          <w:rFonts w:ascii="SimSun" w:eastAsia="SimSun" w:hAnsi="SimSun" w:cs="SimSun"/>
        </w:rPr>
        <w:t>例:</w:t>
      </w:r>
    </w:p>
    <w:p w14:paraId="272D7234" w14:textId="77777777" w:rsidR="00E14A32" w:rsidRDefault="00FD6D4A">
      <w:pPr>
        <w:rPr>
          <w:rFonts w:hint="eastAsia"/>
        </w:rPr>
      </w:pPr>
      <w:r>
        <w:rPr>
          <w:rFonts w:ascii="Arial Unicode MS" w:eastAsia="Arial Unicode MS" w:hAnsi="Arial Unicode MS" w:cs="Arial Unicode MS"/>
        </w:rPr>
        <w:t xml:space="preserve">　以下のプログラムは、</w:t>
      </w:r>
    </w:p>
    <w:p w14:paraId="1582EED0"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template &lt;typename T&gt;</w:t>
      </w:r>
    </w:p>
    <w:p w14:paraId="5B1064B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struct pair { T val1, val2; };</w:t>
      </w:r>
    </w:p>
    <w:p w14:paraId="1EF3F747" w14:textId="77777777" w:rsidR="00E14A32" w:rsidRDefault="00FD6D4A">
      <w:pPr>
        <w:rPr>
          <w:rFonts w:hint="eastAsia"/>
        </w:rPr>
      </w:pPr>
      <w:r>
        <w:rPr>
          <w:rFonts w:ascii="SimSun" w:eastAsia="SimSun" w:hAnsi="SimSun" w:cs="SimSun"/>
        </w:rPr>
        <w:t>以下のように表現される。</w:t>
      </w:r>
    </w:p>
    <w:p w14:paraId="106226E1"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&lt;structTemplate&gt;</w:t>
      </w:r>
    </w:p>
    <w:p w14:paraId="207A2F2D" w14:textId="77777777" w:rsidR="00E14A32" w:rsidRDefault="00FD6D4A">
      <w:pPr>
        <w:ind w:firstLine="210"/>
        <w:rPr>
          <w:rFonts w:hint="eastAsia"/>
        </w:rPr>
      </w:pPr>
      <w:r>
        <w:rPr>
          <w:rFonts w:ascii="ＭＳ Ｐゴシック" w:eastAsia="ＭＳ Ｐゴシック" w:hAnsi="ＭＳ Ｐゴシック" w:cs="ＭＳ Ｐゴシック"/>
        </w:rPr>
        <w:lastRenderedPageBreak/>
        <w:t xml:space="preserve">  &lt;symbols&gt;</w:t>
      </w:r>
    </w:p>
    <w:p w14:paraId="0A7095FC" w14:textId="77777777" w:rsidR="00E14A32" w:rsidRDefault="00FD6D4A">
      <w:pPr>
        <w:ind w:firstLine="210"/>
        <w:rPr>
          <w:rFonts w:hint="eastAsia"/>
        </w:rPr>
      </w:pPr>
      <w:r>
        <w:rPr>
          <w:rFonts w:ascii="ＭＳ Ｐゴシック" w:eastAsia="ＭＳ Ｐゴシック" w:hAnsi="ＭＳ Ｐゴシック" w:cs="ＭＳ Ｐゴシック"/>
        </w:rPr>
        <w:t xml:space="preserve">    &lt;id type=”S0” sclass=”template_param”&gt;</w:t>
      </w:r>
    </w:p>
    <w:p w14:paraId="1C36A6B6" w14:textId="77777777" w:rsidR="00E14A32" w:rsidRDefault="00FD6D4A">
      <w:pPr>
        <w:ind w:firstLine="210"/>
        <w:rPr>
          <w:rFonts w:hint="eastAsia"/>
        </w:rPr>
      </w:pPr>
      <w:r>
        <w:rPr>
          <w:rFonts w:ascii="ＭＳ Ｐゴシック" w:eastAsia="ＭＳ Ｐゴシック" w:hAnsi="ＭＳ Ｐゴシック" w:cs="ＭＳ Ｐゴシック"/>
        </w:rPr>
        <w:t xml:space="preserve">      &lt;name&gt;T&lt;/name&gt;</w:t>
      </w:r>
    </w:p>
    <w:p w14:paraId="77A65680" w14:textId="77777777" w:rsidR="00E14A32" w:rsidRDefault="00FD6D4A">
      <w:pPr>
        <w:ind w:firstLine="210"/>
        <w:rPr>
          <w:rFonts w:hint="eastAsia"/>
        </w:rPr>
      </w:pPr>
      <w:r>
        <w:rPr>
          <w:rFonts w:ascii="ＭＳ Ｐゴシック" w:eastAsia="ＭＳ Ｐゴシック" w:hAnsi="ＭＳ Ｐゴシック" w:cs="ＭＳ Ｐゴシック"/>
        </w:rPr>
        <w:t xml:space="preserve">    &lt;/id&gt;</w:t>
      </w:r>
    </w:p>
    <w:p w14:paraId="43516A28" w14:textId="77777777" w:rsidR="00E14A32" w:rsidRDefault="00FD6D4A">
      <w:pPr>
        <w:ind w:firstLine="210"/>
        <w:rPr>
          <w:rFonts w:hint="eastAsia"/>
        </w:rPr>
      </w:pPr>
      <w:r>
        <w:rPr>
          <w:rFonts w:ascii="ＭＳ Ｐゴシック" w:eastAsia="ＭＳ Ｐゴシック" w:hAnsi="ＭＳ Ｐゴシック" w:cs="ＭＳ Ｐゴシック"/>
        </w:rPr>
        <w:t xml:space="preserve">  &lt;/symbols&gt;</w:t>
      </w:r>
    </w:p>
    <w:p w14:paraId="25624B89" w14:textId="77777777" w:rsidR="00E14A32" w:rsidRDefault="00FD6D4A">
      <w:pPr>
        <w:ind w:firstLine="210"/>
        <w:rPr>
          <w:rFonts w:hint="eastAsia"/>
        </w:rPr>
      </w:pPr>
      <w:r>
        <w:rPr>
          <w:rFonts w:ascii="ＭＳ Ｐゴシック" w:eastAsia="ＭＳ Ｐゴシック" w:hAnsi="ＭＳ Ｐゴシック" w:cs="ＭＳ Ｐゴシック"/>
        </w:rPr>
        <w:t xml:space="preserve">  &lt;typeParams&gt;</w:t>
      </w:r>
    </w:p>
    <w:p w14:paraId="46F899CA" w14:textId="77777777" w:rsidR="00E14A32" w:rsidRDefault="00FD6D4A">
      <w:pPr>
        <w:ind w:firstLine="210"/>
        <w:rPr>
          <w:rFonts w:hint="eastAsia"/>
        </w:rPr>
      </w:pPr>
      <w:r>
        <w:rPr>
          <w:rFonts w:ascii="ＭＳ Ｐゴシック" w:eastAsia="ＭＳ Ｐゴシック" w:hAnsi="ＭＳ Ｐゴシック" w:cs="ＭＳ Ｐゴシック"/>
        </w:rPr>
        <w:t xml:space="preserve">    &lt;typeName ref=”S0”&gt;</w:t>
      </w:r>
    </w:p>
    <w:p w14:paraId="4A30BE1D" w14:textId="77777777" w:rsidR="00E14A32" w:rsidRDefault="00FD6D4A">
      <w:pPr>
        <w:ind w:firstLine="210"/>
        <w:rPr>
          <w:rFonts w:hint="eastAsia"/>
        </w:rPr>
      </w:pPr>
      <w:r>
        <w:rPr>
          <w:rFonts w:ascii="ＭＳ Ｐゴシック" w:eastAsia="ＭＳ Ｐゴシック" w:hAnsi="ＭＳ Ｐゴシック" w:cs="ＭＳ Ｐゴシック"/>
        </w:rPr>
        <w:t xml:space="preserve">  &lt;/typeParams&gt;</w:t>
      </w:r>
    </w:p>
    <w:p w14:paraId="4AFA2F4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&lt;structType type="S1"&gt;</w:t>
      </w:r>
    </w:p>
    <w:p w14:paraId="7AF5BC31" w14:textId="77777777" w:rsidR="00E14A32" w:rsidRDefault="00FD6D4A">
      <w:pPr>
        <w:ind w:firstLine="210"/>
        <w:rPr>
          <w:rFonts w:hint="eastAsia"/>
        </w:rPr>
      </w:pPr>
      <w:r>
        <w:rPr>
          <w:rFonts w:ascii="ＭＳ Ｐゴシック" w:eastAsia="ＭＳ Ｐゴシック" w:hAnsi="ＭＳ Ｐゴシック" w:cs="ＭＳ Ｐゴシック"/>
        </w:rPr>
        <w:t xml:space="preserve">    &lt;symbols&gt;</w:t>
      </w:r>
    </w:p>
    <w:p w14:paraId="4041A37B" w14:textId="77777777" w:rsidR="00E14A32" w:rsidRDefault="00FD6D4A">
      <w:pPr>
        <w:ind w:firstLine="210"/>
        <w:rPr>
          <w:rFonts w:hint="eastAsia"/>
        </w:rPr>
      </w:pPr>
      <w:r>
        <w:rPr>
          <w:rFonts w:ascii="ＭＳ Ｐゴシック" w:eastAsia="ＭＳ Ｐゴシック" w:hAnsi="ＭＳ Ｐゴシック" w:cs="ＭＳ Ｐゴシック"/>
        </w:rPr>
        <w:t xml:space="preserve">      &lt;id type="S0"&gt;</w:t>
      </w:r>
    </w:p>
    <w:p w14:paraId="31296CF1" w14:textId="77777777" w:rsidR="00E14A32" w:rsidRDefault="00FD6D4A">
      <w:pPr>
        <w:ind w:firstLine="210"/>
        <w:rPr>
          <w:rFonts w:hint="eastAsia"/>
        </w:rPr>
      </w:pPr>
      <w:r>
        <w:rPr>
          <w:rFonts w:ascii="ＭＳ Ｐゴシック" w:eastAsia="ＭＳ Ｐゴシック" w:hAnsi="ＭＳ Ｐゴシック" w:cs="ＭＳ Ｐゴシック"/>
        </w:rPr>
        <w:t xml:space="preserve">        &lt;name&gt;val1&lt;/name&gt;</w:t>
      </w:r>
    </w:p>
    <w:p w14:paraId="1D45296D" w14:textId="77777777" w:rsidR="00E14A32" w:rsidRDefault="00FD6D4A">
      <w:pPr>
        <w:ind w:firstLine="210"/>
        <w:rPr>
          <w:rFonts w:hint="eastAsia"/>
        </w:rPr>
      </w:pPr>
      <w:r>
        <w:rPr>
          <w:rFonts w:ascii="ＭＳ Ｐゴシック" w:eastAsia="ＭＳ Ｐゴシック" w:hAnsi="ＭＳ Ｐゴシック" w:cs="ＭＳ Ｐゴシック"/>
        </w:rPr>
        <w:t xml:space="preserve">      &lt;/id&gt;</w:t>
      </w:r>
    </w:p>
    <w:p w14:paraId="01530634" w14:textId="77777777" w:rsidR="00E14A32" w:rsidRDefault="00FD6D4A">
      <w:pPr>
        <w:ind w:firstLine="210"/>
        <w:rPr>
          <w:rFonts w:hint="eastAsia"/>
        </w:rPr>
      </w:pPr>
      <w:r>
        <w:rPr>
          <w:rFonts w:ascii="ＭＳ Ｐゴシック" w:eastAsia="ＭＳ Ｐゴシック" w:hAnsi="ＭＳ Ｐゴシック" w:cs="ＭＳ Ｐゴシック"/>
        </w:rPr>
        <w:t xml:space="preserve">      &lt;id type="S0"&gt;</w:t>
      </w:r>
    </w:p>
    <w:p w14:paraId="6921B6EE" w14:textId="77777777" w:rsidR="00E14A32" w:rsidRDefault="00FD6D4A">
      <w:pPr>
        <w:ind w:firstLine="210"/>
        <w:rPr>
          <w:rFonts w:hint="eastAsia"/>
        </w:rPr>
      </w:pPr>
      <w:r>
        <w:rPr>
          <w:rFonts w:ascii="ＭＳ Ｐゴシック" w:eastAsia="ＭＳ Ｐゴシック" w:hAnsi="ＭＳ Ｐゴシック" w:cs="ＭＳ Ｐゴシック"/>
        </w:rPr>
        <w:t xml:space="preserve">        &lt;name&gt;val2&lt;/name&gt;</w:t>
      </w:r>
    </w:p>
    <w:p w14:paraId="4D73B196" w14:textId="77777777" w:rsidR="00E14A32" w:rsidRDefault="00FD6D4A">
      <w:pPr>
        <w:ind w:firstLine="210"/>
        <w:rPr>
          <w:rFonts w:hint="eastAsia"/>
        </w:rPr>
      </w:pPr>
      <w:r>
        <w:rPr>
          <w:rFonts w:ascii="ＭＳ Ｐゴシック" w:eastAsia="ＭＳ Ｐゴシック" w:hAnsi="ＭＳ Ｐゴシック" w:cs="ＭＳ Ｐゴシック"/>
        </w:rPr>
        <w:t xml:space="preserve">      &lt;/id&gt;</w:t>
      </w:r>
    </w:p>
    <w:p w14:paraId="6A70A6B9" w14:textId="77777777" w:rsidR="00E14A32" w:rsidRDefault="00FD6D4A">
      <w:pPr>
        <w:ind w:firstLine="210"/>
        <w:rPr>
          <w:rFonts w:hint="eastAsia"/>
        </w:rPr>
      </w:pPr>
      <w:r>
        <w:rPr>
          <w:rFonts w:ascii="ＭＳ Ｐゴシック" w:eastAsia="ＭＳ Ｐゴシック" w:hAnsi="ＭＳ Ｐゴシック" w:cs="ＭＳ Ｐゴシック"/>
        </w:rPr>
        <w:t xml:space="preserve">    &lt;/symbols&gt;</w:t>
      </w:r>
    </w:p>
    <w:p w14:paraId="7EB9023C" w14:textId="77777777" w:rsidR="00E14A32" w:rsidRDefault="00FD6D4A">
      <w:pPr>
        <w:ind w:firstLine="210"/>
        <w:rPr>
          <w:rFonts w:hint="eastAsia"/>
        </w:rPr>
      </w:pPr>
      <w:r>
        <w:rPr>
          <w:rFonts w:ascii="ＭＳ Ｐゴシック" w:eastAsia="ＭＳ Ｐゴシック" w:hAnsi="ＭＳ Ｐゴシック" w:cs="ＭＳ Ｐゴシック"/>
        </w:rPr>
        <w:t xml:space="preserve">  &lt;/structType&gt;</w:t>
      </w:r>
    </w:p>
    <w:p w14:paraId="1A97C1BE" w14:textId="77777777" w:rsidR="00E14A32" w:rsidRDefault="00FD6D4A">
      <w:pPr>
        <w:ind w:firstLine="210"/>
        <w:rPr>
          <w:rFonts w:hint="eastAsia"/>
        </w:rPr>
      </w:pPr>
      <w:r>
        <w:rPr>
          <w:rFonts w:ascii="ＭＳ Ｐゴシック" w:eastAsia="ＭＳ Ｐゴシック" w:hAnsi="ＭＳ Ｐゴシック" w:cs="ＭＳ Ｐゴシック"/>
        </w:rPr>
        <w:t>&lt;/structTemplate&gt;</w:t>
      </w:r>
    </w:p>
    <w:p w14:paraId="4AF058EF" w14:textId="77777777" w:rsidR="00E14A32" w:rsidRDefault="00FD6D4A">
      <w:pPr>
        <w:rPr>
          <w:rFonts w:hint="eastAsia"/>
        </w:rPr>
      </w:pPr>
      <w:r>
        <w:rPr>
          <w:rFonts w:ascii="Arial Unicode MS" w:eastAsia="Arial Unicode MS" w:hAnsi="Arial Unicode MS" w:cs="Arial Unicode MS"/>
        </w:rPr>
        <w:t>ここで、データ型識別名S0はtypeTableの中で以下のように定義されている。</w:t>
      </w:r>
    </w:p>
    <w:p w14:paraId="0190AA8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&lt;basicType type="S0" name=”any_typename”/&gt;</w:t>
      </w:r>
    </w:p>
    <w:p w14:paraId="25EAF7DA" w14:textId="77777777" w:rsidR="00E14A32" w:rsidRDefault="00E14A32">
      <w:pPr>
        <w:rPr>
          <w:rFonts w:hint="eastAsia"/>
        </w:rPr>
      </w:pPr>
    </w:p>
    <w:p w14:paraId="423334DF" w14:textId="77777777" w:rsidR="00E14A32" w:rsidRDefault="00FD6D4A">
      <w:pPr>
        <w:pStyle w:val="2"/>
      </w:pPr>
      <w:bookmarkStart w:id="1090" w:name="_302dr9l" w:colFirst="0" w:colLast="0"/>
      <w:bookmarkStart w:id="1091" w:name="_Toc462915962"/>
      <w:bookmarkEnd w:id="1090"/>
      <w:r>
        <w:rPr>
          <w:rFonts w:ascii="SimSun" w:eastAsia="SimSun" w:hAnsi="SimSun" w:cs="SimSun"/>
        </w:rPr>
        <w:t>8.3 functionTemplate要素</w:t>
      </w:r>
      <w:bookmarkEnd w:id="1091"/>
    </w:p>
    <w:p w14:paraId="418029B6" w14:textId="77777777" w:rsidR="00E14A32" w:rsidRDefault="00FD6D4A">
      <w:pPr>
        <w:ind w:firstLine="210"/>
        <w:rPr>
          <w:rFonts w:hint="eastAsia"/>
        </w:rPr>
      </w:pPr>
      <w:r>
        <w:rPr>
          <w:rFonts w:ascii="SimSun" w:eastAsia="SimSun" w:hAnsi="SimSun" w:cs="SimSun"/>
        </w:rPr>
        <w:t>関数、メンバ関数、演算子オーバーロード、および、ユーザ定義リテラルのテンプレートを表現する。globalDeclaration要素（5.1節）とdeclaration要素（5.2節）の子要素。</w:t>
      </w:r>
    </w:p>
    <w:p w14:paraId="6CCD136A" w14:textId="77777777" w:rsidR="00E14A32" w:rsidRDefault="00FD6D4A">
      <w:pPr>
        <w:ind w:firstLine="210"/>
        <w:rPr>
          <w:rFonts w:hint="eastAsia"/>
        </w:rPr>
      </w:pPr>
      <w:r>
        <w:rPr>
          <w:rFonts w:ascii="ＭＳ Ｐゴシック" w:eastAsia="ＭＳ Ｐゴシック" w:hAnsi="ＭＳ Ｐゴシック" w:cs="ＭＳ Ｐゴシック"/>
        </w:rPr>
        <w:t>&lt;functionTemplate&gt;</w:t>
      </w:r>
    </w:p>
    <w:p w14:paraId="126EC3B8" w14:textId="77777777" w:rsidR="00E14A32" w:rsidRDefault="00FD6D4A">
      <w:pPr>
        <w:ind w:firstLine="210"/>
        <w:rPr>
          <w:rFonts w:hint="eastAsia"/>
        </w:rPr>
      </w:pPr>
      <w:r>
        <w:rPr>
          <w:rFonts w:ascii="ＭＳ Ｐゴシック" w:eastAsia="ＭＳ Ｐゴシック" w:hAnsi="ＭＳ Ｐゴシック" w:cs="ＭＳ Ｐゴシック"/>
        </w:rPr>
        <w:t xml:space="preserve">  symbols要素（4.3節）</w:t>
      </w:r>
    </w:p>
    <w:p w14:paraId="3E572736" w14:textId="77777777" w:rsidR="00E14A32" w:rsidRDefault="00FD6D4A">
      <w:pPr>
        <w:ind w:firstLine="210"/>
        <w:rPr>
          <w:rFonts w:hint="eastAsia"/>
        </w:rPr>
      </w:pPr>
      <w:r>
        <w:rPr>
          <w:rFonts w:ascii="ＭＳ Ｐゴシック" w:eastAsia="ＭＳ Ｐゴシック" w:hAnsi="ＭＳ Ｐゴシック" w:cs="ＭＳ Ｐゴシック"/>
        </w:rPr>
        <w:t xml:space="preserve">  typeParams要素（8.1節）</w:t>
      </w:r>
    </w:p>
    <w:p w14:paraId="30881364" w14:textId="77777777" w:rsidR="00E14A32" w:rsidRDefault="00FD6D4A">
      <w:pPr>
        <w:ind w:firstLine="210"/>
        <w:rPr>
          <w:rFonts w:hint="eastAsia"/>
        </w:rPr>
      </w:pPr>
      <w:r>
        <w:rPr>
          <w:rFonts w:ascii="ＭＳ Ｐゴシック" w:eastAsia="ＭＳ Ｐゴシック" w:hAnsi="ＭＳ Ｐゴシック" w:cs="ＭＳ Ｐゴシック"/>
        </w:rPr>
        <w:t xml:space="preserve">  functionDefinition要素（5.3節）</w:t>
      </w:r>
    </w:p>
    <w:p w14:paraId="6F5CB5D2" w14:textId="77777777" w:rsidR="00E14A32" w:rsidRDefault="00FD6D4A">
      <w:pPr>
        <w:ind w:firstLine="210"/>
        <w:rPr>
          <w:rFonts w:hint="eastAsia"/>
        </w:rPr>
      </w:pPr>
      <w:r>
        <w:rPr>
          <w:rFonts w:ascii="ＭＳ Ｐゴシック" w:eastAsia="ＭＳ Ｐゴシック" w:hAnsi="ＭＳ Ｐゴシック" w:cs="ＭＳ Ｐゴシック"/>
        </w:rPr>
        <w:t>&lt;/functionTemplate&gt;</w:t>
      </w:r>
    </w:p>
    <w:p w14:paraId="52B838F7"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006E495B" w14:textId="77777777" w:rsidR="00E14A32" w:rsidRDefault="00E14A32">
      <w:pPr>
        <w:ind w:firstLine="210"/>
        <w:rPr>
          <w:rFonts w:hint="eastAsia"/>
        </w:rPr>
      </w:pPr>
    </w:p>
    <w:p w14:paraId="2200D192" w14:textId="77777777" w:rsidR="00E14A32" w:rsidRDefault="00FD6D4A">
      <w:pPr>
        <w:ind w:firstLine="210"/>
        <w:rPr>
          <w:rFonts w:hint="eastAsia"/>
        </w:rPr>
      </w:pPr>
      <w:r>
        <w:rPr>
          <w:rFonts w:ascii="SimSun" w:eastAsia="SimSun" w:hAnsi="SimSun" w:cs="SimSun"/>
        </w:rPr>
        <w:t>以下の子要素をもつ。</w:t>
      </w:r>
    </w:p>
    <w:p w14:paraId="147499A5" w14:textId="77777777" w:rsidR="00E14A32" w:rsidRDefault="00FD6D4A">
      <w:pPr>
        <w:numPr>
          <w:ilvl w:val="0"/>
          <w:numId w:val="12"/>
        </w:numPr>
        <w:ind w:hanging="480"/>
        <w:rPr>
          <w:rFonts w:hint="eastAsia"/>
        </w:rPr>
      </w:pPr>
      <w:r>
        <w:rPr>
          <w:rFonts w:ascii="SimSun" w:eastAsia="SimSun" w:hAnsi="SimSun" w:cs="SimSun"/>
        </w:rPr>
        <w:t>symbols要素　—　型仮引数に関するid要素を子要素として持つ。</w:t>
      </w:r>
    </w:p>
    <w:p w14:paraId="5837187B" w14:textId="77777777" w:rsidR="00E14A32" w:rsidRDefault="00FD6D4A">
      <w:pPr>
        <w:numPr>
          <w:ilvl w:val="0"/>
          <w:numId w:val="12"/>
        </w:numPr>
        <w:ind w:hanging="480"/>
        <w:rPr>
          <w:rFonts w:hint="eastAsia"/>
        </w:rPr>
      </w:pPr>
      <w:r>
        <w:rPr>
          <w:rFonts w:ascii="SimSun" w:eastAsia="SimSun" w:hAnsi="SimSun" w:cs="SimSun"/>
        </w:rPr>
        <w:t>typeParams要素　—　子要素としてtypeName要素の並びを持つ。</w:t>
      </w:r>
    </w:p>
    <w:p w14:paraId="54B31E75" w14:textId="77777777" w:rsidR="00E14A32" w:rsidRDefault="00FD6D4A">
      <w:pPr>
        <w:numPr>
          <w:ilvl w:val="0"/>
          <w:numId w:val="12"/>
        </w:numPr>
        <w:ind w:hanging="480"/>
        <w:rPr>
          <w:rFonts w:hint="eastAsia"/>
        </w:rPr>
      </w:pPr>
      <w:r>
        <w:rPr>
          <w:rFonts w:ascii="SimSun" w:eastAsia="SimSun" w:hAnsi="SimSun" w:cs="SimSun"/>
        </w:rPr>
        <w:t>functionDefinition要素　—　関数の定義</w:t>
      </w:r>
    </w:p>
    <w:p w14:paraId="76A442B8" w14:textId="77777777" w:rsidR="00E14A32" w:rsidRDefault="00E14A32">
      <w:pPr>
        <w:ind w:firstLine="210"/>
        <w:rPr>
          <w:rFonts w:hint="eastAsia"/>
        </w:rPr>
      </w:pPr>
    </w:p>
    <w:p w14:paraId="16A09358" w14:textId="77777777" w:rsidR="00E14A32" w:rsidRDefault="00FD6D4A">
      <w:pPr>
        <w:rPr>
          <w:rFonts w:hint="eastAsia"/>
        </w:rPr>
      </w:pPr>
      <w:r>
        <w:rPr>
          <w:rFonts w:ascii="SimSun" w:eastAsia="SimSun" w:hAnsi="SimSun" w:cs="SimSun"/>
        </w:rPr>
        <w:t>例：</w:t>
      </w:r>
    </w:p>
    <w:p w14:paraId="29414C3F" w14:textId="77777777" w:rsidR="00E14A32" w:rsidRDefault="00FD6D4A">
      <w:pPr>
        <w:ind w:firstLine="210"/>
        <w:rPr>
          <w:rFonts w:hint="eastAsia"/>
        </w:rPr>
      </w:pPr>
      <w:r>
        <w:rPr>
          <w:rFonts w:ascii="SimSun" w:eastAsia="SimSun" w:hAnsi="SimSun" w:cs="SimSun"/>
        </w:rPr>
        <w:t>以下の関数テンプレートについて、</w:t>
      </w:r>
    </w:p>
    <w:p w14:paraId="4916C5FB"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template &lt;class T&gt;</w:t>
      </w:r>
    </w:p>
    <w:p w14:paraId="09B617C3"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T square(const T&amp; x) { return x * x; }</w:t>
      </w:r>
    </w:p>
    <w:p w14:paraId="29BA44B2" w14:textId="77777777" w:rsidR="00E14A32" w:rsidRDefault="00FD6D4A">
      <w:pPr>
        <w:rPr>
          <w:rFonts w:hint="eastAsia"/>
        </w:rPr>
      </w:pPr>
      <w:r>
        <w:rPr>
          <w:rFonts w:ascii="SimSun" w:eastAsia="SimSun" w:hAnsi="SimSun" w:cs="SimSun"/>
        </w:rPr>
        <w:t>型仮引数Tに対するデータ型識別名X0と、仮引数xの型</w:t>
      </w:r>
      <w:r>
        <w:rPr>
          <w:rFonts w:ascii="ＭＳ Ｐゴシック" w:eastAsia="ＭＳ Ｐゴシック" w:hAnsi="ＭＳ Ｐゴシック" w:cs="ＭＳ Ｐゴシック"/>
          <w:sz w:val="20"/>
          <w:szCs w:val="20"/>
        </w:rPr>
        <w:t>const T&amp;</w:t>
      </w:r>
      <w:r>
        <w:rPr>
          <w:rFonts w:ascii="Arial Unicode MS" w:eastAsia="Arial Unicode MS" w:hAnsi="Arial Unicode MS" w:cs="Arial Unicode MS"/>
        </w:rPr>
        <w:t>に対するデータ型識別名X1は、typeTableの中で以下のように定義される。</w:t>
      </w:r>
    </w:p>
    <w:p w14:paraId="69EA249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&lt;basicType type="X0" name=”any_</w:t>
      </w:r>
      <w:commentRangeStart w:id="1092"/>
      <w:commentRangeStart w:id="1093"/>
      <w:r>
        <w:rPr>
          <w:rFonts w:ascii="ＭＳ Ｐゴシック" w:eastAsia="ＭＳ Ｐゴシック" w:hAnsi="ＭＳ Ｐゴシック" w:cs="ＭＳ Ｐゴシック"/>
          <w:sz w:val="20"/>
          <w:szCs w:val="20"/>
        </w:rPr>
        <w:t>class</w:t>
      </w:r>
      <w:commentRangeEnd w:id="1092"/>
      <w:r>
        <w:commentReference w:id="1092"/>
      </w:r>
      <w:commentRangeEnd w:id="1093"/>
      <w:r>
        <w:commentReference w:id="1093"/>
      </w:r>
      <w:r>
        <w:rPr>
          <w:rFonts w:ascii="ＭＳ Ｐゴシック" w:eastAsia="ＭＳ Ｐゴシック" w:hAnsi="ＭＳ Ｐゴシック" w:cs="ＭＳ Ｐゴシック"/>
          <w:sz w:val="20"/>
          <w:szCs w:val="20"/>
        </w:rPr>
        <w:t>”/&gt;</w:t>
      </w:r>
    </w:p>
    <w:p w14:paraId="568BDE4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&lt;basicType type=”X1” is_const=”1” </w:t>
      </w:r>
      <w:commentRangeStart w:id="1094"/>
      <w:commentRangeStart w:id="1095"/>
      <w:r>
        <w:rPr>
          <w:rFonts w:ascii="ＭＳ Ｐゴシック" w:eastAsia="ＭＳ Ｐゴシック" w:hAnsi="ＭＳ Ｐゴシック" w:cs="ＭＳ Ｐゴシック"/>
          <w:sz w:val="20"/>
          <w:szCs w:val="20"/>
        </w:rPr>
        <w:t>is_lvalue=”1”</w:t>
      </w:r>
      <w:commentRangeEnd w:id="1094"/>
      <w:r>
        <w:commentReference w:id="1094"/>
      </w:r>
      <w:commentRangeEnd w:id="1095"/>
      <w:r>
        <w:commentReference w:id="1095"/>
      </w:r>
      <w:r>
        <w:rPr>
          <w:rFonts w:ascii="ＭＳ Ｐゴシック" w:eastAsia="ＭＳ Ｐゴシック" w:hAnsi="ＭＳ Ｐゴシック" w:cs="ＭＳ Ｐゴシック"/>
          <w:sz w:val="20"/>
          <w:szCs w:val="20"/>
        </w:rPr>
        <w:t xml:space="preserve"> name=”X0”/&gt;</w:t>
      </w:r>
    </w:p>
    <w:p w14:paraId="4EDBF116" w14:textId="77777777" w:rsidR="00E14A32" w:rsidRDefault="00FD6D4A">
      <w:pPr>
        <w:rPr>
          <w:rFonts w:hint="eastAsia"/>
        </w:rPr>
      </w:pPr>
      <w:r>
        <w:rPr>
          <w:rFonts w:ascii="Arial Unicode MS" w:eastAsia="Arial Unicode MS" w:hAnsi="Arial Unicode MS" w:cs="Arial Unicode MS"/>
        </w:rPr>
        <w:t>そして、関数テンプレートは以下のように定義される。</w:t>
      </w:r>
    </w:p>
    <w:p w14:paraId="66BCACE9" w14:textId="77777777" w:rsidR="00E14A32" w:rsidRDefault="00FD6D4A">
      <w:pPr>
        <w:ind w:firstLine="210"/>
        <w:rPr>
          <w:rFonts w:hint="eastAsia"/>
        </w:rPr>
      </w:pPr>
      <w:r>
        <w:rPr>
          <w:rFonts w:ascii="ＭＳ Ｐゴシック" w:eastAsia="ＭＳ Ｐゴシック" w:hAnsi="ＭＳ Ｐゴシック" w:cs="ＭＳ Ｐゴシック"/>
        </w:rPr>
        <w:t>&lt;functionTemplate&gt;</w:t>
      </w:r>
    </w:p>
    <w:p w14:paraId="6F425144" w14:textId="77777777" w:rsidR="00E14A32" w:rsidRDefault="00FD6D4A">
      <w:pPr>
        <w:ind w:firstLine="210"/>
        <w:rPr>
          <w:rFonts w:hint="eastAsia"/>
        </w:rPr>
      </w:pPr>
      <w:r>
        <w:rPr>
          <w:rFonts w:ascii="ＭＳ Ｐゴシック" w:eastAsia="ＭＳ Ｐゴシック" w:hAnsi="ＭＳ Ｐゴシック" w:cs="ＭＳ Ｐゴシック"/>
        </w:rPr>
        <w:t xml:space="preserve">  &lt;symbols&gt;</w:t>
      </w:r>
    </w:p>
    <w:p w14:paraId="5E3489C0" w14:textId="77777777" w:rsidR="00E14A32" w:rsidRDefault="00FD6D4A">
      <w:pPr>
        <w:ind w:firstLine="210"/>
        <w:rPr>
          <w:rFonts w:hint="eastAsia"/>
        </w:rPr>
      </w:pPr>
      <w:r>
        <w:rPr>
          <w:rFonts w:ascii="ＭＳ Ｐゴシック" w:eastAsia="ＭＳ Ｐゴシック" w:hAnsi="ＭＳ Ｐゴシック" w:cs="ＭＳ Ｐゴシック"/>
        </w:rPr>
        <w:t xml:space="preserve">    &lt;id type=”X0” sclass=”template_param”&gt;</w:t>
      </w:r>
    </w:p>
    <w:p w14:paraId="209561E5" w14:textId="77777777" w:rsidR="00E14A32" w:rsidRDefault="00FD6D4A">
      <w:pPr>
        <w:ind w:firstLine="210"/>
        <w:rPr>
          <w:rFonts w:hint="eastAsia"/>
        </w:rPr>
      </w:pPr>
      <w:r>
        <w:rPr>
          <w:rFonts w:ascii="ＭＳ Ｐゴシック" w:eastAsia="ＭＳ Ｐゴシック" w:hAnsi="ＭＳ Ｐゴシック" w:cs="ＭＳ Ｐゴシック"/>
        </w:rPr>
        <w:lastRenderedPageBreak/>
        <w:t xml:space="preserve">      &lt;name&gt;T&lt;/name&gt;</w:t>
      </w:r>
    </w:p>
    <w:p w14:paraId="1DD94B2F" w14:textId="77777777" w:rsidR="00E14A32" w:rsidRDefault="00FD6D4A">
      <w:pPr>
        <w:ind w:firstLine="210"/>
        <w:rPr>
          <w:rFonts w:hint="eastAsia"/>
        </w:rPr>
      </w:pPr>
      <w:r>
        <w:rPr>
          <w:rFonts w:ascii="ＭＳ Ｐゴシック" w:eastAsia="ＭＳ Ｐゴシック" w:hAnsi="ＭＳ Ｐゴシック" w:cs="ＭＳ Ｐゴシック"/>
        </w:rPr>
        <w:t xml:space="preserve">    &lt;/id&gt;</w:t>
      </w:r>
    </w:p>
    <w:p w14:paraId="34261E5F" w14:textId="77777777" w:rsidR="00E14A32" w:rsidRDefault="00FD6D4A">
      <w:pPr>
        <w:ind w:firstLine="210"/>
        <w:rPr>
          <w:rFonts w:hint="eastAsia"/>
        </w:rPr>
      </w:pPr>
      <w:r>
        <w:rPr>
          <w:rFonts w:ascii="ＭＳ Ｐゴシック" w:eastAsia="ＭＳ Ｐゴシック" w:hAnsi="ＭＳ Ｐゴシック" w:cs="ＭＳ Ｐゴシック"/>
        </w:rPr>
        <w:t xml:space="preserve">  &lt;/symbols&gt;</w:t>
      </w:r>
    </w:p>
    <w:p w14:paraId="3567E340" w14:textId="77777777" w:rsidR="00E14A32" w:rsidRDefault="00FD6D4A">
      <w:pPr>
        <w:ind w:firstLine="210"/>
        <w:rPr>
          <w:rFonts w:hint="eastAsia"/>
        </w:rPr>
      </w:pPr>
      <w:r>
        <w:rPr>
          <w:rFonts w:ascii="ＭＳ Ｐゴシック" w:eastAsia="ＭＳ Ｐゴシック" w:hAnsi="ＭＳ Ｐゴシック" w:cs="ＭＳ Ｐゴシック"/>
        </w:rPr>
        <w:t xml:space="preserve">  &lt;typeParams&gt;</w:t>
      </w:r>
    </w:p>
    <w:p w14:paraId="6D85E5B0" w14:textId="77777777" w:rsidR="00E14A32" w:rsidRDefault="00FD6D4A">
      <w:pPr>
        <w:ind w:firstLine="210"/>
        <w:rPr>
          <w:rFonts w:hint="eastAsia"/>
        </w:rPr>
      </w:pPr>
      <w:r>
        <w:rPr>
          <w:rFonts w:ascii="ＭＳ Ｐゴシック" w:eastAsia="ＭＳ Ｐゴシック" w:hAnsi="ＭＳ Ｐゴシック" w:cs="ＭＳ Ｐゴシック"/>
        </w:rPr>
        <w:t xml:space="preserve">    &lt;typeName ref=”X0”&gt;</w:t>
      </w:r>
    </w:p>
    <w:p w14:paraId="44C9902A" w14:textId="77777777" w:rsidR="00E14A32" w:rsidRDefault="00FD6D4A">
      <w:pPr>
        <w:ind w:firstLine="210"/>
        <w:rPr>
          <w:rFonts w:hint="eastAsia"/>
        </w:rPr>
      </w:pPr>
      <w:r>
        <w:rPr>
          <w:rFonts w:ascii="ＭＳ Ｐゴシック" w:eastAsia="ＭＳ Ｐゴシック" w:hAnsi="ＭＳ Ｐゴシック" w:cs="ＭＳ Ｐゴシック"/>
        </w:rPr>
        <w:t xml:space="preserve">  &lt;/typeParams&gt;</w:t>
      </w:r>
    </w:p>
    <w:p w14:paraId="03AC8596" w14:textId="77777777" w:rsidR="00E14A32" w:rsidRDefault="00FD6D4A">
      <w:pPr>
        <w:ind w:firstLine="210"/>
        <w:rPr>
          <w:rFonts w:hint="eastAsia"/>
        </w:rPr>
      </w:pPr>
      <w:r>
        <w:rPr>
          <w:rFonts w:ascii="ＭＳ Ｐゴシック" w:eastAsia="ＭＳ Ｐゴシック" w:hAnsi="ＭＳ Ｐゴシック" w:cs="ＭＳ Ｐゴシック"/>
        </w:rPr>
        <w:t xml:space="preserve">  &lt;functionDefinition&gt;</w:t>
      </w:r>
    </w:p>
    <w:p w14:paraId="0C8D754E" w14:textId="77777777" w:rsidR="00E14A32" w:rsidRDefault="00FD6D4A">
      <w:pPr>
        <w:ind w:firstLine="210"/>
        <w:rPr>
          <w:rFonts w:hint="eastAsia"/>
        </w:rPr>
      </w:pPr>
      <w:r>
        <w:rPr>
          <w:rFonts w:ascii="ＭＳ Ｐゴシック" w:eastAsia="ＭＳ Ｐゴシック" w:hAnsi="ＭＳ Ｐゴシック" w:cs="ＭＳ Ｐゴシック"/>
        </w:rPr>
        <w:t xml:space="preserve">    &lt;name&gt;square&lt;/name&gt;</w:t>
      </w:r>
    </w:p>
    <w:p w14:paraId="29D9F273" w14:textId="77777777" w:rsidR="00E14A32" w:rsidRDefault="00FD6D4A">
      <w:pPr>
        <w:ind w:firstLine="210"/>
        <w:rPr>
          <w:rFonts w:hint="eastAsia"/>
        </w:rPr>
      </w:pPr>
      <w:r>
        <w:rPr>
          <w:rFonts w:ascii="ＭＳ Ｐゴシック" w:eastAsia="ＭＳ Ｐゴシック" w:hAnsi="ＭＳ Ｐゴシック" w:cs="ＭＳ Ｐゴシック"/>
        </w:rPr>
        <w:t xml:space="preserve">    &lt;symbols&gt;</w:t>
      </w:r>
    </w:p>
    <w:p w14:paraId="2936F9B3" w14:textId="77777777" w:rsidR="00E14A32" w:rsidRDefault="00FD6D4A">
      <w:pPr>
        <w:ind w:firstLine="210"/>
        <w:rPr>
          <w:rFonts w:hint="eastAsia"/>
        </w:rPr>
      </w:pPr>
      <w:r>
        <w:rPr>
          <w:rFonts w:ascii="ＭＳ Ｐゴシック" w:eastAsia="ＭＳ Ｐゴシック" w:hAnsi="ＭＳ Ｐゴシック" w:cs="ＭＳ Ｐゴシック"/>
        </w:rPr>
        <w:t xml:space="preserve">      &lt;id type=”X1” sclass=”param”&gt;</w:t>
      </w:r>
    </w:p>
    <w:p w14:paraId="3D160C4A" w14:textId="77777777" w:rsidR="00E14A32" w:rsidRDefault="00FD6D4A">
      <w:pPr>
        <w:ind w:firstLine="210"/>
        <w:rPr>
          <w:rFonts w:hint="eastAsia"/>
        </w:rPr>
      </w:pPr>
      <w:r>
        <w:rPr>
          <w:rFonts w:ascii="ＭＳ Ｐゴシック" w:eastAsia="ＭＳ Ｐゴシック" w:hAnsi="ＭＳ Ｐゴシック" w:cs="ＭＳ Ｐゴシック"/>
        </w:rPr>
        <w:t xml:space="preserve">        &lt;name&gt;x&lt;/name&gt;</w:t>
      </w:r>
    </w:p>
    <w:p w14:paraId="11E23892" w14:textId="77777777" w:rsidR="00E14A32" w:rsidRDefault="00FD6D4A">
      <w:pPr>
        <w:ind w:firstLine="210"/>
        <w:rPr>
          <w:rFonts w:hint="eastAsia"/>
        </w:rPr>
      </w:pPr>
      <w:r>
        <w:rPr>
          <w:rFonts w:ascii="ＭＳ Ｐゴシック" w:eastAsia="ＭＳ Ｐゴシック" w:hAnsi="ＭＳ Ｐゴシック" w:cs="ＭＳ Ｐゴシック"/>
        </w:rPr>
        <w:t xml:space="preserve">      &lt;/id&gt;</w:t>
      </w:r>
    </w:p>
    <w:p w14:paraId="2EA0E9AB" w14:textId="77777777" w:rsidR="00E14A32" w:rsidRDefault="00FD6D4A">
      <w:pPr>
        <w:ind w:firstLine="210"/>
        <w:rPr>
          <w:rFonts w:hint="eastAsia"/>
        </w:rPr>
      </w:pPr>
      <w:r>
        <w:rPr>
          <w:rFonts w:ascii="ＭＳ Ｐゴシック" w:eastAsia="ＭＳ Ｐゴシック" w:hAnsi="ＭＳ Ｐゴシック" w:cs="ＭＳ Ｐゴシック"/>
        </w:rPr>
        <w:t xml:space="preserve">    &lt;/symbols&gt;</w:t>
      </w:r>
    </w:p>
    <w:p w14:paraId="6E311A89" w14:textId="77777777" w:rsidR="00E14A32" w:rsidRDefault="00FD6D4A">
      <w:pPr>
        <w:ind w:firstLine="210"/>
        <w:rPr>
          <w:rFonts w:hint="eastAsia"/>
        </w:rPr>
      </w:pPr>
      <w:r>
        <w:rPr>
          <w:rFonts w:ascii="ＭＳ Ｐゴシック" w:eastAsia="ＭＳ Ｐゴシック" w:hAnsi="ＭＳ Ｐゴシック" w:cs="ＭＳ Ｐゴシック"/>
        </w:rPr>
        <w:t xml:space="preserve">    &lt;typeParams&gt;</w:t>
      </w:r>
    </w:p>
    <w:p w14:paraId="6CD3FCAB" w14:textId="77777777" w:rsidR="00E14A32" w:rsidRDefault="00FD6D4A">
      <w:pPr>
        <w:ind w:firstLine="210"/>
        <w:rPr>
          <w:rFonts w:hint="eastAsia"/>
        </w:rPr>
      </w:pPr>
      <w:r>
        <w:rPr>
          <w:rFonts w:ascii="ＭＳ Ｐゴシック" w:eastAsia="ＭＳ Ｐゴシック" w:hAnsi="ＭＳ Ｐゴシック" w:cs="ＭＳ Ｐゴシック"/>
        </w:rPr>
        <w:t xml:space="preserve">      &lt;name type=”X1”&gt;x&lt;/name&gt;</w:t>
      </w:r>
    </w:p>
    <w:p w14:paraId="1B91128D" w14:textId="77777777" w:rsidR="00E14A32" w:rsidRDefault="00FD6D4A">
      <w:pPr>
        <w:ind w:firstLine="210"/>
        <w:rPr>
          <w:rFonts w:hint="eastAsia"/>
        </w:rPr>
      </w:pPr>
      <w:r>
        <w:rPr>
          <w:rFonts w:ascii="ＭＳ Ｐゴシック" w:eastAsia="ＭＳ Ｐゴシック" w:hAnsi="ＭＳ Ｐゴシック" w:cs="ＭＳ Ｐゴシック"/>
        </w:rPr>
        <w:t xml:space="preserve">    &lt;/typeParams&gt;</w:t>
      </w:r>
    </w:p>
    <w:p w14:paraId="27816A64" w14:textId="77777777" w:rsidR="00E14A32" w:rsidRDefault="00FD6D4A">
      <w:pPr>
        <w:ind w:firstLine="210"/>
        <w:rPr>
          <w:rFonts w:hint="eastAsia"/>
        </w:rPr>
      </w:pPr>
      <w:r>
        <w:rPr>
          <w:rFonts w:ascii="ＭＳ Ｐゴシック" w:eastAsia="ＭＳ Ｐゴシック" w:hAnsi="ＭＳ Ｐゴシック" w:cs="ＭＳ Ｐゴシック"/>
        </w:rPr>
        <w:t xml:space="preserve">    &lt;body&gt;</w:t>
      </w:r>
    </w:p>
    <w:p w14:paraId="2ADB3687" w14:textId="77777777" w:rsidR="00E14A32" w:rsidRDefault="00FD6D4A">
      <w:pPr>
        <w:ind w:firstLine="210"/>
        <w:rPr>
          <w:rFonts w:hint="eastAsia"/>
        </w:rPr>
      </w:pPr>
      <w:r>
        <w:rPr>
          <w:rFonts w:ascii="ＭＳ Ｐゴシック" w:eastAsia="ＭＳ Ｐゴシック" w:hAnsi="ＭＳ Ｐゴシック" w:cs="ＭＳ Ｐゴシック"/>
        </w:rPr>
        <w:t xml:space="preserve">      ・・・（略）・・・</w:t>
      </w:r>
    </w:p>
    <w:p w14:paraId="36C7955C" w14:textId="77777777" w:rsidR="00E14A32" w:rsidRDefault="00FD6D4A">
      <w:pPr>
        <w:ind w:firstLine="210"/>
        <w:rPr>
          <w:rFonts w:hint="eastAsia"/>
        </w:rPr>
      </w:pPr>
      <w:r>
        <w:rPr>
          <w:rFonts w:ascii="ＭＳ Ｐゴシック" w:eastAsia="ＭＳ Ｐゴシック" w:hAnsi="ＭＳ Ｐゴシック" w:cs="ＭＳ Ｐゴシック"/>
        </w:rPr>
        <w:t xml:space="preserve">    &lt;/body&gt;</w:t>
      </w:r>
    </w:p>
    <w:p w14:paraId="21B9CCBB" w14:textId="77777777" w:rsidR="00E14A32" w:rsidRDefault="00FD6D4A">
      <w:pPr>
        <w:ind w:firstLine="210"/>
        <w:rPr>
          <w:rFonts w:hint="eastAsia"/>
        </w:rPr>
      </w:pPr>
      <w:r>
        <w:rPr>
          <w:rFonts w:ascii="ＭＳ Ｐゴシック" w:eastAsia="ＭＳ Ｐゴシック" w:hAnsi="ＭＳ Ｐゴシック" w:cs="ＭＳ Ｐゴシック"/>
        </w:rPr>
        <w:t xml:space="preserve">  &lt;/functionDefinition&gt;</w:t>
      </w:r>
    </w:p>
    <w:p w14:paraId="6FEFE165" w14:textId="77777777" w:rsidR="00E14A32" w:rsidRDefault="00FD6D4A">
      <w:pPr>
        <w:ind w:firstLine="210"/>
        <w:rPr>
          <w:rFonts w:hint="eastAsia"/>
        </w:rPr>
      </w:pPr>
      <w:r>
        <w:rPr>
          <w:rFonts w:ascii="ＭＳ Ｐゴシック" w:eastAsia="ＭＳ Ｐゴシック" w:hAnsi="ＭＳ Ｐゴシック" w:cs="ＭＳ Ｐゴシック"/>
        </w:rPr>
        <w:t>&lt;/functionTemplate&gt;</w:t>
      </w:r>
    </w:p>
    <w:p w14:paraId="60A6DA1F" w14:textId="77777777" w:rsidR="00E14A32" w:rsidRDefault="00E14A32">
      <w:pPr>
        <w:ind w:firstLine="210"/>
        <w:rPr>
          <w:rFonts w:hint="eastAsia"/>
        </w:rPr>
      </w:pPr>
    </w:p>
    <w:p w14:paraId="7C0ACFF8" w14:textId="77777777" w:rsidR="00E14A32" w:rsidRDefault="00FD6D4A">
      <w:pPr>
        <w:pStyle w:val="2"/>
      </w:pPr>
      <w:bookmarkStart w:id="1096" w:name="_3z7bk57" w:colFirst="0" w:colLast="0"/>
      <w:bookmarkStart w:id="1097" w:name="_Toc462915963"/>
      <w:bookmarkEnd w:id="1096"/>
      <w:r>
        <w:rPr>
          <w:rFonts w:ascii="SimSun" w:eastAsia="SimSun" w:hAnsi="SimSun" w:cs="SimSun"/>
        </w:rPr>
        <w:t>8.4 aliasTemplate要素</w:t>
      </w:r>
      <w:bookmarkEnd w:id="1097"/>
    </w:p>
    <w:p w14:paraId="45D94ED6" w14:textId="77777777" w:rsidR="00E14A32" w:rsidRDefault="00FD6D4A">
      <w:pPr>
        <w:ind w:firstLine="210"/>
        <w:rPr>
          <w:rFonts w:hint="eastAsia"/>
        </w:rPr>
      </w:pPr>
      <w:r>
        <w:rPr>
          <w:rFonts w:ascii="Arial Unicode MS" w:eastAsia="Arial Unicode MS" w:hAnsi="Arial Unicode MS" w:cs="Arial Unicode MS"/>
        </w:rPr>
        <w:t>データ型定義要素（3章）の一つ。エイリアステンプレートを表現する。</w:t>
      </w:r>
    </w:p>
    <w:p w14:paraId="3CB23764" w14:textId="77777777" w:rsidR="00E14A32" w:rsidRDefault="00FD6D4A">
      <w:pPr>
        <w:ind w:firstLine="210"/>
        <w:rPr>
          <w:rFonts w:hint="eastAsia"/>
        </w:rPr>
      </w:pPr>
      <w:r>
        <w:rPr>
          <w:rFonts w:ascii="ＭＳ Ｐゴシック" w:eastAsia="ＭＳ Ｐゴシック" w:hAnsi="ＭＳ Ｐゴシック" w:cs="ＭＳ Ｐゴシック"/>
        </w:rPr>
        <w:t>&lt;aliasTemplate&gt;</w:t>
      </w:r>
    </w:p>
    <w:p w14:paraId="1C03D464" w14:textId="77777777" w:rsidR="00E14A32" w:rsidRDefault="00FD6D4A">
      <w:pPr>
        <w:ind w:firstLine="210"/>
        <w:rPr>
          <w:rFonts w:hint="eastAsia"/>
        </w:rPr>
      </w:pPr>
      <w:r>
        <w:rPr>
          <w:rFonts w:ascii="ＭＳ Ｐゴシック" w:eastAsia="ＭＳ Ｐゴシック" w:hAnsi="ＭＳ Ｐゴシック" w:cs="ＭＳ Ｐゴシック"/>
        </w:rPr>
        <w:t xml:space="preserve">  symbols要素（4.3節）</w:t>
      </w:r>
    </w:p>
    <w:p w14:paraId="59F7CABB" w14:textId="77777777" w:rsidR="00E14A32" w:rsidRDefault="00FD6D4A">
      <w:pPr>
        <w:ind w:firstLine="210"/>
        <w:rPr>
          <w:rFonts w:hint="eastAsia"/>
        </w:rPr>
      </w:pPr>
      <w:r>
        <w:rPr>
          <w:rFonts w:ascii="ＭＳ Ｐゴシック" w:eastAsia="ＭＳ Ｐゴシック" w:hAnsi="ＭＳ Ｐゴシック" w:cs="ＭＳ Ｐゴシック"/>
        </w:rPr>
        <w:t xml:space="preserve">  typeParams要素（8.1節）</w:t>
      </w:r>
    </w:p>
    <w:p w14:paraId="12294FF0" w14:textId="77777777" w:rsidR="00E14A32" w:rsidRDefault="00FD6D4A">
      <w:pPr>
        <w:ind w:firstLine="210"/>
        <w:rPr>
          <w:rFonts w:hint="eastAsia"/>
        </w:rPr>
      </w:pPr>
      <w:r>
        <w:rPr>
          <w:rFonts w:ascii="ＭＳ Ｐゴシック" w:eastAsia="ＭＳ Ｐゴシック" w:hAnsi="ＭＳ Ｐゴシック" w:cs="ＭＳ Ｐゴシック"/>
        </w:rPr>
        <w:t>&lt;/aliasTemplate&gt;</w:t>
      </w:r>
    </w:p>
    <w:p w14:paraId="55EC6228" w14:textId="77777777" w:rsidR="00E14A32" w:rsidRDefault="00FD6D4A">
      <w:pPr>
        <w:rPr>
          <w:rFonts w:hint="eastAsia"/>
        </w:rPr>
      </w:pPr>
      <w:r>
        <w:rPr>
          <w:rFonts w:ascii="ＭＳ Ｐゴシック" w:eastAsia="ＭＳ Ｐゴシック" w:hAnsi="ＭＳ Ｐゴシック" w:cs="ＭＳ Ｐゴシック"/>
        </w:rPr>
        <w:t>属性(必須): type, name</w:t>
      </w:r>
    </w:p>
    <w:p w14:paraId="687E8CAB" w14:textId="77777777" w:rsidR="00E14A32" w:rsidRDefault="00FD6D4A">
      <w:pPr>
        <w:rPr>
          <w:rFonts w:hint="eastAsia"/>
        </w:rPr>
      </w:pPr>
      <w:r>
        <w:rPr>
          <w:rFonts w:ascii="ＭＳ Ｐゴシック" w:eastAsia="ＭＳ Ｐゴシック" w:hAnsi="ＭＳ Ｐゴシック" w:cs="ＭＳ Ｐゴシック"/>
        </w:rPr>
        <w:t>属性(optional): lineno, file</w:t>
      </w:r>
    </w:p>
    <w:p w14:paraId="59E76ACA" w14:textId="77777777" w:rsidR="00E14A32" w:rsidRDefault="00E14A32">
      <w:pPr>
        <w:ind w:firstLine="210"/>
        <w:rPr>
          <w:rFonts w:hint="eastAsia"/>
        </w:rPr>
      </w:pPr>
    </w:p>
    <w:p w14:paraId="1DF8AC17" w14:textId="77777777" w:rsidR="00E14A32" w:rsidRDefault="00FD6D4A">
      <w:pPr>
        <w:ind w:firstLine="210"/>
        <w:rPr>
          <w:rFonts w:hint="eastAsia"/>
        </w:rPr>
      </w:pPr>
      <w:r>
        <w:rPr>
          <w:rFonts w:ascii="SimSun" w:eastAsia="SimSun" w:hAnsi="SimSun" w:cs="SimSun"/>
        </w:rPr>
        <w:t>以下の属性を持つ。</w:t>
      </w:r>
    </w:p>
    <w:p w14:paraId="67EEA6A0" w14:textId="77777777" w:rsidR="00E14A32" w:rsidRDefault="00FD6D4A">
      <w:pPr>
        <w:numPr>
          <w:ilvl w:val="0"/>
          <w:numId w:val="7"/>
        </w:numPr>
        <w:ind w:hanging="240"/>
        <w:rPr>
          <w:rFonts w:hint="eastAsia"/>
        </w:rPr>
      </w:pPr>
      <w:r>
        <w:rPr>
          <w:rFonts w:ascii="Arial Unicode MS" w:eastAsia="Arial Unicode MS" w:hAnsi="Arial Unicode MS" w:cs="Arial Unicode MS"/>
        </w:rPr>
        <w:t>type　－　型の別名に与えられるデータ型識別名</w:t>
      </w:r>
    </w:p>
    <w:p w14:paraId="497B31C6" w14:textId="77777777" w:rsidR="00E14A32" w:rsidRDefault="00FD6D4A">
      <w:pPr>
        <w:numPr>
          <w:ilvl w:val="0"/>
          <w:numId w:val="7"/>
        </w:numPr>
        <w:ind w:hanging="240"/>
        <w:rPr>
          <w:rFonts w:hint="eastAsia"/>
        </w:rPr>
      </w:pPr>
      <w:r>
        <w:rPr>
          <w:rFonts w:ascii="Arial Unicode MS" w:eastAsia="Arial Unicode MS" w:hAnsi="Arial Unicode MS" w:cs="Arial Unicode MS"/>
        </w:rPr>
        <w:t>name　－　この型の元になる型のデータ型識別名</w:t>
      </w:r>
    </w:p>
    <w:p w14:paraId="1631571E" w14:textId="77777777" w:rsidR="00E14A32" w:rsidRDefault="00E14A32">
      <w:pPr>
        <w:ind w:left="210"/>
        <w:rPr>
          <w:rFonts w:hint="eastAsia"/>
        </w:rPr>
      </w:pPr>
    </w:p>
    <w:p w14:paraId="7DE7D9BC" w14:textId="77777777" w:rsidR="00E14A32" w:rsidRDefault="00FD6D4A">
      <w:pPr>
        <w:rPr>
          <w:rFonts w:hint="eastAsia"/>
        </w:rPr>
      </w:pPr>
      <w:r>
        <w:rPr>
          <w:rFonts w:ascii="SimSun" w:eastAsia="SimSun" w:hAnsi="SimSun" w:cs="SimSun"/>
        </w:rPr>
        <w:t>要検討：</w:t>
      </w:r>
    </w:p>
    <w:p w14:paraId="4298F835" w14:textId="77777777" w:rsidR="00E14A32" w:rsidRDefault="00FD6D4A">
      <w:pPr>
        <w:ind w:firstLine="210"/>
        <w:rPr>
          <w:rFonts w:hint="eastAsia"/>
        </w:rPr>
      </w:pPr>
      <w:r>
        <w:rPr>
          <w:rFonts w:ascii="SimSun" w:eastAsia="SimSun" w:hAnsi="SimSun" w:cs="SimSun"/>
        </w:rPr>
        <w:t>属性名はrefがよいかnameがよいか。</w:t>
      </w:r>
    </w:p>
    <w:p w14:paraId="0176ED4A" w14:textId="77777777" w:rsidR="00E14A32" w:rsidRDefault="00E14A32">
      <w:pPr>
        <w:rPr>
          <w:rFonts w:hint="eastAsia"/>
        </w:rPr>
      </w:pPr>
    </w:p>
    <w:p w14:paraId="4A79CFCD" w14:textId="77777777" w:rsidR="00E14A32" w:rsidRDefault="00FD6D4A">
      <w:pPr>
        <w:ind w:firstLine="210"/>
        <w:rPr>
          <w:rFonts w:hint="eastAsia"/>
        </w:rPr>
      </w:pPr>
      <w:r>
        <w:rPr>
          <w:rFonts w:ascii="SimSun" w:eastAsia="SimSun" w:hAnsi="SimSun" w:cs="SimSun"/>
        </w:rPr>
        <w:t>以下の子要素を持つ。</w:t>
      </w:r>
    </w:p>
    <w:p w14:paraId="3E25D3D9" w14:textId="77777777" w:rsidR="00E14A32" w:rsidRDefault="00FD6D4A">
      <w:pPr>
        <w:numPr>
          <w:ilvl w:val="0"/>
          <w:numId w:val="12"/>
        </w:numPr>
        <w:ind w:hanging="480"/>
        <w:rPr>
          <w:rFonts w:hint="eastAsia"/>
        </w:rPr>
      </w:pPr>
      <w:r>
        <w:rPr>
          <w:rFonts w:ascii="SimSun" w:eastAsia="SimSun" w:hAnsi="SimSun" w:cs="SimSun"/>
        </w:rPr>
        <w:t>symbols要素　—　型仮引数に関するid要素を子要素として持つ。</w:t>
      </w:r>
    </w:p>
    <w:p w14:paraId="4C3D121C" w14:textId="77777777" w:rsidR="00E14A32" w:rsidRDefault="00FD6D4A">
      <w:pPr>
        <w:numPr>
          <w:ilvl w:val="0"/>
          <w:numId w:val="12"/>
        </w:numPr>
        <w:ind w:hanging="480"/>
        <w:rPr>
          <w:rFonts w:hint="eastAsia"/>
        </w:rPr>
      </w:pPr>
      <w:r>
        <w:rPr>
          <w:rFonts w:ascii="SimSun" w:eastAsia="SimSun" w:hAnsi="SimSun" w:cs="SimSun"/>
        </w:rPr>
        <w:t>typeParams要素　—　子要素としてtypeName要素の並びだけを持つことができる。</w:t>
      </w:r>
    </w:p>
    <w:p w14:paraId="5DEC93B0" w14:textId="77777777" w:rsidR="00E14A32" w:rsidRDefault="00E14A32">
      <w:pPr>
        <w:ind w:firstLine="210"/>
        <w:rPr>
          <w:rFonts w:hint="eastAsia"/>
        </w:rPr>
      </w:pPr>
    </w:p>
    <w:p w14:paraId="57EAA6C5" w14:textId="77777777" w:rsidR="00E14A32" w:rsidRDefault="00FD6D4A">
      <w:pPr>
        <w:ind w:firstLine="210"/>
        <w:rPr>
          <w:rFonts w:hint="eastAsia"/>
        </w:rPr>
      </w:pPr>
      <w:r>
        <w:rPr>
          <w:rFonts w:ascii="SimSun" w:eastAsia="SimSun" w:hAnsi="SimSun" w:cs="SimSun"/>
        </w:rPr>
        <w:t>定義される別名は、このtype属性値と同じtype属性値をもつid要素で表現され、そのスコープのシンボルテーブル（globalSymbolsまたはsymbols）に登録される。</w:t>
      </w:r>
    </w:p>
    <w:p w14:paraId="600CB99E" w14:textId="77777777" w:rsidR="00E14A32" w:rsidRDefault="00E14A32">
      <w:pPr>
        <w:ind w:firstLine="210"/>
        <w:rPr>
          <w:rFonts w:hint="eastAsia"/>
        </w:rPr>
      </w:pPr>
    </w:p>
    <w:p w14:paraId="6339CB5F" w14:textId="77777777" w:rsidR="00E14A32" w:rsidRDefault="00FD6D4A">
      <w:pPr>
        <w:rPr>
          <w:rFonts w:hint="eastAsia"/>
        </w:rPr>
      </w:pPr>
      <w:r>
        <w:rPr>
          <w:rFonts w:ascii="SimSun" w:eastAsia="SimSun" w:hAnsi="SimSun" w:cs="SimSun"/>
        </w:rPr>
        <w:t>例：</w:t>
      </w:r>
    </w:p>
    <w:p w14:paraId="3B3BE7B5" w14:textId="77777777" w:rsidR="00E14A32" w:rsidRDefault="00FD6D4A">
      <w:pPr>
        <w:ind w:firstLine="210"/>
        <w:rPr>
          <w:rFonts w:hint="eastAsia"/>
        </w:rPr>
      </w:pPr>
      <w:r>
        <w:rPr>
          <w:rFonts w:ascii="SimSun" w:eastAsia="SimSun" w:hAnsi="SimSun" w:cs="SimSun"/>
        </w:rPr>
        <w:t>以下の別名テンプレートについて、</w:t>
      </w:r>
    </w:p>
    <w:p w14:paraId="0434EFB0"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template &lt;typename T&gt;</w:t>
      </w:r>
    </w:p>
    <w:p w14:paraId="7DDBD9B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using myMap = std::map&lt;int, T&amp;&gt;;</w:t>
      </w:r>
    </w:p>
    <w:p w14:paraId="763D7808" w14:textId="77777777" w:rsidR="00E14A32" w:rsidRDefault="00FD6D4A">
      <w:pPr>
        <w:rPr>
          <w:rFonts w:hint="eastAsia"/>
        </w:rPr>
      </w:pPr>
      <w:r>
        <w:rPr>
          <w:rFonts w:ascii="SimSun" w:eastAsia="SimSun" w:hAnsi="SimSun" w:cs="SimSun"/>
        </w:rPr>
        <w:lastRenderedPageBreak/>
        <w:t>型仮引数Tに対するデータ型識別名X0と、std::mapの第２型引数</w:t>
      </w:r>
      <w:r>
        <w:rPr>
          <w:rFonts w:ascii="ＭＳ Ｐゴシック" w:eastAsia="ＭＳ Ｐゴシック" w:hAnsi="ＭＳ Ｐゴシック" w:cs="ＭＳ Ｐゴシック"/>
          <w:sz w:val="20"/>
          <w:szCs w:val="20"/>
        </w:rPr>
        <w:t xml:space="preserve">T&amp;　</w:t>
      </w:r>
      <w:r>
        <w:rPr>
          <w:rFonts w:ascii="Arial Unicode MS" w:eastAsia="Arial Unicode MS" w:hAnsi="Arial Unicode MS" w:cs="Arial Unicode MS"/>
        </w:rPr>
        <w:t>に対するデータ型識別名X0は、typeTableの中で以下のように定義される。</w:t>
      </w:r>
    </w:p>
    <w:p w14:paraId="2F32D0A8"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&lt;basicType type="X0" name=”any_typename”/&gt;</w:t>
      </w:r>
    </w:p>
    <w:p w14:paraId="4B7B795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&lt;basicType type=”X1”</w:t>
      </w:r>
      <w:commentRangeStart w:id="1098"/>
      <w:r>
        <w:rPr>
          <w:rFonts w:ascii="ＭＳ Ｐゴシック" w:eastAsia="ＭＳ Ｐゴシック" w:hAnsi="ＭＳ Ｐゴシック" w:cs="ＭＳ Ｐゴシック"/>
          <w:sz w:val="20"/>
          <w:szCs w:val="20"/>
        </w:rPr>
        <w:t xml:space="preserve"> is_lvalue=”1” </w:t>
      </w:r>
      <w:commentRangeEnd w:id="1098"/>
      <w:r>
        <w:commentReference w:id="1098"/>
      </w:r>
      <w:r>
        <w:rPr>
          <w:rFonts w:ascii="ＭＳ Ｐゴシック" w:eastAsia="ＭＳ Ｐゴシック" w:hAnsi="ＭＳ Ｐゴシック" w:cs="ＭＳ Ｐゴシック"/>
          <w:sz w:val="20"/>
          <w:szCs w:val="20"/>
        </w:rPr>
        <w:t>name=”X0”/&gt;</w:t>
      </w:r>
    </w:p>
    <w:p w14:paraId="5AEB2DA3" w14:textId="77777777" w:rsidR="00E14A32" w:rsidRDefault="00FD6D4A">
      <w:pPr>
        <w:rPr>
          <w:rFonts w:hint="eastAsia"/>
        </w:rPr>
      </w:pPr>
      <w:r>
        <w:rPr>
          <w:rFonts w:ascii="Arial Unicode MS" w:eastAsia="Arial Unicode MS" w:hAnsi="Arial Unicode MS" w:cs="Arial Unicode MS"/>
        </w:rPr>
        <w:t>そして、別名テンプレートは以下のように定義される。ここで、T0は他で定義されているstd::mapのデータ型識別名であり、std::mapのid要素のtype属性と一致している。T1はこのaliasTemplateで定義されたデータ型識別名であり、myMapのid要素のtype属性と一致している。</w:t>
      </w:r>
    </w:p>
    <w:p w14:paraId="0B42AC0C" w14:textId="77777777" w:rsidR="00E14A32" w:rsidRDefault="00FD6D4A">
      <w:pPr>
        <w:ind w:firstLine="210"/>
        <w:rPr>
          <w:rFonts w:hint="eastAsia"/>
        </w:rPr>
      </w:pPr>
      <w:r>
        <w:rPr>
          <w:rFonts w:ascii="ＭＳ Ｐゴシック" w:eastAsia="ＭＳ Ｐゴシック" w:hAnsi="ＭＳ Ｐゴシック" w:cs="ＭＳ Ｐゴシック"/>
        </w:rPr>
        <w:t>&lt;aliasTemplate type=”T1” name=”T0”&gt;</w:t>
      </w:r>
    </w:p>
    <w:p w14:paraId="17CEF612" w14:textId="77777777" w:rsidR="00E14A32" w:rsidRDefault="00FD6D4A">
      <w:pPr>
        <w:ind w:firstLine="210"/>
        <w:rPr>
          <w:rFonts w:hint="eastAsia"/>
        </w:rPr>
      </w:pPr>
      <w:r>
        <w:rPr>
          <w:rFonts w:ascii="ＭＳ Ｐゴシック" w:eastAsia="ＭＳ Ｐゴシック" w:hAnsi="ＭＳ Ｐゴシック" w:cs="ＭＳ Ｐゴシック"/>
        </w:rPr>
        <w:t xml:space="preserve">  &lt;symbols&gt;</w:t>
      </w:r>
    </w:p>
    <w:p w14:paraId="79C2BC5E" w14:textId="77777777" w:rsidR="00E14A32" w:rsidRDefault="00FD6D4A">
      <w:pPr>
        <w:ind w:firstLine="210"/>
        <w:rPr>
          <w:rFonts w:hint="eastAsia"/>
        </w:rPr>
      </w:pPr>
      <w:r>
        <w:rPr>
          <w:rFonts w:ascii="ＭＳ Ｐゴシック" w:eastAsia="ＭＳ Ｐゴシック" w:hAnsi="ＭＳ Ｐゴシック" w:cs="ＭＳ Ｐゴシック"/>
        </w:rPr>
        <w:t xml:space="preserve">    &lt;id type=”X0” sclass=”template_param”&gt;</w:t>
      </w:r>
    </w:p>
    <w:p w14:paraId="3EC16C51" w14:textId="77777777" w:rsidR="00E14A32" w:rsidRDefault="00FD6D4A">
      <w:pPr>
        <w:ind w:firstLine="210"/>
        <w:rPr>
          <w:rFonts w:hint="eastAsia"/>
        </w:rPr>
      </w:pPr>
      <w:r>
        <w:rPr>
          <w:rFonts w:ascii="ＭＳ Ｐゴシック" w:eastAsia="ＭＳ Ｐゴシック" w:hAnsi="ＭＳ Ｐゴシック" w:cs="ＭＳ Ｐゴシック"/>
        </w:rPr>
        <w:t xml:space="preserve">      &lt;name&gt;T&lt;/name&gt;</w:t>
      </w:r>
    </w:p>
    <w:p w14:paraId="1D65372B" w14:textId="77777777" w:rsidR="00E14A32" w:rsidRDefault="00FD6D4A">
      <w:pPr>
        <w:ind w:firstLine="210"/>
        <w:rPr>
          <w:rFonts w:hint="eastAsia"/>
        </w:rPr>
      </w:pPr>
      <w:r>
        <w:rPr>
          <w:rFonts w:ascii="ＭＳ Ｐゴシック" w:eastAsia="ＭＳ Ｐゴシック" w:hAnsi="ＭＳ Ｐゴシック" w:cs="ＭＳ Ｐゴシック"/>
        </w:rPr>
        <w:t xml:space="preserve">    &lt;/id&gt;</w:t>
      </w:r>
    </w:p>
    <w:p w14:paraId="4F023AFF" w14:textId="77777777" w:rsidR="00E14A32" w:rsidRDefault="00FD6D4A">
      <w:pPr>
        <w:ind w:firstLine="210"/>
        <w:rPr>
          <w:rFonts w:hint="eastAsia"/>
        </w:rPr>
      </w:pPr>
      <w:r>
        <w:rPr>
          <w:rFonts w:ascii="ＭＳ Ｐゴシック" w:eastAsia="ＭＳ Ｐゴシック" w:hAnsi="ＭＳ Ｐゴシック" w:cs="ＭＳ Ｐゴシック"/>
        </w:rPr>
        <w:t xml:space="preserve">  &lt;/symbols&gt;</w:t>
      </w:r>
    </w:p>
    <w:p w14:paraId="239E2254" w14:textId="77777777" w:rsidR="00E14A32" w:rsidRDefault="00FD6D4A">
      <w:pPr>
        <w:ind w:firstLine="210"/>
        <w:rPr>
          <w:rFonts w:hint="eastAsia"/>
        </w:rPr>
      </w:pPr>
      <w:r>
        <w:rPr>
          <w:rFonts w:ascii="ＭＳ Ｐゴシック" w:eastAsia="ＭＳ Ｐゴシック" w:hAnsi="ＭＳ Ｐゴシック" w:cs="ＭＳ Ｐゴシック"/>
        </w:rPr>
        <w:t xml:space="preserve">  &lt;typeParams&gt;</w:t>
      </w:r>
    </w:p>
    <w:p w14:paraId="0497B441" w14:textId="77777777" w:rsidR="00E14A32" w:rsidRDefault="00FD6D4A">
      <w:pPr>
        <w:ind w:firstLine="210"/>
        <w:rPr>
          <w:rFonts w:hint="eastAsia"/>
        </w:rPr>
      </w:pPr>
      <w:r>
        <w:rPr>
          <w:rFonts w:ascii="ＭＳ Ｐゴシック" w:eastAsia="ＭＳ Ｐゴシック" w:hAnsi="ＭＳ Ｐゴシック" w:cs="ＭＳ Ｐゴシック"/>
        </w:rPr>
        <w:t xml:space="preserve">    &lt;typeName ref=”X0”&gt;</w:t>
      </w:r>
    </w:p>
    <w:p w14:paraId="4AEADCE2" w14:textId="77777777" w:rsidR="00E14A32" w:rsidRDefault="00FD6D4A">
      <w:pPr>
        <w:ind w:firstLine="210"/>
        <w:rPr>
          <w:rFonts w:hint="eastAsia"/>
        </w:rPr>
      </w:pPr>
      <w:r>
        <w:rPr>
          <w:rFonts w:ascii="ＭＳ Ｐゴシック" w:eastAsia="ＭＳ Ｐゴシック" w:hAnsi="ＭＳ Ｐゴシック" w:cs="ＭＳ Ｐゴシック"/>
        </w:rPr>
        <w:t xml:space="preserve">  &lt;/typeParams&gt;</w:t>
      </w:r>
    </w:p>
    <w:p w14:paraId="2F289794" w14:textId="77777777" w:rsidR="00E14A32" w:rsidRDefault="00FD6D4A">
      <w:pPr>
        <w:ind w:firstLine="210"/>
        <w:rPr>
          <w:rFonts w:hint="eastAsia"/>
        </w:rPr>
      </w:pPr>
      <w:r>
        <w:rPr>
          <w:rFonts w:ascii="ＭＳ Ｐゴシック" w:eastAsia="ＭＳ Ｐゴシック" w:hAnsi="ＭＳ Ｐゴシック" w:cs="ＭＳ Ｐゴシック"/>
        </w:rPr>
        <w:t>&lt;/aliasTemplate&gt;</w:t>
      </w:r>
    </w:p>
    <w:p w14:paraId="434BDB90" w14:textId="77777777" w:rsidR="00E14A32" w:rsidRDefault="00E14A32">
      <w:pPr>
        <w:rPr>
          <w:rFonts w:hint="eastAsia"/>
        </w:rPr>
      </w:pPr>
    </w:p>
    <w:p w14:paraId="5032F223" w14:textId="77777777" w:rsidR="00E14A32" w:rsidRDefault="00FD6D4A">
      <w:pPr>
        <w:rPr>
          <w:rFonts w:hint="eastAsia"/>
        </w:rPr>
      </w:pPr>
      <w:r>
        <w:br w:type="page"/>
      </w:r>
    </w:p>
    <w:p w14:paraId="4D8005DA" w14:textId="77777777" w:rsidR="00E14A32" w:rsidRDefault="00E14A32">
      <w:pPr>
        <w:widowControl/>
        <w:jc w:val="left"/>
        <w:rPr>
          <w:rFonts w:hint="eastAsia"/>
        </w:rPr>
      </w:pPr>
      <w:bookmarkStart w:id="1099" w:name="_2eclud0" w:colFirst="0" w:colLast="0"/>
      <w:bookmarkEnd w:id="1099"/>
    </w:p>
    <w:p w14:paraId="436D4D91" w14:textId="77777777" w:rsidR="00E14A32" w:rsidRDefault="00FD6D4A">
      <w:pPr>
        <w:pStyle w:val="1"/>
        <w:contextualSpacing w:val="0"/>
      </w:pPr>
      <w:bookmarkStart w:id="1100" w:name="_3dhjn8m" w:colFirst="0" w:colLast="0"/>
      <w:bookmarkStart w:id="1101" w:name="_Toc462915964"/>
      <w:bookmarkEnd w:id="1100"/>
      <w:r>
        <w:rPr>
          <w:rFonts w:ascii="Arial Unicode MS" w:eastAsia="Arial Unicode MS" w:hAnsi="Arial Unicode MS" w:cs="Arial Unicode MS"/>
        </w:rPr>
        <w:t>9 テンプレートインスタンス要素（C++）</w:t>
      </w:r>
      <w:bookmarkEnd w:id="1101"/>
    </w:p>
    <w:p w14:paraId="5345978E" w14:textId="77777777" w:rsidR="00E14A32" w:rsidRDefault="00FD6D4A">
      <w:pPr>
        <w:ind w:firstLine="210"/>
        <w:rPr>
          <w:rFonts w:hint="eastAsia"/>
        </w:rPr>
      </w:pPr>
      <w:r>
        <w:rPr>
          <w:rFonts w:ascii="Arial Unicode MS" w:eastAsia="Arial Unicode MS" w:hAnsi="Arial Unicode MS" w:cs="Arial Unicode MS"/>
        </w:rPr>
        <w:t>テンプレートインスタンス要素には、以下のものがある。</w:t>
      </w:r>
    </w:p>
    <w:p w14:paraId="2FD4014C" w14:textId="77777777" w:rsidR="00E14A32" w:rsidRDefault="00FD6D4A">
      <w:pPr>
        <w:numPr>
          <w:ilvl w:val="0"/>
          <w:numId w:val="13"/>
        </w:numPr>
        <w:ind w:hanging="240"/>
        <w:rPr>
          <w:rFonts w:hint="eastAsia"/>
        </w:rPr>
      </w:pPr>
      <w:r>
        <w:rPr>
          <w:rFonts w:ascii="SimSun" w:eastAsia="SimSun" w:hAnsi="SimSun" w:cs="SimSun"/>
        </w:rPr>
        <w:t>typeInstance要素（9.2節）　—　構造型、クラス、および型の別名のテンプレートについて、型実引数を与えて具体化する。</w:t>
      </w:r>
    </w:p>
    <w:p w14:paraId="73428ADC" w14:textId="77777777" w:rsidR="00E14A32" w:rsidRDefault="00FD6D4A">
      <w:pPr>
        <w:numPr>
          <w:ilvl w:val="0"/>
          <w:numId w:val="13"/>
        </w:numPr>
        <w:ind w:hanging="240"/>
        <w:rPr>
          <w:rFonts w:hint="eastAsia"/>
        </w:rPr>
      </w:pPr>
      <w:r>
        <w:rPr>
          <w:rFonts w:ascii="SimSun" w:eastAsia="SimSun" w:hAnsi="SimSun" w:cs="SimSun"/>
        </w:rPr>
        <w:t>funcitionInstance要素（9.3節）　—　関数、メンバ関数、演算子オーバーロード、および、ユーザ定義リテラルのテンプレートについて、型実引数を与えて具体化する。</w:t>
      </w:r>
    </w:p>
    <w:p w14:paraId="5AD61A59" w14:textId="77777777" w:rsidR="00E14A32" w:rsidRDefault="00E14A32">
      <w:pPr>
        <w:ind w:firstLine="210"/>
        <w:rPr>
          <w:rFonts w:hint="eastAsia"/>
        </w:rPr>
      </w:pPr>
    </w:p>
    <w:p w14:paraId="62BDAF0F" w14:textId="77777777" w:rsidR="00E14A32" w:rsidRDefault="00FD6D4A">
      <w:pPr>
        <w:ind w:firstLine="210"/>
        <w:rPr>
          <w:rFonts w:hint="eastAsia"/>
        </w:rPr>
      </w:pPr>
      <w:r>
        <w:rPr>
          <w:rFonts w:ascii="Arial Unicode MS" w:eastAsia="Arial Unicode MS" w:hAnsi="Arial Unicode MS" w:cs="Arial Unicode MS"/>
        </w:rPr>
        <w:t>これらのテンプレートインスタンス要素は、共通して型実引数を表現するtypeArtuments要素（9.1節）をもつ。</w:t>
      </w:r>
    </w:p>
    <w:p w14:paraId="21F1AD6A" w14:textId="77777777" w:rsidR="00E14A32" w:rsidRDefault="00E14A32">
      <w:pPr>
        <w:ind w:firstLine="210"/>
        <w:rPr>
          <w:rFonts w:hint="eastAsia"/>
        </w:rPr>
      </w:pPr>
    </w:p>
    <w:p w14:paraId="4F96829D" w14:textId="77777777" w:rsidR="00E14A32" w:rsidRDefault="00FD6D4A">
      <w:pPr>
        <w:pStyle w:val="2"/>
      </w:pPr>
      <w:bookmarkStart w:id="1102" w:name="_4cmhg48" w:colFirst="0" w:colLast="0"/>
      <w:bookmarkStart w:id="1103" w:name="_Toc462915965"/>
      <w:bookmarkEnd w:id="1102"/>
      <w:r>
        <w:rPr>
          <w:rFonts w:ascii="SimSun" w:eastAsia="SimSun" w:hAnsi="SimSun" w:cs="SimSun"/>
        </w:rPr>
        <w:t>9.1 typeArguments要素</w:t>
      </w:r>
      <w:bookmarkEnd w:id="1103"/>
    </w:p>
    <w:p w14:paraId="5C1DA955" w14:textId="77777777" w:rsidR="00E14A32" w:rsidRDefault="00FD6D4A">
      <w:pPr>
        <w:ind w:firstLine="210"/>
        <w:rPr>
          <w:rFonts w:hint="eastAsia"/>
        </w:rPr>
      </w:pPr>
      <w:r>
        <w:rPr>
          <w:rFonts w:ascii="Arial Unicode MS" w:eastAsia="Arial Unicode MS" w:hAnsi="Arial Unicode MS" w:cs="Arial Unicode MS"/>
        </w:rPr>
        <w:t>テンプレートのインスタンスの型実引数の並びを指定する。</w:t>
      </w:r>
    </w:p>
    <w:p w14:paraId="78F61C15" w14:textId="77777777" w:rsidR="00E14A32" w:rsidRDefault="00FD6D4A">
      <w:pPr>
        <w:ind w:firstLine="210"/>
        <w:rPr>
          <w:rFonts w:hint="eastAsia"/>
        </w:rPr>
      </w:pPr>
      <w:r>
        <w:rPr>
          <w:rFonts w:ascii="ＭＳ Ｐゴシック" w:eastAsia="ＭＳ Ｐゴシック" w:hAnsi="ＭＳ Ｐゴシック" w:cs="ＭＳ Ｐゴシック"/>
        </w:rPr>
        <w:t>&lt;typeArguments&gt;</w:t>
      </w:r>
    </w:p>
    <w:p w14:paraId="14A05BA6" w14:textId="77777777" w:rsidR="00E14A32" w:rsidRDefault="00FD6D4A">
      <w:pPr>
        <w:ind w:firstLine="210"/>
        <w:rPr>
          <w:rFonts w:hint="eastAsia"/>
        </w:rPr>
      </w:pPr>
      <w:r>
        <w:rPr>
          <w:rFonts w:ascii="ＭＳ Ｐゴシック" w:eastAsia="ＭＳ Ｐゴシック" w:hAnsi="ＭＳ Ｐゴシック" w:cs="ＭＳ Ｐゴシック"/>
        </w:rPr>
        <w:t xml:space="preserve">  [ typeName要素（3.2節）</w:t>
      </w:r>
    </w:p>
    <w:p w14:paraId="66E8B942" w14:textId="77777777" w:rsidR="00E14A32" w:rsidRDefault="00FD6D4A">
      <w:pPr>
        <w:ind w:firstLine="210"/>
        <w:rPr>
          <w:rFonts w:hint="eastAsia"/>
        </w:rPr>
      </w:pPr>
      <w:r>
        <w:rPr>
          <w:rFonts w:ascii="ＭＳ Ｐゴシック" w:eastAsia="ＭＳ Ｐゴシック" w:hAnsi="ＭＳ Ｐゴシック" w:cs="ＭＳ Ｐゴシック"/>
        </w:rPr>
        <w:t xml:space="preserve">   … ]</w:t>
      </w:r>
    </w:p>
    <w:p w14:paraId="0917FD89" w14:textId="77777777" w:rsidR="00E14A32" w:rsidRDefault="00FD6D4A">
      <w:pPr>
        <w:ind w:firstLine="210"/>
        <w:rPr>
          <w:rFonts w:hint="eastAsia"/>
        </w:rPr>
      </w:pPr>
      <w:r>
        <w:rPr>
          <w:rFonts w:ascii="ＭＳ Ｐゴシック" w:eastAsia="ＭＳ Ｐゴシック" w:hAnsi="ＭＳ Ｐゴシック" w:cs="ＭＳ Ｐゴシック"/>
        </w:rPr>
        <w:t>&lt;/typeArguments&gt;</w:t>
      </w:r>
    </w:p>
    <w:p w14:paraId="78661B1A" w14:textId="77777777" w:rsidR="00E14A32" w:rsidRDefault="00FD6D4A">
      <w:pPr>
        <w:rPr>
          <w:rFonts w:hint="eastAsia"/>
        </w:rPr>
      </w:pPr>
      <w:r>
        <w:rPr>
          <w:rFonts w:ascii="ＭＳ Ｐゴシック" w:eastAsia="ＭＳ Ｐゴシック" w:hAnsi="ＭＳ Ｐゴシック" w:cs="ＭＳ Ｐゴシック"/>
        </w:rPr>
        <w:t>属性なし</w:t>
      </w:r>
    </w:p>
    <w:p w14:paraId="002AA657" w14:textId="77777777" w:rsidR="00E14A32" w:rsidRDefault="00E14A32">
      <w:pPr>
        <w:rPr>
          <w:rFonts w:hint="eastAsia"/>
        </w:rPr>
      </w:pPr>
    </w:p>
    <w:p w14:paraId="7F3C0EAD" w14:textId="77777777" w:rsidR="00E14A32" w:rsidRDefault="00FD6D4A">
      <w:pPr>
        <w:rPr>
          <w:rFonts w:hint="eastAsia"/>
        </w:rPr>
      </w:pPr>
      <w:r>
        <w:rPr>
          <w:rFonts w:ascii="Arial Unicode MS" w:eastAsia="Arial Unicode MS" w:hAnsi="Arial Unicode MS" w:cs="Arial Unicode MS"/>
        </w:rPr>
        <w:t xml:space="preserve">　以下の子要素をもつことができる。</w:t>
      </w:r>
    </w:p>
    <w:p w14:paraId="3E0BF018" w14:textId="77777777" w:rsidR="00E14A32" w:rsidRDefault="00FD6D4A">
      <w:pPr>
        <w:numPr>
          <w:ilvl w:val="0"/>
          <w:numId w:val="33"/>
        </w:numPr>
        <w:ind w:hanging="240"/>
        <w:rPr>
          <w:rFonts w:hint="eastAsia"/>
        </w:rPr>
      </w:pPr>
      <w:r>
        <w:rPr>
          <w:rFonts w:ascii="SimSun" w:eastAsia="SimSun" w:hAnsi="SimSun" w:cs="SimSun"/>
        </w:rPr>
        <w:t>typeName要素　－　型実引数に対応するデータ型識別名を表現する。</w:t>
      </w:r>
    </w:p>
    <w:p w14:paraId="6B06AA7F" w14:textId="77777777" w:rsidR="00E14A32" w:rsidRDefault="00E14A32">
      <w:pPr>
        <w:ind w:left="180"/>
        <w:rPr>
          <w:rFonts w:hint="eastAsia"/>
        </w:rPr>
      </w:pPr>
    </w:p>
    <w:p w14:paraId="79C7CBE9" w14:textId="77777777" w:rsidR="00E14A32" w:rsidRDefault="00FD6D4A">
      <w:pPr>
        <w:ind w:firstLine="210"/>
        <w:rPr>
          <w:rFonts w:hint="eastAsia"/>
        </w:rPr>
      </w:pPr>
      <w:r>
        <w:rPr>
          <w:rFonts w:ascii="SimSun" w:eastAsia="SimSun" w:hAnsi="SimSun" w:cs="SimSun"/>
        </w:rPr>
        <w:t xml:space="preserve">typeName要素は、引数の順序で並んでいなければならない。 </w:t>
      </w:r>
    </w:p>
    <w:p w14:paraId="00E69A91" w14:textId="77777777" w:rsidR="00E14A32" w:rsidRDefault="00E14A32">
      <w:pPr>
        <w:ind w:left="180"/>
        <w:rPr>
          <w:rFonts w:hint="eastAsia"/>
        </w:rPr>
      </w:pPr>
    </w:p>
    <w:p w14:paraId="29C455F7" w14:textId="77777777" w:rsidR="00E14A32" w:rsidRDefault="00FD6D4A">
      <w:pPr>
        <w:pStyle w:val="2"/>
      </w:pPr>
      <w:bookmarkStart w:id="1104" w:name="_16x20ju" w:colFirst="0" w:colLast="0"/>
      <w:bookmarkStart w:id="1105" w:name="_Toc462915966"/>
      <w:bookmarkEnd w:id="1104"/>
      <w:r>
        <w:rPr>
          <w:rFonts w:ascii="SimSun" w:eastAsia="SimSun" w:hAnsi="SimSun" w:cs="SimSun"/>
        </w:rPr>
        <w:t>9.2 typeInstance要素</w:t>
      </w:r>
      <w:bookmarkEnd w:id="1105"/>
    </w:p>
    <w:p w14:paraId="6C229B6D" w14:textId="77777777" w:rsidR="00E14A32" w:rsidRDefault="00FD6D4A">
      <w:pPr>
        <w:ind w:firstLine="210"/>
        <w:rPr>
          <w:rFonts w:hint="eastAsia"/>
        </w:rPr>
      </w:pPr>
      <w:r>
        <w:rPr>
          <w:rFonts w:ascii="Arial Unicode MS" w:eastAsia="Arial Unicode MS" w:hAnsi="Arial Unicode MS" w:cs="Arial Unicode MS"/>
        </w:rPr>
        <w:t>データ型定義要素（3章）の一つ。型のテンプレートのインスタンスを表現する。</w:t>
      </w:r>
    </w:p>
    <w:p w14:paraId="06B1A0DF" w14:textId="77777777" w:rsidR="00E14A32" w:rsidRDefault="00FD6D4A">
      <w:pPr>
        <w:ind w:firstLine="210"/>
        <w:rPr>
          <w:rFonts w:hint="eastAsia"/>
        </w:rPr>
      </w:pPr>
      <w:r>
        <w:rPr>
          <w:rFonts w:ascii="ＭＳ Ｐゴシック" w:eastAsia="ＭＳ Ｐゴシック" w:hAnsi="ＭＳ Ｐゴシック" w:cs="ＭＳ Ｐゴシック"/>
        </w:rPr>
        <w:t>&lt;typeInstance&gt;</w:t>
      </w:r>
    </w:p>
    <w:p w14:paraId="6775350B" w14:textId="77777777" w:rsidR="00E14A32" w:rsidRDefault="00FD6D4A">
      <w:pPr>
        <w:ind w:firstLine="210"/>
        <w:rPr>
          <w:rFonts w:hint="eastAsia"/>
        </w:rPr>
      </w:pPr>
      <w:r>
        <w:rPr>
          <w:rFonts w:ascii="ＭＳ Ｐゴシック" w:eastAsia="ＭＳ Ｐゴシック" w:hAnsi="ＭＳ Ｐゴシック" w:cs="ＭＳ Ｐゴシック"/>
        </w:rPr>
        <w:t xml:space="preserve">  typeArguments要素（9.1節）</w:t>
      </w:r>
    </w:p>
    <w:p w14:paraId="1680E361" w14:textId="77777777" w:rsidR="00E14A32" w:rsidRDefault="00FD6D4A">
      <w:pPr>
        <w:ind w:firstLine="210"/>
        <w:rPr>
          <w:rFonts w:hint="eastAsia"/>
        </w:rPr>
      </w:pPr>
      <w:r>
        <w:rPr>
          <w:rFonts w:ascii="ＭＳ Ｐゴシック" w:eastAsia="ＭＳ Ｐゴシック" w:hAnsi="ＭＳ Ｐゴシック" w:cs="ＭＳ Ｐゴシック"/>
        </w:rPr>
        <w:t>&lt;/typeInstance&gt;</w:t>
      </w:r>
    </w:p>
    <w:p w14:paraId="699FC7CB" w14:textId="77777777" w:rsidR="00E14A32" w:rsidRDefault="00FD6D4A">
      <w:pPr>
        <w:rPr>
          <w:rFonts w:hint="eastAsia"/>
        </w:rPr>
      </w:pPr>
      <w:r>
        <w:rPr>
          <w:rFonts w:ascii="ＭＳ Ｐゴシック" w:eastAsia="ＭＳ Ｐゴシック" w:hAnsi="ＭＳ Ｐゴシック" w:cs="ＭＳ Ｐゴシック"/>
        </w:rPr>
        <w:t>属性(optional): type, ref</w:t>
      </w:r>
    </w:p>
    <w:p w14:paraId="31C0A27F" w14:textId="77777777" w:rsidR="00E14A32" w:rsidRDefault="00E14A32">
      <w:pPr>
        <w:rPr>
          <w:rFonts w:hint="eastAsia"/>
        </w:rPr>
      </w:pPr>
    </w:p>
    <w:p w14:paraId="46269D41" w14:textId="77777777" w:rsidR="00E14A32" w:rsidRDefault="00FD6D4A">
      <w:pPr>
        <w:ind w:firstLine="210"/>
        <w:rPr>
          <w:rFonts w:hint="eastAsia"/>
        </w:rPr>
      </w:pPr>
      <w:r>
        <w:rPr>
          <w:rFonts w:ascii="SimSun" w:eastAsia="SimSun" w:hAnsi="SimSun" w:cs="SimSun"/>
        </w:rPr>
        <w:t>以下の属性を持つ。</w:t>
      </w:r>
    </w:p>
    <w:p w14:paraId="526BAC84" w14:textId="77777777" w:rsidR="00E14A32" w:rsidRDefault="00FD6D4A">
      <w:pPr>
        <w:numPr>
          <w:ilvl w:val="0"/>
          <w:numId w:val="12"/>
        </w:numPr>
        <w:ind w:hanging="480"/>
        <w:rPr>
          <w:rFonts w:hint="eastAsia"/>
        </w:rPr>
      </w:pPr>
      <w:r>
        <w:rPr>
          <w:rFonts w:ascii="SimSun" w:eastAsia="SimSun" w:hAnsi="SimSun" w:cs="SimSun"/>
        </w:rPr>
        <w:t>type属性　—　typeInstance要素のデータ型識別名、すなわち表現されたインスタンスの型</w:t>
      </w:r>
    </w:p>
    <w:p w14:paraId="07C61EFF" w14:textId="77777777" w:rsidR="00E14A32" w:rsidRDefault="00FD6D4A">
      <w:pPr>
        <w:numPr>
          <w:ilvl w:val="0"/>
          <w:numId w:val="12"/>
        </w:numPr>
        <w:ind w:hanging="480"/>
        <w:rPr>
          <w:rFonts w:hint="eastAsia"/>
        </w:rPr>
      </w:pPr>
      <w:r>
        <w:rPr>
          <w:rFonts w:ascii="SimSun" w:eastAsia="SimSun" w:hAnsi="SimSun" w:cs="SimSun"/>
        </w:rPr>
        <w:t>ref属性　—　対応するテンプレートのデータ型識別名</w:t>
      </w:r>
    </w:p>
    <w:p w14:paraId="569FC459" w14:textId="77777777" w:rsidR="00E14A32" w:rsidRDefault="00E14A32">
      <w:pPr>
        <w:rPr>
          <w:rFonts w:hint="eastAsia"/>
        </w:rPr>
      </w:pPr>
    </w:p>
    <w:p w14:paraId="4A3C6E83" w14:textId="77777777" w:rsidR="00E14A32" w:rsidRDefault="00FD6D4A">
      <w:pPr>
        <w:rPr>
          <w:rFonts w:hint="eastAsia"/>
        </w:rPr>
      </w:pPr>
      <w:r>
        <w:rPr>
          <w:rFonts w:ascii="SimSun" w:eastAsia="SimSun" w:hAnsi="SimSun" w:cs="SimSun"/>
        </w:rPr>
        <w:t>要検討：</w:t>
      </w:r>
    </w:p>
    <w:p w14:paraId="0B686BD0" w14:textId="77777777" w:rsidR="00E14A32" w:rsidRDefault="00FD6D4A">
      <w:pPr>
        <w:ind w:firstLine="210"/>
        <w:rPr>
          <w:rFonts w:hint="eastAsia"/>
        </w:rPr>
      </w:pPr>
      <w:r>
        <w:rPr>
          <w:rFonts w:ascii="SimSun" w:eastAsia="SimSun" w:hAnsi="SimSun" w:cs="SimSun"/>
        </w:rPr>
        <w:t>属性名はrefがよいかnameがよいか。</w:t>
      </w:r>
    </w:p>
    <w:p w14:paraId="3FFCC455" w14:textId="77777777" w:rsidR="00E14A32" w:rsidRDefault="00E14A32">
      <w:pPr>
        <w:rPr>
          <w:rFonts w:hint="eastAsia"/>
        </w:rPr>
      </w:pPr>
    </w:p>
    <w:p w14:paraId="5F04CC71" w14:textId="77777777" w:rsidR="00E14A32" w:rsidRDefault="00FD6D4A">
      <w:pPr>
        <w:rPr>
          <w:rFonts w:hint="eastAsia"/>
        </w:rPr>
      </w:pPr>
      <w:r>
        <w:rPr>
          <w:rFonts w:ascii="SimSun" w:eastAsia="SimSun" w:hAnsi="SimSun" w:cs="SimSun"/>
        </w:rPr>
        <w:t>例：</w:t>
      </w:r>
    </w:p>
    <w:p w14:paraId="5623E38A" w14:textId="77777777" w:rsidR="00E14A32" w:rsidRDefault="00FD6D4A">
      <w:pPr>
        <w:ind w:firstLine="210"/>
        <w:rPr>
          <w:rFonts w:hint="eastAsia"/>
        </w:rPr>
      </w:pPr>
      <w:r>
        <w:rPr>
          <w:rFonts w:ascii="SimSun" w:eastAsia="SimSun" w:hAnsi="SimSun" w:cs="SimSun"/>
        </w:rPr>
        <w:t>構造型のテンプレート</w:t>
      </w:r>
    </w:p>
    <w:p w14:paraId="39DD12D4" w14:textId="77777777" w:rsidR="00E14A32" w:rsidRDefault="00FD6D4A">
      <w:pPr>
        <w:ind w:firstLine="210"/>
        <w:rPr>
          <w:rFonts w:hint="eastAsia"/>
        </w:rPr>
      </w:pPr>
      <w:r>
        <w:rPr>
          <w:rFonts w:ascii="ＭＳ Ｐゴシック" w:eastAsia="ＭＳ Ｐゴシック" w:hAnsi="ＭＳ Ｐゴシック" w:cs="ＭＳ Ｐゴシック"/>
        </w:rPr>
        <w:t>template &lt;typename T1, typename T2, typename T3&gt;</w:t>
      </w:r>
    </w:p>
    <w:p w14:paraId="712825DB" w14:textId="77777777" w:rsidR="00E14A32" w:rsidRDefault="00FD6D4A">
      <w:pPr>
        <w:ind w:firstLine="210"/>
        <w:rPr>
          <w:rFonts w:hint="eastAsia"/>
        </w:rPr>
      </w:pPr>
      <w:r>
        <w:rPr>
          <w:rFonts w:ascii="ＭＳ Ｐゴシック" w:eastAsia="ＭＳ Ｐゴシック" w:hAnsi="ＭＳ Ｐゴシック" w:cs="ＭＳ Ｐゴシック"/>
        </w:rPr>
        <w:t>struct Triple {</w:t>
      </w:r>
    </w:p>
    <w:p w14:paraId="2C413068" w14:textId="77777777" w:rsidR="00E14A32" w:rsidRDefault="00FD6D4A">
      <w:pPr>
        <w:ind w:firstLine="210"/>
        <w:rPr>
          <w:rFonts w:hint="eastAsia"/>
        </w:rPr>
      </w:pPr>
      <w:r>
        <w:rPr>
          <w:rFonts w:ascii="ＭＳ Ｐゴシック" w:eastAsia="ＭＳ Ｐゴシック" w:hAnsi="ＭＳ Ｐゴシック" w:cs="ＭＳ Ｐゴシック"/>
        </w:rPr>
        <w:t xml:space="preserve">  ・・・（略）・・・</w:t>
      </w:r>
    </w:p>
    <w:p w14:paraId="5BEAC458" w14:textId="77777777" w:rsidR="00E14A32" w:rsidRDefault="00FD6D4A">
      <w:pPr>
        <w:ind w:firstLine="210"/>
        <w:rPr>
          <w:rFonts w:hint="eastAsia"/>
        </w:rPr>
      </w:pPr>
      <w:r>
        <w:rPr>
          <w:rFonts w:ascii="ＭＳ Ｐゴシック" w:eastAsia="ＭＳ Ｐゴシック" w:hAnsi="ＭＳ Ｐゴシック" w:cs="ＭＳ Ｐゴシック"/>
        </w:rPr>
        <w:t>};</w:t>
      </w:r>
    </w:p>
    <w:p w14:paraId="587B5782" w14:textId="77777777" w:rsidR="00E14A32" w:rsidRDefault="00FD6D4A">
      <w:pPr>
        <w:rPr>
          <w:rFonts w:hint="eastAsia"/>
        </w:rPr>
      </w:pPr>
      <w:r>
        <w:rPr>
          <w:rFonts w:ascii="Arial Unicode MS" w:eastAsia="Arial Unicode MS" w:hAnsi="Arial Unicode MS" w:cs="Arial Unicode MS"/>
        </w:rPr>
        <w:t>のデータ型識別名をTRI0とするとき、そのインスタンス</w:t>
      </w:r>
    </w:p>
    <w:p w14:paraId="0ED8F384" w14:textId="77777777" w:rsidR="00E14A32" w:rsidRDefault="00FD6D4A">
      <w:pPr>
        <w:ind w:firstLine="210"/>
        <w:rPr>
          <w:rFonts w:hint="eastAsia"/>
        </w:rPr>
      </w:pPr>
      <w:r>
        <w:t>triple&lt;int, int*, int**&gt;</w:t>
      </w:r>
    </w:p>
    <w:p w14:paraId="3402C7E6" w14:textId="77777777" w:rsidR="00E14A32" w:rsidRDefault="00FD6D4A">
      <w:pPr>
        <w:rPr>
          <w:rFonts w:hint="eastAsia"/>
        </w:rPr>
      </w:pPr>
      <w:r>
        <w:rPr>
          <w:rFonts w:ascii="Arial Unicode MS" w:eastAsia="Arial Unicode MS" w:hAnsi="Arial Unicode MS" w:cs="Arial Unicode MS"/>
        </w:rPr>
        <w:t>のデータ型識別名TRI1は、以下のように表現される。</w:t>
      </w:r>
    </w:p>
    <w:p w14:paraId="69BB9E31" w14:textId="77777777" w:rsidR="00E14A32" w:rsidRDefault="00FD6D4A">
      <w:pPr>
        <w:ind w:firstLine="210"/>
        <w:rPr>
          <w:rFonts w:hint="eastAsia"/>
        </w:rPr>
      </w:pPr>
      <w:r>
        <w:rPr>
          <w:rFonts w:ascii="ＭＳ Ｐゴシック" w:eastAsia="ＭＳ Ｐゴシック" w:hAnsi="ＭＳ Ｐゴシック" w:cs="ＭＳ Ｐゴシック"/>
        </w:rPr>
        <w:t>&lt;typeInstance type=”TRI1” ref=”TRI0”&gt;</w:t>
      </w:r>
    </w:p>
    <w:p w14:paraId="5DB09D42" w14:textId="77777777" w:rsidR="00E14A32" w:rsidRDefault="00FD6D4A">
      <w:pPr>
        <w:ind w:firstLine="210"/>
        <w:rPr>
          <w:rFonts w:hint="eastAsia"/>
        </w:rPr>
      </w:pPr>
      <w:r>
        <w:rPr>
          <w:rFonts w:ascii="ＭＳ Ｐゴシック" w:eastAsia="ＭＳ Ｐゴシック" w:hAnsi="ＭＳ Ｐゴシック" w:cs="ＭＳ Ｐゴシック"/>
        </w:rPr>
        <w:t xml:space="preserve">  &lt;typeParameters&gt;</w:t>
      </w:r>
    </w:p>
    <w:p w14:paraId="5B8DD68D" w14:textId="77777777" w:rsidR="00E14A32" w:rsidRDefault="00FD6D4A">
      <w:pPr>
        <w:ind w:firstLine="210"/>
        <w:rPr>
          <w:rFonts w:hint="eastAsia"/>
        </w:rPr>
      </w:pPr>
      <w:r>
        <w:rPr>
          <w:rFonts w:ascii="ＭＳ Ｐゴシック" w:eastAsia="ＭＳ Ｐゴシック" w:hAnsi="ＭＳ Ｐゴシック" w:cs="ＭＳ Ｐゴシック"/>
        </w:rPr>
        <w:t xml:space="preserve">    &lt;typeName ref=”int”&gt;</w:t>
      </w:r>
    </w:p>
    <w:p w14:paraId="6B6CB670" w14:textId="77777777" w:rsidR="00E14A32" w:rsidRDefault="00FD6D4A">
      <w:pPr>
        <w:ind w:firstLine="210"/>
        <w:rPr>
          <w:rFonts w:hint="eastAsia"/>
        </w:rPr>
      </w:pPr>
      <w:r>
        <w:rPr>
          <w:rFonts w:ascii="ＭＳ Ｐゴシック" w:eastAsia="ＭＳ Ｐゴシック" w:hAnsi="ＭＳ Ｐゴシック" w:cs="ＭＳ Ｐゴシック"/>
        </w:rPr>
        <w:lastRenderedPageBreak/>
        <w:t xml:space="preserve">    &lt;typeName ref=”P0”&gt;</w:t>
      </w:r>
    </w:p>
    <w:p w14:paraId="449FD103" w14:textId="77777777" w:rsidR="00E14A32" w:rsidRDefault="00FD6D4A">
      <w:pPr>
        <w:ind w:firstLine="210"/>
        <w:rPr>
          <w:rFonts w:hint="eastAsia"/>
        </w:rPr>
      </w:pPr>
      <w:r>
        <w:rPr>
          <w:rFonts w:ascii="ＭＳ Ｐゴシック" w:eastAsia="ＭＳ Ｐゴシック" w:hAnsi="ＭＳ Ｐゴシック" w:cs="ＭＳ Ｐゴシック"/>
        </w:rPr>
        <w:t xml:space="preserve">    &lt;typeName ref=”P1”&gt;</w:t>
      </w:r>
    </w:p>
    <w:p w14:paraId="42223057" w14:textId="77777777" w:rsidR="00E14A32" w:rsidRDefault="00FD6D4A">
      <w:pPr>
        <w:ind w:firstLine="210"/>
        <w:rPr>
          <w:rFonts w:hint="eastAsia"/>
        </w:rPr>
      </w:pPr>
      <w:r>
        <w:rPr>
          <w:rFonts w:ascii="ＭＳ Ｐゴシック" w:eastAsia="ＭＳ Ｐゴシック" w:hAnsi="ＭＳ Ｐゴシック" w:cs="ＭＳ Ｐゴシック"/>
        </w:rPr>
        <w:t xml:space="preserve">  &lt;/typeParameters&gt;</w:t>
      </w:r>
    </w:p>
    <w:p w14:paraId="34A541B0" w14:textId="77777777" w:rsidR="00E14A32" w:rsidRDefault="00FD6D4A">
      <w:pPr>
        <w:ind w:firstLine="210"/>
        <w:rPr>
          <w:rFonts w:hint="eastAsia"/>
        </w:rPr>
      </w:pPr>
      <w:r>
        <w:rPr>
          <w:rFonts w:ascii="ＭＳ Ｐゴシック" w:eastAsia="ＭＳ Ｐゴシック" w:hAnsi="ＭＳ Ｐゴシック" w:cs="ＭＳ Ｐゴシック"/>
        </w:rPr>
        <w:t>&lt;/typeInstance&gt;</w:t>
      </w:r>
    </w:p>
    <w:p w14:paraId="42D5CCBC" w14:textId="77777777" w:rsidR="00E14A32" w:rsidRDefault="00FD6D4A">
      <w:pPr>
        <w:rPr>
          <w:rFonts w:hint="eastAsia"/>
        </w:rPr>
      </w:pPr>
      <w:r>
        <w:rPr>
          <w:rFonts w:ascii="Arial Unicode MS" w:eastAsia="Arial Unicode MS" w:hAnsi="Arial Unicode MS" w:cs="Arial Unicode MS"/>
        </w:rPr>
        <w:t>ここで、P0とP1は、以下のように定義されているデータ型識別名である。</w:t>
      </w:r>
    </w:p>
    <w:p w14:paraId="1F1C334C" w14:textId="77777777" w:rsidR="00E14A32" w:rsidRDefault="00FD6D4A">
      <w:pPr>
        <w:ind w:firstLine="210"/>
        <w:rPr>
          <w:rFonts w:hint="eastAsia"/>
        </w:rPr>
      </w:pPr>
      <w:r>
        <w:rPr>
          <w:rFonts w:ascii="ＭＳ Ｐゴシック" w:eastAsia="ＭＳ Ｐゴシック" w:hAnsi="ＭＳ Ｐゴシック" w:cs="ＭＳ Ｐゴシック"/>
        </w:rPr>
        <w:t xml:space="preserve">    &lt;pointerType type=”P0” ref=”int” /&gt;</w:t>
      </w:r>
    </w:p>
    <w:p w14:paraId="17E8ACC6" w14:textId="77777777" w:rsidR="00E14A32" w:rsidRDefault="00FD6D4A">
      <w:pPr>
        <w:ind w:firstLine="210"/>
        <w:rPr>
          <w:rFonts w:hint="eastAsia"/>
        </w:rPr>
      </w:pPr>
      <w:r>
        <w:rPr>
          <w:rFonts w:ascii="ＭＳ Ｐゴシック" w:eastAsia="ＭＳ Ｐゴシック" w:hAnsi="ＭＳ Ｐゴシック" w:cs="ＭＳ Ｐゴシック"/>
        </w:rPr>
        <w:t xml:space="preserve">    &lt;pointerType type=”P2” ref=”int” /&gt;</w:t>
      </w:r>
    </w:p>
    <w:p w14:paraId="5438EA51" w14:textId="77777777" w:rsidR="00E14A32" w:rsidRDefault="00FD6D4A">
      <w:pPr>
        <w:ind w:firstLine="210"/>
        <w:rPr>
          <w:rFonts w:hint="eastAsia"/>
        </w:rPr>
      </w:pPr>
      <w:r>
        <w:rPr>
          <w:rFonts w:ascii="ＭＳ Ｐゴシック" w:eastAsia="ＭＳ Ｐゴシック" w:hAnsi="ＭＳ Ｐゴシック" w:cs="ＭＳ Ｐゴシック"/>
        </w:rPr>
        <w:t xml:space="preserve">    &lt;pointerType type=”P1” ref=”P2” /&gt;</w:t>
      </w:r>
    </w:p>
    <w:p w14:paraId="2681FCB8" w14:textId="77777777" w:rsidR="00E14A32" w:rsidRDefault="00E14A32">
      <w:pPr>
        <w:ind w:firstLine="210"/>
        <w:rPr>
          <w:rFonts w:hint="eastAsia"/>
        </w:rPr>
      </w:pPr>
    </w:p>
    <w:p w14:paraId="63C8E9C5" w14:textId="77777777" w:rsidR="00E14A32" w:rsidRDefault="00FD6D4A">
      <w:pPr>
        <w:pStyle w:val="2"/>
      </w:pPr>
      <w:bookmarkStart w:id="1106" w:name="_261ztfg" w:colFirst="0" w:colLast="0"/>
      <w:bookmarkStart w:id="1107" w:name="_Toc462915967"/>
      <w:bookmarkEnd w:id="1106"/>
      <w:r>
        <w:rPr>
          <w:rFonts w:ascii="SimSun" w:eastAsia="SimSun" w:hAnsi="SimSun" w:cs="SimSun"/>
        </w:rPr>
        <w:t>9.3 functionInstance要素</w:t>
      </w:r>
      <w:bookmarkEnd w:id="1107"/>
    </w:p>
    <w:p w14:paraId="2DBD1CFC" w14:textId="77777777" w:rsidR="00E14A32" w:rsidRDefault="00FD6D4A">
      <w:pPr>
        <w:ind w:firstLine="210"/>
        <w:rPr>
          <w:rFonts w:hint="eastAsia"/>
        </w:rPr>
      </w:pPr>
      <w:r>
        <w:rPr>
          <w:rFonts w:ascii="SimSun" w:eastAsia="SimSun" w:hAnsi="SimSun" w:cs="SimSun"/>
        </w:rPr>
        <w:t>式の要素（7章）の一つ。関数とメンバ関数のテンプレートのインスタンスを表現する。</w:t>
      </w:r>
    </w:p>
    <w:p w14:paraId="4B0DB109" w14:textId="77777777" w:rsidR="00E14A32" w:rsidRDefault="00FD6D4A">
      <w:pPr>
        <w:ind w:firstLine="210"/>
        <w:rPr>
          <w:rFonts w:hint="eastAsia"/>
        </w:rPr>
      </w:pPr>
      <w:r>
        <w:rPr>
          <w:rFonts w:ascii="ＭＳ Ｐゴシック" w:eastAsia="ＭＳ Ｐゴシック" w:hAnsi="ＭＳ Ｐゴシック" w:cs="ＭＳ Ｐゴシック"/>
        </w:rPr>
        <w:t>&lt;functionInstance&gt;</w:t>
      </w:r>
    </w:p>
    <w:p w14:paraId="674D76AA" w14:textId="77777777" w:rsidR="00E14A32" w:rsidRDefault="00FD6D4A">
      <w:pPr>
        <w:ind w:firstLine="210"/>
        <w:rPr>
          <w:rFonts w:hint="eastAsia"/>
        </w:rPr>
      </w:pPr>
      <w:r>
        <w:rPr>
          <w:rFonts w:ascii="ＭＳ Ｐゴシック" w:eastAsia="ＭＳ Ｐゴシック" w:hAnsi="ＭＳ Ｐゴシック" w:cs="ＭＳ Ｐゴシック"/>
        </w:rPr>
        <w:t xml:space="preserve">  typeArguments要素（9.1節）</w:t>
      </w:r>
    </w:p>
    <w:p w14:paraId="21CE5424" w14:textId="77777777" w:rsidR="00E14A32" w:rsidRDefault="00FD6D4A">
      <w:pPr>
        <w:ind w:firstLine="210"/>
        <w:rPr>
          <w:rFonts w:hint="eastAsia"/>
        </w:rPr>
      </w:pPr>
      <w:r>
        <w:rPr>
          <w:rFonts w:ascii="ＭＳ Ｐゴシック" w:eastAsia="ＭＳ Ｐゴシック" w:hAnsi="ＭＳ Ｐゴシック" w:cs="ＭＳ Ｐゴシック"/>
        </w:rPr>
        <w:t xml:space="preserve">  functionCall要素（7.12節）</w:t>
      </w:r>
    </w:p>
    <w:p w14:paraId="037EB0A3" w14:textId="77777777" w:rsidR="00E14A32" w:rsidRDefault="00FD6D4A">
      <w:pPr>
        <w:ind w:firstLine="210"/>
        <w:rPr>
          <w:rFonts w:hint="eastAsia"/>
        </w:rPr>
      </w:pPr>
      <w:r>
        <w:rPr>
          <w:rFonts w:ascii="ＭＳ Ｐゴシック" w:eastAsia="ＭＳ Ｐゴシック" w:hAnsi="ＭＳ Ｐゴシック" w:cs="ＭＳ Ｐゴシック"/>
        </w:rPr>
        <w:t>&lt;/functionInstance&gt;</w:t>
      </w:r>
    </w:p>
    <w:p w14:paraId="2E4B229A" w14:textId="77777777" w:rsidR="00E14A32" w:rsidRDefault="00FD6D4A">
      <w:pPr>
        <w:rPr>
          <w:rFonts w:hint="eastAsia"/>
        </w:rPr>
      </w:pPr>
      <w:r>
        <w:rPr>
          <w:rFonts w:ascii="ＭＳ Ｐゴシック" w:eastAsia="ＭＳ Ｐゴシック" w:hAnsi="ＭＳ Ｐゴシック" w:cs="ＭＳ Ｐゴシック"/>
        </w:rPr>
        <w:t>属性(必須): type, name</w:t>
      </w:r>
    </w:p>
    <w:p w14:paraId="137B2911" w14:textId="77777777" w:rsidR="00E14A32" w:rsidRDefault="00E14A32">
      <w:pPr>
        <w:rPr>
          <w:rFonts w:hint="eastAsia"/>
        </w:rPr>
      </w:pPr>
    </w:p>
    <w:p w14:paraId="76E330B6" w14:textId="77777777" w:rsidR="00E14A32" w:rsidRDefault="00FD6D4A">
      <w:pPr>
        <w:rPr>
          <w:rFonts w:hint="eastAsia"/>
        </w:rPr>
      </w:pPr>
      <w:r>
        <w:rPr>
          <w:rFonts w:ascii="Arial Unicode MS" w:eastAsia="Arial Unicode MS" w:hAnsi="Arial Unicode MS" w:cs="Arial Unicode MS"/>
        </w:rPr>
        <w:t xml:space="preserve">　型実引数の並びは、スペースで区切られたデータ型識別名で表現する。</w:t>
      </w:r>
    </w:p>
    <w:p w14:paraId="04D0B786" w14:textId="77777777" w:rsidR="00E14A32" w:rsidRDefault="00E14A32">
      <w:pPr>
        <w:rPr>
          <w:rFonts w:hint="eastAsia"/>
        </w:rPr>
      </w:pPr>
    </w:p>
    <w:p w14:paraId="561D3777" w14:textId="77777777" w:rsidR="00E14A32" w:rsidRDefault="00FD6D4A">
      <w:pPr>
        <w:rPr>
          <w:rFonts w:hint="eastAsia"/>
        </w:rPr>
      </w:pPr>
      <w:r>
        <w:rPr>
          <w:rFonts w:ascii="SimSun" w:eastAsia="SimSun" w:hAnsi="SimSun" w:cs="SimSun"/>
        </w:rPr>
        <w:t>例：</w:t>
      </w:r>
    </w:p>
    <w:p w14:paraId="39E5BB61" w14:textId="77777777" w:rsidR="00E14A32" w:rsidRDefault="00FD6D4A">
      <w:pPr>
        <w:ind w:firstLine="210"/>
        <w:rPr>
          <w:rFonts w:hint="eastAsia"/>
        </w:rPr>
      </w:pPr>
      <w:r>
        <w:rPr>
          <w:rFonts w:ascii="SimSun" w:eastAsia="SimSun" w:hAnsi="SimSun" w:cs="SimSun"/>
        </w:rPr>
        <w:t>functionTemplate要素（8.3節）の例において、関数テンプレート</w:t>
      </w:r>
    </w:p>
    <w:p w14:paraId="3D524856"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template &lt;class T&gt;</w:t>
      </w:r>
    </w:p>
    <w:p w14:paraId="18ADEBC1"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T square(const T&amp; x) { return x * x; }</w:t>
      </w:r>
    </w:p>
    <w:p w14:paraId="6339FCCA" w14:textId="77777777" w:rsidR="00E14A32" w:rsidRDefault="00FD6D4A">
      <w:pPr>
        <w:rPr>
          <w:rFonts w:hint="eastAsia"/>
        </w:rPr>
      </w:pPr>
      <w:r>
        <w:rPr>
          <w:rFonts w:ascii="Arial Unicode MS" w:eastAsia="Arial Unicode MS" w:hAnsi="Arial Unicode MS" w:cs="Arial Unicode MS"/>
        </w:rPr>
        <w:t>のTに対するデータ型識別名は以下のX0、仮引数xの型</w:t>
      </w:r>
      <w:r>
        <w:rPr>
          <w:rFonts w:ascii="ＭＳ Ｐゴシック" w:eastAsia="ＭＳ Ｐゴシック" w:hAnsi="ＭＳ Ｐゴシック" w:cs="ＭＳ Ｐゴシック"/>
          <w:sz w:val="20"/>
          <w:szCs w:val="20"/>
        </w:rPr>
        <w:t>const T&amp;</w:t>
      </w:r>
      <w:r>
        <w:rPr>
          <w:rFonts w:ascii="Arial Unicode MS" w:eastAsia="Arial Unicode MS" w:hAnsi="Arial Unicode MS" w:cs="Arial Unicode MS"/>
        </w:rPr>
        <w:t>に対するデータ型識別名は以下のX1である。</w:t>
      </w:r>
    </w:p>
    <w:p w14:paraId="42A3BBA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&lt;basicType type="X0" name=”any_class”/&gt;</w:t>
      </w:r>
    </w:p>
    <w:p w14:paraId="1E61FF0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&lt;basicType type=”X1” is_const=”1” is_lvalue=”1” name=”X0”/&gt;</w:t>
      </w:r>
    </w:p>
    <w:p w14:paraId="3082A7AF" w14:textId="77777777" w:rsidR="00E14A32" w:rsidRDefault="00FD6D4A">
      <w:pPr>
        <w:rPr>
          <w:rFonts w:hint="eastAsia"/>
        </w:rPr>
      </w:pPr>
      <w:r>
        <w:rPr>
          <w:rFonts w:ascii="Arial Unicode MS" w:eastAsia="Arial Unicode MS" w:hAnsi="Arial Unicode MS" w:cs="Arial Unicode MS"/>
        </w:rPr>
        <w:t>ここで、このテンプレート関数の参照</w:t>
      </w:r>
    </w:p>
    <w:p w14:paraId="1F67B81F" w14:textId="77777777" w:rsidR="00E14A32" w:rsidRDefault="00FD6D4A">
      <w:pPr>
        <w:ind w:firstLine="210"/>
        <w:rPr>
          <w:rFonts w:hint="eastAsia"/>
        </w:rPr>
      </w:pPr>
      <w:r>
        <w:rPr>
          <w:rFonts w:ascii="ＭＳ Ｐゴシック" w:eastAsia="ＭＳ Ｐゴシック" w:hAnsi="ＭＳ Ｐゴシック" w:cs="ＭＳ Ｐゴシック"/>
        </w:rPr>
        <w:t>square&lt;int&gt;(10)</w:t>
      </w:r>
    </w:p>
    <w:p w14:paraId="690F450A" w14:textId="77777777" w:rsidR="00E14A32" w:rsidRDefault="00FD6D4A">
      <w:pPr>
        <w:rPr>
          <w:rFonts w:hint="eastAsia"/>
        </w:rPr>
      </w:pPr>
      <w:r>
        <w:rPr>
          <w:rFonts w:ascii="Arial Unicode MS" w:eastAsia="Arial Unicode MS" w:hAnsi="Arial Unicode MS" w:cs="Arial Unicode MS"/>
        </w:rPr>
        <w:t>は、以下のように表現される。</w:t>
      </w:r>
    </w:p>
    <w:p w14:paraId="09D8914A" w14:textId="77777777" w:rsidR="00E14A32" w:rsidRDefault="00FD6D4A">
      <w:pPr>
        <w:ind w:firstLine="210"/>
        <w:rPr>
          <w:rFonts w:hint="eastAsia"/>
        </w:rPr>
      </w:pPr>
      <w:commentRangeStart w:id="1108"/>
      <w:r>
        <w:rPr>
          <w:rFonts w:ascii="ＭＳ Ｐゴシック" w:eastAsia="ＭＳ Ｐゴシック" w:hAnsi="ＭＳ Ｐゴシック" w:cs="ＭＳ Ｐゴシック"/>
        </w:rPr>
        <w:t>&lt;functionInstance&gt;</w:t>
      </w:r>
      <w:commentRangeEnd w:id="1108"/>
      <w:r>
        <w:commentReference w:id="1108"/>
      </w:r>
    </w:p>
    <w:p w14:paraId="544A72A3" w14:textId="77777777" w:rsidR="00E14A32" w:rsidRDefault="00FD6D4A">
      <w:pPr>
        <w:ind w:firstLine="210"/>
        <w:rPr>
          <w:rFonts w:hint="eastAsia"/>
        </w:rPr>
      </w:pPr>
      <w:r>
        <w:rPr>
          <w:rFonts w:ascii="ＭＳ Ｐゴシック" w:eastAsia="ＭＳ Ｐゴシック" w:hAnsi="ＭＳ Ｐゴシック" w:cs="ＭＳ Ｐゴシック"/>
        </w:rPr>
        <w:t xml:space="preserve">  &lt;typeArguments&gt;</w:t>
      </w:r>
    </w:p>
    <w:p w14:paraId="471CBE3E" w14:textId="77777777" w:rsidR="00E14A32" w:rsidRDefault="00FD6D4A">
      <w:pPr>
        <w:ind w:firstLine="210"/>
        <w:rPr>
          <w:rFonts w:hint="eastAsia"/>
        </w:rPr>
      </w:pPr>
      <w:r>
        <w:rPr>
          <w:rFonts w:ascii="ＭＳ Ｐゴシック" w:eastAsia="ＭＳ Ｐゴシック" w:hAnsi="ＭＳ Ｐゴシック" w:cs="ＭＳ Ｐゴシック"/>
        </w:rPr>
        <w:t xml:space="preserve">    &lt;typeName ref=”int”/&gt;</w:t>
      </w:r>
    </w:p>
    <w:p w14:paraId="34BB20FF" w14:textId="77777777" w:rsidR="00E14A32" w:rsidRDefault="00FD6D4A">
      <w:pPr>
        <w:ind w:firstLine="210"/>
        <w:rPr>
          <w:rFonts w:hint="eastAsia"/>
        </w:rPr>
      </w:pPr>
      <w:r>
        <w:rPr>
          <w:rFonts w:ascii="ＭＳ Ｐゴシック" w:eastAsia="ＭＳ Ｐゴシック" w:hAnsi="ＭＳ Ｐゴシック" w:cs="ＭＳ Ｐゴシック"/>
        </w:rPr>
        <w:t xml:space="preserve">  &lt;/typeArguments&gt;</w:t>
      </w:r>
    </w:p>
    <w:p w14:paraId="09EDB3A0" w14:textId="77777777" w:rsidR="00E14A32" w:rsidRDefault="00FD6D4A">
      <w:pPr>
        <w:ind w:firstLine="210"/>
        <w:rPr>
          <w:rFonts w:hint="eastAsia"/>
        </w:rPr>
      </w:pPr>
      <w:r>
        <w:rPr>
          <w:rFonts w:ascii="ＭＳ Ｐゴシック" w:eastAsia="ＭＳ Ｐゴシック" w:hAnsi="ＭＳ Ｐゴシック" w:cs="ＭＳ Ｐゴシック"/>
        </w:rPr>
        <w:t xml:space="preserve">  &lt;functionCall type=”X0”&gt;</w:t>
      </w:r>
    </w:p>
    <w:p w14:paraId="7F10C48F" w14:textId="77777777" w:rsidR="00E14A32" w:rsidRDefault="00FD6D4A">
      <w:pPr>
        <w:ind w:firstLine="210"/>
        <w:rPr>
          <w:rFonts w:hint="eastAsia"/>
        </w:rPr>
      </w:pPr>
      <w:r>
        <w:rPr>
          <w:rFonts w:ascii="ＭＳ Ｐゴシック" w:eastAsia="ＭＳ Ｐゴシック" w:hAnsi="ＭＳ Ｐゴシック" w:cs="ＭＳ Ｐゴシック"/>
        </w:rPr>
        <w:t xml:space="preserve">    &lt;function&gt;</w:t>
      </w:r>
    </w:p>
    <w:p w14:paraId="41518E12" w14:textId="77777777" w:rsidR="00E14A32" w:rsidRDefault="00FD6D4A">
      <w:pPr>
        <w:ind w:firstLine="210"/>
        <w:rPr>
          <w:rFonts w:hint="eastAsia"/>
        </w:rPr>
      </w:pPr>
      <w:r>
        <w:rPr>
          <w:rFonts w:ascii="ＭＳ Ｐゴシック" w:eastAsia="ＭＳ Ｐゴシック" w:hAnsi="ＭＳ Ｐゴシック" w:cs="ＭＳ Ｐゴシック"/>
        </w:rPr>
        <w:t xml:space="preserve">      &lt;funcAddr type=”P0”&gt;square&lt;/funcAddr&gt;</w:t>
      </w:r>
    </w:p>
    <w:p w14:paraId="70C42692" w14:textId="77777777" w:rsidR="00E14A32" w:rsidRDefault="00FD6D4A">
      <w:pPr>
        <w:ind w:firstLine="210"/>
        <w:rPr>
          <w:rFonts w:hint="eastAsia"/>
        </w:rPr>
      </w:pPr>
      <w:r>
        <w:rPr>
          <w:rFonts w:ascii="ＭＳ Ｐゴシック" w:eastAsia="ＭＳ Ｐゴシック" w:hAnsi="ＭＳ Ｐゴシック" w:cs="ＭＳ Ｐゴシック"/>
        </w:rPr>
        <w:t xml:space="preserve">    &lt;/function&gt;</w:t>
      </w:r>
    </w:p>
    <w:p w14:paraId="3008ADAB" w14:textId="77777777" w:rsidR="00E14A32" w:rsidRDefault="00FD6D4A">
      <w:pPr>
        <w:ind w:firstLine="210"/>
        <w:rPr>
          <w:rFonts w:hint="eastAsia"/>
        </w:rPr>
      </w:pPr>
      <w:r>
        <w:rPr>
          <w:rFonts w:ascii="ＭＳ Ｐゴシック" w:eastAsia="ＭＳ Ｐゴシック" w:hAnsi="ＭＳ Ｐゴシック" w:cs="ＭＳ Ｐゴシック"/>
        </w:rPr>
        <w:t xml:space="preserve">    &lt;arguments&gt;</w:t>
      </w:r>
    </w:p>
    <w:p w14:paraId="57FB520F" w14:textId="77777777" w:rsidR="00E14A32" w:rsidRDefault="00FD6D4A">
      <w:pPr>
        <w:ind w:firstLine="210"/>
        <w:rPr>
          <w:rFonts w:hint="eastAsia"/>
        </w:rPr>
      </w:pPr>
      <w:r>
        <w:rPr>
          <w:rFonts w:ascii="ＭＳ Ｐゴシック" w:eastAsia="ＭＳ Ｐゴシック" w:hAnsi="ＭＳ Ｐゴシック" w:cs="ＭＳ Ｐゴシック"/>
        </w:rPr>
        <w:t xml:space="preserve">　　   &lt;intConstant type=”init”&gt;10&lt;/intConstant&gt;</w:t>
      </w:r>
    </w:p>
    <w:p w14:paraId="5F87FA97" w14:textId="77777777" w:rsidR="00E14A32" w:rsidRDefault="00FD6D4A">
      <w:pPr>
        <w:ind w:firstLine="210"/>
        <w:rPr>
          <w:rFonts w:hint="eastAsia"/>
        </w:rPr>
      </w:pPr>
      <w:r>
        <w:rPr>
          <w:rFonts w:ascii="ＭＳ Ｐゴシック" w:eastAsia="ＭＳ Ｐゴシック" w:hAnsi="ＭＳ Ｐゴシック" w:cs="ＭＳ Ｐゴシック"/>
        </w:rPr>
        <w:t xml:space="preserve">    &lt;/arguments&gt;</w:t>
      </w:r>
    </w:p>
    <w:p w14:paraId="7EA55755" w14:textId="77777777" w:rsidR="00E14A32" w:rsidRDefault="00FD6D4A">
      <w:pPr>
        <w:ind w:firstLine="210"/>
        <w:rPr>
          <w:rFonts w:hint="eastAsia"/>
        </w:rPr>
      </w:pPr>
      <w:r>
        <w:rPr>
          <w:rFonts w:ascii="ＭＳ Ｐゴシック" w:eastAsia="ＭＳ Ｐゴシック" w:hAnsi="ＭＳ Ｐゴシック" w:cs="ＭＳ Ｐゴシック"/>
        </w:rPr>
        <w:t xml:space="preserve">  &lt;/functionCall&gt;</w:t>
      </w:r>
    </w:p>
    <w:p w14:paraId="281447F9" w14:textId="77777777" w:rsidR="00E14A32" w:rsidRDefault="00FD6D4A">
      <w:pPr>
        <w:ind w:firstLine="210"/>
        <w:rPr>
          <w:rFonts w:hint="eastAsia"/>
        </w:rPr>
      </w:pPr>
      <w:r>
        <w:rPr>
          <w:rFonts w:ascii="ＭＳ Ｐゴシック" w:eastAsia="ＭＳ Ｐゴシック" w:hAnsi="ＭＳ Ｐゴシック" w:cs="ＭＳ Ｐゴシック"/>
        </w:rPr>
        <w:t>&lt;functionInstance&gt;</w:t>
      </w:r>
    </w:p>
    <w:p w14:paraId="2D19EB1B" w14:textId="77777777" w:rsidR="00E14A32" w:rsidRDefault="00FD6D4A">
      <w:pPr>
        <w:rPr>
          <w:rFonts w:hint="eastAsia"/>
        </w:rPr>
      </w:pPr>
      <w:r>
        <w:rPr>
          <w:rFonts w:ascii="Arial Unicode MS" w:eastAsia="Arial Unicode MS" w:hAnsi="Arial Unicode MS" w:cs="Arial Unicode MS"/>
        </w:rPr>
        <w:t>ここで、funcAddr要素のtype属性P0は、関数squareへのポインタを意味するデータ型識別名である。</w:t>
      </w:r>
    </w:p>
    <w:p w14:paraId="565D47DE" w14:textId="77777777" w:rsidR="00E14A32" w:rsidRDefault="00E14A32">
      <w:pPr>
        <w:ind w:firstLine="210"/>
        <w:rPr>
          <w:rFonts w:hint="eastAsia"/>
        </w:rPr>
      </w:pPr>
    </w:p>
    <w:p w14:paraId="539B006A" w14:textId="77777777" w:rsidR="00E14A32" w:rsidRDefault="00FD6D4A">
      <w:pPr>
        <w:rPr>
          <w:rFonts w:hint="eastAsia"/>
        </w:rPr>
      </w:pPr>
      <w:r>
        <w:br w:type="page"/>
      </w:r>
    </w:p>
    <w:p w14:paraId="7C6BCA81" w14:textId="77777777" w:rsidR="00E14A32" w:rsidRDefault="00E14A32">
      <w:pPr>
        <w:widowControl/>
        <w:jc w:val="left"/>
        <w:rPr>
          <w:rFonts w:hint="eastAsia"/>
        </w:rPr>
      </w:pPr>
    </w:p>
    <w:p w14:paraId="4E44BB90" w14:textId="77777777" w:rsidR="00E14A32" w:rsidRDefault="00FD6D4A">
      <w:pPr>
        <w:pStyle w:val="1"/>
        <w:contextualSpacing w:val="0"/>
      </w:pPr>
      <w:bookmarkStart w:id="1109" w:name="_l7a3n9" w:colFirst="0" w:colLast="0"/>
      <w:bookmarkStart w:id="1110" w:name="_Toc462915968"/>
      <w:bookmarkEnd w:id="1109"/>
      <w:r>
        <w:rPr>
          <w:rFonts w:ascii="SimSun" w:eastAsia="SimSun" w:hAnsi="SimSun" w:cs="SimSun"/>
        </w:rPr>
        <w:t>10 XcalableMP固有の要素</w:t>
      </w:r>
      <w:bookmarkEnd w:id="1110"/>
    </w:p>
    <w:p w14:paraId="3DDC512A" w14:textId="77777777" w:rsidR="00E14A32" w:rsidRDefault="00E14A32">
      <w:pPr>
        <w:rPr>
          <w:rFonts w:hint="eastAsia"/>
        </w:rPr>
      </w:pPr>
    </w:p>
    <w:p w14:paraId="48228788" w14:textId="77777777" w:rsidR="00E14A32" w:rsidRDefault="00FD6D4A">
      <w:pPr>
        <w:rPr>
          <w:rFonts w:hint="eastAsia"/>
        </w:rPr>
      </w:pPr>
      <w:r>
        <w:rPr>
          <w:rFonts w:ascii="SimSun" w:eastAsia="SimSun" w:hAnsi="SimSun" w:cs="SimSun"/>
        </w:rPr>
        <w:t>備考：</w:t>
      </w:r>
    </w:p>
    <w:p w14:paraId="6FB64CFC" w14:textId="77777777" w:rsidR="00E14A32" w:rsidRDefault="00FD6D4A">
      <w:pPr>
        <w:ind w:firstLine="210"/>
        <w:rPr>
          <w:rFonts w:hint="eastAsia"/>
        </w:rPr>
      </w:pPr>
      <w:r>
        <w:rPr>
          <w:rFonts w:ascii="SimSun" w:eastAsia="SimSun" w:hAnsi="SimSun" w:cs="SimSun"/>
        </w:rPr>
        <w:t>C++対応版作成に当たって再検討していない。</w:t>
      </w:r>
    </w:p>
    <w:p w14:paraId="3FB464EB" w14:textId="77777777" w:rsidR="00E14A32" w:rsidRDefault="00E14A32">
      <w:pPr>
        <w:rPr>
          <w:rFonts w:hint="eastAsia"/>
        </w:rPr>
      </w:pPr>
    </w:p>
    <w:p w14:paraId="06907181" w14:textId="77777777" w:rsidR="00E14A32" w:rsidRDefault="00FD6D4A">
      <w:pPr>
        <w:pStyle w:val="2"/>
      </w:pPr>
      <w:bookmarkStart w:id="1111" w:name="_356xmb2" w:colFirst="0" w:colLast="0"/>
      <w:bookmarkStart w:id="1112" w:name="_Toc462915969"/>
      <w:bookmarkEnd w:id="1111"/>
      <w:r>
        <w:rPr>
          <w:rFonts w:ascii="SimSun" w:eastAsia="SimSun" w:hAnsi="SimSun" w:cs="SimSun"/>
        </w:rPr>
        <w:t>10.1 coArrayType要素</w:t>
      </w:r>
      <w:bookmarkEnd w:id="1112"/>
    </w:p>
    <w:p w14:paraId="6E5F0514" w14:textId="77777777" w:rsidR="00E14A32" w:rsidRDefault="00FD6D4A">
      <w:pPr>
        <w:ind w:firstLine="210"/>
        <w:rPr>
          <w:rFonts w:hint="eastAsia"/>
        </w:rPr>
      </w:pPr>
      <w:r>
        <w:rPr>
          <w:rFonts w:ascii="Arial Unicode MS" w:eastAsia="Arial Unicode MS" w:hAnsi="Arial Unicode MS" w:cs="Arial Unicode MS"/>
        </w:rPr>
        <w:t>"#pragma xmp coarray" によって宣言された、Co-Array型を表す。 次の属性を持つ。</w:t>
      </w:r>
    </w:p>
    <w:p w14:paraId="4E52B857" w14:textId="77777777" w:rsidR="00E14A32" w:rsidRDefault="00E14A32">
      <w:pPr>
        <w:rPr>
          <w:rFonts w:hint="eastAsia"/>
        </w:rPr>
      </w:pPr>
    </w:p>
    <w:p w14:paraId="5676C6FB" w14:textId="77777777" w:rsidR="00E14A32" w:rsidRDefault="00FD6D4A">
      <w:pPr>
        <w:numPr>
          <w:ilvl w:val="0"/>
          <w:numId w:val="14"/>
        </w:numPr>
        <w:ind w:hanging="240"/>
        <w:rPr>
          <w:rFonts w:hint="eastAsia"/>
        </w:rPr>
      </w:pPr>
      <w:r>
        <w:rPr>
          <w:rFonts w:ascii="Arial Unicode MS" w:eastAsia="Arial Unicode MS" w:hAnsi="Arial Unicode MS" w:cs="Arial Unicode MS"/>
        </w:rPr>
        <w:t>type　－　派生データ型名。</w:t>
      </w:r>
    </w:p>
    <w:p w14:paraId="25BC822C" w14:textId="77777777" w:rsidR="00E14A32" w:rsidRDefault="00FD6D4A">
      <w:pPr>
        <w:numPr>
          <w:ilvl w:val="0"/>
          <w:numId w:val="14"/>
        </w:numPr>
        <w:ind w:hanging="240"/>
        <w:rPr>
          <w:rFonts w:hint="eastAsia"/>
        </w:rPr>
      </w:pPr>
      <w:r>
        <w:rPr>
          <w:rFonts w:ascii="Arial Unicode MS" w:eastAsia="Arial Unicode MS" w:hAnsi="Arial Unicode MS" w:cs="Arial Unicode MS"/>
        </w:rPr>
        <w:t>element_type　－　Co-Arrayの要素のデータ型名。データ型名に対応する型がcoArrayTypeのときは、２次元以上のCo-Array型を表す。</w:t>
      </w:r>
    </w:p>
    <w:p w14:paraId="4BDA968B" w14:textId="77777777" w:rsidR="00E14A32" w:rsidRDefault="00FD6D4A">
      <w:pPr>
        <w:numPr>
          <w:ilvl w:val="0"/>
          <w:numId w:val="14"/>
        </w:numPr>
        <w:ind w:hanging="240"/>
        <w:rPr>
          <w:rFonts w:hint="eastAsia"/>
        </w:rPr>
      </w:pPr>
      <w:r>
        <w:rPr>
          <w:rFonts w:ascii="Arial Unicode MS" w:eastAsia="Arial Unicode MS" w:hAnsi="Arial Unicode MS" w:cs="Arial Unicode MS"/>
        </w:rPr>
        <w:t>array_size　－　Co-Array次元を表す。</w:t>
      </w:r>
    </w:p>
    <w:p w14:paraId="1BCE340E" w14:textId="77777777" w:rsidR="00E14A32" w:rsidRDefault="00E14A32">
      <w:pPr>
        <w:rPr>
          <w:rFonts w:hint="eastAsia"/>
        </w:rPr>
      </w:pPr>
    </w:p>
    <w:p w14:paraId="50AFC398" w14:textId="77777777" w:rsidR="00E14A32" w:rsidRDefault="00FD6D4A">
      <w:pPr>
        <w:ind w:firstLine="210"/>
        <w:rPr>
          <w:rFonts w:hint="eastAsia"/>
        </w:rPr>
      </w:pPr>
      <w:r>
        <w:rPr>
          <w:rFonts w:ascii="SimSun" w:eastAsia="SimSun" w:hAnsi="SimSun" w:cs="SimSun"/>
        </w:rPr>
        <w:t>次の子要素を持つ。</w:t>
      </w:r>
    </w:p>
    <w:p w14:paraId="01EF7524" w14:textId="77777777" w:rsidR="00E14A32" w:rsidRDefault="00E14A32">
      <w:pPr>
        <w:rPr>
          <w:rFonts w:hint="eastAsia"/>
        </w:rPr>
      </w:pPr>
    </w:p>
    <w:p w14:paraId="5A6D8E2A" w14:textId="77777777" w:rsidR="00E14A32" w:rsidRDefault="00FD6D4A">
      <w:pPr>
        <w:numPr>
          <w:ilvl w:val="0"/>
          <w:numId w:val="34"/>
        </w:numPr>
        <w:ind w:hanging="240"/>
        <w:rPr>
          <w:rFonts w:hint="eastAsia"/>
        </w:rPr>
      </w:pPr>
      <w:r>
        <w:rPr>
          <w:rFonts w:ascii="Arial Unicode MS" w:eastAsia="Arial Unicode MS" w:hAnsi="Arial Unicode MS" w:cs="Arial Unicode MS"/>
        </w:rPr>
        <w:t>arraySize　－　Co-Array次元を表す。arraySize要素を持つときの array_size 属性の値は "*" とする。</w:t>
      </w:r>
    </w:p>
    <w:p w14:paraId="37F3C1EB" w14:textId="77777777" w:rsidR="00E14A32" w:rsidRDefault="00E14A32">
      <w:pPr>
        <w:rPr>
          <w:rFonts w:hint="eastAsia"/>
        </w:rPr>
      </w:pPr>
    </w:p>
    <w:p w14:paraId="1D632AFE" w14:textId="77777777" w:rsidR="00E14A32" w:rsidRDefault="00FD6D4A">
      <w:pPr>
        <w:ind w:firstLine="210"/>
        <w:rPr>
          <w:rFonts w:hint="eastAsia"/>
        </w:rPr>
      </w:pPr>
      <w:r>
        <w:rPr>
          <w:rFonts w:ascii="SimSun" w:eastAsia="SimSun" w:hAnsi="SimSun" w:cs="SimSun"/>
        </w:rPr>
        <w:t>例:</w:t>
      </w:r>
    </w:p>
    <w:p w14:paraId="007504DB" w14:textId="77777777" w:rsidR="00E14A32" w:rsidRDefault="00E14A32">
      <w:pPr>
        <w:rPr>
          <w:rFonts w:hint="eastAsia"/>
        </w:rPr>
      </w:pPr>
    </w:p>
    <w:p w14:paraId="2447E9F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int A[10];</w:t>
      </w:r>
    </w:p>
    <w:p w14:paraId="75E7D9E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#pragma xmp coarray [*][2]::A</w:t>
      </w:r>
    </w:p>
    <w:p w14:paraId="5AA0A16B" w14:textId="77777777" w:rsidR="00E14A32" w:rsidRDefault="00E14A32">
      <w:pPr>
        <w:rPr>
          <w:rFonts w:hint="eastAsia"/>
        </w:rPr>
      </w:pPr>
    </w:p>
    <w:p w14:paraId="5F5D6434" w14:textId="77777777" w:rsidR="00E14A32" w:rsidRDefault="00FD6D4A">
      <w:pPr>
        <w:ind w:firstLine="210"/>
        <w:rPr>
          <w:rFonts w:hint="eastAsia"/>
        </w:rPr>
      </w:pPr>
      <w:r>
        <w:rPr>
          <w:rFonts w:ascii="SimSun" w:eastAsia="SimSun" w:hAnsi="SimSun" w:cs="SimSun"/>
        </w:rPr>
        <w:t>上記の変数Aの型を表すXML要素は、次のcoArrayType "C2"になる。</w:t>
      </w:r>
    </w:p>
    <w:p w14:paraId="1CDA1308" w14:textId="77777777" w:rsidR="00E14A32" w:rsidRDefault="00E14A32">
      <w:pPr>
        <w:rPr>
          <w:rFonts w:hint="eastAsia"/>
        </w:rPr>
      </w:pPr>
    </w:p>
    <w:p w14:paraId="7518E236"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&lt;arrayType type="A1" element_type="int" array_size="10"/&gt;</w:t>
      </w:r>
    </w:p>
    <w:p w14:paraId="56AB165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&lt;coArrayType type="C1" element_type="A1"/&gt;</w:t>
      </w:r>
    </w:p>
    <w:p w14:paraId="7C84266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&lt;coArrayType type="C2" element_type="C1" array_size="2"/&gt;</w:t>
      </w:r>
    </w:p>
    <w:p w14:paraId="74C2E6E1" w14:textId="77777777" w:rsidR="00E14A32" w:rsidRDefault="00E14A32">
      <w:pPr>
        <w:rPr>
          <w:rFonts w:hint="eastAsia"/>
        </w:rPr>
      </w:pPr>
    </w:p>
    <w:p w14:paraId="74204A6F" w14:textId="77777777" w:rsidR="00E14A32" w:rsidRDefault="00FD6D4A">
      <w:pPr>
        <w:pStyle w:val="2"/>
      </w:pPr>
      <w:bookmarkStart w:id="1113" w:name="_1kc7wiv" w:colFirst="0" w:colLast="0"/>
      <w:bookmarkStart w:id="1114" w:name="_Toc462915970"/>
      <w:bookmarkEnd w:id="1113"/>
      <w:r>
        <w:rPr>
          <w:rFonts w:ascii="SimSun" w:eastAsia="SimSun" w:hAnsi="SimSun" w:cs="SimSun"/>
        </w:rPr>
        <w:t>10.2 coArrayRef要素</w:t>
      </w:r>
      <w:bookmarkEnd w:id="1114"/>
    </w:p>
    <w:p w14:paraId="15D4788A" w14:textId="77777777" w:rsidR="00E14A32" w:rsidRDefault="00FD6D4A">
      <w:pPr>
        <w:ind w:firstLine="210"/>
        <w:rPr>
          <w:rFonts w:hint="eastAsia"/>
        </w:rPr>
      </w:pPr>
      <w:r>
        <w:rPr>
          <w:rFonts w:ascii="SimSun" w:eastAsia="SimSun" w:hAnsi="SimSun" w:cs="SimSun"/>
        </w:rPr>
        <w:t>Co-Array型の変数への参照を表す。</w:t>
      </w:r>
    </w:p>
    <w:p w14:paraId="1321157C" w14:textId="77777777" w:rsidR="00E14A32" w:rsidRDefault="00FD6D4A">
      <w:pPr>
        <w:ind w:firstLine="210"/>
        <w:rPr>
          <w:rFonts w:hint="eastAsia"/>
        </w:rPr>
      </w:pPr>
      <w:r>
        <w:rPr>
          <w:rFonts w:ascii="SimSun" w:eastAsia="SimSun" w:hAnsi="SimSun" w:cs="SimSun"/>
        </w:rPr>
        <w:t>次の子要素を持つ。</w:t>
      </w:r>
    </w:p>
    <w:p w14:paraId="7741F73B" w14:textId="77777777" w:rsidR="00E14A32" w:rsidRDefault="00E14A32">
      <w:pPr>
        <w:rPr>
          <w:rFonts w:hint="eastAsia"/>
        </w:rPr>
      </w:pPr>
    </w:p>
    <w:p w14:paraId="38B693B0" w14:textId="77777777" w:rsidR="00E14A32" w:rsidRDefault="00FD6D4A">
      <w:pPr>
        <w:numPr>
          <w:ilvl w:val="0"/>
          <w:numId w:val="34"/>
        </w:numPr>
        <w:ind w:hanging="240"/>
        <w:rPr>
          <w:rFonts w:hint="eastAsia"/>
        </w:rPr>
      </w:pPr>
      <w:r>
        <w:rPr>
          <w:rFonts w:ascii="SimSun" w:eastAsia="SimSun" w:hAnsi="SimSun" w:cs="SimSun"/>
        </w:rPr>
        <w:t>1番目の式　－　Co-Array変数を表す式。</w:t>
      </w:r>
    </w:p>
    <w:p w14:paraId="4F4C8727" w14:textId="77777777" w:rsidR="00E14A32" w:rsidRDefault="00FD6D4A">
      <w:pPr>
        <w:numPr>
          <w:ilvl w:val="0"/>
          <w:numId w:val="34"/>
        </w:numPr>
        <w:ind w:hanging="240"/>
        <w:rPr>
          <w:rFonts w:hint="eastAsia"/>
        </w:rPr>
      </w:pPr>
      <w:r>
        <w:rPr>
          <w:rFonts w:ascii="SimSun" w:eastAsia="SimSun" w:hAnsi="SimSun" w:cs="SimSun"/>
        </w:rPr>
        <w:t>2番目以降の式　－　Co-Array次元を表す式。複数の次元を持つ場合は、複数の式を指定する。</w:t>
      </w:r>
    </w:p>
    <w:p w14:paraId="45E9B032" w14:textId="77777777" w:rsidR="00E14A32" w:rsidRDefault="00E14A32">
      <w:pPr>
        <w:rPr>
          <w:rFonts w:hint="eastAsia"/>
        </w:rPr>
      </w:pPr>
    </w:p>
    <w:p w14:paraId="31193D84" w14:textId="77777777" w:rsidR="00E14A32" w:rsidRDefault="00FD6D4A">
      <w:pPr>
        <w:pStyle w:val="2"/>
      </w:pPr>
      <w:bookmarkStart w:id="1115" w:name="_44bvf6o" w:colFirst="0" w:colLast="0"/>
      <w:bookmarkStart w:id="1116" w:name="_Toc462915971"/>
      <w:bookmarkEnd w:id="1115"/>
      <w:r>
        <w:rPr>
          <w:rFonts w:ascii="SimSun" w:eastAsia="SimSun" w:hAnsi="SimSun" w:cs="SimSun"/>
        </w:rPr>
        <w:t>10.3 subArrayRef要素</w:t>
      </w:r>
      <w:bookmarkEnd w:id="1116"/>
    </w:p>
    <w:p w14:paraId="3059B224" w14:textId="77777777" w:rsidR="00E14A32" w:rsidRDefault="00FD6D4A">
      <w:pPr>
        <w:ind w:firstLine="210"/>
        <w:rPr>
          <w:rFonts w:hint="eastAsia"/>
        </w:rPr>
      </w:pPr>
      <w:r>
        <w:rPr>
          <w:rFonts w:ascii="SimSun" w:eastAsia="SimSun" w:hAnsi="SimSun" w:cs="SimSun"/>
        </w:rPr>
        <w:t>部分配列の参照を表す。</w:t>
      </w:r>
    </w:p>
    <w:p w14:paraId="7C13E9F6" w14:textId="77777777" w:rsidR="00E14A32" w:rsidRDefault="00FD6D4A">
      <w:pPr>
        <w:ind w:firstLine="210"/>
        <w:rPr>
          <w:rFonts w:hint="eastAsia"/>
        </w:rPr>
      </w:pPr>
      <w:r>
        <w:rPr>
          <w:rFonts w:ascii="SimSun" w:eastAsia="SimSun" w:hAnsi="SimSun" w:cs="SimSun"/>
        </w:rPr>
        <w:t>次の子要素を持つ。子要素を省略することはできない。</w:t>
      </w:r>
    </w:p>
    <w:p w14:paraId="23038F3C" w14:textId="77777777" w:rsidR="00E14A32" w:rsidRDefault="00E14A32">
      <w:pPr>
        <w:rPr>
          <w:rFonts w:hint="eastAsia"/>
        </w:rPr>
      </w:pPr>
    </w:p>
    <w:p w14:paraId="5A9AB6DB" w14:textId="77777777" w:rsidR="00E14A32" w:rsidRDefault="00FD6D4A">
      <w:pPr>
        <w:numPr>
          <w:ilvl w:val="0"/>
          <w:numId w:val="36"/>
        </w:numPr>
        <w:ind w:hanging="240"/>
        <w:rPr>
          <w:rFonts w:hint="eastAsia"/>
        </w:rPr>
      </w:pPr>
      <w:r>
        <w:rPr>
          <w:rFonts w:ascii="SimSun" w:eastAsia="SimSun" w:hAnsi="SimSun" w:cs="SimSun"/>
        </w:rPr>
        <w:t>第一のXML要素として配列を表す式をもつ。</w:t>
      </w:r>
    </w:p>
    <w:p w14:paraId="7C65C306" w14:textId="77777777" w:rsidR="00E14A32" w:rsidRDefault="00FD6D4A">
      <w:pPr>
        <w:numPr>
          <w:ilvl w:val="0"/>
          <w:numId w:val="36"/>
        </w:numPr>
        <w:ind w:hanging="240"/>
        <w:rPr>
          <w:rFonts w:hint="eastAsia"/>
        </w:rPr>
      </w:pPr>
      <w:r>
        <w:rPr>
          <w:rFonts w:ascii="SimSun" w:eastAsia="SimSun" w:hAnsi="SimSun" w:cs="SimSun"/>
        </w:rPr>
        <w:t>2番目以降の式　－　添字または添字3つ組を表す式。複数の次元を持つ場合は、複数の式を指定する。</w:t>
      </w:r>
    </w:p>
    <w:p w14:paraId="66F7CAB8" w14:textId="77777777" w:rsidR="00E14A32" w:rsidRDefault="00E14A32">
      <w:pPr>
        <w:rPr>
          <w:rFonts w:hint="eastAsia"/>
        </w:rPr>
      </w:pPr>
    </w:p>
    <w:p w14:paraId="4B28D354" w14:textId="77777777" w:rsidR="00E14A32" w:rsidRDefault="00FD6D4A">
      <w:pPr>
        <w:pStyle w:val="2"/>
      </w:pPr>
      <w:bookmarkStart w:id="1117" w:name="_2jh5peh" w:colFirst="0" w:colLast="0"/>
      <w:bookmarkStart w:id="1118" w:name="_Toc462915972"/>
      <w:bookmarkEnd w:id="1117"/>
      <w:r>
        <w:rPr>
          <w:rFonts w:ascii="SimSun" w:eastAsia="SimSun" w:hAnsi="SimSun" w:cs="SimSun"/>
        </w:rPr>
        <w:t>10.4 indexRange要素</w:t>
      </w:r>
      <w:bookmarkEnd w:id="1118"/>
    </w:p>
    <w:p w14:paraId="7840193A" w14:textId="77777777" w:rsidR="00E14A32" w:rsidRDefault="00FD6D4A">
      <w:pPr>
        <w:ind w:firstLine="210"/>
        <w:rPr>
          <w:rFonts w:hint="eastAsia"/>
        </w:rPr>
      </w:pPr>
      <w:r>
        <w:rPr>
          <w:rFonts w:ascii="Arial Unicode MS" w:eastAsia="Arial Unicode MS" w:hAnsi="Arial Unicode MS" w:cs="Arial Unicode MS"/>
        </w:rPr>
        <w:t>3つ組(triplet)を表す。</w:t>
      </w:r>
    </w:p>
    <w:p w14:paraId="4E14AC7F" w14:textId="77777777" w:rsidR="00E14A32" w:rsidRDefault="00FD6D4A">
      <w:pPr>
        <w:ind w:firstLine="210"/>
        <w:rPr>
          <w:rFonts w:hint="eastAsia"/>
        </w:rPr>
      </w:pPr>
      <w:r>
        <w:rPr>
          <w:rFonts w:ascii="SimSun" w:eastAsia="SimSun" w:hAnsi="SimSun" w:cs="SimSun"/>
        </w:rPr>
        <w:t>次の子要素を持つ。子要素を省略することはできない。</w:t>
      </w:r>
    </w:p>
    <w:p w14:paraId="0A2A69AB" w14:textId="77777777" w:rsidR="00E14A32" w:rsidRDefault="00E14A32">
      <w:pPr>
        <w:rPr>
          <w:rFonts w:hint="eastAsia"/>
        </w:rPr>
      </w:pPr>
    </w:p>
    <w:p w14:paraId="18247D52" w14:textId="77777777" w:rsidR="00E14A32" w:rsidRDefault="00FD6D4A">
      <w:pPr>
        <w:numPr>
          <w:ilvl w:val="0"/>
          <w:numId w:val="36"/>
        </w:numPr>
        <w:ind w:hanging="240"/>
        <w:rPr>
          <w:rFonts w:hint="eastAsia"/>
        </w:rPr>
      </w:pPr>
      <w:r>
        <w:rPr>
          <w:rFonts w:ascii="Arial Unicode MS" w:eastAsia="Arial Unicode MS" w:hAnsi="Arial Unicode MS" w:cs="Arial Unicode MS"/>
        </w:rPr>
        <w:t>lowerBound　－　下限のインデックスを表す。子要素に式を持つ。</w:t>
      </w:r>
    </w:p>
    <w:p w14:paraId="4AE86F1B" w14:textId="77777777" w:rsidR="00E14A32" w:rsidRDefault="00FD6D4A">
      <w:pPr>
        <w:numPr>
          <w:ilvl w:val="0"/>
          <w:numId w:val="36"/>
        </w:numPr>
        <w:ind w:hanging="240"/>
        <w:rPr>
          <w:rFonts w:hint="eastAsia"/>
        </w:rPr>
      </w:pPr>
      <w:r>
        <w:rPr>
          <w:rFonts w:ascii="Arial Unicode MS" w:eastAsia="Arial Unicode MS" w:hAnsi="Arial Unicode MS" w:cs="Arial Unicode MS"/>
        </w:rPr>
        <w:t>upperBound　－　上限のインデックスを表す。子要素に式を持つ。</w:t>
      </w:r>
    </w:p>
    <w:p w14:paraId="51FB411D" w14:textId="77777777" w:rsidR="00E14A32" w:rsidRDefault="00FD6D4A">
      <w:pPr>
        <w:numPr>
          <w:ilvl w:val="0"/>
          <w:numId w:val="36"/>
        </w:numPr>
        <w:ind w:hanging="240"/>
        <w:rPr>
          <w:rFonts w:hint="eastAsia"/>
        </w:rPr>
      </w:pPr>
      <w:r>
        <w:rPr>
          <w:rFonts w:ascii="Arial Unicode MS" w:eastAsia="Arial Unicode MS" w:hAnsi="Arial Unicode MS" w:cs="Arial Unicode MS"/>
        </w:rPr>
        <w:lastRenderedPageBreak/>
        <w:t>step　－　インデックスの刻み幅を表す。子要素に式を持つ。</w:t>
      </w:r>
    </w:p>
    <w:p w14:paraId="2EFDDB5D" w14:textId="77777777" w:rsidR="00E14A32" w:rsidRDefault="00E14A32">
      <w:pPr>
        <w:rPr>
          <w:rFonts w:hint="eastAsia"/>
        </w:rPr>
      </w:pPr>
    </w:p>
    <w:p w14:paraId="5BD552DA" w14:textId="77777777" w:rsidR="00E14A32" w:rsidRDefault="00FD6D4A">
      <w:pPr>
        <w:rPr>
          <w:rFonts w:hint="eastAsia"/>
        </w:rPr>
      </w:pPr>
      <w:r>
        <w:br w:type="page"/>
      </w:r>
    </w:p>
    <w:p w14:paraId="21D86DC2" w14:textId="77777777" w:rsidR="00E14A32" w:rsidRDefault="00E14A32">
      <w:pPr>
        <w:widowControl/>
        <w:jc w:val="left"/>
        <w:rPr>
          <w:rFonts w:hint="eastAsia"/>
        </w:rPr>
      </w:pPr>
      <w:bookmarkStart w:id="1119" w:name="_ymfzma" w:colFirst="0" w:colLast="0"/>
      <w:bookmarkEnd w:id="1119"/>
    </w:p>
    <w:p w14:paraId="06F768EC" w14:textId="77777777" w:rsidR="00E14A32" w:rsidRDefault="00FD6D4A">
      <w:pPr>
        <w:pStyle w:val="1"/>
        <w:contextualSpacing w:val="0"/>
      </w:pPr>
      <w:bookmarkStart w:id="1120" w:name="_3im3ia3" w:colFirst="0" w:colLast="0"/>
      <w:bookmarkStart w:id="1121" w:name="_Toc462915973"/>
      <w:bookmarkEnd w:id="1120"/>
      <w:r>
        <w:rPr>
          <w:rFonts w:ascii="Arial Unicode MS" w:eastAsia="Arial Unicode MS" w:hAnsi="Arial Unicode MS" w:cs="Arial Unicode MS"/>
        </w:rPr>
        <w:t>11 その他の要素・属性</w:t>
      </w:r>
      <w:bookmarkEnd w:id="1121"/>
    </w:p>
    <w:p w14:paraId="5C80D71C" w14:textId="77777777" w:rsidR="00E14A32" w:rsidRDefault="00E14A32">
      <w:pPr>
        <w:rPr>
          <w:rFonts w:hint="eastAsia"/>
        </w:rPr>
      </w:pPr>
    </w:p>
    <w:p w14:paraId="55C941E9" w14:textId="77777777" w:rsidR="00E14A32" w:rsidRDefault="00FD6D4A">
      <w:pPr>
        <w:pStyle w:val="2"/>
      </w:pPr>
      <w:bookmarkStart w:id="1122" w:name="_1xrdshw" w:colFirst="0" w:colLast="0"/>
      <w:bookmarkStart w:id="1123" w:name="_Toc462915974"/>
      <w:bookmarkEnd w:id="1122"/>
      <w:r>
        <w:rPr>
          <w:rFonts w:ascii="SimSun" w:eastAsia="SimSun" w:hAnsi="SimSun" w:cs="SimSun"/>
        </w:rPr>
        <w:t>11.1 is_gccExtension属性</w:t>
      </w:r>
      <w:bookmarkEnd w:id="1123"/>
    </w:p>
    <w:p w14:paraId="24F26156" w14:textId="77777777" w:rsidR="00E14A32" w:rsidRDefault="00FD6D4A">
      <w:pPr>
        <w:ind w:firstLine="210"/>
        <w:rPr>
          <w:rFonts w:hint="eastAsia"/>
        </w:rPr>
      </w:pPr>
      <w:r>
        <w:rPr>
          <w:rFonts w:ascii="SimSun" w:eastAsia="SimSun" w:hAnsi="SimSun" w:cs="SimSun"/>
        </w:rPr>
        <w:t>is_gccExtension属性は、GCCの __extension__ キーワードをXML要素の先頭に付加するかどうかを定義し、値は 0 または 1 (falseまたはtrue) である。is_gccExtension属性は省略可能で、指定しないときは値 0を指定したときと同じ意味である。次のXML要素に is_gccExtension 属性を持つことができる。</w:t>
      </w:r>
    </w:p>
    <w:p w14:paraId="018CE3FB" w14:textId="77777777" w:rsidR="00E14A32" w:rsidRDefault="00E14A32">
      <w:pPr>
        <w:rPr>
          <w:rFonts w:hint="eastAsia"/>
        </w:rPr>
      </w:pPr>
    </w:p>
    <w:p w14:paraId="1512CF74" w14:textId="77777777" w:rsidR="00E14A32" w:rsidRDefault="00FD6D4A">
      <w:pPr>
        <w:numPr>
          <w:ilvl w:val="0"/>
          <w:numId w:val="38"/>
        </w:numPr>
        <w:ind w:hanging="240"/>
        <w:rPr>
          <w:rFonts w:hint="eastAsia"/>
        </w:rPr>
      </w:pPr>
      <w:r>
        <w:t>id</w:t>
      </w:r>
    </w:p>
    <w:p w14:paraId="0DAD629F" w14:textId="77777777" w:rsidR="00E14A32" w:rsidRDefault="00FD6D4A">
      <w:pPr>
        <w:numPr>
          <w:ilvl w:val="0"/>
          <w:numId w:val="38"/>
        </w:numPr>
        <w:ind w:hanging="240"/>
        <w:rPr>
          <w:rFonts w:hint="eastAsia"/>
        </w:rPr>
      </w:pPr>
      <w:r>
        <w:t>functionDefinition</w:t>
      </w:r>
    </w:p>
    <w:p w14:paraId="4FAD25B2" w14:textId="77777777" w:rsidR="00E14A32" w:rsidRDefault="00FD6D4A">
      <w:pPr>
        <w:numPr>
          <w:ilvl w:val="0"/>
          <w:numId w:val="38"/>
        </w:numPr>
        <w:ind w:hanging="240"/>
        <w:rPr>
          <w:rFonts w:hint="eastAsia"/>
        </w:rPr>
      </w:pPr>
      <w:r>
        <w:t>castExpr</w:t>
      </w:r>
    </w:p>
    <w:p w14:paraId="408BFB23" w14:textId="77777777" w:rsidR="00E14A32" w:rsidRDefault="00FD6D4A">
      <w:pPr>
        <w:numPr>
          <w:ilvl w:val="0"/>
          <w:numId w:val="38"/>
        </w:numPr>
        <w:ind w:hanging="240"/>
        <w:rPr>
          <w:rFonts w:hint="eastAsia"/>
        </w:rPr>
      </w:pPr>
      <w:r>
        <w:t>gccAsmDefinition</w:t>
      </w:r>
    </w:p>
    <w:p w14:paraId="552E4B39" w14:textId="77777777" w:rsidR="00E14A32" w:rsidRDefault="00E14A32">
      <w:pPr>
        <w:rPr>
          <w:rFonts w:hint="eastAsia"/>
        </w:rPr>
      </w:pPr>
    </w:p>
    <w:p w14:paraId="6C08BDEB" w14:textId="77777777" w:rsidR="00E14A32" w:rsidRDefault="00FD6D4A">
      <w:pPr>
        <w:ind w:firstLine="210"/>
        <w:rPr>
          <w:rFonts w:hint="eastAsia"/>
        </w:rPr>
      </w:pPr>
      <w:r>
        <w:rPr>
          <w:rFonts w:ascii="SimSun" w:eastAsia="SimSun" w:hAnsi="SimSun" w:cs="SimSun"/>
        </w:rPr>
        <w:t>例:</w:t>
      </w:r>
    </w:p>
    <w:p w14:paraId="266AD603" w14:textId="77777777" w:rsidR="00E14A32" w:rsidRDefault="00E14A32">
      <w:pPr>
        <w:rPr>
          <w:rFonts w:hint="eastAsia"/>
        </w:rPr>
      </w:pPr>
    </w:p>
    <w:p w14:paraId="6BA0EB75" w14:textId="77777777" w:rsidR="00E14A32" w:rsidRDefault="00FD6D4A">
      <w:pPr>
        <w:ind w:firstLine="210"/>
        <w:rPr>
          <w:rFonts w:hint="eastAsia"/>
        </w:rPr>
      </w:pPr>
      <w:r>
        <w:rPr>
          <w:rFonts w:ascii="Arial Unicode MS" w:eastAsia="Arial Unicode MS" w:hAnsi="Arial Unicode MS" w:cs="Arial Unicode MS"/>
        </w:rPr>
        <w:t>"__extension__ typedef long long int64_t" に対応する定義は次のようになる。</w:t>
      </w:r>
    </w:p>
    <w:p w14:paraId="1775D474" w14:textId="77777777" w:rsidR="00E14A32" w:rsidRDefault="00E14A32">
      <w:pPr>
        <w:rPr>
          <w:rFonts w:hint="eastAsia"/>
        </w:rPr>
      </w:pPr>
    </w:p>
    <w:p w14:paraId="1E641DD1"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 type="long_long" sclass="typedef" is_gccExtension="1"&gt;</w:t>
      </w:r>
    </w:p>
    <w:p w14:paraId="01D88CD5"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&lt;name&gt;int64_t&lt;/name&gt;</w:t>
      </w:r>
    </w:p>
    <w:p w14:paraId="6B9F79CE"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&lt;/id&gt;</w:t>
      </w:r>
    </w:p>
    <w:p w14:paraId="6010B70B" w14:textId="77777777" w:rsidR="00E14A32" w:rsidRDefault="00E14A32">
      <w:pPr>
        <w:rPr>
          <w:rFonts w:hint="eastAsia"/>
        </w:rPr>
      </w:pPr>
    </w:p>
    <w:p w14:paraId="7C4AFE6E" w14:textId="77777777" w:rsidR="00E14A32" w:rsidRDefault="00FD6D4A">
      <w:pPr>
        <w:pStyle w:val="2"/>
      </w:pPr>
      <w:bookmarkStart w:id="1124" w:name="_4hr1b5p" w:colFirst="0" w:colLast="0"/>
      <w:bookmarkStart w:id="1125" w:name="_Toc462915975"/>
      <w:bookmarkEnd w:id="1124"/>
      <w:r>
        <w:rPr>
          <w:rFonts w:ascii="SimSun" w:eastAsia="SimSun" w:hAnsi="SimSun" w:cs="SimSun"/>
        </w:rPr>
        <w:t>11.2 gccAsm要素、gccAsmDefinition要素、gccAsmStatement要素</w:t>
      </w:r>
      <w:bookmarkEnd w:id="1125"/>
    </w:p>
    <w:p w14:paraId="640FAF34" w14:textId="77777777" w:rsidR="00E14A32" w:rsidRDefault="00FD6D4A">
      <w:pPr>
        <w:ind w:firstLine="210"/>
        <w:rPr>
          <w:rFonts w:hint="eastAsia"/>
        </w:rPr>
      </w:pPr>
      <w:r>
        <w:rPr>
          <w:rFonts w:ascii="SimSun" w:eastAsia="SimSun" w:hAnsi="SimSun" w:cs="SimSun"/>
        </w:rPr>
        <w:t>gccAsm 要素・gccAsmDefinition要素・gccAsmStatement要素は、GCCの asm/__asm__ キーワードを定義する。子要素として asm の引数の文字列を持つ。</w:t>
      </w:r>
    </w:p>
    <w:p w14:paraId="48C157CC" w14:textId="77777777" w:rsidR="00E14A32" w:rsidRDefault="00E14A32">
      <w:pPr>
        <w:rPr>
          <w:rFonts w:hint="eastAsia"/>
        </w:rPr>
      </w:pPr>
    </w:p>
    <w:p w14:paraId="3C521B41" w14:textId="77777777" w:rsidR="00E14A32" w:rsidRDefault="00FD6D4A">
      <w:pPr>
        <w:numPr>
          <w:ilvl w:val="0"/>
          <w:numId w:val="19"/>
        </w:numPr>
        <w:ind w:hanging="240"/>
        <w:rPr>
          <w:rFonts w:hint="eastAsia"/>
        </w:rPr>
      </w:pPr>
      <w:r>
        <w:rPr>
          <w:rFonts w:ascii="Arial Unicode MS" w:eastAsia="Arial Unicode MS" w:hAnsi="Arial Unicode MS" w:cs="Arial Unicode MS"/>
        </w:rPr>
        <w:t xml:space="preserve">gccAsm　－　asm式を表す。次の子要素を持つ。 </w:t>
      </w:r>
    </w:p>
    <w:p w14:paraId="34EC66E7" w14:textId="77777777" w:rsidR="00E14A32" w:rsidRDefault="00FD6D4A">
      <w:pPr>
        <w:numPr>
          <w:ilvl w:val="0"/>
          <w:numId w:val="19"/>
        </w:numPr>
        <w:ind w:hanging="240"/>
        <w:rPr>
          <w:rFonts w:hint="eastAsia"/>
        </w:rPr>
      </w:pPr>
      <w:r>
        <w:rPr>
          <w:rFonts w:ascii="SimSun" w:eastAsia="SimSun" w:hAnsi="SimSun" w:cs="SimSun"/>
        </w:rPr>
        <w:t>stringConstant (1個)　－　アセンブラコードを表す。</w:t>
      </w:r>
    </w:p>
    <w:p w14:paraId="6C348109" w14:textId="77777777" w:rsidR="00E14A32" w:rsidRDefault="00FD6D4A">
      <w:pPr>
        <w:numPr>
          <w:ilvl w:val="0"/>
          <w:numId w:val="19"/>
        </w:numPr>
        <w:ind w:hanging="240"/>
        <w:rPr>
          <w:rFonts w:hint="eastAsia"/>
        </w:rPr>
      </w:pPr>
      <w:r>
        <w:rPr>
          <w:rFonts w:ascii="Arial Unicode MS" w:eastAsia="Arial Unicode MS" w:hAnsi="Arial Unicode MS" w:cs="Arial Unicode MS"/>
        </w:rPr>
        <w:t>gccAsmDefinition　－　asm定義を表す。子要素はgccAsmと同じ。</w:t>
      </w:r>
    </w:p>
    <w:p w14:paraId="35471D4C" w14:textId="77777777" w:rsidR="00E14A32" w:rsidRDefault="00FD6D4A">
      <w:pPr>
        <w:numPr>
          <w:ilvl w:val="0"/>
          <w:numId w:val="19"/>
        </w:numPr>
        <w:ind w:hanging="240"/>
        <w:rPr>
          <w:rFonts w:hint="eastAsia"/>
        </w:rPr>
      </w:pPr>
      <w:r>
        <w:rPr>
          <w:rFonts w:ascii="Arial Unicode MS" w:eastAsia="Arial Unicode MS" w:hAnsi="Arial Unicode MS" w:cs="Arial Unicode MS"/>
        </w:rPr>
        <w:t>gccAsmStatement　－　asm文を表す。</w:t>
      </w:r>
    </w:p>
    <w:p w14:paraId="043BBD29" w14:textId="77777777" w:rsidR="00E14A32" w:rsidRDefault="00FD6D4A">
      <w:pPr>
        <w:ind w:left="210" w:hanging="210"/>
        <w:rPr>
          <w:rFonts w:hint="eastAsia"/>
        </w:rPr>
      </w:pPr>
      <w:r>
        <w:rPr>
          <w:rFonts w:ascii="SimSun" w:eastAsia="SimSun" w:hAnsi="SimSun" w:cs="SimSun"/>
        </w:rPr>
        <w:br/>
        <w:t>次の属性を持つ。</w:t>
      </w:r>
    </w:p>
    <w:p w14:paraId="02D48B7D" w14:textId="77777777" w:rsidR="00E14A32" w:rsidRDefault="00E14A32">
      <w:pPr>
        <w:ind w:left="210" w:hanging="210"/>
        <w:rPr>
          <w:rFonts w:hint="eastAsia"/>
        </w:rPr>
      </w:pPr>
    </w:p>
    <w:p w14:paraId="2EF7F9BA" w14:textId="77777777" w:rsidR="00E14A32" w:rsidRDefault="00FD6D4A">
      <w:pPr>
        <w:numPr>
          <w:ilvl w:val="0"/>
          <w:numId w:val="19"/>
        </w:numPr>
        <w:ind w:hanging="240"/>
        <w:rPr>
          <w:rFonts w:hint="eastAsia"/>
        </w:rPr>
      </w:pPr>
      <w:r>
        <w:rPr>
          <w:rFonts w:ascii="Arial Unicode MS" w:eastAsia="Arial Unicode MS" w:hAnsi="Arial Unicode MS" w:cs="Arial Unicode MS"/>
        </w:rPr>
        <w:t>is_volatile　－　volatile が指定されているかどうかの情報、0または1、falseまたはtrue。</w:t>
      </w:r>
    </w:p>
    <w:p w14:paraId="7A341AB4" w14:textId="77777777" w:rsidR="00E14A32" w:rsidRDefault="00E14A32">
      <w:pPr>
        <w:rPr>
          <w:rFonts w:hint="eastAsia"/>
        </w:rPr>
      </w:pPr>
    </w:p>
    <w:p w14:paraId="3BF15CD5" w14:textId="77777777" w:rsidR="00E14A32" w:rsidRDefault="00FD6D4A">
      <w:pPr>
        <w:ind w:firstLine="210"/>
        <w:rPr>
          <w:rFonts w:hint="eastAsia"/>
        </w:rPr>
      </w:pPr>
      <w:r>
        <w:rPr>
          <w:rFonts w:ascii="SimSun" w:eastAsia="SimSun" w:hAnsi="SimSun" w:cs="SimSun"/>
        </w:rPr>
        <w:t>次の子要素を持つ。</w:t>
      </w:r>
    </w:p>
    <w:p w14:paraId="35833185" w14:textId="77777777" w:rsidR="00E14A32" w:rsidRDefault="00E14A32">
      <w:pPr>
        <w:rPr>
          <w:rFonts w:hint="eastAsia"/>
        </w:rPr>
      </w:pPr>
    </w:p>
    <w:p w14:paraId="050F8281" w14:textId="77777777" w:rsidR="00E14A32" w:rsidRDefault="00FD6D4A">
      <w:pPr>
        <w:numPr>
          <w:ilvl w:val="0"/>
          <w:numId w:val="20"/>
        </w:numPr>
        <w:ind w:hanging="240"/>
        <w:rPr>
          <w:rFonts w:hint="eastAsia"/>
        </w:rPr>
      </w:pPr>
      <w:r>
        <w:rPr>
          <w:rFonts w:ascii="SimSun" w:eastAsia="SimSun" w:hAnsi="SimSun" w:cs="SimSun"/>
        </w:rPr>
        <w:t>stringConstant (1個)　－　アセンブラコードを表す。</w:t>
      </w:r>
    </w:p>
    <w:p w14:paraId="3F0E3168" w14:textId="77777777" w:rsidR="00E14A32" w:rsidRDefault="00FD6D4A">
      <w:pPr>
        <w:numPr>
          <w:ilvl w:val="0"/>
          <w:numId w:val="20"/>
        </w:numPr>
        <w:ind w:hanging="240"/>
        <w:rPr>
          <w:rFonts w:hint="eastAsia"/>
        </w:rPr>
      </w:pPr>
      <w:r>
        <w:rPr>
          <w:rFonts w:ascii="SimSun" w:eastAsia="SimSun" w:hAnsi="SimSun" w:cs="SimSun"/>
        </w:rPr>
        <w:t>gccAsmOperands (2個)　－　1番目が出力オペランド、2番目が入力オペランドを表す。オペランドを省略する場合は、子要素を持たないタグを記述する。子要素にgccAsmOperand(複数)を持つ。</w:t>
      </w:r>
    </w:p>
    <w:p w14:paraId="1E8A3282" w14:textId="77777777" w:rsidR="00E14A32" w:rsidRDefault="00FD6D4A">
      <w:pPr>
        <w:numPr>
          <w:ilvl w:val="0"/>
          <w:numId w:val="20"/>
        </w:numPr>
        <w:ind w:hanging="240"/>
        <w:rPr>
          <w:rFonts w:hint="eastAsia"/>
        </w:rPr>
      </w:pPr>
      <w:r>
        <w:rPr>
          <w:rFonts w:ascii="SimSun" w:eastAsia="SimSun" w:hAnsi="SimSun" w:cs="SimSun"/>
        </w:rPr>
        <w:t>gccAsmClobbers (0-1個)　－　クロバーを表す。子要素に0個以上の stringConstant を持つ。</w:t>
      </w:r>
    </w:p>
    <w:p w14:paraId="36C062E5" w14:textId="77777777" w:rsidR="00E14A32" w:rsidRDefault="00FD6D4A">
      <w:pPr>
        <w:numPr>
          <w:ilvl w:val="0"/>
          <w:numId w:val="20"/>
        </w:numPr>
        <w:ind w:hanging="240"/>
        <w:rPr>
          <w:rFonts w:hint="eastAsia"/>
        </w:rPr>
      </w:pPr>
      <w:r>
        <w:rPr>
          <w:rFonts w:ascii="Arial Unicode MS" w:eastAsia="Arial Unicode MS" w:hAnsi="Arial Unicode MS" w:cs="Arial Unicode MS"/>
        </w:rPr>
        <w:t xml:space="preserve">gccAsmOperand　－　入出力オペランドを表す。 </w:t>
      </w:r>
    </w:p>
    <w:p w14:paraId="0D9EB17A" w14:textId="77777777" w:rsidR="00E14A32" w:rsidRDefault="00E14A32">
      <w:pPr>
        <w:rPr>
          <w:rFonts w:hint="eastAsia"/>
        </w:rPr>
      </w:pPr>
    </w:p>
    <w:p w14:paraId="1C0B5756" w14:textId="77777777" w:rsidR="00E14A32" w:rsidRDefault="00FD6D4A">
      <w:pPr>
        <w:ind w:firstLine="210"/>
        <w:rPr>
          <w:rFonts w:hint="eastAsia"/>
        </w:rPr>
      </w:pPr>
      <w:r>
        <w:rPr>
          <w:rFonts w:ascii="SimSun" w:eastAsia="SimSun" w:hAnsi="SimSun" w:cs="SimSun"/>
        </w:rPr>
        <w:t xml:space="preserve">次の属性を持つ。 </w:t>
      </w:r>
    </w:p>
    <w:p w14:paraId="7A2232B0" w14:textId="77777777" w:rsidR="00E14A32" w:rsidRDefault="00E14A32">
      <w:pPr>
        <w:rPr>
          <w:rFonts w:hint="eastAsia"/>
        </w:rPr>
      </w:pPr>
    </w:p>
    <w:p w14:paraId="0CFF8FD6" w14:textId="77777777" w:rsidR="00E14A32" w:rsidRDefault="00FD6D4A">
      <w:pPr>
        <w:numPr>
          <w:ilvl w:val="0"/>
          <w:numId w:val="22"/>
        </w:numPr>
        <w:ind w:hanging="240"/>
        <w:rPr>
          <w:rFonts w:hint="eastAsia"/>
        </w:rPr>
      </w:pPr>
      <w:r>
        <w:rPr>
          <w:rFonts w:ascii="SimSun" w:eastAsia="SimSun" w:hAnsi="SimSun" w:cs="SimSun"/>
        </w:rPr>
        <w:t>match (省略可) 　－　matching constraintの代わりに指定する識別子を表す（"[識別子]" に対応）。</w:t>
      </w:r>
    </w:p>
    <w:p w14:paraId="433DCEFF" w14:textId="77777777" w:rsidR="00E14A32" w:rsidRDefault="00FD6D4A">
      <w:pPr>
        <w:numPr>
          <w:ilvl w:val="0"/>
          <w:numId w:val="22"/>
        </w:numPr>
        <w:ind w:hanging="240"/>
        <w:rPr>
          <w:rFonts w:hint="eastAsia"/>
        </w:rPr>
      </w:pPr>
      <w:r>
        <w:rPr>
          <w:rFonts w:ascii="SimSun" w:eastAsia="SimSun" w:hAnsi="SimSun" w:cs="SimSun"/>
        </w:rPr>
        <w:t>constraint (省略不可) 　－　constraint/constraint modifierを表す。</w:t>
      </w:r>
    </w:p>
    <w:p w14:paraId="353AE6B4" w14:textId="77777777" w:rsidR="00E14A32" w:rsidRDefault="00E14A32">
      <w:pPr>
        <w:rPr>
          <w:rFonts w:hint="eastAsia"/>
        </w:rPr>
      </w:pPr>
    </w:p>
    <w:p w14:paraId="2FB1479B" w14:textId="77777777" w:rsidR="00E14A32" w:rsidRDefault="00FD6D4A">
      <w:pPr>
        <w:ind w:firstLine="210"/>
        <w:rPr>
          <w:rFonts w:hint="eastAsia"/>
        </w:rPr>
      </w:pPr>
      <w:r>
        <w:rPr>
          <w:rFonts w:ascii="SimSun" w:eastAsia="SimSun" w:hAnsi="SimSun" w:cs="SimSun"/>
        </w:rPr>
        <w:lastRenderedPageBreak/>
        <w:t>次の子要素を持つ。</w:t>
      </w:r>
    </w:p>
    <w:p w14:paraId="3F14D256" w14:textId="77777777" w:rsidR="00E14A32" w:rsidRDefault="00E14A32">
      <w:pPr>
        <w:rPr>
          <w:rFonts w:hint="eastAsia"/>
        </w:rPr>
      </w:pPr>
    </w:p>
    <w:p w14:paraId="1CD5FC98" w14:textId="77777777" w:rsidR="00E14A32" w:rsidRDefault="00FD6D4A">
      <w:pPr>
        <w:numPr>
          <w:ilvl w:val="0"/>
          <w:numId w:val="24"/>
        </w:numPr>
        <w:ind w:hanging="240"/>
        <w:rPr>
          <w:rFonts w:hint="eastAsia"/>
        </w:rPr>
      </w:pPr>
      <w:r>
        <w:rPr>
          <w:rFonts w:ascii="SimSun" w:eastAsia="SimSun" w:hAnsi="SimSun" w:cs="SimSun"/>
        </w:rPr>
        <w:t>式 (1個)　－　入力または出力に指定する式を表す。</w:t>
      </w:r>
    </w:p>
    <w:p w14:paraId="58481468" w14:textId="77777777" w:rsidR="00E14A32" w:rsidRDefault="00E14A32">
      <w:pPr>
        <w:rPr>
          <w:rFonts w:hint="eastAsia"/>
        </w:rPr>
      </w:pPr>
    </w:p>
    <w:p w14:paraId="6043B4AB" w14:textId="77777777" w:rsidR="00E14A32" w:rsidRDefault="00FD6D4A">
      <w:pPr>
        <w:ind w:firstLine="210"/>
        <w:rPr>
          <w:rFonts w:hint="eastAsia"/>
        </w:rPr>
      </w:pPr>
      <w:r>
        <w:rPr>
          <w:rFonts w:ascii="SimSun" w:eastAsia="SimSun" w:hAnsi="SimSun" w:cs="SimSun"/>
        </w:rPr>
        <w:t>例:</w:t>
      </w:r>
    </w:p>
    <w:p w14:paraId="2076EAA0" w14:textId="77777777" w:rsidR="00E14A32" w:rsidRDefault="00E14A32">
      <w:pPr>
        <w:rPr>
          <w:rFonts w:hint="eastAsia"/>
        </w:rPr>
      </w:pPr>
    </w:p>
    <w:p w14:paraId="0D13C230" w14:textId="77777777" w:rsidR="00E14A32" w:rsidRDefault="00FD6D4A">
      <w:pPr>
        <w:ind w:firstLine="210"/>
        <w:rPr>
          <w:rFonts w:hint="eastAsia"/>
        </w:rPr>
      </w:pPr>
      <w:r>
        <w:t xml:space="preserve">  </w:t>
      </w:r>
      <w:r>
        <w:rPr>
          <w:rFonts w:ascii="ＭＳ Ｐゴシック" w:eastAsia="ＭＳ Ｐゴシック" w:hAnsi="ＭＳ Ｐゴシック" w:cs="ＭＳ Ｐゴシック"/>
          <w:sz w:val="20"/>
          <w:szCs w:val="20"/>
        </w:rPr>
        <w:t>asm volatile (</w:t>
      </w:r>
    </w:p>
    <w:p w14:paraId="4A0D588B"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"661:\n"</w:t>
      </w:r>
    </w:p>
    <w:p w14:paraId="7D0AB3AB"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"\tmovl %0, %1\n662:\n"</w:t>
      </w:r>
    </w:p>
    <w:p w14:paraId="1E9BABE5"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".section .altinstructions,\"a\"\n"</w:t>
      </w:r>
    </w:p>
    <w:p w14:paraId="551E44E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".byte %c[feat]\n"</w:t>
      </w:r>
    </w:p>
    <w:p w14:paraId="05476F60"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".previous\n"</w:t>
      </w:r>
    </w:p>
    <w:p w14:paraId="20887498"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".section .altinstr_replacement,\"ax\"\n"</w:t>
      </w:r>
    </w:p>
    <w:p w14:paraId="2DED9FF8"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"663:\n"</w:t>
      </w:r>
    </w:p>
    <w:p w14:paraId="101EC224"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"\txchgl %0, %1\n"</w:t>
      </w:r>
    </w:p>
    <w:p w14:paraId="070A98C7"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 "=r" (v), "=m" (*addr)</w:t>
      </w:r>
    </w:p>
    <w:p w14:paraId="3C93B886"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 [feat] "i" (115), "0" (v), "m" (*addr));</w:t>
      </w:r>
    </w:p>
    <w:p w14:paraId="0A1AC94B" w14:textId="77777777" w:rsidR="00E14A32" w:rsidRDefault="00E14A32">
      <w:pPr>
        <w:rPr>
          <w:rFonts w:hint="eastAsia"/>
        </w:rPr>
      </w:pPr>
    </w:p>
    <w:p w14:paraId="40A90934" w14:textId="77777777" w:rsidR="00E14A32" w:rsidRDefault="00FD6D4A">
      <w:pPr>
        <w:ind w:firstLine="210"/>
        <w:rPr>
          <w:rFonts w:hint="eastAsia"/>
        </w:rPr>
      </w:pPr>
      <w:r>
        <w:t xml:space="preserve">  </w:t>
      </w:r>
      <w:r>
        <w:rPr>
          <w:rFonts w:ascii="ＭＳ Ｐゴシック" w:eastAsia="ＭＳ Ｐゴシック" w:hAnsi="ＭＳ Ｐゴシック" w:cs="ＭＳ Ｐゴシック"/>
          <w:sz w:val="20"/>
          <w:szCs w:val="20"/>
        </w:rPr>
        <w:t xml:space="preserve"> &lt;gccAsmStatement is_volatile="1"&gt;</w:t>
      </w:r>
    </w:p>
    <w:p w14:paraId="2FD2EA41"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&lt;stringConstant&gt;&lt;![CDATA[661:\n\tmovl .. (省略) ..]]&gt;&lt;/stringConstant&gt;</w:t>
      </w:r>
    </w:p>
    <w:p w14:paraId="49719BB3"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&lt;gccAsmOperands&gt;</w:t>
      </w:r>
    </w:p>
    <w:p w14:paraId="266F04E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&lt;gccAsmOperand constraint="=r"&gt;</w:t>
      </w:r>
    </w:p>
    <w:p w14:paraId="0C1D15AD"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&lt;Var&gt;v&lt;/Var&gt;</w:t>
      </w:r>
    </w:p>
    <w:p w14:paraId="52D540F3"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&lt;/gccAsmOperand&gt;</w:t>
      </w:r>
    </w:p>
    <w:p w14:paraId="5A297F78"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&lt;gccAsmOperand constraint="=m"&gt;</w:t>
      </w:r>
    </w:p>
    <w:p w14:paraId="050C0C98"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&lt;pointerRef&gt;&lt;Var&gt;addr&lt;/Var&gt;&lt;/pointerRef&gt;</w:t>
      </w:r>
    </w:p>
    <w:p w14:paraId="3A4BC935"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&lt;/gccAsmOperand&gt;</w:t>
      </w:r>
    </w:p>
    <w:p w14:paraId="0872D39E"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&lt;/gccAsmOperands&gt;</w:t>
      </w:r>
    </w:p>
    <w:p w14:paraId="382D1450"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&lt;gccAsmOperands&gt;</w:t>
      </w:r>
    </w:p>
    <w:p w14:paraId="34711894"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&lt;gccAsmOperand match="feat" constraint="i"&gt;</w:t>
      </w:r>
    </w:p>
    <w:p w14:paraId="71C8C59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&lt;intConstant&gt;115&lt;/intConstant&gt;</w:t>
      </w:r>
    </w:p>
    <w:p w14:paraId="3E5164A3"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&lt;/gccAsmOperand&gt;</w:t>
      </w:r>
    </w:p>
    <w:p w14:paraId="538E83F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&lt;gccAsmOperand constraint="m"&gt;</w:t>
      </w:r>
    </w:p>
    <w:p w14:paraId="1D69E198"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&lt;pointerRef&gt;&lt;Var&gt;addr&lt;/Var&gt;&lt;/pointerRef&gt;</w:t>
      </w:r>
    </w:p>
    <w:p w14:paraId="02003A8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&lt;/gccAsmOperand&gt;</w:t>
      </w:r>
    </w:p>
    <w:p w14:paraId="5DD2B46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&lt;/gccAsmOperands&gt;</w:t>
      </w:r>
    </w:p>
    <w:p w14:paraId="7760697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&lt;/gccAsmStatement&gt;</w:t>
      </w:r>
    </w:p>
    <w:p w14:paraId="48BB60C9" w14:textId="77777777" w:rsidR="00E14A32" w:rsidRDefault="00E14A32">
      <w:pPr>
        <w:rPr>
          <w:rFonts w:hint="eastAsia"/>
        </w:rPr>
      </w:pPr>
    </w:p>
    <w:p w14:paraId="577CD569" w14:textId="77777777" w:rsidR="00E14A32" w:rsidRDefault="00FD6D4A">
      <w:pPr>
        <w:pStyle w:val="2"/>
      </w:pPr>
      <w:bookmarkStart w:id="1126" w:name="_2wwbldi" w:colFirst="0" w:colLast="0"/>
      <w:bookmarkStart w:id="1127" w:name="_Toc462915976"/>
      <w:bookmarkEnd w:id="1126"/>
      <w:r>
        <w:rPr>
          <w:rFonts w:ascii="SimSun" w:eastAsia="SimSun" w:hAnsi="SimSun" w:cs="SimSun"/>
        </w:rPr>
        <w:t>11.3 gccAttributes要素</w:t>
      </w:r>
      <w:bookmarkEnd w:id="1127"/>
    </w:p>
    <w:p w14:paraId="6B14078A" w14:textId="77777777" w:rsidR="00E14A32" w:rsidRDefault="00FD6D4A">
      <w:pPr>
        <w:ind w:firstLine="210"/>
        <w:rPr>
          <w:rFonts w:hint="eastAsia"/>
        </w:rPr>
      </w:pPr>
      <w:r>
        <w:rPr>
          <w:rFonts w:ascii="SimSun" w:eastAsia="SimSun" w:hAnsi="SimSun" w:cs="SimSun"/>
        </w:rPr>
        <w:t>gccAttributes 要素はGCCの __attribute__ キーワードを定義する。子要素として、__attribute__の引数の文字列を持つ。gccAttributes 要素は、gccAttribute 要素を子要素に複数持つ。</w:t>
      </w:r>
    </w:p>
    <w:p w14:paraId="7A7236A2" w14:textId="77777777" w:rsidR="00E14A32" w:rsidRDefault="00E14A32">
      <w:pPr>
        <w:rPr>
          <w:rFonts w:hint="eastAsia"/>
        </w:rPr>
      </w:pPr>
    </w:p>
    <w:p w14:paraId="0AA6EEA6" w14:textId="77777777" w:rsidR="00E14A32" w:rsidRDefault="00FD6D4A">
      <w:pPr>
        <w:numPr>
          <w:ilvl w:val="0"/>
          <w:numId w:val="24"/>
        </w:numPr>
        <w:ind w:hanging="240"/>
        <w:rPr>
          <w:rFonts w:hint="eastAsia"/>
        </w:rPr>
      </w:pPr>
      <w:r>
        <w:rPr>
          <w:rFonts w:ascii="SimSun" w:eastAsia="SimSun" w:hAnsi="SimSun" w:cs="SimSun"/>
        </w:rPr>
        <w:t>型を表すXML要素全てが gccAttributes 要素を子要素に持つ（0～1個）。</w:t>
      </w:r>
    </w:p>
    <w:p w14:paraId="411E0B47" w14:textId="77777777" w:rsidR="00E14A32" w:rsidRDefault="00FD6D4A">
      <w:pPr>
        <w:numPr>
          <w:ilvl w:val="0"/>
          <w:numId w:val="24"/>
        </w:numPr>
        <w:ind w:hanging="240"/>
        <w:rPr>
          <w:rFonts w:hint="eastAsia"/>
        </w:rPr>
      </w:pPr>
      <w:r>
        <w:rPr>
          <w:rFonts w:ascii="SimSun" w:eastAsia="SimSun" w:hAnsi="SimSun" w:cs="SimSun"/>
        </w:rPr>
        <w:t>id 要素が gccAttributes 要素を子要素に持つ（0～1個）。</w:t>
      </w:r>
    </w:p>
    <w:p w14:paraId="38A38CBE" w14:textId="77777777" w:rsidR="00E14A32" w:rsidRDefault="00FD6D4A">
      <w:pPr>
        <w:numPr>
          <w:ilvl w:val="0"/>
          <w:numId w:val="24"/>
        </w:numPr>
        <w:ind w:hanging="240"/>
        <w:rPr>
          <w:rFonts w:hint="eastAsia"/>
        </w:rPr>
      </w:pPr>
      <w:r>
        <w:rPr>
          <w:rFonts w:ascii="SimSun" w:eastAsia="SimSun" w:hAnsi="SimSun" w:cs="SimSun"/>
        </w:rPr>
        <w:t>functionDefinition 要素が gccAttributes 要素を子要素に持つ（0～1個）。</w:t>
      </w:r>
    </w:p>
    <w:p w14:paraId="755B28B7" w14:textId="77777777" w:rsidR="00E14A32" w:rsidRDefault="00E14A32">
      <w:pPr>
        <w:rPr>
          <w:rFonts w:hint="eastAsia"/>
        </w:rPr>
      </w:pPr>
    </w:p>
    <w:p w14:paraId="4535F090" w14:textId="77777777" w:rsidR="00E14A32" w:rsidRDefault="00FD6D4A">
      <w:pPr>
        <w:ind w:firstLine="210"/>
        <w:rPr>
          <w:rFonts w:hint="eastAsia"/>
        </w:rPr>
      </w:pPr>
      <w:r>
        <w:rPr>
          <w:rFonts w:ascii="SimSun" w:eastAsia="SimSun" w:hAnsi="SimSun" w:cs="SimSun"/>
        </w:rPr>
        <w:t>例:</w:t>
      </w:r>
    </w:p>
    <w:p w14:paraId="415A965C" w14:textId="77777777" w:rsidR="00E14A32" w:rsidRDefault="00FD6D4A">
      <w:pPr>
        <w:ind w:firstLine="210"/>
        <w:rPr>
          <w:rFonts w:hint="eastAsia"/>
        </w:rPr>
      </w:pPr>
      <w:r>
        <w:rPr>
          <w:rFonts w:ascii="SimSun" w:eastAsia="SimSun" w:hAnsi="SimSun" w:cs="SimSun"/>
        </w:rPr>
        <w:t>型を表すXML要素の子要素に、gccAttributes を設定する例</w:t>
      </w:r>
    </w:p>
    <w:p w14:paraId="4B471D4A" w14:textId="77777777" w:rsidR="00E14A32" w:rsidRDefault="00E14A32">
      <w:pPr>
        <w:rPr>
          <w:rFonts w:hint="eastAsia"/>
        </w:rPr>
      </w:pPr>
    </w:p>
    <w:p w14:paraId="023B7FDF" w14:textId="77777777" w:rsidR="00E14A32" w:rsidRDefault="00FD6D4A">
      <w:pPr>
        <w:rPr>
          <w:rFonts w:hint="eastAsia"/>
        </w:rPr>
      </w:pPr>
      <w:r>
        <w:t xml:space="preserve">  typedef __attribute__((aligned(8))) int ia8_t;</w:t>
      </w:r>
    </w:p>
    <w:p w14:paraId="3FA53546" w14:textId="77777777" w:rsidR="00E14A32" w:rsidRDefault="00FD6D4A">
      <w:pPr>
        <w:rPr>
          <w:rFonts w:hint="eastAsia"/>
        </w:rPr>
      </w:pPr>
      <w:r>
        <w:lastRenderedPageBreak/>
        <w:t xml:space="preserve">  ia8_t __attribute__((aligned(16)) n;</w:t>
      </w:r>
    </w:p>
    <w:p w14:paraId="3FF99F2A" w14:textId="77777777" w:rsidR="00E14A32" w:rsidRDefault="00E14A32">
      <w:pPr>
        <w:rPr>
          <w:rFonts w:hint="eastAsia"/>
        </w:rPr>
      </w:pPr>
    </w:p>
    <w:p w14:paraId="665BEBD7"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&lt;typeTable&gt;</w:t>
      </w:r>
    </w:p>
    <w:p w14:paraId="6F73924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&lt;basicType type="B0" name="int" align="8" size="4"/&gt;</w:t>
      </w:r>
    </w:p>
    <w:p w14:paraId="3FBFEC0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&lt;gccAttributes&gt;</w:t>
      </w:r>
    </w:p>
    <w:p w14:paraId="40CEF64D"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&lt;attribute&gt;aligned(8)&lt;/attribute&gt;</w:t>
      </w:r>
    </w:p>
    <w:p w14:paraId="5ECBCA6D"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&lt;/gccAttributes&gt;</w:t>
      </w:r>
    </w:p>
    <w:p w14:paraId="4B21AB5D"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&lt;/basicType&gt;</w:t>
      </w:r>
    </w:p>
    <w:p w14:paraId="65B7DA9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&lt;basicType type="B1" name="int" align="16" size="4"/&gt;</w:t>
      </w:r>
    </w:p>
    <w:p w14:paraId="594A8BFB"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&lt;gccAttributes&gt;</w:t>
      </w:r>
    </w:p>
    <w:p w14:paraId="1BE8F8F3"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&lt;attribute&gt;aligned(8)&lt;/attribute&gt;</w:t>
      </w:r>
    </w:p>
    <w:p w14:paraId="53A330C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&lt;attribute&gt;aligned(16)&lt;/attribute&gt;</w:t>
      </w:r>
    </w:p>
    <w:p w14:paraId="3694475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&lt;/gccAttributes&gt;</w:t>
      </w:r>
    </w:p>
    <w:p w14:paraId="7180F19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&lt;/basicType&gt;</w:t>
      </w:r>
    </w:p>
    <w:p w14:paraId="7AC262F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&lt;/typeTable&gt;</w:t>
      </w:r>
    </w:p>
    <w:p w14:paraId="0E5C5210"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&lt;globalSymbols&gt;</w:t>
      </w:r>
    </w:p>
    <w:p w14:paraId="06C4F4AD"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 type="B0" sclass="typedef_name"&gt;</w:t>
      </w:r>
    </w:p>
    <w:p w14:paraId="4CEB418D"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&lt;name&gt;ia8_t&lt;/name&gt;</w:t>
      </w:r>
    </w:p>
    <w:p w14:paraId="783E9A9B"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&lt;/id&gt;</w:t>
      </w:r>
    </w:p>
    <w:p w14:paraId="14BE2B17"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 type="B1"&gt;</w:t>
      </w:r>
    </w:p>
    <w:p w14:paraId="5E87D1B8"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&lt;name&gt;n&lt;/name&gt;</w:t>
      </w:r>
    </w:p>
    <w:p w14:paraId="1B855AC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&lt;/id&gt;</w:t>
      </w:r>
    </w:p>
    <w:p w14:paraId="65F97E4E"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&lt;/globalSymbols&gt;</w:t>
      </w:r>
    </w:p>
    <w:p w14:paraId="2F6F5EA3"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&lt;globalDeclarations&gt;</w:t>
      </w:r>
    </w:p>
    <w:p w14:paraId="5E8E670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&lt;varDecl&gt;</w:t>
      </w:r>
    </w:p>
    <w:p w14:paraId="18148E1B"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&lt;name&gt;n&lt;/name&gt;</w:t>
      </w:r>
    </w:p>
    <w:p w14:paraId="679C6B9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&lt;/varDecl&gt;</w:t>
      </w:r>
    </w:p>
    <w:p w14:paraId="76D93CA6"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&lt;/globalDeclarations&gt;</w:t>
      </w:r>
    </w:p>
    <w:p w14:paraId="06F8AB9D" w14:textId="77777777" w:rsidR="00E14A32" w:rsidRDefault="00E14A32">
      <w:pPr>
        <w:rPr>
          <w:rFonts w:hint="eastAsia"/>
        </w:rPr>
      </w:pPr>
    </w:p>
    <w:p w14:paraId="0CDC4A87" w14:textId="77777777" w:rsidR="00E14A32" w:rsidRDefault="00FD6D4A">
      <w:pPr>
        <w:ind w:firstLine="210"/>
        <w:rPr>
          <w:rFonts w:hint="eastAsia"/>
        </w:rPr>
      </w:pPr>
      <w:r>
        <w:rPr>
          <w:rFonts w:ascii="SimSun" w:eastAsia="SimSun" w:hAnsi="SimSun" w:cs="SimSun"/>
        </w:rPr>
        <w:t>id 要素、functionDefinition 要素の子要素に、gccAttributes を設定する例</w:t>
      </w:r>
    </w:p>
    <w:p w14:paraId="7A23E220" w14:textId="77777777" w:rsidR="00E14A32" w:rsidRDefault="00E14A32">
      <w:pPr>
        <w:rPr>
          <w:rFonts w:hint="eastAsia"/>
        </w:rPr>
      </w:pPr>
    </w:p>
    <w:p w14:paraId="4DA6D19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void func(void);</w:t>
      </w:r>
    </w:p>
    <w:p w14:paraId="13C3AAA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void func2(void) __attribute__(alias("func")); </w:t>
      </w:r>
    </w:p>
    <w:p w14:paraId="5477B5B8"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w:t>
      </w:r>
    </w:p>
    <w:p w14:paraId="0F832BE3"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void __attribute__((noreturn)) func() {</w:t>
      </w:r>
    </w:p>
    <w:p w14:paraId="3637675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w:t>
      </w:r>
    </w:p>
    <w:p w14:paraId="0684B0E7"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w:t>
      </w:r>
    </w:p>
    <w:p w14:paraId="2B835327" w14:textId="77777777" w:rsidR="00E14A32" w:rsidRDefault="00FD6D4A">
      <w:pPr>
        <w:rPr>
          <w:rFonts w:hint="eastAsia"/>
        </w:rPr>
      </w:pPr>
      <w:r>
        <w:t xml:space="preserve"> </w:t>
      </w:r>
    </w:p>
    <w:p w14:paraId="6819D2B6" w14:textId="77777777" w:rsidR="00E14A32" w:rsidRDefault="00FD6D4A">
      <w:pPr>
        <w:rPr>
          <w:rFonts w:hint="eastAsia"/>
        </w:rPr>
      </w:pPr>
      <w:r>
        <w:t xml:space="preserve"> </w:t>
      </w:r>
    </w:p>
    <w:p w14:paraId="41B57E43"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&lt;typeTable&gt;</w:t>
      </w:r>
    </w:p>
    <w:p w14:paraId="6AB9AAA0"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&lt;functionType type="F0"&gt;</w:t>
      </w:r>
    </w:p>
    <w:p w14:paraId="6FD3B79B"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&lt;params&gt;</w:t>
      </w:r>
    </w:p>
    <w:p w14:paraId="28379C56"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&lt;name type="void"/&gt;</w:t>
      </w:r>
    </w:p>
    <w:p w14:paraId="78755FC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&lt;/params&gt;</w:t>
      </w:r>
    </w:p>
    <w:p w14:paraId="49E8AC56"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&lt;/functionType&gt;</w:t>
      </w:r>
    </w:p>
    <w:p w14:paraId="7E284511"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&lt;functionType type="F1"&gt;</w:t>
      </w:r>
    </w:p>
    <w:p w14:paraId="69EE979B"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&lt;params&gt;</w:t>
      </w:r>
    </w:p>
    <w:p w14:paraId="013B0E06"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&lt;name type="void"/&gt;</w:t>
      </w:r>
    </w:p>
    <w:p w14:paraId="5195A13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&lt;/params&gt;</w:t>
      </w:r>
    </w:p>
    <w:p w14:paraId="7455CAA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&lt;/functionType&gt;</w:t>
      </w:r>
    </w:p>
    <w:p w14:paraId="1A4CB65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&lt;/typeTable&gt;</w:t>
      </w:r>
    </w:p>
    <w:p w14:paraId="0BFC3F0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&lt;globalSymbols&gt;</w:t>
      </w:r>
    </w:p>
    <w:p w14:paraId="670B19C7" w14:textId="77777777" w:rsidR="00E14A32" w:rsidRDefault="00FD6D4A">
      <w:pPr>
        <w:ind w:firstLine="200"/>
        <w:rPr>
          <w:rFonts w:hint="eastAsia"/>
        </w:rPr>
      </w:pPr>
      <w:r>
        <w:rPr>
          <w:rFonts w:ascii="ＭＳ Ｐゴシック" w:eastAsia="ＭＳ Ｐゴシック" w:hAnsi="ＭＳ Ｐゴシック" w:cs="ＭＳ Ｐゴシック"/>
          <w:sz w:val="20"/>
          <w:szCs w:val="20"/>
        </w:rPr>
        <w:lastRenderedPageBreak/>
        <w:t xml:space="preserve">    &lt;id type="F0" sclass="extern_def"&gt;</w:t>
      </w:r>
    </w:p>
    <w:p w14:paraId="2FE8DB8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&lt;name&gt;func&lt;/name&gt;</w:t>
      </w:r>
    </w:p>
    <w:p w14:paraId="1339D981"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&lt;/id&gt;</w:t>
      </w:r>
    </w:p>
    <w:p w14:paraId="2D59E416"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 type="F1" sclass="extern_def"&gt;</w:t>
      </w:r>
    </w:p>
    <w:p w14:paraId="6C8FD8A3"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&lt;name&gt;func2&lt;/name&gt;</w:t>
      </w:r>
    </w:p>
    <w:p w14:paraId="6576CB57"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&lt;gccgccAttributes&gt;</w:t>
      </w:r>
    </w:p>
    <w:p w14:paraId="1963B8A0"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&lt;gccAttribute&gt;alias("func")&lt;/gccAttribute&gt;</w:t>
      </w:r>
    </w:p>
    <w:p w14:paraId="21AE9AC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&lt;/gccgccAttributes&gt;</w:t>
      </w:r>
    </w:p>
    <w:p w14:paraId="4275B205"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&lt;/id&gt;</w:t>
      </w:r>
    </w:p>
    <w:p w14:paraId="383B33D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&lt;/globalSymbols&gt;</w:t>
      </w:r>
    </w:p>
    <w:p w14:paraId="5240D0FD"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&lt;globalDeclarations&gt;</w:t>
      </w:r>
    </w:p>
    <w:p w14:paraId="1B9E6CD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&lt;functionDefinition&gt;</w:t>
      </w:r>
    </w:p>
    <w:p w14:paraId="27C2B31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&lt;name&gt;func&lt;/name&gt;</w:t>
      </w:r>
    </w:p>
    <w:p w14:paraId="735D9FFE"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&lt;gccgccAttributes&gt;</w:t>
      </w:r>
    </w:p>
    <w:p w14:paraId="69CFD246"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&lt;gccAttribute&gt;noreturn&lt;/gccAttribute&gt;</w:t>
      </w:r>
    </w:p>
    <w:p w14:paraId="64C2C32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&lt;/gccgccAttributes&gt;</w:t>
      </w:r>
    </w:p>
    <w:p w14:paraId="1EC4EB4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&lt;body&gt;...&lt;/body&gt;</w:t>
      </w:r>
    </w:p>
    <w:p w14:paraId="038313A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&lt;/functionDefinition&gt;</w:t>
      </w:r>
    </w:p>
    <w:p w14:paraId="5694E59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&lt;/globalDeclarations&gt;</w:t>
      </w:r>
    </w:p>
    <w:p w14:paraId="2938FDD1" w14:textId="77777777" w:rsidR="00E14A32" w:rsidRDefault="00E14A32">
      <w:pPr>
        <w:rPr>
          <w:rFonts w:hint="eastAsia"/>
        </w:rPr>
      </w:pPr>
    </w:p>
    <w:p w14:paraId="0A6E0F99" w14:textId="77777777" w:rsidR="00E14A32" w:rsidRDefault="00FD6D4A">
      <w:pPr>
        <w:pStyle w:val="2"/>
      </w:pPr>
      <w:bookmarkStart w:id="1128" w:name="_1c1lvlb" w:colFirst="0" w:colLast="0"/>
      <w:bookmarkStart w:id="1129" w:name="_Toc462915977"/>
      <w:bookmarkEnd w:id="1128"/>
      <w:r>
        <w:rPr>
          <w:rFonts w:ascii="SimSun" w:eastAsia="SimSun" w:hAnsi="SimSun" w:cs="SimSun"/>
        </w:rPr>
        <w:t>11.4 builtin_op要素</w:t>
      </w:r>
      <w:bookmarkEnd w:id="1129"/>
    </w:p>
    <w:p w14:paraId="3B591DCD" w14:textId="77777777" w:rsidR="00E14A32" w:rsidRDefault="00FD6D4A">
      <w:pPr>
        <w:ind w:firstLine="210"/>
        <w:rPr>
          <w:rFonts w:hint="eastAsia"/>
        </w:rPr>
      </w:pPr>
      <w:r>
        <w:rPr>
          <w:rFonts w:ascii="SimSun" w:eastAsia="SimSun" w:hAnsi="SimSun" w:cs="SimSun"/>
        </w:rPr>
        <w:t>builtin_op要素はコンパイラ組み込みの関数呼び出しを表す。以下のXML要素をそれぞれ0～複数持つ。子要素の順番は関数引数の順番と一致していなければならない。</w:t>
      </w:r>
    </w:p>
    <w:p w14:paraId="64D9044F" w14:textId="77777777" w:rsidR="00E14A32" w:rsidRDefault="00E14A32">
      <w:pPr>
        <w:rPr>
          <w:rFonts w:hint="eastAsia"/>
        </w:rPr>
      </w:pPr>
    </w:p>
    <w:p w14:paraId="7487256F" w14:textId="77777777" w:rsidR="00E14A32" w:rsidRDefault="00FD6D4A">
      <w:pPr>
        <w:numPr>
          <w:ilvl w:val="0"/>
          <w:numId w:val="26"/>
        </w:numPr>
        <w:ind w:hanging="240"/>
        <w:rPr>
          <w:rFonts w:hint="eastAsia"/>
        </w:rPr>
      </w:pPr>
      <w:r>
        <w:rPr>
          <w:rFonts w:ascii="SimSun" w:eastAsia="SimSun" w:hAnsi="SimSun" w:cs="SimSun"/>
        </w:rPr>
        <w:t>式　－　呼び出す関数の引数として、式を指定する。</w:t>
      </w:r>
    </w:p>
    <w:p w14:paraId="7FB41240" w14:textId="77777777" w:rsidR="00E14A32" w:rsidRDefault="00FD6D4A">
      <w:pPr>
        <w:numPr>
          <w:ilvl w:val="0"/>
          <w:numId w:val="26"/>
        </w:numPr>
        <w:ind w:hanging="240"/>
        <w:rPr>
          <w:rFonts w:hint="eastAsia"/>
        </w:rPr>
      </w:pPr>
      <w:r>
        <w:rPr>
          <w:rFonts w:ascii="Arial Unicode MS" w:eastAsia="Arial Unicode MS" w:hAnsi="Arial Unicode MS" w:cs="Arial Unicode MS"/>
        </w:rPr>
        <w:t>typeName　－　呼び出す関数の引数として、型名を指定する。</w:t>
      </w:r>
    </w:p>
    <w:p w14:paraId="3A2D1610" w14:textId="77777777" w:rsidR="00E14A32" w:rsidRDefault="00FD6D4A">
      <w:pPr>
        <w:numPr>
          <w:ilvl w:val="0"/>
          <w:numId w:val="26"/>
        </w:numPr>
        <w:ind w:hanging="240"/>
        <w:rPr>
          <w:rFonts w:hint="eastAsia"/>
        </w:rPr>
      </w:pPr>
      <w:r>
        <w:rPr>
          <w:rFonts w:ascii="Arial Unicode MS" w:eastAsia="Arial Unicode MS" w:hAnsi="Arial Unicode MS" w:cs="Arial Unicode MS"/>
        </w:rPr>
        <w:t>gccMemberDesignator　－　呼び出す関数の引数として、構造体・共用体のメンバ指示子を指定する。属性に構造体・共用体の派生データ型名を示す ref、メンバ指示子の文字列を示す member を持つ。子要素に配列インデックスを表す式(0-1個)と、gccMemberDesignator要素(0-1個)を持つ。</w:t>
      </w:r>
    </w:p>
    <w:p w14:paraId="6EB4448B" w14:textId="77777777" w:rsidR="00E14A32" w:rsidRDefault="00E14A32">
      <w:pPr>
        <w:rPr>
          <w:rFonts w:hint="eastAsia"/>
        </w:rPr>
      </w:pPr>
    </w:p>
    <w:p w14:paraId="14B67572" w14:textId="77777777" w:rsidR="00E14A32" w:rsidRDefault="00FD6D4A">
      <w:pPr>
        <w:pStyle w:val="2"/>
      </w:pPr>
      <w:bookmarkStart w:id="1130" w:name="_2b6jogx" w:colFirst="0" w:colLast="0"/>
      <w:bookmarkStart w:id="1131" w:name="_Toc462915978"/>
      <w:bookmarkEnd w:id="1130"/>
      <w:r>
        <w:rPr>
          <w:rFonts w:ascii="SimSun" w:eastAsia="SimSun" w:hAnsi="SimSun" w:cs="SimSun"/>
        </w:rPr>
        <w:t>11.5 is_gccSyntax属性</w:t>
      </w:r>
      <w:bookmarkEnd w:id="1131"/>
    </w:p>
    <w:p w14:paraId="36C44E16" w14:textId="77777777" w:rsidR="00E14A32" w:rsidRDefault="00FD6D4A">
      <w:pPr>
        <w:ind w:firstLine="210"/>
        <w:rPr>
          <w:rFonts w:hint="eastAsia"/>
        </w:rPr>
      </w:pPr>
      <w:r>
        <w:rPr>
          <w:rFonts w:ascii="SimSun" w:eastAsia="SimSun" w:hAnsi="SimSun" w:cs="SimSun"/>
        </w:rPr>
        <w:t>is_gccSyntax属性はそのタグに対応する式、文、宣言がgcc拡張を使用しているかどうかを定義する。 値として0 または 1 (falseまたはtrue) を持つ。この属性は省略可能であり、省略された場合は値に0を指定した時と同じ意味になる。</w:t>
      </w:r>
    </w:p>
    <w:p w14:paraId="23F47A42" w14:textId="77777777" w:rsidR="00E14A32" w:rsidRDefault="00E14A32">
      <w:pPr>
        <w:rPr>
          <w:rFonts w:hint="eastAsia"/>
        </w:rPr>
      </w:pPr>
    </w:p>
    <w:p w14:paraId="75030EC4" w14:textId="77777777" w:rsidR="00E14A32" w:rsidRDefault="00FD6D4A">
      <w:pPr>
        <w:pStyle w:val="2"/>
      </w:pPr>
      <w:bookmarkStart w:id="1132" w:name="_qbtyoq" w:colFirst="0" w:colLast="0"/>
      <w:bookmarkStart w:id="1133" w:name="_Toc462915979"/>
      <w:bookmarkEnd w:id="1132"/>
      <w:r>
        <w:rPr>
          <w:rFonts w:ascii="SimSun" w:eastAsia="SimSun" w:hAnsi="SimSun" w:cs="SimSun"/>
        </w:rPr>
        <w:t>11.6 is_modified属性</w:t>
      </w:r>
      <w:bookmarkEnd w:id="1133"/>
    </w:p>
    <w:p w14:paraId="115A5869" w14:textId="77777777" w:rsidR="00E14A32" w:rsidRDefault="00FD6D4A">
      <w:pPr>
        <w:ind w:firstLine="210"/>
        <w:rPr>
          <w:rFonts w:hint="eastAsia"/>
        </w:rPr>
      </w:pPr>
      <w:r>
        <w:rPr>
          <w:rFonts w:ascii="SimSun" w:eastAsia="SimSun" w:hAnsi="SimSun" w:cs="SimSun"/>
        </w:rPr>
        <w:t>is_modified属性はそのタグに対応する式、文、宣言がコンパイルの過程で変形されたかどうかを定義する。値として0 または 1 (falseまたはtrue) を持つ。この属性は省略可能であり、省略された場合は値に0を指定した時と同じ意味になる。</w:t>
      </w:r>
    </w:p>
    <w:p w14:paraId="51FE7A80" w14:textId="77777777" w:rsidR="00E14A32" w:rsidRDefault="00FD6D4A">
      <w:pPr>
        <w:ind w:firstLine="210"/>
        <w:rPr>
          <w:rFonts w:hint="eastAsia"/>
        </w:rPr>
      </w:pPr>
      <w:r>
        <w:rPr>
          <w:rFonts w:ascii="SimSun" w:eastAsia="SimSun" w:hAnsi="SimSun" w:cs="SimSun"/>
        </w:rPr>
        <w:t>次のXML要素に is_gccSyntax 属性、is_modified 属性を持つことができる。</w:t>
      </w:r>
    </w:p>
    <w:p w14:paraId="2AAE6FD8" w14:textId="77777777" w:rsidR="00E14A32" w:rsidRDefault="00E14A32">
      <w:pPr>
        <w:rPr>
          <w:rFonts w:hint="eastAsia"/>
        </w:rPr>
      </w:pPr>
    </w:p>
    <w:p w14:paraId="0105882A" w14:textId="77777777" w:rsidR="00E14A32" w:rsidRDefault="00FD6D4A">
      <w:pPr>
        <w:numPr>
          <w:ilvl w:val="0"/>
          <w:numId w:val="28"/>
        </w:numPr>
        <w:ind w:hanging="240"/>
        <w:rPr>
          <w:rFonts w:hint="eastAsia"/>
        </w:rPr>
      </w:pPr>
      <w:r>
        <w:t>varDecl</w:t>
      </w:r>
    </w:p>
    <w:p w14:paraId="4C456CCD" w14:textId="77777777" w:rsidR="00E14A32" w:rsidRDefault="00FD6D4A">
      <w:pPr>
        <w:numPr>
          <w:ilvl w:val="0"/>
          <w:numId w:val="28"/>
        </w:numPr>
        <w:ind w:hanging="240"/>
        <w:rPr>
          <w:rFonts w:hint="eastAsia"/>
        </w:rPr>
      </w:pPr>
      <w:r>
        <w:rPr>
          <w:rFonts w:ascii="SimSun" w:eastAsia="SimSun" w:hAnsi="SimSun" w:cs="SimSun"/>
        </w:rPr>
        <w:t>文の要素</w:t>
      </w:r>
    </w:p>
    <w:p w14:paraId="1E6BE17F" w14:textId="77777777" w:rsidR="00E14A32" w:rsidRDefault="00FD6D4A">
      <w:pPr>
        <w:numPr>
          <w:ilvl w:val="0"/>
          <w:numId w:val="28"/>
        </w:numPr>
        <w:ind w:hanging="240"/>
        <w:rPr>
          <w:rFonts w:hint="eastAsia"/>
        </w:rPr>
      </w:pPr>
      <w:r>
        <w:rPr>
          <w:rFonts w:ascii="SimSun" w:eastAsia="SimSun" w:hAnsi="SimSun" w:cs="SimSun"/>
        </w:rPr>
        <w:t>式の要素</w:t>
      </w:r>
    </w:p>
    <w:p w14:paraId="2BB68F18" w14:textId="77777777" w:rsidR="00E14A32" w:rsidRDefault="00E14A32">
      <w:pPr>
        <w:rPr>
          <w:rFonts w:hint="eastAsia"/>
        </w:rPr>
      </w:pPr>
    </w:p>
    <w:p w14:paraId="159C49EA" w14:textId="77777777" w:rsidR="00E14A32" w:rsidRDefault="00FD6D4A">
      <w:pPr>
        <w:rPr>
          <w:rFonts w:hint="eastAsia"/>
        </w:rPr>
      </w:pPr>
      <w:r>
        <w:br w:type="page"/>
      </w:r>
    </w:p>
    <w:p w14:paraId="27CC4058" w14:textId="77777777" w:rsidR="00E14A32" w:rsidRDefault="00E14A32">
      <w:pPr>
        <w:widowControl/>
        <w:jc w:val="left"/>
        <w:rPr>
          <w:rFonts w:hint="eastAsia"/>
        </w:rPr>
      </w:pPr>
      <w:bookmarkStart w:id="1134" w:name="_3abhhcj" w:colFirst="0" w:colLast="0"/>
      <w:bookmarkEnd w:id="1134"/>
    </w:p>
    <w:p w14:paraId="61CD3B7F" w14:textId="77777777" w:rsidR="00E14A32" w:rsidRDefault="00FD6D4A">
      <w:pPr>
        <w:pStyle w:val="1"/>
        <w:contextualSpacing w:val="0"/>
      </w:pPr>
      <w:bookmarkStart w:id="1135" w:name="_1pgrrkc" w:colFirst="0" w:colLast="0"/>
      <w:bookmarkStart w:id="1136" w:name="_Toc462915980"/>
      <w:bookmarkEnd w:id="1135"/>
      <w:r>
        <w:rPr>
          <w:rFonts w:ascii="SimSun" w:eastAsia="SimSun" w:hAnsi="SimSun" w:cs="SimSun"/>
        </w:rPr>
        <w:t>12 未検討項目</w:t>
      </w:r>
      <w:bookmarkEnd w:id="1136"/>
    </w:p>
    <w:p w14:paraId="19705493" w14:textId="77777777" w:rsidR="00E14A32" w:rsidRDefault="00FD6D4A">
      <w:pPr>
        <w:ind w:firstLine="210"/>
        <w:rPr>
          <w:rFonts w:hint="eastAsia"/>
        </w:rPr>
      </w:pPr>
      <w:r>
        <w:rPr>
          <w:rFonts w:ascii="SimSun" w:eastAsia="SimSun" w:hAnsi="SimSun" w:cs="SimSun"/>
        </w:rPr>
        <w:t>以下の項目については、本ドキュメントで触れていない。</w:t>
      </w:r>
    </w:p>
    <w:p w14:paraId="0569524A" w14:textId="77777777" w:rsidR="00E14A32" w:rsidRDefault="00FD6D4A">
      <w:pPr>
        <w:numPr>
          <w:ilvl w:val="0"/>
          <w:numId w:val="28"/>
        </w:numPr>
        <w:ind w:hanging="240"/>
        <w:rPr>
          <w:rFonts w:hint="eastAsia"/>
        </w:rPr>
      </w:pPr>
      <w:r>
        <w:rPr>
          <w:rFonts w:ascii="SimSun" w:eastAsia="SimSun" w:hAnsi="SimSun" w:cs="SimSun"/>
        </w:rPr>
        <w:t>宣言</w:t>
      </w:r>
    </w:p>
    <w:p w14:paraId="34868DEA" w14:textId="77777777" w:rsidR="00E14A32" w:rsidRDefault="00FD6D4A">
      <w:pPr>
        <w:numPr>
          <w:ilvl w:val="1"/>
          <w:numId w:val="28"/>
        </w:numPr>
        <w:ind w:hanging="420"/>
        <w:rPr>
          <w:rFonts w:hint="eastAsia"/>
        </w:rPr>
      </w:pPr>
      <w:r>
        <w:t>asm ( … )</w:t>
      </w:r>
    </w:p>
    <w:p w14:paraId="28FF2A38" w14:textId="77777777" w:rsidR="00E14A32" w:rsidRDefault="00FD6D4A">
      <w:pPr>
        <w:numPr>
          <w:ilvl w:val="1"/>
          <w:numId w:val="28"/>
        </w:numPr>
        <w:ind w:hanging="420"/>
        <w:rPr>
          <w:rFonts w:hint="eastAsia"/>
        </w:rPr>
      </w:pPr>
      <w:r>
        <w:rPr>
          <w:rFonts w:ascii="SimSun" w:eastAsia="SimSun" w:hAnsi="SimSun" w:cs="SimSun"/>
        </w:rPr>
        <w:t>結合指定  extern “C” double x;</w:t>
      </w:r>
    </w:p>
    <w:p w14:paraId="60036282" w14:textId="77777777" w:rsidR="00E14A32" w:rsidRDefault="00FD6D4A">
      <w:pPr>
        <w:numPr>
          <w:ilvl w:val="0"/>
          <w:numId w:val="28"/>
        </w:numPr>
        <w:ind w:hanging="240"/>
        <w:rPr>
          <w:rFonts w:hint="eastAsia"/>
        </w:rPr>
      </w:pPr>
      <w:r>
        <w:rPr>
          <w:rFonts w:ascii="Arial Unicode MS" w:eastAsia="Arial Unicode MS" w:hAnsi="Arial Unicode MS" w:cs="Arial Unicode MS"/>
        </w:rPr>
        <w:t>クラス</w:t>
      </w:r>
    </w:p>
    <w:p w14:paraId="7CE70FF5" w14:textId="77777777" w:rsidR="00E14A32" w:rsidRDefault="00FD6D4A">
      <w:pPr>
        <w:numPr>
          <w:ilvl w:val="1"/>
          <w:numId w:val="28"/>
        </w:numPr>
        <w:ind w:hanging="420"/>
        <w:rPr>
          <w:rFonts w:hint="eastAsia"/>
        </w:rPr>
      </w:pPr>
      <w:r>
        <w:rPr>
          <w:rFonts w:ascii="SimSun" w:eastAsia="SimSun" w:hAnsi="SimSun" w:cs="SimSun"/>
        </w:rPr>
        <w:t>部分特殊化</w:t>
      </w:r>
    </w:p>
    <w:p w14:paraId="475C1813" w14:textId="77777777" w:rsidR="00E14A32" w:rsidRDefault="00FD6D4A">
      <w:pPr>
        <w:numPr>
          <w:ilvl w:val="1"/>
          <w:numId w:val="28"/>
        </w:numPr>
        <w:ind w:hanging="420"/>
        <w:rPr>
          <w:rFonts w:hint="eastAsia"/>
        </w:rPr>
      </w:pPr>
      <w:r>
        <w:t>final</w:t>
      </w:r>
    </w:p>
    <w:p w14:paraId="3314644C" w14:textId="77777777" w:rsidR="00E14A32" w:rsidRDefault="00FD6D4A">
      <w:pPr>
        <w:numPr>
          <w:ilvl w:val="1"/>
          <w:numId w:val="28"/>
        </w:numPr>
        <w:ind w:hanging="420"/>
        <w:rPr>
          <w:rFonts w:hint="eastAsia"/>
        </w:rPr>
      </w:pPr>
      <w:r>
        <w:rPr>
          <w:rFonts w:ascii="SimSun" w:eastAsia="SimSun" w:hAnsi="SimSun" w:cs="SimSun"/>
        </w:rPr>
        <w:t>純粋仮想関数、純粋指定子（＝０）</w:t>
      </w:r>
    </w:p>
    <w:p w14:paraId="305897D2" w14:textId="77777777" w:rsidR="00E14A32" w:rsidRDefault="00FD6D4A">
      <w:pPr>
        <w:numPr>
          <w:ilvl w:val="0"/>
          <w:numId w:val="28"/>
        </w:numPr>
        <w:ind w:hanging="240"/>
        <w:rPr>
          <w:rFonts w:hint="eastAsia"/>
        </w:rPr>
      </w:pPr>
      <w:r>
        <w:rPr>
          <w:rFonts w:ascii="SimSun" w:eastAsia="SimSun" w:hAnsi="SimSun" w:cs="SimSun"/>
        </w:rPr>
        <w:t>例外処理</w:t>
      </w:r>
    </w:p>
    <w:p w14:paraId="51C50F75" w14:textId="77777777" w:rsidR="00E14A32" w:rsidRDefault="00FD6D4A">
      <w:pPr>
        <w:numPr>
          <w:ilvl w:val="1"/>
          <w:numId w:val="28"/>
        </w:numPr>
        <w:ind w:hanging="420"/>
        <w:rPr>
          <w:rFonts w:hint="eastAsia"/>
        </w:rPr>
      </w:pPr>
      <w:r>
        <w:rPr>
          <w:rFonts w:ascii="Arial Unicode MS" w:eastAsia="Arial Unicode MS" w:hAnsi="Arial Unicode MS" w:cs="Arial Unicode MS"/>
        </w:rPr>
        <w:t>noexceptキーワード</w:t>
      </w:r>
    </w:p>
    <w:p w14:paraId="0FEECFE0" w14:textId="77777777" w:rsidR="00E14A32" w:rsidRDefault="00FD6D4A">
      <w:pPr>
        <w:numPr>
          <w:ilvl w:val="0"/>
          <w:numId w:val="28"/>
        </w:numPr>
        <w:ind w:hanging="240"/>
        <w:rPr>
          <w:rFonts w:hint="eastAsia"/>
        </w:rPr>
      </w:pPr>
      <w:r>
        <w:rPr>
          <w:rFonts w:ascii="SimSun" w:eastAsia="SimSun" w:hAnsi="SimSun" w:cs="SimSun"/>
        </w:rPr>
        <w:t>属性</w:t>
      </w:r>
    </w:p>
    <w:p w14:paraId="57A98C15" w14:textId="77777777" w:rsidR="00E14A32" w:rsidRDefault="00FD6D4A">
      <w:pPr>
        <w:numPr>
          <w:ilvl w:val="1"/>
          <w:numId w:val="28"/>
        </w:numPr>
        <w:ind w:hanging="420"/>
        <w:rPr>
          <w:rFonts w:hint="eastAsia"/>
        </w:rPr>
      </w:pPr>
      <w:r>
        <w:rPr>
          <w:rFonts w:ascii="Arial Unicode MS" w:eastAsia="Arial Unicode MS" w:hAnsi="Arial Unicode MS" w:cs="Arial Unicode MS"/>
        </w:rPr>
        <w:t>[[ noreturn ]] [[ carries_dependency ]]　[[ deprecated ]]</w:t>
      </w:r>
    </w:p>
    <w:p w14:paraId="1E6FD4F4" w14:textId="77777777" w:rsidR="00E14A32" w:rsidRDefault="00E14A32">
      <w:pPr>
        <w:ind w:left="840"/>
        <w:rPr>
          <w:rFonts w:hint="eastAsia"/>
        </w:rPr>
      </w:pPr>
    </w:p>
    <w:p w14:paraId="43494784" w14:textId="77777777" w:rsidR="00E14A32" w:rsidRDefault="00E14A32">
      <w:pPr>
        <w:rPr>
          <w:rFonts w:hint="eastAsia"/>
        </w:rPr>
      </w:pPr>
    </w:p>
    <w:p w14:paraId="6D49799A" w14:textId="77777777" w:rsidR="00E14A32" w:rsidRDefault="00E14A32">
      <w:pPr>
        <w:rPr>
          <w:rFonts w:hint="eastAsia"/>
        </w:rPr>
      </w:pPr>
    </w:p>
    <w:p w14:paraId="36CB034E" w14:textId="77777777" w:rsidR="00E14A32" w:rsidRDefault="00FD6D4A">
      <w:pPr>
        <w:rPr>
          <w:rFonts w:hint="eastAsia"/>
        </w:rPr>
      </w:pPr>
      <w:r>
        <w:br w:type="page"/>
      </w:r>
    </w:p>
    <w:p w14:paraId="254A92A4" w14:textId="77777777" w:rsidR="00E14A32" w:rsidRDefault="00E14A32">
      <w:pPr>
        <w:widowControl/>
        <w:jc w:val="left"/>
        <w:rPr>
          <w:rFonts w:hint="eastAsia"/>
        </w:rPr>
      </w:pPr>
      <w:bookmarkStart w:id="1137" w:name="_49gfa85" w:colFirst="0" w:colLast="0"/>
      <w:bookmarkEnd w:id="1137"/>
    </w:p>
    <w:p w14:paraId="38E8661C" w14:textId="77777777" w:rsidR="00E14A32" w:rsidRDefault="00FD6D4A">
      <w:pPr>
        <w:pStyle w:val="1"/>
        <w:contextualSpacing w:val="0"/>
      </w:pPr>
      <w:bookmarkStart w:id="1138" w:name="_2olpkfy" w:colFirst="0" w:colLast="0"/>
      <w:bookmarkStart w:id="1139" w:name="_Toc462915981"/>
      <w:bookmarkEnd w:id="1138"/>
      <w:r>
        <w:rPr>
          <w:rFonts w:ascii="Arial Unicode MS" w:eastAsia="Arial Unicode MS" w:hAnsi="Arial Unicode MS" w:cs="Arial Unicode MS"/>
        </w:rPr>
        <w:t>13 コード例</w:t>
      </w:r>
      <w:bookmarkEnd w:id="1139"/>
    </w:p>
    <w:p w14:paraId="46A2136B" w14:textId="77777777" w:rsidR="00E14A32" w:rsidRDefault="00E14A32">
      <w:pPr>
        <w:rPr>
          <w:rFonts w:hint="eastAsia"/>
        </w:rPr>
      </w:pPr>
    </w:p>
    <w:p w14:paraId="52CFC224" w14:textId="77777777" w:rsidR="00E14A32" w:rsidRDefault="00FD6D4A">
      <w:pPr>
        <w:rPr>
          <w:rFonts w:hint="eastAsia"/>
        </w:rPr>
      </w:pPr>
      <w:r>
        <w:rPr>
          <w:rFonts w:ascii="SimSun" w:eastAsia="SimSun" w:hAnsi="SimSun" w:cs="SimSun"/>
        </w:rPr>
        <w:t>例1:</w:t>
      </w:r>
    </w:p>
    <w:p w14:paraId="0757C9DB" w14:textId="77777777" w:rsidR="00E14A32" w:rsidRDefault="00E14A32">
      <w:pPr>
        <w:rPr>
          <w:rFonts w:hint="eastAsia"/>
        </w:rPr>
      </w:pPr>
    </w:p>
    <w:p w14:paraId="4DE783D1"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int a[10];</w:t>
      </w:r>
    </w:p>
    <w:p w14:paraId="45B8B7AD"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int xyz;</w:t>
      </w:r>
    </w:p>
    <w:p w14:paraId="5A6B3E04"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struct {    int x;   int y;} S;</w:t>
      </w:r>
    </w:p>
    <w:p w14:paraId="5F36F4F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foo() {</w:t>
      </w:r>
    </w:p>
    <w:p w14:paraId="5A5FCB6B"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w:t>
      </w:r>
      <w:r>
        <w:rPr>
          <w:rFonts w:ascii="ＭＳ Ｐゴシック" w:eastAsia="ＭＳ Ｐゴシック" w:hAnsi="ＭＳ Ｐゴシック" w:cs="ＭＳ Ｐゴシック"/>
          <w:sz w:val="20"/>
          <w:szCs w:val="20"/>
        </w:rPr>
        <w:tab/>
        <w:t xml:space="preserve">int *p; </w:t>
      </w:r>
    </w:p>
    <w:p w14:paraId="280BAA1B"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w:t>
      </w:r>
      <w:r>
        <w:rPr>
          <w:rFonts w:ascii="ＭＳ Ｐゴシック" w:eastAsia="ＭＳ Ｐゴシック" w:hAnsi="ＭＳ Ｐゴシック" w:cs="ＭＳ Ｐゴシック"/>
          <w:sz w:val="20"/>
          <w:szCs w:val="20"/>
        </w:rPr>
        <w:tab/>
        <w:t>p =  &amp;xyz;</w:t>
      </w:r>
      <w:r>
        <w:rPr>
          <w:rFonts w:ascii="ＭＳ Ｐゴシック" w:eastAsia="ＭＳ Ｐゴシック" w:hAnsi="ＭＳ Ｐゴシック" w:cs="ＭＳ Ｐゴシック"/>
          <w:sz w:val="20"/>
          <w:szCs w:val="20"/>
        </w:rPr>
        <w:tab/>
        <w:t>/* 文1 */</w:t>
      </w:r>
    </w:p>
    <w:p w14:paraId="6289864E"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w:t>
      </w:r>
      <w:r>
        <w:rPr>
          <w:rFonts w:ascii="ＭＳ Ｐゴシック" w:eastAsia="ＭＳ Ｐゴシック" w:hAnsi="ＭＳ Ｐゴシック" w:cs="ＭＳ Ｐゴシック"/>
          <w:sz w:val="20"/>
          <w:szCs w:val="20"/>
        </w:rPr>
        <w:tab/>
        <w:t>a[4] = S.y;</w:t>
      </w:r>
      <w:r>
        <w:rPr>
          <w:rFonts w:ascii="ＭＳ Ｐゴシック" w:eastAsia="ＭＳ Ｐゴシック" w:hAnsi="ＭＳ Ｐゴシック" w:cs="ＭＳ Ｐゴシック"/>
          <w:sz w:val="20"/>
          <w:szCs w:val="20"/>
        </w:rPr>
        <w:tab/>
        <w:t>/* 文2 */</w:t>
      </w:r>
    </w:p>
    <w:p w14:paraId="50F23687"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w:t>
      </w:r>
    </w:p>
    <w:p w14:paraId="7722AADD" w14:textId="77777777" w:rsidR="00E14A32" w:rsidRDefault="00E14A32">
      <w:pPr>
        <w:rPr>
          <w:rFonts w:hint="eastAsia"/>
        </w:rPr>
      </w:pPr>
    </w:p>
    <w:p w14:paraId="0801C79D" w14:textId="77777777" w:rsidR="00E14A32" w:rsidRDefault="00FD6D4A">
      <w:pPr>
        <w:ind w:firstLine="210"/>
        <w:rPr>
          <w:rFonts w:hint="eastAsia"/>
        </w:rPr>
      </w:pPr>
      <w:r>
        <w:rPr>
          <w:rFonts w:ascii="SimSun" w:eastAsia="SimSun" w:hAnsi="SimSun" w:cs="SimSun"/>
        </w:rPr>
        <w:t>文1:</w:t>
      </w:r>
    </w:p>
    <w:p w14:paraId="47539818" w14:textId="77777777" w:rsidR="00E14A32" w:rsidRDefault="00E14A32">
      <w:pPr>
        <w:rPr>
          <w:rFonts w:hint="eastAsia"/>
        </w:rPr>
      </w:pPr>
    </w:p>
    <w:p w14:paraId="6CFEA430" w14:textId="77777777" w:rsidR="00E14A32" w:rsidRDefault="00FD6D4A">
      <w:pPr>
        <w:ind w:firstLine="210"/>
        <w:rPr>
          <w:rFonts w:hint="eastAsia"/>
        </w:rPr>
      </w:pPr>
      <w:r>
        <w:t xml:space="preserve"> </w:t>
      </w:r>
      <w:r>
        <w:rPr>
          <w:rFonts w:ascii="ＭＳ Ｐゴシック" w:eastAsia="ＭＳ Ｐゴシック" w:hAnsi="ＭＳ Ｐゴシック" w:cs="ＭＳ Ｐゴシック"/>
          <w:sz w:val="20"/>
          <w:szCs w:val="20"/>
        </w:rPr>
        <w:t xml:space="preserve"> &lt;exprStatement&gt;</w:t>
      </w:r>
    </w:p>
    <w:p w14:paraId="7FEDAC9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&lt;assignExpr type=" P6fc98"&gt;</w:t>
      </w:r>
    </w:p>
    <w:p w14:paraId="5C03E185"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&lt;ponterRef type=" P6fc98"&gt;</w:t>
      </w:r>
    </w:p>
    <w:p w14:paraId="1BEF871B"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&lt;varAddr scope="local" type="P70768"&gt;p&lt;/varAddr&gt;</w:t>
      </w:r>
    </w:p>
    <w:p w14:paraId="4F1EDDD7"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&lt;/pointerRef&gt;</w:t>
      </w:r>
    </w:p>
    <w:p w14:paraId="6E31626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&lt;varAddr type=" P70828"&gt;xyz&lt;/varAddr&gt;</w:t>
      </w:r>
    </w:p>
    <w:p w14:paraId="779A3AA6"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&lt;/assignExpr&gt;</w:t>
      </w:r>
    </w:p>
    <w:p w14:paraId="72C8FC18"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&lt;/exprStatement&gt;</w:t>
      </w:r>
    </w:p>
    <w:p w14:paraId="237C266C" w14:textId="77777777" w:rsidR="00E14A32" w:rsidRDefault="00FD6D4A">
      <w:pPr>
        <w:rPr>
          <w:rFonts w:hint="eastAsia"/>
        </w:rPr>
      </w:pPr>
      <w:r>
        <w:t xml:space="preserve"> </w:t>
      </w:r>
    </w:p>
    <w:p w14:paraId="6CDAC0E4" w14:textId="77777777" w:rsidR="00E14A32" w:rsidRDefault="00FD6D4A">
      <w:pPr>
        <w:ind w:firstLine="210"/>
        <w:rPr>
          <w:rFonts w:hint="eastAsia"/>
        </w:rPr>
      </w:pPr>
      <w:r>
        <w:rPr>
          <w:rFonts w:ascii="Arial Unicode MS" w:eastAsia="Arial Unicode MS" w:hAnsi="Arial Unicode MS" w:cs="Arial Unicode MS"/>
        </w:rPr>
        <w:t>もしくは、</w:t>
      </w:r>
    </w:p>
    <w:p w14:paraId="1F26EBDB" w14:textId="77777777" w:rsidR="00E14A32" w:rsidRDefault="00E14A32">
      <w:pPr>
        <w:rPr>
          <w:rFonts w:hint="eastAsia"/>
        </w:rPr>
      </w:pPr>
    </w:p>
    <w:p w14:paraId="3333024E"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&lt;exprStatement&gt;</w:t>
      </w:r>
    </w:p>
    <w:p w14:paraId="46EC4AB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&lt;assignExpr type=" P6fc98"&gt;</w:t>
      </w:r>
    </w:p>
    <w:p w14:paraId="71FA58C4"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&lt;Var scope="local" type=" P6fc98"&gt;p&lt;/Var&gt;</w:t>
      </w:r>
    </w:p>
    <w:p w14:paraId="2C2C49B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&lt;varAddr type=" P70828"&gt;xyz&lt;/varAddr&gt;</w:t>
      </w:r>
    </w:p>
    <w:p w14:paraId="3A13FA1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&lt;/assignExpr&gt;</w:t>
      </w:r>
    </w:p>
    <w:p w14:paraId="2B6F438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&lt;/exprStatement&gt;</w:t>
      </w:r>
    </w:p>
    <w:p w14:paraId="667EDB86" w14:textId="77777777" w:rsidR="00E14A32" w:rsidRDefault="00E14A32">
      <w:pPr>
        <w:rPr>
          <w:rFonts w:hint="eastAsia"/>
        </w:rPr>
      </w:pPr>
    </w:p>
    <w:p w14:paraId="2BB88E14" w14:textId="77777777" w:rsidR="00E14A32" w:rsidRDefault="00FD6D4A">
      <w:pPr>
        <w:ind w:firstLine="210"/>
        <w:rPr>
          <w:rFonts w:hint="eastAsia"/>
        </w:rPr>
      </w:pPr>
      <w:r>
        <w:rPr>
          <w:rFonts w:ascii="SimSun" w:eastAsia="SimSun" w:hAnsi="SimSun" w:cs="SimSun"/>
        </w:rPr>
        <w:t>文2:</w:t>
      </w:r>
    </w:p>
    <w:p w14:paraId="622F6C68" w14:textId="77777777" w:rsidR="00E14A32" w:rsidRDefault="00E14A32">
      <w:pPr>
        <w:rPr>
          <w:rFonts w:hint="eastAsia"/>
        </w:rPr>
      </w:pPr>
    </w:p>
    <w:p w14:paraId="505EB523" w14:textId="77777777" w:rsidR="00E14A32" w:rsidRDefault="00FD6D4A">
      <w:pPr>
        <w:ind w:firstLine="210"/>
        <w:rPr>
          <w:rFonts w:hint="eastAsia"/>
        </w:rPr>
      </w:pPr>
      <w:r>
        <w:t xml:space="preserve">  </w:t>
      </w:r>
      <w:r>
        <w:rPr>
          <w:rFonts w:ascii="ＭＳ Ｐゴシック" w:eastAsia="ＭＳ Ｐゴシック" w:hAnsi="ＭＳ Ｐゴシック" w:cs="ＭＳ Ｐゴシック"/>
          <w:sz w:val="20"/>
          <w:szCs w:val="20"/>
        </w:rPr>
        <w:t>&lt;exprStatement&gt;</w:t>
      </w:r>
    </w:p>
    <w:p w14:paraId="5C57D40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&lt;assignExpr type="int"&gt;</w:t>
      </w:r>
    </w:p>
    <w:p w14:paraId="306D37D4"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&lt;pointerRef type="int"&gt;</w:t>
      </w:r>
    </w:p>
    <w:p w14:paraId="69039774"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&lt;plusExpr type=" P6fc98"&gt;</w:t>
      </w:r>
    </w:p>
    <w:p w14:paraId="49D63C5E"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&lt;arrayAddr type=" P708e8"&gt;a&lt;/arrayAddr&gt;</w:t>
      </w:r>
    </w:p>
    <w:p w14:paraId="3AD6CC53"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&lt;intConstant type="int"&gt;4&lt;/intConstant&gt;</w:t>
      </w:r>
    </w:p>
    <w:p w14:paraId="5D694E63"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&lt;/plusExpr&gt;</w:t>
      </w:r>
    </w:p>
    <w:p w14:paraId="2BF11BA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&lt;/pointerRef&gt;</w:t>
      </w:r>
    </w:p>
    <w:p w14:paraId="5BBFDBBE"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&lt;pointerRef type="int"&gt;</w:t>
      </w:r>
    </w:p>
    <w:p w14:paraId="6A5DF9B0"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&lt;memberAddr type="P0dede" member="y"&gt;</w:t>
      </w:r>
    </w:p>
    <w:p w14:paraId="3240C3D5"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&lt;varAddr type= "P70988"&gt;S&lt;/varAddr&gt;</w:t>
      </w:r>
    </w:p>
    <w:p w14:paraId="79A5959F"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&lt;/memberAddr&gt;</w:t>
      </w:r>
    </w:p>
    <w:p w14:paraId="6069ED65"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&lt;/pointerRef&gt;</w:t>
      </w:r>
    </w:p>
    <w:p w14:paraId="5AC5269D"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&lt;/assignExpr&gt;</w:t>
      </w:r>
    </w:p>
    <w:p w14:paraId="58673697"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&lt;/exprStatement&gt;</w:t>
      </w:r>
    </w:p>
    <w:p w14:paraId="0AA62BBB" w14:textId="77777777" w:rsidR="00E14A32" w:rsidRDefault="00E14A32">
      <w:pPr>
        <w:rPr>
          <w:rFonts w:hint="eastAsia"/>
        </w:rPr>
      </w:pPr>
    </w:p>
    <w:p w14:paraId="23E8557D" w14:textId="77777777" w:rsidR="00E14A32" w:rsidRDefault="00FD6D4A">
      <w:pPr>
        <w:ind w:firstLine="210"/>
        <w:rPr>
          <w:rFonts w:hint="eastAsia"/>
        </w:rPr>
      </w:pPr>
      <w:r>
        <w:rPr>
          <w:rFonts w:ascii="Arial Unicode MS" w:eastAsia="Arial Unicode MS" w:hAnsi="Arial Unicode MS" w:cs="Arial Unicode MS"/>
        </w:rPr>
        <w:t>もしくは、</w:t>
      </w:r>
    </w:p>
    <w:p w14:paraId="23246ADD" w14:textId="77777777" w:rsidR="00E14A32" w:rsidRDefault="00E14A32">
      <w:pPr>
        <w:rPr>
          <w:rFonts w:hint="eastAsia"/>
        </w:rPr>
      </w:pPr>
    </w:p>
    <w:p w14:paraId="47245A94"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&lt;exprStatement&gt;</w:t>
      </w:r>
    </w:p>
    <w:p w14:paraId="58B3C5BE"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&lt;assignExpr type="int"&gt;</w:t>
      </w:r>
    </w:p>
    <w:p w14:paraId="03B5EC09"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&lt;pointerRef type="int"&gt;</w:t>
      </w:r>
    </w:p>
    <w:p w14:paraId="752CB8D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&lt;plusExpr type=" P6fc98"&gt;</w:t>
      </w:r>
    </w:p>
    <w:p w14:paraId="4FBCB47A"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&lt;arrayAddr type=" P708e8"&gt;a&lt;/arrayAddr&gt;</w:t>
      </w:r>
    </w:p>
    <w:p w14:paraId="15647D2C"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&lt;intConstant type="int"&gt;4&lt;/intConstant&gt;</w:t>
      </w:r>
    </w:p>
    <w:p w14:paraId="4B22B416"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&lt;/plusExpr&gt;</w:t>
      </w:r>
    </w:p>
    <w:p w14:paraId="0D638530"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&lt;/pointerRef&gt;</w:t>
      </w:r>
    </w:p>
    <w:p w14:paraId="3DF94A12"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&lt;memberRef type="int" member="y"&gt;</w:t>
      </w:r>
    </w:p>
    <w:p w14:paraId="1F9B60E5"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&lt;varAddr type= "P70988"&gt;S&lt;/varAddr&gt;</w:t>
      </w:r>
    </w:p>
    <w:p w14:paraId="26E0E831"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&lt;/memberRef&gt;</w:t>
      </w:r>
    </w:p>
    <w:p w14:paraId="1D385FB8"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&lt;/assignExpr&gt;</w:t>
      </w:r>
    </w:p>
    <w:p w14:paraId="16BCC700" w14:textId="77777777" w:rsidR="00E14A32" w:rsidRDefault="00FD6D4A">
      <w:pPr>
        <w:ind w:firstLine="200"/>
        <w:rPr>
          <w:rFonts w:hint="eastAsia"/>
        </w:rPr>
      </w:pPr>
      <w:r>
        <w:rPr>
          <w:rFonts w:ascii="ＭＳ Ｐゴシック" w:eastAsia="ＭＳ Ｐゴシック" w:hAnsi="ＭＳ Ｐゴシック" w:cs="ＭＳ Ｐゴシック"/>
          <w:sz w:val="20"/>
          <w:szCs w:val="20"/>
        </w:rPr>
        <w:t xml:space="preserve">  &lt;/exprStatement&gt;</w:t>
      </w:r>
    </w:p>
    <w:p w14:paraId="632B0478" w14:textId="77777777" w:rsidR="00E14A32" w:rsidRDefault="00FD6D4A">
      <w:pPr>
        <w:rPr>
          <w:rFonts w:hint="eastAsia"/>
        </w:rPr>
      </w:pPr>
      <w:r>
        <w:br w:type="page"/>
      </w:r>
    </w:p>
    <w:p w14:paraId="045755A6" w14:textId="77777777" w:rsidR="00E14A32" w:rsidRDefault="00FD6D4A">
      <w:pPr>
        <w:rPr>
          <w:rFonts w:hint="eastAsia"/>
        </w:rPr>
      </w:pPr>
      <w:r>
        <w:rPr>
          <w:rFonts w:ascii="Courier New" w:eastAsia="Courier New" w:hAnsi="Courier New" w:cs="Courier New"/>
          <w:sz w:val="18"/>
          <w:szCs w:val="18"/>
        </w:rPr>
        <w:lastRenderedPageBreak/>
        <w:t>&lt;?xml version="1.0" encoding="ISO-8859-1"?&gt;</w:t>
      </w:r>
    </w:p>
    <w:p w14:paraId="257D83EB" w14:textId="77777777" w:rsidR="00E14A32" w:rsidRDefault="00FD6D4A">
      <w:pPr>
        <w:rPr>
          <w:rFonts w:hint="eastAsia"/>
        </w:rPr>
      </w:pPr>
      <w:r>
        <w:rPr>
          <w:rFonts w:ascii="Courier New" w:eastAsia="Courier New" w:hAnsi="Courier New" w:cs="Courier New"/>
          <w:sz w:val="18"/>
          <w:szCs w:val="18"/>
        </w:rPr>
        <w:t>&lt;XcodeProgram source="t3.c"&gt;</w:t>
      </w:r>
    </w:p>
    <w:p w14:paraId="5B3A9434" w14:textId="77777777" w:rsidR="00E14A32" w:rsidRDefault="00FD6D4A">
      <w:pPr>
        <w:rPr>
          <w:rFonts w:hint="eastAsia"/>
        </w:rPr>
      </w:pPr>
      <w:r>
        <w:rPr>
          <w:rFonts w:ascii="Courier New" w:eastAsia="Courier New" w:hAnsi="Courier New" w:cs="Courier New"/>
          <w:sz w:val="18"/>
          <w:szCs w:val="18"/>
        </w:rPr>
        <w:t xml:space="preserve">  &lt;!-- </w:t>
      </w:r>
    </w:p>
    <w:p w14:paraId="715473D1" w14:textId="77777777" w:rsidR="00E14A32" w:rsidRDefault="00FD6D4A">
      <w:pPr>
        <w:rPr>
          <w:rFonts w:hint="eastAsia"/>
        </w:rPr>
      </w:pPr>
      <w:r>
        <w:rPr>
          <w:rFonts w:ascii="Courier New" w:eastAsia="Courier New" w:hAnsi="Courier New" w:cs="Courier New"/>
          <w:sz w:val="18"/>
          <w:szCs w:val="18"/>
        </w:rPr>
        <w:t xml:space="preserve">    typedef struct complex {</w:t>
      </w:r>
    </w:p>
    <w:p w14:paraId="4FEC0C77" w14:textId="77777777" w:rsidR="00E14A32" w:rsidRDefault="00FD6D4A">
      <w:pPr>
        <w:rPr>
          <w:rFonts w:hint="eastAsia"/>
        </w:rPr>
      </w:pPr>
      <w:r>
        <w:rPr>
          <w:rFonts w:ascii="Courier New" w:eastAsia="Courier New" w:hAnsi="Courier New" w:cs="Courier New"/>
          <w:sz w:val="18"/>
          <w:szCs w:val="18"/>
        </w:rPr>
        <w:t xml:space="preserve">        double real;</w:t>
      </w:r>
    </w:p>
    <w:p w14:paraId="2DA70EAB" w14:textId="77777777" w:rsidR="00E14A32" w:rsidRDefault="00FD6D4A">
      <w:pPr>
        <w:rPr>
          <w:rFonts w:hint="eastAsia"/>
        </w:rPr>
      </w:pPr>
      <w:r>
        <w:rPr>
          <w:rFonts w:ascii="Courier New" w:eastAsia="Courier New" w:hAnsi="Courier New" w:cs="Courier New"/>
          <w:sz w:val="18"/>
          <w:szCs w:val="18"/>
        </w:rPr>
        <w:t xml:space="preserve">        double img;</w:t>
      </w:r>
    </w:p>
    <w:p w14:paraId="7CEA7D00" w14:textId="77777777" w:rsidR="00E14A32" w:rsidRDefault="00FD6D4A">
      <w:pPr>
        <w:rPr>
          <w:rFonts w:hint="eastAsia"/>
        </w:rPr>
      </w:pPr>
      <w:r>
        <w:rPr>
          <w:rFonts w:ascii="Courier New" w:eastAsia="Courier New" w:hAnsi="Courier New" w:cs="Courier New"/>
          <w:sz w:val="18"/>
          <w:szCs w:val="18"/>
        </w:rPr>
        <w:t xml:space="preserve">    } complex_t;</w:t>
      </w:r>
    </w:p>
    <w:p w14:paraId="4ACA62C2" w14:textId="77777777" w:rsidR="00E14A32" w:rsidRDefault="00FD6D4A">
      <w:pPr>
        <w:rPr>
          <w:rFonts w:hint="eastAsia"/>
        </w:rPr>
      </w:pPr>
      <w:r>
        <w:rPr>
          <w:rFonts w:ascii="Courier New" w:eastAsia="Courier New" w:hAnsi="Courier New" w:cs="Courier New"/>
          <w:sz w:val="18"/>
          <w:szCs w:val="18"/>
        </w:rPr>
        <w:t xml:space="preserve">    </w:t>
      </w:r>
    </w:p>
    <w:p w14:paraId="513B8CC2" w14:textId="77777777" w:rsidR="00E14A32" w:rsidRDefault="00FD6D4A">
      <w:pPr>
        <w:rPr>
          <w:rFonts w:hint="eastAsia"/>
        </w:rPr>
      </w:pPr>
      <w:r>
        <w:rPr>
          <w:rFonts w:ascii="Courier New" w:eastAsia="Courier New" w:hAnsi="Courier New" w:cs="Courier New"/>
          <w:sz w:val="18"/>
          <w:szCs w:val="18"/>
        </w:rPr>
        <w:t xml:space="preserve">    complex_t x;</w:t>
      </w:r>
    </w:p>
    <w:p w14:paraId="7493D7F9" w14:textId="77777777" w:rsidR="00E14A32" w:rsidRDefault="00FD6D4A">
      <w:pPr>
        <w:rPr>
          <w:rFonts w:hint="eastAsia"/>
        </w:rPr>
      </w:pPr>
      <w:r>
        <w:rPr>
          <w:rFonts w:ascii="Courier New" w:eastAsia="Courier New" w:hAnsi="Courier New" w:cs="Courier New"/>
          <w:sz w:val="18"/>
          <w:szCs w:val="18"/>
        </w:rPr>
        <w:t xml:space="preserve">    complex_t complex_add(complex_t x, double y);</w:t>
      </w:r>
    </w:p>
    <w:p w14:paraId="66D16211" w14:textId="77777777" w:rsidR="00E14A32" w:rsidRDefault="00FD6D4A">
      <w:pPr>
        <w:rPr>
          <w:rFonts w:hint="eastAsia"/>
        </w:rPr>
      </w:pPr>
      <w:r>
        <w:rPr>
          <w:rFonts w:ascii="Courier New" w:eastAsia="Courier New" w:hAnsi="Courier New" w:cs="Courier New"/>
          <w:sz w:val="18"/>
          <w:szCs w:val="18"/>
        </w:rPr>
        <w:t xml:space="preserve">        </w:t>
      </w:r>
    </w:p>
    <w:p w14:paraId="09AC14B3" w14:textId="77777777" w:rsidR="00E14A32" w:rsidRDefault="00FD6D4A">
      <w:pPr>
        <w:rPr>
          <w:rFonts w:hint="eastAsia"/>
        </w:rPr>
      </w:pPr>
      <w:r>
        <w:rPr>
          <w:rFonts w:ascii="Courier New" w:eastAsia="Courier New" w:hAnsi="Courier New" w:cs="Courier New"/>
          <w:sz w:val="18"/>
          <w:szCs w:val="18"/>
        </w:rPr>
        <w:t xml:space="preserve">    main()</w:t>
      </w:r>
    </w:p>
    <w:p w14:paraId="29A2C76F" w14:textId="77777777" w:rsidR="00E14A32" w:rsidRDefault="00FD6D4A">
      <w:pPr>
        <w:rPr>
          <w:rFonts w:hint="eastAsia"/>
        </w:rPr>
      </w:pPr>
      <w:r>
        <w:rPr>
          <w:rFonts w:ascii="Courier New" w:eastAsia="Courier New" w:hAnsi="Courier New" w:cs="Courier New"/>
          <w:sz w:val="18"/>
          <w:szCs w:val="18"/>
        </w:rPr>
        <w:t xml:space="preserve">    {</w:t>
      </w:r>
    </w:p>
    <w:p w14:paraId="64C9ADD6" w14:textId="77777777" w:rsidR="00E14A32" w:rsidRDefault="00FD6D4A">
      <w:pPr>
        <w:rPr>
          <w:rFonts w:hint="eastAsia"/>
        </w:rPr>
      </w:pPr>
      <w:r>
        <w:rPr>
          <w:rFonts w:ascii="Courier New" w:eastAsia="Courier New" w:hAnsi="Courier New" w:cs="Courier New"/>
          <w:sz w:val="18"/>
          <w:szCs w:val="18"/>
        </w:rPr>
        <w:t xml:space="preserve">        complex_t z;</w:t>
      </w:r>
    </w:p>
    <w:p w14:paraId="281ED3A5" w14:textId="77777777" w:rsidR="00E14A32" w:rsidRDefault="00FD6D4A">
      <w:pPr>
        <w:rPr>
          <w:rFonts w:hint="eastAsia"/>
        </w:rPr>
      </w:pPr>
      <w:r>
        <w:rPr>
          <w:rFonts w:ascii="Courier New" w:eastAsia="Courier New" w:hAnsi="Courier New" w:cs="Courier New"/>
          <w:sz w:val="18"/>
          <w:szCs w:val="18"/>
        </w:rPr>
        <w:t xml:space="preserve">    </w:t>
      </w:r>
    </w:p>
    <w:p w14:paraId="41AA1FCE" w14:textId="77777777" w:rsidR="00E14A32" w:rsidRDefault="00FD6D4A">
      <w:pPr>
        <w:rPr>
          <w:rFonts w:hint="eastAsia"/>
        </w:rPr>
      </w:pPr>
      <w:r>
        <w:rPr>
          <w:rFonts w:ascii="Courier New" w:eastAsia="Courier New" w:hAnsi="Courier New" w:cs="Courier New"/>
          <w:sz w:val="18"/>
          <w:szCs w:val="18"/>
        </w:rPr>
        <w:t xml:space="preserve">        x.real = 1.0;</w:t>
      </w:r>
    </w:p>
    <w:p w14:paraId="36930AE3" w14:textId="77777777" w:rsidR="00E14A32" w:rsidRDefault="00FD6D4A">
      <w:pPr>
        <w:rPr>
          <w:rFonts w:hint="eastAsia"/>
        </w:rPr>
      </w:pPr>
      <w:r>
        <w:rPr>
          <w:rFonts w:ascii="Courier New" w:eastAsia="Courier New" w:hAnsi="Courier New" w:cs="Courier New"/>
          <w:sz w:val="18"/>
          <w:szCs w:val="18"/>
        </w:rPr>
        <w:t xml:space="preserve">        x.img = 2.0;</w:t>
      </w:r>
    </w:p>
    <w:p w14:paraId="42157344" w14:textId="77777777" w:rsidR="00E14A32" w:rsidRDefault="00FD6D4A">
      <w:pPr>
        <w:rPr>
          <w:rFonts w:hint="eastAsia"/>
        </w:rPr>
      </w:pPr>
      <w:r>
        <w:rPr>
          <w:rFonts w:ascii="Courier New" w:eastAsia="Courier New" w:hAnsi="Courier New" w:cs="Courier New"/>
          <w:sz w:val="18"/>
          <w:szCs w:val="18"/>
        </w:rPr>
        <w:t xml:space="preserve">        </w:t>
      </w:r>
    </w:p>
    <w:p w14:paraId="4BF3D883" w14:textId="77777777" w:rsidR="00E14A32" w:rsidRDefault="00FD6D4A">
      <w:pPr>
        <w:rPr>
          <w:rFonts w:hint="eastAsia"/>
        </w:rPr>
      </w:pPr>
      <w:r>
        <w:rPr>
          <w:rFonts w:ascii="Courier New" w:eastAsia="Courier New" w:hAnsi="Courier New" w:cs="Courier New"/>
          <w:sz w:val="18"/>
          <w:szCs w:val="18"/>
        </w:rPr>
        <w:t xml:space="preserve">        z = complex_add(x,1.0);</w:t>
      </w:r>
    </w:p>
    <w:p w14:paraId="64C5E724" w14:textId="77777777" w:rsidR="00E14A32" w:rsidRDefault="00FD6D4A">
      <w:pPr>
        <w:rPr>
          <w:rFonts w:hint="eastAsia"/>
        </w:rPr>
      </w:pPr>
      <w:r>
        <w:rPr>
          <w:rFonts w:ascii="Courier New" w:eastAsia="Courier New" w:hAnsi="Courier New" w:cs="Courier New"/>
          <w:sz w:val="18"/>
          <w:szCs w:val="18"/>
        </w:rPr>
        <w:t xml:space="preserve">    </w:t>
      </w:r>
    </w:p>
    <w:p w14:paraId="174129D8" w14:textId="77777777" w:rsidR="00E14A32" w:rsidRDefault="00FD6D4A">
      <w:pPr>
        <w:rPr>
          <w:rFonts w:hint="eastAsia"/>
        </w:rPr>
      </w:pPr>
      <w:r>
        <w:rPr>
          <w:rFonts w:ascii="Courier New" w:eastAsia="Courier New" w:hAnsi="Courier New" w:cs="Courier New"/>
          <w:sz w:val="18"/>
          <w:szCs w:val="18"/>
        </w:rPr>
        <w:t xml:space="preserve">        printf("z=(%f,%f)\n",z.real,z.img);</w:t>
      </w:r>
    </w:p>
    <w:p w14:paraId="39EF0E2C" w14:textId="77777777" w:rsidR="00E14A32" w:rsidRDefault="00FD6D4A">
      <w:pPr>
        <w:rPr>
          <w:rFonts w:hint="eastAsia"/>
        </w:rPr>
      </w:pPr>
      <w:r>
        <w:rPr>
          <w:rFonts w:ascii="Courier New" w:eastAsia="Courier New" w:hAnsi="Courier New" w:cs="Courier New"/>
          <w:sz w:val="18"/>
          <w:szCs w:val="18"/>
        </w:rPr>
        <w:t xml:space="preserve">    </w:t>
      </w:r>
    </w:p>
    <w:p w14:paraId="22FF8B7F" w14:textId="77777777" w:rsidR="00E14A32" w:rsidRDefault="00FD6D4A">
      <w:pPr>
        <w:rPr>
          <w:rFonts w:hint="eastAsia"/>
        </w:rPr>
      </w:pPr>
      <w:r>
        <w:rPr>
          <w:rFonts w:ascii="Courier New" w:eastAsia="Courier New" w:hAnsi="Courier New" w:cs="Courier New"/>
          <w:sz w:val="18"/>
          <w:szCs w:val="18"/>
        </w:rPr>
        <w:t xml:space="preserve">    }</w:t>
      </w:r>
    </w:p>
    <w:p w14:paraId="409754FD" w14:textId="77777777" w:rsidR="00E14A32" w:rsidRDefault="00FD6D4A">
      <w:pPr>
        <w:rPr>
          <w:rFonts w:hint="eastAsia"/>
        </w:rPr>
      </w:pPr>
      <w:r>
        <w:rPr>
          <w:rFonts w:ascii="Courier New" w:eastAsia="Courier New" w:hAnsi="Courier New" w:cs="Courier New"/>
          <w:sz w:val="18"/>
          <w:szCs w:val="18"/>
        </w:rPr>
        <w:t xml:space="preserve">    complex_t complex_add(complex_t x, double y)</w:t>
      </w:r>
    </w:p>
    <w:p w14:paraId="08A43D30" w14:textId="77777777" w:rsidR="00E14A32" w:rsidRDefault="00FD6D4A">
      <w:pPr>
        <w:rPr>
          <w:rFonts w:hint="eastAsia"/>
        </w:rPr>
      </w:pPr>
      <w:r>
        <w:rPr>
          <w:rFonts w:ascii="Courier New" w:eastAsia="Courier New" w:hAnsi="Courier New" w:cs="Courier New"/>
          <w:sz w:val="18"/>
          <w:szCs w:val="18"/>
        </w:rPr>
        <w:t xml:space="preserve">    {</w:t>
      </w:r>
    </w:p>
    <w:p w14:paraId="1FCC14A9" w14:textId="77777777" w:rsidR="00E14A32" w:rsidRDefault="00FD6D4A">
      <w:pPr>
        <w:rPr>
          <w:rFonts w:hint="eastAsia"/>
        </w:rPr>
      </w:pPr>
      <w:r>
        <w:rPr>
          <w:rFonts w:ascii="Courier New" w:eastAsia="Courier New" w:hAnsi="Courier New" w:cs="Courier New"/>
          <w:sz w:val="18"/>
          <w:szCs w:val="18"/>
        </w:rPr>
        <w:t xml:space="preserve">        x.real += y;</w:t>
      </w:r>
    </w:p>
    <w:p w14:paraId="7341500A" w14:textId="77777777" w:rsidR="00E14A32" w:rsidRDefault="00FD6D4A">
      <w:pPr>
        <w:rPr>
          <w:rFonts w:hint="eastAsia"/>
        </w:rPr>
      </w:pPr>
      <w:r>
        <w:rPr>
          <w:rFonts w:ascii="Courier New" w:eastAsia="Courier New" w:hAnsi="Courier New" w:cs="Courier New"/>
          <w:sz w:val="18"/>
          <w:szCs w:val="18"/>
        </w:rPr>
        <w:t xml:space="preserve">        return x;</w:t>
      </w:r>
    </w:p>
    <w:p w14:paraId="2BA875C3" w14:textId="77777777" w:rsidR="00E14A32" w:rsidRDefault="00FD6D4A">
      <w:pPr>
        <w:rPr>
          <w:rFonts w:hint="eastAsia"/>
        </w:rPr>
      </w:pPr>
      <w:r>
        <w:rPr>
          <w:rFonts w:ascii="Courier New" w:eastAsia="Courier New" w:hAnsi="Courier New" w:cs="Courier New"/>
          <w:sz w:val="18"/>
          <w:szCs w:val="18"/>
        </w:rPr>
        <w:t xml:space="preserve">    }</w:t>
      </w:r>
    </w:p>
    <w:p w14:paraId="78BA837E" w14:textId="77777777" w:rsidR="00E14A32" w:rsidRDefault="00FD6D4A">
      <w:pPr>
        <w:rPr>
          <w:rFonts w:hint="eastAsia"/>
        </w:rPr>
      </w:pPr>
      <w:r>
        <w:rPr>
          <w:rFonts w:ascii="Courier New" w:eastAsia="Courier New" w:hAnsi="Courier New" w:cs="Courier New"/>
          <w:sz w:val="18"/>
          <w:szCs w:val="18"/>
        </w:rPr>
        <w:t xml:space="preserve">  --&gt;</w:t>
      </w:r>
    </w:p>
    <w:p w14:paraId="265367D2" w14:textId="77777777" w:rsidR="00E14A32" w:rsidRDefault="00FD6D4A">
      <w:pPr>
        <w:rPr>
          <w:rFonts w:hint="eastAsia"/>
        </w:rPr>
      </w:pPr>
      <w:r>
        <w:rPr>
          <w:rFonts w:ascii="Courier New" w:eastAsia="Courier New" w:hAnsi="Courier New" w:cs="Courier New"/>
          <w:sz w:val="18"/>
          <w:szCs w:val="18"/>
        </w:rPr>
        <w:t xml:space="preserve">  &lt;typeTable&gt;</w:t>
      </w:r>
    </w:p>
    <w:p w14:paraId="68C29E41" w14:textId="77777777" w:rsidR="00E14A32" w:rsidRDefault="00FD6D4A">
      <w:pPr>
        <w:rPr>
          <w:rFonts w:hint="eastAsia"/>
        </w:rPr>
      </w:pPr>
      <w:r>
        <w:rPr>
          <w:rFonts w:ascii="Courier New" w:eastAsia="Courier New" w:hAnsi="Courier New" w:cs="Courier New"/>
          <w:sz w:val="18"/>
          <w:szCs w:val="18"/>
        </w:rPr>
        <w:t xml:space="preserve">    &lt;pointerType type="P0" ref="S0"/&gt;</w:t>
      </w:r>
    </w:p>
    <w:p w14:paraId="0D3E21F2" w14:textId="77777777" w:rsidR="00E14A32" w:rsidRDefault="00FD6D4A">
      <w:pPr>
        <w:rPr>
          <w:rFonts w:hint="eastAsia"/>
        </w:rPr>
      </w:pPr>
      <w:r>
        <w:rPr>
          <w:rFonts w:ascii="Courier New" w:eastAsia="Courier New" w:hAnsi="Courier New" w:cs="Courier New"/>
          <w:sz w:val="18"/>
          <w:szCs w:val="18"/>
        </w:rPr>
        <w:t xml:space="preserve">    &lt;pointerType type="P1" ref="S0"/&gt;</w:t>
      </w:r>
    </w:p>
    <w:p w14:paraId="23A8FDD5" w14:textId="77777777" w:rsidR="00E14A32" w:rsidRDefault="00FD6D4A">
      <w:pPr>
        <w:rPr>
          <w:rFonts w:hint="eastAsia"/>
        </w:rPr>
      </w:pPr>
      <w:r>
        <w:rPr>
          <w:rFonts w:ascii="Courier New" w:eastAsia="Courier New" w:hAnsi="Courier New" w:cs="Courier New"/>
          <w:sz w:val="18"/>
          <w:szCs w:val="18"/>
        </w:rPr>
        <w:t xml:space="preserve">    &lt;pointerType type="P2" ref="S0"/&gt;</w:t>
      </w:r>
    </w:p>
    <w:p w14:paraId="251EA1B5" w14:textId="77777777" w:rsidR="00E14A32" w:rsidRDefault="00FD6D4A">
      <w:pPr>
        <w:rPr>
          <w:rFonts w:hint="eastAsia"/>
        </w:rPr>
      </w:pPr>
      <w:r>
        <w:rPr>
          <w:rFonts w:ascii="Courier New" w:eastAsia="Courier New" w:hAnsi="Courier New" w:cs="Courier New"/>
          <w:sz w:val="18"/>
          <w:szCs w:val="18"/>
        </w:rPr>
        <w:t xml:space="preserve">    &lt;pointerType type="P3" ref="S0"/&gt;</w:t>
      </w:r>
    </w:p>
    <w:p w14:paraId="232E619D" w14:textId="77777777" w:rsidR="00E14A32" w:rsidRDefault="00FD6D4A">
      <w:pPr>
        <w:rPr>
          <w:rFonts w:hint="eastAsia"/>
        </w:rPr>
      </w:pPr>
      <w:r>
        <w:rPr>
          <w:rFonts w:ascii="Courier New" w:eastAsia="Courier New" w:hAnsi="Courier New" w:cs="Courier New"/>
          <w:sz w:val="18"/>
          <w:szCs w:val="18"/>
        </w:rPr>
        <w:t xml:space="preserve">    &lt;pointerType type="P4" ref="S0"/&gt;</w:t>
      </w:r>
    </w:p>
    <w:p w14:paraId="45639B1A" w14:textId="77777777" w:rsidR="00E14A32" w:rsidRDefault="00FD6D4A">
      <w:pPr>
        <w:rPr>
          <w:rFonts w:hint="eastAsia"/>
        </w:rPr>
      </w:pPr>
      <w:r>
        <w:rPr>
          <w:rFonts w:ascii="Courier New" w:eastAsia="Courier New" w:hAnsi="Courier New" w:cs="Courier New"/>
          <w:sz w:val="18"/>
          <w:szCs w:val="18"/>
        </w:rPr>
        <w:t xml:space="preserve">    &lt;pointerType type="P5" ref="F0"/&gt;</w:t>
      </w:r>
    </w:p>
    <w:p w14:paraId="194210D6" w14:textId="77777777" w:rsidR="00E14A32" w:rsidRDefault="00FD6D4A">
      <w:pPr>
        <w:rPr>
          <w:rFonts w:hint="eastAsia"/>
        </w:rPr>
      </w:pPr>
      <w:r>
        <w:rPr>
          <w:rFonts w:ascii="Courier New" w:eastAsia="Courier New" w:hAnsi="Courier New" w:cs="Courier New"/>
          <w:sz w:val="18"/>
          <w:szCs w:val="18"/>
        </w:rPr>
        <w:t xml:space="preserve">    &lt;pointerType type="P6" is_restrict="1" ref="char"/&gt;</w:t>
      </w:r>
    </w:p>
    <w:p w14:paraId="168C93CC" w14:textId="77777777" w:rsidR="00E14A32" w:rsidRDefault="00FD6D4A">
      <w:pPr>
        <w:rPr>
          <w:rFonts w:hint="eastAsia"/>
        </w:rPr>
      </w:pPr>
      <w:r>
        <w:rPr>
          <w:rFonts w:ascii="Courier New" w:eastAsia="Courier New" w:hAnsi="Courier New" w:cs="Courier New"/>
          <w:sz w:val="18"/>
          <w:szCs w:val="18"/>
        </w:rPr>
        <w:t xml:space="preserve">    &lt;pointerType type="P7" ref="F2"/&gt;</w:t>
      </w:r>
    </w:p>
    <w:p w14:paraId="2A0EB979" w14:textId="77777777" w:rsidR="00E14A32" w:rsidRDefault="00FD6D4A">
      <w:pPr>
        <w:rPr>
          <w:rFonts w:hint="eastAsia"/>
        </w:rPr>
      </w:pPr>
      <w:r>
        <w:rPr>
          <w:rFonts w:ascii="Courier New" w:eastAsia="Courier New" w:hAnsi="Courier New" w:cs="Courier New"/>
          <w:sz w:val="18"/>
          <w:szCs w:val="18"/>
        </w:rPr>
        <w:t xml:space="preserve">    &lt;structType type="S0"&gt;</w:t>
      </w:r>
    </w:p>
    <w:p w14:paraId="11EE31EC" w14:textId="77777777" w:rsidR="00E14A32" w:rsidRDefault="00FD6D4A">
      <w:pPr>
        <w:rPr>
          <w:rFonts w:hint="eastAsia"/>
        </w:rPr>
      </w:pPr>
      <w:r>
        <w:rPr>
          <w:rFonts w:ascii="Courier New" w:eastAsia="Courier New" w:hAnsi="Courier New" w:cs="Courier New"/>
          <w:sz w:val="18"/>
          <w:szCs w:val="18"/>
        </w:rPr>
        <w:t xml:space="preserve">      &lt;symbols&gt;</w:t>
      </w:r>
    </w:p>
    <w:p w14:paraId="79FDF1D7" w14:textId="77777777" w:rsidR="00E14A32" w:rsidRDefault="00FD6D4A">
      <w:pPr>
        <w:rPr>
          <w:rFonts w:hint="eastAsia"/>
        </w:rPr>
      </w:pPr>
      <w:r>
        <w:rPr>
          <w:rFonts w:ascii="Courier New" w:eastAsia="Courier New" w:hAnsi="Courier New" w:cs="Courier New"/>
          <w:sz w:val="18"/>
          <w:szCs w:val="18"/>
        </w:rPr>
        <w:t xml:space="preserve">        &lt;id type="double"&gt;</w:t>
      </w:r>
    </w:p>
    <w:p w14:paraId="1E33AD68" w14:textId="77777777" w:rsidR="00E14A32" w:rsidRDefault="00FD6D4A">
      <w:pPr>
        <w:rPr>
          <w:rFonts w:hint="eastAsia"/>
        </w:rPr>
      </w:pPr>
      <w:r>
        <w:rPr>
          <w:rFonts w:ascii="Courier New" w:eastAsia="Courier New" w:hAnsi="Courier New" w:cs="Courier New"/>
          <w:sz w:val="18"/>
          <w:szCs w:val="18"/>
        </w:rPr>
        <w:t xml:space="preserve">          &lt;name&gt;real&lt;/name&gt;</w:t>
      </w:r>
    </w:p>
    <w:p w14:paraId="3F9042A0" w14:textId="77777777" w:rsidR="00E14A32" w:rsidRDefault="00FD6D4A">
      <w:pPr>
        <w:rPr>
          <w:rFonts w:hint="eastAsia"/>
        </w:rPr>
      </w:pPr>
      <w:r>
        <w:rPr>
          <w:rFonts w:ascii="Courier New" w:eastAsia="Courier New" w:hAnsi="Courier New" w:cs="Courier New"/>
          <w:sz w:val="18"/>
          <w:szCs w:val="18"/>
        </w:rPr>
        <w:t xml:space="preserve">        &lt;/id&gt;</w:t>
      </w:r>
    </w:p>
    <w:p w14:paraId="1C58D7C8" w14:textId="77777777" w:rsidR="00E14A32" w:rsidRDefault="00FD6D4A">
      <w:pPr>
        <w:rPr>
          <w:rFonts w:hint="eastAsia"/>
        </w:rPr>
      </w:pPr>
      <w:r>
        <w:rPr>
          <w:rFonts w:ascii="Courier New" w:eastAsia="Courier New" w:hAnsi="Courier New" w:cs="Courier New"/>
          <w:sz w:val="18"/>
          <w:szCs w:val="18"/>
        </w:rPr>
        <w:t xml:space="preserve">        &lt;id type="double"&gt;</w:t>
      </w:r>
    </w:p>
    <w:p w14:paraId="175ADD77" w14:textId="77777777" w:rsidR="00E14A32" w:rsidRDefault="00FD6D4A">
      <w:pPr>
        <w:rPr>
          <w:rFonts w:hint="eastAsia"/>
        </w:rPr>
      </w:pPr>
      <w:r>
        <w:rPr>
          <w:rFonts w:ascii="Courier New" w:eastAsia="Courier New" w:hAnsi="Courier New" w:cs="Courier New"/>
          <w:sz w:val="18"/>
          <w:szCs w:val="18"/>
        </w:rPr>
        <w:t xml:space="preserve">          &lt;name&gt;img&lt;/name&gt;</w:t>
      </w:r>
    </w:p>
    <w:p w14:paraId="13EECE7D" w14:textId="77777777" w:rsidR="00E14A32" w:rsidRDefault="00FD6D4A">
      <w:pPr>
        <w:rPr>
          <w:rFonts w:hint="eastAsia"/>
        </w:rPr>
      </w:pPr>
      <w:r>
        <w:rPr>
          <w:rFonts w:ascii="Courier New" w:eastAsia="Courier New" w:hAnsi="Courier New" w:cs="Courier New"/>
          <w:sz w:val="18"/>
          <w:szCs w:val="18"/>
        </w:rPr>
        <w:t xml:space="preserve">        &lt;/id&gt;</w:t>
      </w:r>
    </w:p>
    <w:p w14:paraId="4B7443FD" w14:textId="77777777" w:rsidR="00E14A32" w:rsidRDefault="00FD6D4A">
      <w:pPr>
        <w:rPr>
          <w:rFonts w:hint="eastAsia"/>
        </w:rPr>
      </w:pPr>
      <w:r>
        <w:rPr>
          <w:rFonts w:ascii="Courier New" w:eastAsia="Courier New" w:hAnsi="Courier New" w:cs="Courier New"/>
          <w:sz w:val="18"/>
          <w:szCs w:val="18"/>
        </w:rPr>
        <w:t xml:space="preserve">      &lt;/symbols&gt;</w:t>
      </w:r>
    </w:p>
    <w:p w14:paraId="46610BB0" w14:textId="77777777" w:rsidR="00E14A32" w:rsidRDefault="00FD6D4A">
      <w:pPr>
        <w:rPr>
          <w:rFonts w:hint="eastAsia"/>
        </w:rPr>
      </w:pPr>
      <w:r>
        <w:rPr>
          <w:rFonts w:ascii="Courier New" w:eastAsia="Courier New" w:hAnsi="Courier New" w:cs="Courier New"/>
          <w:sz w:val="18"/>
          <w:szCs w:val="18"/>
        </w:rPr>
        <w:t xml:space="preserve">    &lt;/structType&gt;</w:t>
      </w:r>
    </w:p>
    <w:p w14:paraId="140A436B" w14:textId="77777777" w:rsidR="00E14A32" w:rsidRDefault="00FD6D4A">
      <w:pPr>
        <w:rPr>
          <w:rFonts w:hint="eastAsia"/>
        </w:rPr>
      </w:pPr>
      <w:r>
        <w:rPr>
          <w:rFonts w:ascii="Courier New" w:eastAsia="Courier New" w:hAnsi="Courier New" w:cs="Courier New"/>
          <w:sz w:val="18"/>
          <w:szCs w:val="18"/>
        </w:rPr>
        <w:t xml:space="preserve">    &lt;functionType type="F0" return_type="S0"&gt;</w:t>
      </w:r>
    </w:p>
    <w:p w14:paraId="68C92999" w14:textId="77777777" w:rsidR="00E14A32" w:rsidRDefault="00FD6D4A">
      <w:pPr>
        <w:rPr>
          <w:rFonts w:hint="eastAsia"/>
        </w:rPr>
      </w:pPr>
      <w:r>
        <w:rPr>
          <w:rFonts w:ascii="Courier New" w:eastAsia="Courier New" w:hAnsi="Courier New" w:cs="Courier New"/>
          <w:sz w:val="18"/>
          <w:szCs w:val="18"/>
        </w:rPr>
        <w:t xml:space="preserve">      &lt;params&gt;</w:t>
      </w:r>
    </w:p>
    <w:p w14:paraId="084DC899" w14:textId="77777777" w:rsidR="00E14A32" w:rsidRDefault="00FD6D4A">
      <w:pPr>
        <w:rPr>
          <w:rFonts w:hint="eastAsia"/>
        </w:rPr>
      </w:pPr>
      <w:r>
        <w:rPr>
          <w:rFonts w:ascii="Courier New" w:eastAsia="Courier New" w:hAnsi="Courier New" w:cs="Courier New"/>
          <w:sz w:val="18"/>
          <w:szCs w:val="18"/>
        </w:rPr>
        <w:t xml:space="preserve">        &lt;name type="S0"&gt;x&lt;/name&gt;</w:t>
      </w:r>
    </w:p>
    <w:p w14:paraId="2B154C48" w14:textId="77777777" w:rsidR="00E14A32" w:rsidRDefault="00FD6D4A">
      <w:pPr>
        <w:rPr>
          <w:rFonts w:hint="eastAsia"/>
        </w:rPr>
      </w:pPr>
      <w:r>
        <w:rPr>
          <w:rFonts w:ascii="Courier New" w:eastAsia="Courier New" w:hAnsi="Courier New" w:cs="Courier New"/>
          <w:sz w:val="18"/>
          <w:szCs w:val="18"/>
        </w:rPr>
        <w:t xml:space="preserve">        &lt;name type="double"&gt;y&lt;/name&gt;</w:t>
      </w:r>
    </w:p>
    <w:p w14:paraId="6B1C308F" w14:textId="77777777" w:rsidR="00E14A32" w:rsidRDefault="00FD6D4A">
      <w:pPr>
        <w:rPr>
          <w:rFonts w:hint="eastAsia"/>
        </w:rPr>
      </w:pPr>
      <w:r>
        <w:rPr>
          <w:rFonts w:ascii="Courier New" w:eastAsia="Courier New" w:hAnsi="Courier New" w:cs="Courier New"/>
          <w:sz w:val="18"/>
          <w:szCs w:val="18"/>
        </w:rPr>
        <w:t xml:space="preserve">      &lt;/params&gt;</w:t>
      </w:r>
    </w:p>
    <w:p w14:paraId="337FC5F3" w14:textId="77777777" w:rsidR="00E14A32" w:rsidRDefault="00FD6D4A">
      <w:pPr>
        <w:rPr>
          <w:rFonts w:hint="eastAsia"/>
        </w:rPr>
      </w:pPr>
      <w:r>
        <w:rPr>
          <w:rFonts w:ascii="Courier New" w:eastAsia="Courier New" w:hAnsi="Courier New" w:cs="Courier New"/>
          <w:sz w:val="18"/>
          <w:szCs w:val="18"/>
        </w:rPr>
        <w:t xml:space="preserve">    &lt;/functionType&gt;</w:t>
      </w:r>
    </w:p>
    <w:p w14:paraId="47D9D99D" w14:textId="77777777" w:rsidR="00E14A32" w:rsidRDefault="00FD6D4A">
      <w:pPr>
        <w:rPr>
          <w:rFonts w:hint="eastAsia"/>
        </w:rPr>
      </w:pPr>
      <w:r>
        <w:rPr>
          <w:rFonts w:ascii="Courier New" w:eastAsia="Courier New" w:hAnsi="Courier New" w:cs="Courier New"/>
          <w:sz w:val="18"/>
          <w:szCs w:val="18"/>
        </w:rPr>
        <w:t xml:space="preserve">    &lt;functionType type="F1" return_type="int"&gt;</w:t>
      </w:r>
    </w:p>
    <w:p w14:paraId="0B7E29D0" w14:textId="77777777" w:rsidR="00E14A32" w:rsidRDefault="00FD6D4A">
      <w:pPr>
        <w:rPr>
          <w:rFonts w:hint="eastAsia"/>
        </w:rPr>
      </w:pPr>
      <w:r>
        <w:rPr>
          <w:rFonts w:ascii="Courier New" w:eastAsia="Courier New" w:hAnsi="Courier New" w:cs="Courier New"/>
          <w:sz w:val="18"/>
          <w:szCs w:val="18"/>
        </w:rPr>
        <w:t xml:space="preserve">      &lt;params/&gt;</w:t>
      </w:r>
    </w:p>
    <w:p w14:paraId="0216D8DF" w14:textId="77777777" w:rsidR="00E14A32" w:rsidRDefault="00FD6D4A">
      <w:pPr>
        <w:rPr>
          <w:rFonts w:hint="eastAsia"/>
        </w:rPr>
      </w:pPr>
      <w:r>
        <w:rPr>
          <w:rFonts w:ascii="Courier New" w:eastAsia="Courier New" w:hAnsi="Courier New" w:cs="Courier New"/>
          <w:sz w:val="18"/>
          <w:szCs w:val="18"/>
        </w:rPr>
        <w:t xml:space="preserve">    &lt;/functionType&gt;</w:t>
      </w:r>
    </w:p>
    <w:p w14:paraId="418AA15A" w14:textId="77777777" w:rsidR="00E14A32" w:rsidRDefault="00FD6D4A">
      <w:pPr>
        <w:rPr>
          <w:rFonts w:hint="eastAsia"/>
        </w:rPr>
      </w:pPr>
      <w:r>
        <w:rPr>
          <w:rFonts w:ascii="Courier New" w:eastAsia="Courier New" w:hAnsi="Courier New" w:cs="Courier New"/>
          <w:sz w:val="18"/>
          <w:szCs w:val="18"/>
        </w:rPr>
        <w:t xml:space="preserve">    &lt;functionType type="F2" return_type="int"&gt;</w:t>
      </w:r>
    </w:p>
    <w:p w14:paraId="7E5CD854" w14:textId="77777777" w:rsidR="00E14A32" w:rsidRDefault="00FD6D4A">
      <w:pPr>
        <w:rPr>
          <w:rFonts w:hint="eastAsia"/>
        </w:rPr>
      </w:pPr>
      <w:r>
        <w:rPr>
          <w:rFonts w:ascii="Courier New" w:eastAsia="Courier New" w:hAnsi="Courier New" w:cs="Courier New"/>
          <w:sz w:val="18"/>
          <w:szCs w:val="18"/>
        </w:rPr>
        <w:t xml:space="preserve">      &lt;params/&gt;</w:t>
      </w:r>
    </w:p>
    <w:p w14:paraId="4AE40F2B" w14:textId="77777777" w:rsidR="00E14A32" w:rsidRDefault="00FD6D4A">
      <w:pPr>
        <w:rPr>
          <w:rFonts w:hint="eastAsia"/>
        </w:rPr>
      </w:pPr>
      <w:r>
        <w:rPr>
          <w:rFonts w:ascii="Courier New" w:eastAsia="Courier New" w:hAnsi="Courier New" w:cs="Courier New"/>
          <w:sz w:val="18"/>
          <w:szCs w:val="18"/>
        </w:rPr>
        <w:t xml:space="preserve">    &lt;/functionType&gt;</w:t>
      </w:r>
    </w:p>
    <w:p w14:paraId="2A26B9D1" w14:textId="77777777" w:rsidR="00E14A32" w:rsidRDefault="00FD6D4A">
      <w:pPr>
        <w:rPr>
          <w:rFonts w:hint="eastAsia"/>
        </w:rPr>
      </w:pPr>
      <w:r>
        <w:rPr>
          <w:rFonts w:ascii="Courier New" w:eastAsia="Courier New" w:hAnsi="Courier New" w:cs="Courier New"/>
          <w:sz w:val="18"/>
          <w:szCs w:val="18"/>
        </w:rPr>
        <w:t xml:space="preserve">    &lt;functionType type="F3" return_type="S0"&gt;</w:t>
      </w:r>
    </w:p>
    <w:p w14:paraId="2AB34E8F" w14:textId="77777777" w:rsidR="00E14A32" w:rsidRDefault="00FD6D4A">
      <w:pPr>
        <w:rPr>
          <w:rFonts w:hint="eastAsia"/>
        </w:rPr>
      </w:pPr>
      <w:r>
        <w:rPr>
          <w:rFonts w:ascii="Courier New" w:eastAsia="Courier New" w:hAnsi="Courier New" w:cs="Courier New"/>
          <w:sz w:val="18"/>
          <w:szCs w:val="18"/>
        </w:rPr>
        <w:t xml:space="preserve">      &lt;params&gt;</w:t>
      </w:r>
    </w:p>
    <w:p w14:paraId="3BD9904D" w14:textId="77777777" w:rsidR="00E14A32" w:rsidRDefault="00FD6D4A">
      <w:pPr>
        <w:rPr>
          <w:rFonts w:hint="eastAsia"/>
        </w:rPr>
      </w:pPr>
      <w:r>
        <w:rPr>
          <w:rFonts w:ascii="Courier New" w:eastAsia="Courier New" w:hAnsi="Courier New" w:cs="Courier New"/>
          <w:sz w:val="18"/>
          <w:szCs w:val="18"/>
        </w:rPr>
        <w:t xml:space="preserve">        &lt;name type="S0"&gt;x&lt;/name&gt;</w:t>
      </w:r>
    </w:p>
    <w:p w14:paraId="2481B756" w14:textId="77777777" w:rsidR="00E14A32" w:rsidRDefault="00FD6D4A">
      <w:pPr>
        <w:rPr>
          <w:rFonts w:hint="eastAsia"/>
        </w:rPr>
      </w:pPr>
      <w:r>
        <w:rPr>
          <w:rFonts w:ascii="Courier New" w:eastAsia="Courier New" w:hAnsi="Courier New" w:cs="Courier New"/>
          <w:sz w:val="18"/>
          <w:szCs w:val="18"/>
        </w:rPr>
        <w:t xml:space="preserve">        &lt;name type="double"&gt;y&lt;/name&gt;</w:t>
      </w:r>
    </w:p>
    <w:p w14:paraId="1F631E29" w14:textId="77777777" w:rsidR="00E14A32" w:rsidRDefault="00FD6D4A">
      <w:pPr>
        <w:rPr>
          <w:rFonts w:hint="eastAsia"/>
        </w:rPr>
      </w:pPr>
      <w:r>
        <w:rPr>
          <w:rFonts w:ascii="Courier New" w:eastAsia="Courier New" w:hAnsi="Courier New" w:cs="Courier New"/>
          <w:sz w:val="18"/>
          <w:szCs w:val="18"/>
        </w:rPr>
        <w:lastRenderedPageBreak/>
        <w:t xml:space="preserve">      &lt;/params&gt;</w:t>
      </w:r>
    </w:p>
    <w:p w14:paraId="3888BC0C" w14:textId="77777777" w:rsidR="00E14A32" w:rsidRDefault="00FD6D4A">
      <w:pPr>
        <w:rPr>
          <w:rFonts w:hint="eastAsia"/>
        </w:rPr>
      </w:pPr>
      <w:r>
        <w:rPr>
          <w:rFonts w:ascii="Courier New" w:eastAsia="Courier New" w:hAnsi="Courier New" w:cs="Courier New"/>
          <w:sz w:val="18"/>
          <w:szCs w:val="18"/>
        </w:rPr>
        <w:t xml:space="preserve">    &lt;/functionType&gt;</w:t>
      </w:r>
    </w:p>
    <w:p w14:paraId="70A2F831" w14:textId="77777777" w:rsidR="00E14A32" w:rsidRDefault="00FD6D4A">
      <w:pPr>
        <w:rPr>
          <w:rFonts w:hint="eastAsia"/>
        </w:rPr>
      </w:pPr>
      <w:r>
        <w:rPr>
          <w:rFonts w:ascii="Courier New" w:eastAsia="Courier New" w:hAnsi="Courier New" w:cs="Courier New"/>
          <w:sz w:val="18"/>
          <w:szCs w:val="18"/>
        </w:rPr>
        <w:t xml:space="preserve">  &lt;/typeTable&gt;</w:t>
      </w:r>
    </w:p>
    <w:p w14:paraId="371855DB" w14:textId="77777777" w:rsidR="00E14A32" w:rsidRDefault="00FD6D4A">
      <w:pPr>
        <w:rPr>
          <w:rFonts w:hint="eastAsia"/>
        </w:rPr>
      </w:pPr>
      <w:r>
        <w:rPr>
          <w:rFonts w:ascii="Courier New" w:eastAsia="Courier New" w:hAnsi="Courier New" w:cs="Courier New"/>
          <w:sz w:val="18"/>
          <w:szCs w:val="18"/>
        </w:rPr>
        <w:t xml:space="preserve">  &lt;globalSymbols&gt;</w:t>
      </w:r>
    </w:p>
    <w:p w14:paraId="3BA27552" w14:textId="77777777" w:rsidR="00E14A32" w:rsidRDefault="00FD6D4A">
      <w:pPr>
        <w:rPr>
          <w:rFonts w:hint="eastAsia"/>
        </w:rPr>
      </w:pPr>
      <w:r>
        <w:rPr>
          <w:rFonts w:ascii="Courier New" w:eastAsia="Courier New" w:hAnsi="Courier New" w:cs="Courier New"/>
          <w:sz w:val="18"/>
          <w:szCs w:val="18"/>
        </w:rPr>
        <w:t xml:space="preserve">    &lt;id type="F0" sclass="extern_def"&gt;</w:t>
      </w:r>
    </w:p>
    <w:p w14:paraId="627B9E8F" w14:textId="77777777" w:rsidR="00E14A32" w:rsidRDefault="00FD6D4A">
      <w:pPr>
        <w:rPr>
          <w:rFonts w:hint="eastAsia"/>
        </w:rPr>
      </w:pPr>
      <w:r>
        <w:rPr>
          <w:rFonts w:ascii="Courier New" w:eastAsia="Courier New" w:hAnsi="Courier New" w:cs="Courier New"/>
          <w:sz w:val="18"/>
          <w:szCs w:val="18"/>
        </w:rPr>
        <w:t xml:space="preserve">      &lt;name&gt;complex_add&lt;/name&gt;</w:t>
      </w:r>
    </w:p>
    <w:p w14:paraId="3B7EB0A3" w14:textId="77777777" w:rsidR="00E14A32" w:rsidRDefault="00FD6D4A">
      <w:pPr>
        <w:rPr>
          <w:rFonts w:hint="eastAsia"/>
        </w:rPr>
      </w:pPr>
      <w:r>
        <w:rPr>
          <w:rFonts w:ascii="Courier New" w:eastAsia="Courier New" w:hAnsi="Courier New" w:cs="Courier New"/>
          <w:sz w:val="18"/>
          <w:szCs w:val="18"/>
        </w:rPr>
        <w:t xml:space="preserve">    &lt;/id&gt;</w:t>
      </w:r>
    </w:p>
    <w:p w14:paraId="064B2B25" w14:textId="77777777" w:rsidR="00E14A32" w:rsidRDefault="00FD6D4A">
      <w:pPr>
        <w:rPr>
          <w:rFonts w:hint="eastAsia"/>
        </w:rPr>
      </w:pPr>
      <w:r>
        <w:rPr>
          <w:rFonts w:ascii="Courier New" w:eastAsia="Courier New" w:hAnsi="Courier New" w:cs="Courier New"/>
          <w:sz w:val="18"/>
          <w:szCs w:val="18"/>
        </w:rPr>
        <w:t xml:space="preserve">    &lt;id type="S0" sclass="extern_def"&gt;</w:t>
      </w:r>
    </w:p>
    <w:p w14:paraId="0CC2DA53" w14:textId="77777777" w:rsidR="00E14A32" w:rsidRDefault="00FD6D4A">
      <w:pPr>
        <w:rPr>
          <w:rFonts w:hint="eastAsia"/>
        </w:rPr>
      </w:pPr>
      <w:r>
        <w:rPr>
          <w:rFonts w:ascii="Courier New" w:eastAsia="Courier New" w:hAnsi="Courier New" w:cs="Courier New"/>
          <w:sz w:val="18"/>
          <w:szCs w:val="18"/>
        </w:rPr>
        <w:t xml:space="preserve">      &lt;name&gt;x&lt;/name&gt;</w:t>
      </w:r>
    </w:p>
    <w:p w14:paraId="2A3E5841" w14:textId="77777777" w:rsidR="00E14A32" w:rsidRDefault="00FD6D4A">
      <w:pPr>
        <w:rPr>
          <w:rFonts w:hint="eastAsia"/>
        </w:rPr>
      </w:pPr>
      <w:r>
        <w:rPr>
          <w:rFonts w:ascii="Courier New" w:eastAsia="Courier New" w:hAnsi="Courier New" w:cs="Courier New"/>
          <w:sz w:val="18"/>
          <w:szCs w:val="18"/>
        </w:rPr>
        <w:t xml:space="preserve">    &lt;/id&gt;</w:t>
      </w:r>
    </w:p>
    <w:p w14:paraId="34CC6EA2" w14:textId="77777777" w:rsidR="00E14A32" w:rsidRDefault="00FD6D4A">
      <w:pPr>
        <w:rPr>
          <w:rFonts w:hint="eastAsia"/>
        </w:rPr>
      </w:pPr>
      <w:r>
        <w:rPr>
          <w:rFonts w:ascii="Courier New" w:eastAsia="Courier New" w:hAnsi="Courier New" w:cs="Courier New"/>
          <w:sz w:val="18"/>
          <w:szCs w:val="18"/>
        </w:rPr>
        <w:t xml:space="preserve">    &lt;id type="F1" sclass="extern_def"&gt;</w:t>
      </w:r>
    </w:p>
    <w:p w14:paraId="21BD1F76" w14:textId="77777777" w:rsidR="00E14A32" w:rsidRDefault="00FD6D4A">
      <w:pPr>
        <w:rPr>
          <w:rFonts w:hint="eastAsia"/>
        </w:rPr>
      </w:pPr>
      <w:r>
        <w:rPr>
          <w:rFonts w:ascii="Courier New" w:eastAsia="Courier New" w:hAnsi="Courier New" w:cs="Courier New"/>
          <w:sz w:val="18"/>
          <w:szCs w:val="18"/>
        </w:rPr>
        <w:t xml:space="preserve">      &lt;name&gt;main&lt;/name&gt;</w:t>
      </w:r>
    </w:p>
    <w:p w14:paraId="6F6CA6D7" w14:textId="77777777" w:rsidR="00E14A32" w:rsidRDefault="00FD6D4A">
      <w:pPr>
        <w:rPr>
          <w:rFonts w:hint="eastAsia"/>
        </w:rPr>
      </w:pPr>
      <w:r>
        <w:rPr>
          <w:rFonts w:ascii="Courier New" w:eastAsia="Courier New" w:hAnsi="Courier New" w:cs="Courier New"/>
          <w:sz w:val="18"/>
          <w:szCs w:val="18"/>
        </w:rPr>
        <w:t xml:space="preserve">    &lt;/id&gt;</w:t>
      </w:r>
    </w:p>
    <w:p w14:paraId="3649700E" w14:textId="77777777" w:rsidR="00E14A32" w:rsidRDefault="00FD6D4A">
      <w:pPr>
        <w:rPr>
          <w:rFonts w:hint="eastAsia"/>
        </w:rPr>
      </w:pPr>
      <w:r>
        <w:rPr>
          <w:rFonts w:ascii="Courier New" w:eastAsia="Courier New" w:hAnsi="Courier New" w:cs="Courier New"/>
          <w:sz w:val="18"/>
          <w:szCs w:val="18"/>
        </w:rPr>
        <w:t xml:space="preserve">    &lt;id type="F2" sclass="extern_def"&gt;</w:t>
      </w:r>
    </w:p>
    <w:p w14:paraId="3A5C9CEE" w14:textId="77777777" w:rsidR="00E14A32" w:rsidRDefault="00FD6D4A">
      <w:pPr>
        <w:rPr>
          <w:rFonts w:hint="eastAsia"/>
        </w:rPr>
      </w:pPr>
      <w:r>
        <w:rPr>
          <w:rFonts w:ascii="Courier New" w:eastAsia="Courier New" w:hAnsi="Courier New" w:cs="Courier New"/>
          <w:sz w:val="18"/>
          <w:szCs w:val="18"/>
        </w:rPr>
        <w:t xml:space="preserve">      &lt;name&gt;printf&lt;/name&gt;</w:t>
      </w:r>
    </w:p>
    <w:p w14:paraId="0DFD3A1E" w14:textId="77777777" w:rsidR="00E14A32" w:rsidRDefault="00FD6D4A">
      <w:pPr>
        <w:rPr>
          <w:rFonts w:hint="eastAsia"/>
        </w:rPr>
      </w:pPr>
      <w:r>
        <w:rPr>
          <w:rFonts w:ascii="Courier New" w:eastAsia="Courier New" w:hAnsi="Courier New" w:cs="Courier New"/>
          <w:sz w:val="18"/>
          <w:szCs w:val="18"/>
        </w:rPr>
        <w:t xml:space="preserve">    &lt;/id&gt;</w:t>
      </w:r>
    </w:p>
    <w:p w14:paraId="46AB5AB4" w14:textId="77777777" w:rsidR="00E14A32" w:rsidRDefault="00FD6D4A">
      <w:pPr>
        <w:rPr>
          <w:rFonts w:hint="eastAsia"/>
        </w:rPr>
      </w:pPr>
      <w:r>
        <w:rPr>
          <w:rFonts w:ascii="Courier New" w:eastAsia="Courier New" w:hAnsi="Courier New" w:cs="Courier New"/>
          <w:sz w:val="18"/>
          <w:szCs w:val="18"/>
        </w:rPr>
        <w:t xml:space="preserve">    &lt;id type="S0" sclass="typedef_name"&gt;</w:t>
      </w:r>
    </w:p>
    <w:p w14:paraId="36C38202" w14:textId="77777777" w:rsidR="00E14A32" w:rsidRDefault="00FD6D4A">
      <w:pPr>
        <w:rPr>
          <w:rFonts w:hint="eastAsia"/>
        </w:rPr>
      </w:pPr>
      <w:r>
        <w:rPr>
          <w:rFonts w:ascii="Courier New" w:eastAsia="Courier New" w:hAnsi="Courier New" w:cs="Courier New"/>
          <w:sz w:val="18"/>
          <w:szCs w:val="18"/>
        </w:rPr>
        <w:t xml:space="preserve">      &lt;name&gt;complex_t&lt;/name&gt;</w:t>
      </w:r>
    </w:p>
    <w:p w14:paraId="055F5FAC" w14:textId="77777777" w:rsidR="00E14A32" w:rsidRDefault="00FD6D4A">
      <w:pPr>
        <w:rPr>
          <w:rFonts w:hint="eastAsia"/>
        </w:rPr>
      </w:pPr>
      <w:r>
        <w:rPr>
          <w:rFonts w:ascii="Courier New" w:eastAsia="Courier New" w:hAnsi="Courier New" w:cs="Courier New"/>
          <w:sz w:val="18"/>
          <w:szCs w:val="18"/>
        </w:rPr>
        <w:t xml:space="preserve">    &lt;/id&gt;</w:t>
      </w:r>
    </w:p>
    <w:p w14:paraId="36E5EDE7" w14:textId="77777777" w:rsidR="00E14A32" w:rsidRDefault="00FD6D4A">
      <w:pPr>
        <w:rPr>
          <w:rFonts w:hint="eastAsia"/>
        </w:rPr>
      </w:pPr>
      <w:r>
        <w:rPr>
          <w:rFonts w:ascii="Courier New" w:eastAsia="Courier New" w:hAnsi="Courier New" w:cs="Courier New"/>
          <w:sz w:val="18"/>
          <w:szCs w:val="18"/>
        </w:rPr>
        <w:t xml:space="preserve">    &lt;id type="S0" sclass="tagname"&gt;</w:t>
      </w:r>
    </w:p>
    <w:p w14:paraId="2DE47509" w14:textId="77777777" w:rsidR="00E14A32" w:rsidRDefault="00FD6D4A">
      <w:pPr>
        <w:rPr>
          <w:rFonts w:hint="eastAsia"/>
        </w:rPr>
      </w:pPr>
      <w:r>
        <w:rPr>
          <w:rFonts w:ascii="Courier New" w:eastAsia="Courier New" w:hAnsi="Courier New" w:cs="Courier New"/>
          <w:sz w:val="18"/>
          <w:szCs w:val="18"/>
        </w:rPr>
        <w:t xml:space="preserve">      &lt;name&gt;complex&lt;/name&gt;</w:t>
      </w:r>
    </w:p>
    <w:p w14:paraId="306AA400" w14:textId="77777777" w:rsidR="00E14A32" w:rsidRDefault="00FD6D4A">
      <w:pPr>
        <w:rPr>
          <w:rFonts w:hint="eastAsia"/>
        </w:rPr>
      </w:pPr>
      <w:r>
        <w:rPr>
          <w:rFonts w:ascii="Courier New" w:eastAsia="Courier New" w:hAnsi="Courier New" w:cs="Courier New"/>
          <w:sz w:val="18"/>
          <w:szCs w:val="18"/>
        </w:rPr>
        <w:t xml:space="preserve">    &lt;/id&gt;</w:t>
      </w:r>
    </w:p>
    <w:p w14:paraId="062263A7" w14:textId="77777777" w:rsidR="00E14A32" w:rsidRDefault="00FD6D4A">
      <w:pPr>
        <w:rPr>
          <w:rFonts w:hint="eastAsia"/>
        </w:rPr>
      </w:pPr>
      <w:r>
        <w:rPr>
          <w:rFonts w:ascii="Courier New" w:eastAsia="Courier New" w:hAnsi="Courier New" w:cs="Courier New"/>
          <w:sz w:val="18"/>
          <w:szCs w:val="18"/>
        </w:rPr>
        <w:t xml:space="preserve">  &lt;/globalSymbols&gt;</w:t>
      </w:r>
    </w:p>
    <w:p w14:paraId="7055B45D" w14:textId="77777777" w:rsidR="00E14A32" w:rsidRDefault="00FD6D4A">
      <w:pPr>
        <w:rPr>
          <w:rFonts w:hint="eastAsia"/>
        </w:rPr>
      </w:pPr>
      <w:r>
        <w:rPr>
          <w:rFonts w:ascii="Courier New" w:eastAsia="Courier New" w:hAnsi="Courier New" w:cs="Courier New"/>
          <w:sz w:val="18"/>
          <w:szCs w:val="18"/>
        </w:rPr>
        <w:t xml:space="preserve">  &lt;globalDeclarations&gt;</w:t>
      </w:r>
    </w:p>
    <w:p w14:paraId="22F5448E" w14:textId="77777777" w:rsidR="00E14A32" w:rsidRDefault="00FD6D4A">
      <w:pPr>
        <w:rPr>
          <w:rFonts w:hint="eastAsia"/>
        </w:rPr>
      </w:pPr>
      <w:r>
        <w:rPr>
          <w:rFonts w:ascii="Courier New" w:eastAsia="Courier New" w:hAnsi="Courier New" w:cs="Courier New"/>
          <w:sz w:val="18"/>
          <w:szCs w:val="18"/>
        </w:rPr>
        <w:t xml:space="preserve">    &lt;varDecl&gt;</w:t>
      </w:r>
    </w:p>
    <w:p w14:paraId="3653BD4D" w14:textId="77777777" w:rsidR="00E14A32" w:rsidRDefault="00FD6D4A">
      <w:pPr>
        <w:rPr>
          <w:rFonts w:hint="eastAsia"/>
        </w:rPr>
      </w:pPr>
      <w:r>
        <w:rPr>
          <w:rFonts w:ascii="Courier New" w:eastAsia="Courier New" w:hAnsi="Courier New" w:cs="Courier New"/>
          <w:sz w:val="18"/>
          <w:szCs w:val="18"/>
        </w:rPr>
        <w:t xml:space="preserve">      &lt;name&gt;x&lt;/name&gt;</w:t>
      </w:r>
    </w:p>
    <w:p w14:paraId="4591F1EA" w14:textId="77777777" w:rsidR="00E14A32" w:rsidRDefault="00FD6D4A">
      <w:pPr>
        <w:rPr>
          <w:rFonts w:hint="eastAsia"/>
        </w:rPr>
      </w:pPr>
      <w:r>
        <w:rPr>
          <w:rFonts w:ascii="Courier New" w:eastAsia="Courier New" w:hAnsi="Courier New" w:cs="Courier New"/>
          <w:sz w:val="18"/>
          <w:szCs w:val="18"/>
        </w:rPr>
        <w:t xml:space="preserve">    &lt;/varDecl&gt;</w:t>
      </w:r>
    </w:p>
    <w:p w14:paraId="0AFA67AA" w14:textId="77777777" w:rsidR="00E14A32" w:rsidRDefault="00FD6D4A">
      <w:pPr>
        <w:rPr>
          <w:rFonts w:hint="eastAsia"/>
        </w:rPr>
      </w:pPr>
      <w:r>
        <w:rPr>
          <w:rFonts w:ascii="Courier New" w:eastAsia="Courier New" w:hAnsi="Courier New" w:cs="Courier New"/>
          <w:sz w:val="18"/>
          <w:szCs w:val="18"/>
        </w:rPr>
        <w:t xml:space="preserve">    &lt;funcDecl&gt;</w:t>
      </w:r>
    </w:p>
    <w:p w14:paraId="4367AD70" w14:textId="77777777" w:rsidR="00E14A32" w:rsidRDefault="00FD6D4A">
      <w:pPr>
        <w:rPr>
          <w:rFonts w:hint="eastAsia"/>
        </w:rPr>
      </w:pPr>
      <w:r>
        <w:rPr>
          <w:rFonts w:ascii="Courier New" w:eastAsia="Courier New" w:hAnsi="Courier New" w:cs="Courier New"/>
          <w:sz w:val="18"/>
          <w:szCs w:val="18"/>
        </w:rPr>
        <w:t xml:space="preserve">      &lt;name&gt;complex_add&lt;/name&gt;</w:t>
      </w:r>
    </w:p>
    <w:p w14:paraId="7B7582DE" w14:textId="77777777" w:rsidR="00E14A32" w:rsidRDefault="00FD6D4A">
      <w:pPr>
        <w:rPr>
          <w:rFonts w:hint="eastAsia"/>
        </w:rPr>
      </w:pPr>
      <w:r>
        <w:rPr>
          <w:rFonts w:ascii="Courier New" w:eastAsia="Courier New" w:hAnsi="Courier New" w:cs="Courier New"/>
          <w:sz w:val="18"/>
          <w:szCs w:val="18"/>
        </w:rPr>
        <w:t xml:space="preserve">    &lt;/funcDecl&gt;</w:t>
      </w:r>
    </w:p>
    <w:p w14:paraId="662A6F0A" w14:textId="77777777" w:rsidR="00E14A32" w:rsidRDefault="00FD6D4A">
      <w:pPr>
        <w:rPr>
          <w:rFonts w:hint="eastAsia"/>
        </w:rPr>
      </w:pPr>
      <w:r>
        <w:rPr>
          <w:rFonts w:ascii="Courier New" w:eastAsia="Courier New" w:hAnsi="Courier New" w:cs="Courier New"/>
          <w:sz w:val="18"/>
          <w:szCs w:val="18"/>
        </w:rPr>
        <w:t xml:space="preserve">    &lt;functionDefinition&gt;</w:t>
      </w:r>
    </w:p>
    <w:p w14:paraId="04F2BE29" w14:textId="77777777" w:rsidR="00E14A32" w:rsidRDefault="00FD6D4A">
      <w:pPr>
        <w:rPr>
          <w:rFonts w:hint="eastAsia"/>
        </w:rPr>
      </w:pPr>
      <w:r>
        <w:rPr>
          <w:rFonts w:ascii="Courier New" w:eastAsia="Courier New" w:hAnsi="Courier New" w:cs="Courier New"/>
          <w:sz w:val="18"/>
          <w:szCs w:val="18"/>
        </w:rPr>
        <w:t xml:space="preserve">      &lt;name&gt;main&lt;/name&gt;</w:t>
      </w:r>
    </w:p>
    <w:p w14:paraId="6F75D11B" w14:textId="77777777" w:rsidR="00E14A32" w:rsidRDefault="00FD6D4A">
      <w:pPr>
        <w:rPr>
          <w:rFonts w:hint="eastAsia"/>
        </w:rPr>
      </w:pPr>
      <w:r>
        <w:rPr>
          <w:rFonts w:ascii="Courier New" w:eastAsia="Courier New" w:hAnsi="Courier New" w:cs="Courier New"/>
          <w:sz w:val="18"/>
          <w:szCs w:val="18"/>
        </w:rPr>
        <w:t xml:space="preserve">      &lt;symbols&gt;</w:t>
      </w:r>
    </w:p>
    <w:p w14:paraId="15E3EB14" w14:textId="77777777" w:rsidR="00E14A32" w:rsidRDefault="00FD6D4A">
      <w:pPr>
        <w:rPr>
          <w:rFonts w:hint="eastAsia"/>
        </w:rPr>
      </w:pPr>
      <w:r>
        <w:rPr>
          <w:rFonts w:ascii="Courier New" w:eastAsia="Courier New" w:hAnsi="Courier New" w:cs="Courier New"/>
          <w:sz w:val="18"/>
          <w:szCs w:val="18"/>
        </w:rPr>
        <w:t xml:space="preserve">        &lt;id type="S0" sclass="auto"&gt;</w:t>
      </w:r>
    </w:p>
    <w:p w14:paraId="63BE11E4" w14:textId="77777777" w:rsidR="00E14A32" w:rsidRDefault="00FD6D4A">
      <w:pPr>
        <w:rPr>
          <w:rFonts w:hint="eastAsia"/>
        </w:rPr>
      </w:pPr>
      <w:r>
        <w:rPr>
          <w:rFonts w:ascii="Courier New" w:eastAsia="Courier New" w:hAnsi="Courier New" w:cs="Courier New"/>
          <w:sz w:val="18"/>
          <w:szCs w:val="18"/>
        </w:rPr>
        <w:t xml:space="preserve">          &lt;name&gt;z&lt;/name&gt;</w:t>
      </w:r>
    </w:p>
    <w:p w14:paraId="0DC13771" w14:textId="77777777" w:rsidR="00E14A32" w:rsidRDefault="00FD6D4A">
      <w:pPr>
        <w:rPr>
          <w:rFonts w:hint="eastAsia"/>
        </w:rPr>
      </w:pPr>
      <w:r>
        <w:rPr>
          <w:rFonts w:ascii="Courier New" w:eastAsia="Courier New" w:hAnsi="Courier New" w:cs="Courier New"/>
          <w:sz w:val="18"/>
          <w:szCs w:val="18"/>
        </w:rPr>
        <w:t xml:space="preserve">        &lt;/id&gt;</w:t>
      </w:r>
    </w:p>
    <w:p w14:paraId="487894D6" w14:textId="77777777" w:rsidR="00E14A32" w:rsidRDefault="00FD6D4A">
      <w:pPr>
        <w:rPr>
          <w:rFonts w:hint="eastAsia"/>
        </w:rPr>
      </w:pPr>
      <w:r>
        <w:rPr>
          <w:rFonts w:ascii="Courier New" w:eastAsia="Courier New" w:hAnsi="Courier New" w:cs="Courier New"/>
          <w:sz w:val="18"/>
          <w:szCs w:val="18"/>
        </w:rPr>
        <w:t xml:space="preserve">      &lt;/symbols&gt;</w:t>
      </w:r>
    </w:p>
    <w:p w14:paraId="54F2A4B7" w14:textId="77777777" w:rsidR="00E14A32" w:rsidRDefault="00FD6D4A">
      <w:pPr>
        <w:rPr>
          <w:rFonts w:hint="eastAsia"/>
        </w:rPr>
      </w:pPr>
      <w:r>
        <w:rPr>
          <w:rFonts w:ascii="Courier New" w:eastAsia="Courier New" w:hAnsi="Courier New" w:cs="Courier New"/>
          <w:sz w:val="18"/>
          <w:szCs w:val="18"/>
        </w:rPr>
        <w:t xml:space="preserve">      &lt;params/&gt;</w:t>
      </w:r>
    </w:p>
    <w:p w14:paraId="7BA5EB8D" w14:textId="77777777" w:rsidR="00E14A32" w:rsidRDefault="00FD6D4A">
      <w:pPr>
        <w:rPr>
          <w:rFonts w:hint="eastAsia"/>
        </w:rPr>
      </w:pPr>
      <w:r>
        <w:rPr>
          <w:rFonts w:ascii="Courier New" w:eastAsia="Courier New" w:hAnsi="Courier New" w:cs="Courier New"/>
          <w:sz w:val="18"/>
          <w:szCs w:val="18"/>
        </w:rPr>
        <w:t xml:space="preserve">      &lt;body&gt;</w:t>
      </w:r>
    </w:p>
    <w:p w14:paraId="274A6FB8" w14:textId="77777777" w:rsidR="00E14A32" w:rsidRDefault="00FD6D4A">
      <w:pPr>
        <w:rPr>
          <w:rFonts w:hint="eastAsia"/>
        </w:rPr>
      </w:pPr>
      <w:r>
        <w:rPr>
          <w:rFonts w:ascii="Courier New" w:eastAsia="Courier New" w:hAnsi="Courier New" w:cs="Courier New"/>
          <w:sz w:val="18"/>
          <w:szCs w:val="18"/>
        </w:rPr>
        <w:t xml:space="preserve">        &lt;compoundStatement&gt;</w:t>
      </w:r>
    </w:p>
    <w:p w14:paraId="6DACA41B" w14:textId="77777777" w:rsidR="00E14A32" w:rsidRDefault="00FD6D4A">
      <w:pPr>
        <w:rPr>
          <w:rFonts w:hint="eastAsia"/>
        </w:rPr>
      </w:pPr>
      <w:r>
        <w:rPr>
          <w:rFonts w:ascii="Courier New" w:eastAsia="Courier New" w:hAnsi="Courier New" w:cs="Courier New"/>
          <w:sz w:val="18"/>
          <w:szCs w:val="18"/>
        </w:rPr>
        <w:t xml:space="preserve">          &lt;symbols&gt;</w:t>
      </w:r>
    </w:p>
    <w:p w14:paraId="13209DD7" w14:textId="77777777" w:rsidR="00E14A32" w:rsidRDefault="00FD6D4A">
      <w:pPr>
        <w:rPr>
          <w:rFonts w:hint="eastAsia"/>
        </w:rPr>
      </w:pPr>
      <w:r>
        <w:rPr>
          <w:rFonts w:ascii="Courier New" w:eastAsia="Courier New" w:hAnsi="Courier New" w:cs="Courier New"/>
          <w:sz w:val="18"/>
          <w:szCs w:val="18"/>
        </w:rPr>
        <w:t xml:space="preserve">            &lt;id type="S0" sclass="auto"&gt;</w:t>
      </w:r>
    </w:p>
    <w:p w14:paraId="655408A9" w14:textId="77777777" w:rsidR="00E14A32" w:rsidRDefault="00FD6D4A">
      <w:pPr>
        <w:rPr>
          <w:rFonts w:hint="eastAsia"/>
        </w:rPr>
      </w:pPr>
      <w:r>
        <w:rPr>
          <w:rFonts w:ascii="Courier New" w:eastAsia="Courier New" w:hAnsi="Courier New" w:cs="Courier New"/>
          <w:sz w:val="18"/>
          <w:szCs w:val="18"/>
        </w:rPr>
        <w:t xml:space="preserve">              &lt;name&gt;z&lt;/name&gt;</w:t>
      </w:r>
    </w:p>
    <w:p w14:paraId="63DD2724" w14:textId="77777777" w:rsidR="00E14A32" w:rsidRDefault="00FD6D4A">
      <w:pPr>
        <w:rPr>
          <w:rFonts w:hint="eastAsia"/>
        </w:rPr>
      </w:pPr>
      <w:r>
        <w:rPr>
          <w:rFonts w:ascii="Courier New" w:eastAsia="Courier New" w:hAnsi="Courier New" w:cs="Courier New"/>
          <w:sz w:val="18"/>
          <w:szCs w:val="18"/>
        </w:rPr>
        <w:t xml:space="preserve">            &lt;/id&gt;</w:t>
      </w:r>
    </w:p>
    <w:p w14:paraId="36337190" w14:textId="77777777" w:rsidR="00E14A32" w:rsidRDefault="00FD6D4A">
      <w:pPr>
        <w:rPr>
          <w:rFonts w:hint="eastAsia"/>
        </w:rPr>
      </w:pPr>
      <w:r>
        <w:rPr>
          <w:rFonts w:ascii="Courier New" w:eastAsia="Courier New" w:hAnsi="Courier New" w:cs="Courier New"/>
          <w:sz w:val="18"/>
          <w:szCs w:val="18"/>
        </w:rPr>
        <w:t xml:space="preserve">          &lt;/symbols&gt;</w:t>
      </w:r>
    </w:p>
    <w:p w14:paraId="6E9860D9" w14:textId="77777777" w:rsidR="00E14A32" w:rsidRDefault="00FD6D4A">
      <w:pPr>
        <w:rPr>
          <w:rFonts w:hint="eastAsia"/>
        </w:rPr>
      </w:pPr>
      <w:r>
        <w:rPr>
          <w:rFonts w:ascii="Courier New" w:eastAsia="Courier New" w:hAnsi="Courier New" w:cs="Courier New"/>
          <w:sz w:val="18"/>
          <w:szCs w:val="18"/>
        </w:rPr>
        <w:t xml:space="preserve">          &lt;declarations&gt;</w:t>
      </w:r>
    </w:p>
    <w:p w14:paraId="66C8663B" w14:textId="77777777" w:rsidR="00E14A32" w:rsidRDefault="00FD6D4A">
      <w:pPr>
        <w:rPr>
          <w:rFonts w:hint="eastAsia"/>
        </w:rPr>
      </w:pPr>
      <w:r>
        <w:rPr>
          <w:rFonts w:ascii="Courier New" w:eastAsia="Courier New" w:hAnsi="Courier New" w:cs="Courier New"/>
          <w:sz w:val="18"/>
          <w:szCs w:val="18"/>
        </w:rPr>
        <w:t xml:space="preserve">            &lt;varDecl&gt;</w:t>
      </w:r>
    </w:p>
    <w:p w14:paraId="3106D9F3" w14:textId="77777777" w:rsidR="00E14A32" w:rsidRDefault="00FD6D4A">
      <w:pPr>
        <w:rPr>
          <w:rFonts w:hint="eastAsia"/>
        </w:rPr>
      </w:pPr>
      <w:r>
        <w:rPr>
          <w:rFonts w:ascii="Courier New" w:eastAsia="Courier New" w:hAnsi="Courier New" w:cs="Courier New"/>
          <w:sz w:val="18"/>
          <w:szCs w:val="18"/>
        </w:rPr>
        <w:t xml:space="preserve">              &lt;name&gt;z&lt;/name&gt;</w:t>
      </w:r>
    </w:p>
    <w:p w14:paraId="6EE4040F" w14:textId="77777777" w:rsidR="00E14A32" w:rsidRDefault="00FD6D4A">
      <w:pPr>
        <w:rPr>
          <w:rFonts w:hint="eastAsia"/>
        </w:rPr>
      </w:pPr>
      <w:r>
        <w:rPr>
          <w:rFonts w:ascii="Courier New" w:eastAsia="Courier New" w:hAnsi="Courier New" w:cs="Courier New"/>
          <w:sz w:val="18"/>
          <w:szCs w:val="18"/>
        </w:rPr>
        <w:t xml:space="preserve">            &lt;/varDecl&gt;</w:t>
      </w:r>
    </w:p>
    <w:p w14:paraId="3C7CA9E9" w14:textId="77777777" w:rsidR="00E14A32" w:rsidRDefault="00FD6D4A">
      <w:pPr>
        <w:rPr>
          <w:rFonts w:hint="eastAsia"/>
        </w:rPr>
      </w:pPr>
      <w:r>
        <w:rPr>
          <w:rFonts w:ascii="Courier New" w:eastAsia="Courier New" w:hAnsi="Courier New" w:cs="Courier New"/>
          <w:sz w:val="18"/>
          <w:szCs w:val="18"/>
        </w:rPr>
        <w:t xml:space="preserve">          &lt;/declarations&gt;</w:t>
      </w:r>
    </w:p>
    <w:p w14:paraId="158F303B" w14:textId="77777777" w:rsidR="00E14A32" w:rsidRDefault="00FD6D4A">
      <w:pPr>
        <w:rPr>
          <w:rFonts w:hint="eastAsia"/>
        </w:rPr>
      </w:pPr>
      <w:r>
        <w:rPr>
          <w:rFonts w:ascii="Courier New" w:eastAsia="Courier New" w:hAnsi="Courier New" w:cs="Courier New"/>
          <w:sz w:val="18"/>
          <w:szCs w:val="18"/>
        </w:rPr>
        <w:t xml:space="preserve">          &lt;body&gt;</w:t>
      </w:r>
    </w:p>
    <w:p w14:paraId="313A0015" w14:textId="77777777" w:rsidR="00E14A32" w:rsidRDefault="00FD6D4A">
      <w:pPr>
        <w:rPr>
          <w:rFonts w:hint="eastAsia"/>
        </w:rPr>
      </w:pPr>
      <w:r>
        <w:rPr>
          <w:rFonts w:ascii="Courier New" w:eastAsia="Courier New" w:hAnsi="Courier New" w:cs="Courier New"/>
          <w:sz w:val="18"/>
          <w:szCs w:val="18"/>
        </w:rPr>
        <w:t xml:space="preserve">            &lt;exprStatement&gt;</w:t>
      </w:r>
    </w:p>
    <w:p w14:paraId="1921E565" w14:textId="77777777" w:rsidR="00E14A32" w:rsidRDefault="00FD6D4A">
      <w:pPr>
        <w:rPr>
          <w:rFonts w:hint="eastAsia"/>
        </w:rPr>
      </w:pPr>
      <w:r>
        <w:rPr>
          <w:rFonts w:ascii="Courier New" w:eastAsia="Courier New" w:hAnsi="Courier New" w:cs="Courier New"/>
          <w:sz w:val="18"/>
          <w:szCs w:val="18"/>
        </w:rPr>
        <w:t xml:space="preserve">              &lt;assignExpr type="double"&gt;</w:t>
      </w:r>
    </w:p>
    <w:p w14:paraId="446A1D45" w14:textId="77777777" w:rsidR="00E14A32" w:rsidRDefault="00FD6D4A">
      <w:pPr>
        <w:rPr>
          <w:rFonts w:hint="eastAsia"/>
        </w:rPr>
      </w:pPr>
      <w:r>
        <w:rPr>
          <w:rFonts w:ascii="Courier New" w:eastAsia="Courier New" w:hAnsi="Courier New" w:cs="Courier New"/>
          <w:sz w:val="18"/>
          <w:szCs w:val="18"/>
        </w:rPr>
        <w:t xml:space="preserve">                &lt;memberRef type="double" member="real"&gt;</w:t>
      </w:r>
    </w:p>
    <w:p w14:paraId="35F1C825" w14:textId="77777777" w:rsidR="00E14A32" w:rsidRDefault="00FD6D4A">
      <w:pPr>
        <w:rPr>
          <w:rFonts w:hint="eastAsia"/>
        </w:rPr>
      </w:pPr>
      <w:r>
        <w:rPr>
          <w:rFonts w:ascii="Courier New" w:eastAsia="Courier New" w:hAnsi="Courier New" w:cs="Courier New"/>
          <w:sz w:val="18"/>
          <w:szCs w:val="18"/>
        </w:rPr>
        <w:t xml:space="preserve">                  &lt;varAddr type="P0" scope="local"&gt;x&lt;/varAddr&gt;</w:t>
      </w:r>
    </w:p>
    <w:p w14:paraId="1797F262" w14:textId="77777777" w:rsidR="00E14A32" w:rsidRDefault="00FD6D4A">
      <w:pPr>
        <w:rPr>
          <w:rFonts w:hint="eastAsia"/>
        </w:rPr>
      </w:pPr>
      <w:r>
        <w:rPr>
          <w:rFonts w:ascii="Courier New" w:eastAsia="Courier New" w:hAnsi="Courier New" w:cs="Courier New"/>
          <w:sz w:val="18"/>
          <w:szCs w:val="18"/>
        </w:rPr>
        <w:t xml:space="preserve">                &lt;/memberRef&gt;</w:t>
      </w:r>
    </w:p>
    <w:p w14:paraId="3B3A6342" w14:textId="77777777" w:rsidR="00E14A32" w:rsidRDefault="00FD6D4A">
      <w:pPr>
        <w:rPr>
          <w:rFonts w:hint="eastAsia"/>
        </w:rPr>
      </w:pPr>
      <w:r>
        <w:rPr>
          <w:rFonts w:ascii="Courier New" w:eastAsia="Courier New" w:hAnsi="Courier New" w:cs="Courier New"/>
          <w:sz w:val="18"/>
          <w:szCs w:val="18"/>
        </w:rPr>
        <w:t xml:space="preserve">                &lt;floatConstant type="double"&gt;1.0&lt;/floatConstant&gt;</w:t>
      </w:r>
    </w:p>
    <w:p w14:paraId="49FEA3A8" w14:textId="77777777" w:rsidR="00E14A32" w:rsidRDefault="00FD6D4A">
      <w:pPr>
        <w:rPr>
          <w:rFonts w:hint="eastAsia"/>
        </w:rPr>
      </w:pPr>
      <w:r>
        <w:rPr>
          <w:rFonts w:ascii="Courier New" w:eastAsia="Courier New" w:hAnsi="Courier New" w:cs="Courier New"/>
          <w:sz w:val="18"/>
          <w:szCs w:val="18"/>
        </w:rPr>
        <w:t xml:space="preserve">              &lt;/assignExpr&gt;</w:t>
      </w:r>
    </w:p>
    <w:p w14:paraId="48D94537" w14:textId="77777777" w:rsidR="00E14A32" w:rsidRDefault="00FD6D4A">
      <w:pPr>
        <w:rPr>
          <w:rFonts w:hint="eastAsia"/>
        </w:rPr>
      </w:pPr>
      <w:r>
        <w:rPr>
          <w:rFonts w:ascii="Courier New" w:eastAsia="Courier New" w:hAnsi="Courier New" w:cs="Courier New"/>
          <w:sz w:val="18"/>
          <w:szCs w:val="18"/>
        </w:rPr>
        <w:t xml:space="preserve">            &lt;/exprStatement&gt;</w:t>
      </w:r>
    </w:p>
    <w:p w14:paraId="52411902" w14:textId="77777777" w:rsidR="00E14A32" w:rsidRDefault="00FD6D4A">
      <w:pPr>
        <w:rPr>
          <w:rFonts w:hint="eastAsia"/>
        </w:rPr>
      </w:pPr>
      <w:r>
        <w:rPr>
          <w:rFonts w:ascii="Courier New" w:eastAsia="Courier New" w:hAnsi="Courier New" w:cs="Courier New"/>
          <w:sz w:val="18"/>
          <w:szCs w:val="18"/>
        </w:rPr>
        <w:t xml:space="preserve">            &lt;exprStatement&gt;</w:t>
      </w:r>
    </w:p>
    <w:p w14:paraId="26694D40" w14:textId="77777777" w:rsidR="00E14A32" w:rsidRDefault="00FD6D4A">
      <w:pPr>
        <w:rPr>
          <w:rFonts w:hint="eastAsia"/>
        </w:rPr>
      </w:pPr>
      <w:r>
        <w:rPr>
          <w:rFonts w:ascii="Courier New" w:eastAsia="Courier New" w:hAnsi="Courier New" w:cs="Courier New"/>
          <w:sz w:val="18"/>
          <w:szCs w:val="18"/>
        </w:rPr>
        <w:t xml:space="preserve">              &lt;assignExpr type="double"&gt;</w:t>
      </w:r>
    </w:p>
    <w:p w14:paraId="30C55CD4" w14:textId="77777777" w:rsidR="00E14A32" w:rsidRDefault="00FD6D4A">
      <w:pPr>
        <w:rPr>
          <w:rFonts w:hint="eastAsia"/>
        </w:rPr>
      </w:pPr>
      <w:r>
        <w:rPr>
          <w:rFonts w:ascii="Courier New" w:eastAsia="Courier New" w:hAnsi="Courier New" w:cs="Courier New"/>
          <w:sz w:val="18"/>
          <w:szCs w:val="18"/>
        </w:rPr>
        <w:t xml:space="preserve">                &lt;memberRef type="double" member="img"&gt;</w:t>
      </w:r>
    </w:p>
    <w:p w14:paraId="1E86FCEC" w14:textId="77777777" w:rsidR="00E14A32" w:rsidRDefault="00FD6D4A">
      <w:pPr>
        <w:rPr>
          <w:rFonts w:hint="eastAsia"/>
        </w:rPr>
      </w:pPr>
      <w:r>
        <w:rPr>
          <w:rFonts w:ascii="Courier New" w:eastAsia="Courier New" w:hAnsi="Courier New" w:cs="Courier New"/>
          <w:sz w:val="18"/>
          <w:szCs w:val="18"/>
        </w:rPr>
        <w:t xml:space="preserve">                  &lt;varAddr type="P1" scope="local"&gt;x&lt;/varAddr&gt;</w:t>
      </w:r>
    </w:p>
    <w:p w14:paraId="3BA19D49" w14:textId="77777777" w:rsidR="00E14A32" w:rsidRDefault="00FD6D4A">
      <w:pPr>
        <w:rPr>
          <w:rFonts w:hint="eastAsia"/>
        </w:rPr>
      </w:pPr>
      <w:r>
        <w:rPr>
          <w:rFonts w:ascii="Courier New" w:eastAsia="Courier New" w:hAnsi="Courier New" w:cs="Courier New"/>
          <w:sz w:val="18"/>
          <w:szCs w:val="18"/>
        </w:rPr>
        <w:t xml:space="preserve">                &lt;/memberRef&gt;</w:t>
      </w:r>
    </w:p>
    <w:p w14:paraId="421BD229" w14:textId="77777777" w:rsidR="00E14A32" w:rsidRDefault="00FD6D4A">
      <w:pPr>
        <w:rPr>
          <w:rFonts w:hint="eastAsia"/>
        </w:rPr>
      </w:pPr>
      <w:r>
        <w:rPr>
          <w:rFonts w:ascii="Courier New" w:eastAsia="Courier New" w:hAnsi="Courier New" w:cs="Courier New"/>
          <w:sz w:val="18"/>
          <w:szCs w:val="18"/>
        </w:rPr>
        <w:t xml:space="preserve">                &lt;floatConstant type="double"&gt;2.0&lt;/floatConstant&gt;</w:t>
      </w:r>
    </w:p>
    <w:p w14:paraId="405A442A" w14:textId="77777777" w:rsidR="00E14A32" w:rsidRDefault="00FD6D4A">
      <w:pPr>
        <w:rPr>
          <w:rFonts w:hint="eastAsia"/>
        </w:rPr>
      </w:pPr>
      <w:r>
        <w:rPr>
          <w:rFonts w:ascii="Courier New" w:eastAsia="Courier New" w:hAnsi="Courier New" w:cs="Courier New"/>
          <w:sz w:val="18"/>
          <w:szCs w:val="18"/>
        </w:rPr>
        <w:lastRenderedPageBreak/>
        <w:t xml:space="preserve">              &lt;/assignExpr&gt;</w:t>
      </w:r>
    </w:p>
    <w:p w14:paraId="61F5CDDB" w14:textId="77777777" w:rsidR="00E14A32" w:rsidRDefault="00FD6D4A">
      <w:pPr>
        <w:rPr>
          <w:rFonts w:hint="eastAsia"/>
        </w:rPr>
      </w:pPr>
      <w:r>
        <w:rPr>
          <w:rFonts w:ascii="Courier New" w:eastAsia="Courier New" w:hAnsi="Courier New" w:cs="Courier New"/>
          <w:sz w:val="18"/>
          <w:szCs w:val="18"/>
        </w:rPr>
        <w:t xml:space="preserve">            &lt;/exprStatement&gt;</w:t>
      </w:r>
    </w:p>
    <w:p w14:paraId="2DE73927" w14:textId="77777777" w:rsidR="00E14A32" w:rsidRDefault="00FD6D4A">
      <w:pPr>
        <w:rPr>
          <w:rFonts w:hint="eastAsia"/>
        </w:rPr>
      </w:pPr>
      <w:r>
        <w:rPr>
          <w:rFonts w:ascii="Courier New" w:eastAsia="Courier New" w:hAnsi="Courier New" w:cs="Courier New"/>
          <w:sz w:val="18"/>
          <w:szCs w:val="18"/>
        </w:rPr>
        <w:t xml:space="preserve">            &lt;exprStatement&gt;</w:t>
      </w:r>
    </w:p>
    <w:p w14:paraId="1A886AE8" w14:textId="77777777" w:rsidR="00E14A32" w:rsidRDefault="00FD6D4A">
      <w:pPr>
        <w:rPr>
          <w:rFonts w:hint="eastAsia"/>
        </w:rPr>
      </w:pPr>
      <w:r>
        <w:rPr>
          <w:rFonts w:ascii="Courier New" w:eastAsia="Courier New" w:hAnsi="Courier New" w:cs="Courier New"/>
          <w:sz w:val="18"/>
          <w:szCs w:val="18"/>
        </w:rPr>
        <w:t xml:space="preserve">              &lt;assignExpr type="S0"&gt;</w:t>
      </w:r>
    </w:p>
    <w:p w14:paraId="7E7A02AC" w14:textId="77777777" w:rsidR="00E14A32" w:rsidRDefault="00FD6D4A">
      <w:pPr>
        <w:rPr>
          <w:rFonts w:hint="eastAsia"/>
        </w:rPr>
      </w:pPr>
      <w:r>
        <w:rPr>
          <w:rFonts w:ascii="Courier New" w:eastAsia="Courier New" w:hAnsi="Courier New" w:cs="Courier New"/>
          <w:sz w:val="18"/>
          <w:szCs w:val="18"/>
        </w:rPr>
        <w:t xml:space="preserve">                &lt;Var type="S0" scope="local"&gt;z&lt;/Var&gt;</w:t>
      </w:r>
    </w:p>
    <w:p w14:paraId="29C569C3" w14:textId="77777777" w:rsidR="00E14A32" w:rsidRDefault="00FD6D4A">
      <w:pPr>
        <w:rPr>
          <w:rFonts w:hint="eastAsia"/>
        </w:rPr>
      </w:pPr>
      <w:r>
        <w:rPr>
          <w:rFonts w:ascii="Courier New" w:eastAsia="Courier New" w:hAnsi="Courier New" w:cs="Courier New"/>
          <w:sz w:val="18"/>
          <w:szCs w:val="18"/>
        </w:rPr>
        <w:t xml:space="preserve">                &lt;functionCall type="S0"&gt;</w:t>
      </w:r>
    </w:p>
    <w:p w14:paraId="15771943" w14:textId="77777777" w:rsidR="00E14A32" w:rsidRDefault="00FD6D4A">
      <w:pPr>
        <w:rPr>
          <w:rFonts w:hint="eastAsia"/>
        </w:rPr>
      </w:pPr>
      <w:r>
        <w:rPr>
          <w:rFonts w:ascii="Courier New" w:eastAsia="Courier New" w:hAnsi="Courier New" w:cs="Courier New"/>
          <w:sz w:val="18"/>
          <w:szCs w:val="18"/>
        </w:rPr>
        <w:t xml:space="preserve">                  &lt;function&gt;</w:t>
      </w:r>
    </w:p>
    <w:p w14:paraId="1510D464" w14:textId="77777777" w:rsidR="00E14A32" w:rsidRDefault="00FD6D4A">
      <w:pPr>
        <w:rPr>
          <w:rFonts w:hint="eastAsia"/>
        </w:rPr>
      </w:pPr>
      <w:r>
        <w:rPr>
          <w:rFonts w:ascii="Courier New" w:eastAsia="Courier New" w:hAnsi="Courier New" w:cs="Courier New"/>
          <w:sz w:val="18"/>
          <w:szCs w:val="18"/>
        </w:rPr>
        <w:t xml:space="preserve">                    &lt;funcAddr type="P5"&gt;complex_add&lt;/funcAddr&gt;</w:t>
      </w:r>
    </w:p>
    <w:p w14:paraId="41B0CAE2" w14:textId="77777777" w:rsidR="00E14A32" w:rsidRDefault="00FD6D4A">
      <w:pPr>
        <w:rPr>
          <w:rFonts w:hint="eastAsia"/>
        </w:rPr>
      </w:pPr>
      <w:r>
        <w:rPr>
          <w:rFonts w:ascii="Courier New" w:eastAsia="Courier New" w:hAnsi="Courier New" w:cs="Courier New"/>
          <w:sz w:val="18"/>
          <w:szCs w:val="18"/>
        </w:rPr>
        <w:t xml:space="preserve">                  &lt;/function&gt;</w:t>
      </w:r>
    </w:p>
    <w:p w14:paraId="36640FAD" w14:textId="77777777" w:rsidR="00E14A32" w:rsidRDefault="00FD6D4A">
      <w:pPr>
        <w:rPr>
          <w:rFonts w:hint="eastAsia"/>
        </w:rPr>
      </w:pPr>
      <w:r>
        <w:rPr>
          <w:rFonts w:ascii="Courier New" w:eastAsia="Courier New" w:hAnsi="Courier New" w:cs="Courier New"/>
          <w:sz w:val="18"/>
          <w:szCs w:val="18"/>
        </w:rPr>
        <w:t xml:space="preserve">                  &lt;arguments&gt;</w:t>
      </w:r>
    </w:p>
    <w:p w14:paraId="37BA35F1" w14:textId="77777777" w:rsidR="00E14A32" w:rsidRDefault="00FD6D4A">
      <w:pPr>
        <w:rPr>
          <w:rFonts w:hint="eastAsia"/>
        </w:rPr>
      </w:pPr>
      <w:r>
        <w:rPr>
          <w:rFonts w:ascii="Courier New" w:eastAsia="Courier New" w:hAnsi="Courier New" w:cs="Courier New"/>
          <w:sz w:val="18"/>
          <w:szCs w:val="18"/>
        </w:rPr>
        <w:t xml:space="preserve">                    &lt;Var type="S0" scope="local"&gt;x&lt;/Var&gt;</w:t>
      </w:r>
    </w:p>
    <w:p w14:paraId="7DB42D12" w14:textId="77777777" w:rsidR="00E14A32" w:rsidRDefault="00FD6D4A">
      <w:pPr>
        <w:rPr>
          <w:rFonts w:hint="eastAsia"/>
        </w:rPr>
      </w:pPr>
      <w:r>
        <w:rPr>
          <w:rFonts w:ascii="Courier New" w:eastAsia="Courier New" w:hAnsi="Courier New" w:cs="Courier New"/>
          <w:sz w:val="18"/>
          <w:szCs w:val="18"/>
        </w:rPr>
        <w:t xml:space="preserve">                    &lt;floatConstant type="double"&gt;1.0&lt;/floatConstant&gt;</w:t>
      </w:r>
    </w:p>
    <w:p w14:paraId="04321988" w14:textId="77777777" w:rsidR="00E14A32" w:rsidRDefault="00FD6D4A">
      <w:pPr>
        <w:rPr>
          <w:rFonts w:hint="eastAsia"/>
        </w:rPr>
      </w:pPr>
      <w:r>
        <w:rPr>
          <w:rFonts w:ascii="Courier New" w:eastAsia="Courier New" w:hAnsi="Courier New" w:cs="Courier New"/>
          <w:sz w:val="18"/>
          <w:szCs w:val="18"/>
        </w:rPr>
        <w:t xml:space="preserve">                  &lt;/arguments&gt;</w:t>
      </w:r>
    </w:p>
    <w:p w14:paraId="110A31FA" w14:textId="77777777" w:rsidR="00E14A32" w:rsidRDefault="00FD6D4A">
      <w:pPr>
        <w:rPr>
          <w:rFonts w:hint="eastAsia"/>
        </w:rPr>
      </w:pPr>
      <w:r>
        <w:rPr>
          <w:rFonts w:ascii="Courier New" w:eastAsia="Courier New" w:hAnsi="Courier New" w:cs="Courier New"/>
          <w:sz w:val="18"/>
          <w:szCs w:val="18"/>
        </w:rPr>
        <w:t xml:space="preserve">                &lt;/functionCall&gt;</w:t>
      </w:r>
    </w:p>
    <w:p w14:paraId="4F2C06CE" w14:textId="77777777" w:rsidR="00E14A32" w:rsidRDefault="00FD6D4A">
      <w:pPr>
        <w:rPr>
          <w:rFonts w:hint="eastAsia"/>
        </w:rPr>
      </w:pPr>
      <w:r>
        <w:rPr>
          <w:rFonts w:ascii="Courier New" w:eastAsia="Courier New" w:hAnsi="Courier New" w:cs="Courier New"/>
          <w:sz w:val="18"/>
          <w:szCs w:val="18"/>
        </w:rPr>
        <w:t xml:space="preserve">              &lt;/assignExpr&gt;</w:t>
      </w:r>
    </w:p>
    <w:p w14:paraId="670DF582" w14:textId="77777777" w:rsidR="00E14A32" w:rsidRDefault="00FD6D4A">
      <w:pPr>
        <w:rPr>
          <w:rFonts w:hint="eastAsia"/>
        </w:rPr>
      </w:pPr>
      <w:r>
        <w:rPr>
          <w:rFonts w:ascii="Courier New" w:eastAsia="Courier New" w:hAnsi="Courier New" w:cs="Courier New"/>
          <w:sz w:val="18"/>
          <w:szCs w:val="18"/>
        </w:rPr>
        <w:t xml:space="preserve">            &lt;/exprStatement&gt;</w:t>
      </w:r>
    </w:p>
    <w:p w14:paraId="1D9072EA" w14:textId="77777777" w:rsidR="00E14A32" w:rsidRDefault="00FD6D4A">
      <w:pPr>
        <w:rPr>
          <w:rFonts w:hint="eastAsia"/>
        </w:rPr>
      </w:pPr>
      <w:r>
        <w:rPr>
          <w:rFonts w:ascii="Courier New" w:eastAsia="Courier New" w:hAnsi="Courier New" w:cs="Courier New"/>
          <w:sz w:val="18"/>
          <w:szCs w:val="18"/>
        </w:rPr>
        <w:t xml:space="preserve">            &lt;exprStatement&gt;</w:t>
      </w:r>
    </w:p>
    <w:p w14:paraId="49954A0F" w14:textId="77777777" w:rsidR="00E14A32" w:rsidRDefault="00FD6D4A">
      <w:pPr>
        <w:rPr>
          <w:rFonts w:hint="eastAsia"/>
        </w:rPr>
      </w:pPr>
      <w:r>
        <w:rPr>
          <w:rFonts w:ascii="Courier New" w:eastAsia="Courier New" w:hAnsi="Courier New" w:cs="Courier New"/>
          <w:sz w:val="18"/>
          <w:szCs w:val="18"/>
        </w:rPr>
        <w:t xml:space="preserve">              &lt;functionCall type="int"&gt;</w:t>
      </w:r>
    </w:p>
    <w:p w14:paraId="7F46ED20" w14:textId="77777777" w:rsidR="00E14A32" w:rsidRDefault="00FD6D4A">
      <w:pPr>
        <w:rPr>
          <w:rFonts w:hint="eastAsia"/>
        </w:rPr>
      </w:pPr>
      <w:r>
        <w:rPr>
          <w:rFonts w:ascii="Courier New" w:eastAsia="Courier New" w:hAnsi="Courier New" w:cs="Courier New"/>
          <w:sz w:val="18"/>
          <w:szCs w:val="18"/>
        </w:rPr>
        <w:t xml:space="preserve">                &lt;function&gt;</w:t>
      </w:r>
    </w:p>
    <w:p w14:paraId="5F03CFFF" w14:textId="77777777" w:rsidR="00E14A32" w:rsidRDefault="00FD6D4A">
      <w:pPr>
        <w:rPr>
          <w:rFonts w:hint="eastAsia"/>
        </w:rPr>
      </w:pPr>
      <w:r>
        <w:rPr>
          <w:rFonts w:ascii="Courier New" w:eastAsia="Courier New" w:hAnsi="Courier New" w:cs="Courier New"/>
          <w:sz w:val="18"/>
          <w:szCs w:val="18"/>
        </w:rPr>
        <w:t xml:space="preserve">                  &lt;funcAddr type="F2"&gt;printf&lt;/funcAddr&gt;</w:t>
      </w:r>
    </w:p>
    <w:p w14:paraId="304F4EB7" w14:textId="77777777" w:rsidR="00E14A32" w:rsidRDefault="00FD6D4A">
      <w:pPr>
        <w:rPr>
          <w:rFonts w:hint="eastAsia"/>
        </w:rPr>
      </w:pPr>
      <w:r>
        <w:rPr>
          <w:rFonts w:ascii="Courier New" w:eastAsia="Courier New" w:hAnsi="Courier New" w:cs="Courier New"/>
          <w:sz w:val="18"/>
          <w:szCs w:val="18"/>
        </w:rPr>
        <w:t xml:space="preserve">                &lt;/function&gt;</w:t>
      </w:r>
    </w:p>
    <w:p w14:paraId="6D8B9D97" w14:textId="77777777" w:rsidR="00E14A32" w:rsidRDefault="00FD6D4A">
      <w:pPr>
        <w:rPr>
          <w:rFonts w:hint="eastAsia"/>
        </w:rPr>
      </w:pPr>
      <w:r>
        <w:rPr>
          <w:rFonts w:ascii="Courier New" w:eastAsia="Courier New" w:hAnsi="Courier New" w:cs="Courier New"/>
          <w:sz w:val="18"/>
          <w:szCs w:val="18"/>
        </w:rPr>
        <w:t xml:space="preserve">                &lt;arguments&gt;</w:t>
      </w:r>
    </w:p>
    <w:p w14:paraId="2029A544" w14:textId="77777777" w:rsidR="00E14A32" w:rsidRDefault="00FD6D4A">
      <w:pPr>
        <w:rPr>
          <w:rFonts w:hint="eastAsia"/>
        </w:rPr>
      </w:pPr>
      <w:r>
        <w:rPr>
          <w:rFonts w:ascii="Courier New" w:eastAsia="Courier New" w:hAnsi="Courier New" w:cs="Courier New"/>
          <w:sz w:val="18"/>
          <w:szCs w:val="18"/>
        </w:rPr>
        <w:t xml:space="preserve">                  &lt;stringConstant&gt;z=(%f,%f)\n&lt;/stringConstant&gt;</w:t>
      </w:r>
    </w:p>
    <w:p w14:paraId="78B5DB78" w14:textId="77777777" w:rsidR="00E14A32" w:rsidRDefault="00FD6D4A">
      <w:pPr>
        <w:rPr>
          <w:rFonts w:hint="eastAsia"/>
        </w:rPr>
      </w:pPr>
      <w:r>
        <w:rPr>
          <w:rFonts w:ascii="Courier New" w:eastAsia="Courier New" w:hAnsi="Courier New" w:cs="Courier New"/>
          <w:sz w:val="18"/>
          <w:szCs w:val="18"/>
        </w:rPr>
        <w:t xml:space="preserve">                  &lt;memberRef type="double" member="real"&gt;</w:t>
      </w:r>
    </w:p>
    <w:p w14:paraId="73B18C84" w14:textId="77777777" w:rsidR="00E14A32" w:rsidRDefault="00FD6D4A">
      <w:pPr>
        <w:rPr>
          <w:rFonts w:hint="eastAsia"/>
        </w:rPr>
      </w:pPr>
      <w:r>
        <w:rPr>
          <w:rFonts w:ascii="Courier New" w:eastAsia="Courier New" w:hAnsi="Courier New" w:cs="Courier New"/>
          <w:sz w:val="18"/>
          <w:szCs w:val="18"/>
        </w:rPr>
        <w:t xml:space="preserve">                    &lt;varAddr type="P2" scope="local"&gt;z&lt;/varAddr&gt;</w:t>
      </w:r>
    </w:p>
    <w:p w14:paraId="7D68A2F4" w14:textId="77777777" w:rsidR="00E14A32" w:rsidRDefault="00FD6D4A">
      <w:pPr>
        <w:rPr>
          <w:rFonts w:hint="eastAsia"/>
        </w:rPr>
      </w:pPr>
      <w:r>
        <w:rPr>
          <w:rFonts w:ascii="Courier New" w:eastAsia="Courier New" w:hAnsi="Courier New" w:cs="Courier New"/>
          <w:sz w:val="18"/>
          <w:szCs w:val="18"/>
        </w:rPr>
        <w:t xml:space="preserve">                  &lt;/memberRef&gt;</w:t>
      </w:r>
    </w:p>
    <w:p w14:paraId="32406659" w14:textId="77777777" w:rsidR="00E14A32" w:rsidRDefault="00FD6D4A">
      <w:pPr>
        <w:rPr>
          <w:rFonts w:hint="eastAsia"/>
        </w:rPr>
      </w:pPr>
      <w:r>
        <w:rPr>
          <w:rFonts w:ascii="Courier New" w:eastAsia="Courier New" w:hAnsi="Courier New" w:cs="Courier New"/>
          <w:sz w:val="18"/>
          <w:szCs w:val="18"/>
        </w:rPr>
        <w:t xml:space="preserve">                  &lt;memberRef type="double" member="img"&gt;</w:t>
      </w:r>
    </w:p>
    <w:p w14:paraId="6BA339F9" w14:textId="77777777" w:rsidR="00E14A32" w:rsidRDefault="00FD6D4A">
      <w:pPr>
        <w:rPr>
          <w:rFonts w:hint="eastAsia"/>
        </w:rPr>
      </w:pPr>
      <w:r>
        <w:rPr>
          <w:rFonts w:ascii="Courier New" w:eastAsia="Courier New" w:hAnsi="Courier New" w:cs="Courier New"/>
          <w:sz w:val="18"/>
          <w:szCs w:val="18"/>
        </w:rPr>
        <w:t xml:space="preserve">                    &lt;varAddr type="P3" scope="local"&gt;z&lt;/varAddr&gt;</w:t>
      </w:r>
    </w:p>
    <w:p w14:paraId="6FF3F6E5" w14:textId="77777777" w:rsidR="00E14A32" w:rsidRDefault="00FD6D4A">
      <w:pPr>
        <w:rPr>
          <w:rFonts w:hint="eastAsia"/>
        </w:rPr>
      </w:pPr>
      <w:r>
        <w:rPr>
          <w:rFonts w:ascii="Courier New" w:eastAsia="Courier New" w:hAnsi="Courier New" w:cs="Courier New"/>
          <w:sz w:val="18"/>
          <w:szCs w:val="18"/>
        </w:rPr>
        <w:t xml:space="preserve">                  &lt;/memberRef&gt;</w:t>
      </w:r>
    </w:p>
    <w:p w14:paraId="7D53AFB1" w14:textId="77777777" w:rsidR="00E14A32" w:rsidRDefault="00FD6D4A">
      <w:pPr>
        <w:rPr>
          <w:rFonts w:hint="eastAsia"/>
        </w:rPr>
      </w:pPr>
      <w:r>
        <w:rPr>
          <w:rFonts w:ascii="Courier New" w:eastAsia="Courier New" w:hAnsi="Courier New" w:cs="Courier New"/>
          <w:sz w:val="18"/>
          <w:szCs w:val="18"/>
        </w:rPr>
        <w:t xml:space="preserve">                &lt;/arguments&gt;</w:t>
      </w:r>
    </w:p>
    <w:p w14:paraId="0E8806ED" w14:textId="77777777" w:rsidR="00E14A32" w:rsidRDefault="00FD6D4A">
      <w:pPr>
        <w:rPr>
          <w:rFonts w:hint="eastAsia"/>
        </w:rPr>
      </w:pPr>
      <w:r>
        <w:rPr>
          <w:rFonts w:ascii="Courier New" w:eastAsia="Courier New" w:hAnsi="Courier New" w:cs="Courier New"/>
          <w:sz w:val="18"/>
          <w:szCs w:val="18"/>
        </w:rPr>
        <w:t xml:space="preserve">              &lt;/functionCall&gt;</w:t>
      </w:r>
    </w:p>
    <w:p w14:paraId="137E5BB0" w14:textId="77777777" w:rsidR="00E14A32" w:rsidRDefault="00FD6D4A">
      <w:pPr>
        <w:rPr>
          <w:rFonts w:hint="eastAsia"/>
        </w:rPr>
      </w:pPr>
      <w:r>
        <w:rPr>
          <w:rFonts w:ascii="Courier New" w:eastAsia="Courier New" w:hAnsi="Courier New" w:cs="Courier New"/>
          <w:sz w:val="18"/>
          <w:szCs w:val="18"/>
        </w:rPr>
        <w:t xml:space="preserve">            &lt;/exprStatement&gt;</w:t>
      </w:r>
    </w:p>
    <w:p w14:paraId="71901B24" w14:textId="77777777" w:rsidR="00E14A32" w:rsidRDefault="00FD6D4A">
      <w:pPr>
        <w:rPr>
          <w:rFonts w:hint="eastAsia"/>
        </w:rPr>
      </w:pPr>
      <w:r>
        <w:rPr>
          <w:rFonts w:ascii="Courier New" w:eastAsia="Courier New" w:hAnsi="Courier New" w:cs="Courier New"/>
          <w:sz w:val="18"/>
          <w:szCs w:val="18"/>
        </w:rPr>
        <w:t xml:space="preserve">          &lt;/body&gt;</w:t>
      </w:r>
    </w:p>
    <w:p w14:paraId="406E3AB9" w14:textId="77777777" w:rsidR="00E14A32" w:rsidRDefault="00FD6D4A">
      <w:pPr>
        <w:rPr>
          <w:rFonts w:hint="eastAsia"/>
        </w:rPr>
      </w:pPr>
      <w:r>
        <w:rPr>
          <w:rFonts w:ascii="Courier New" w:eastAsia="Courier New" w:hAnsi="Courier New" w:cs="Courier New"/>
          <w:sz w:val="18"/>
          <w:szCs w:val="18"/>
        </w:rPr>
        <w:t xml:space="preserve">        &lt;/compoundStatement&gt;</w:t>
      </w:r>
    </w:p>
    <w:p w14:paraId="5FCFB4C8" w14:textId="77777777" w:rsidR="00E14A32" w:rsidRDefault="00FD6D4A">
      <w:pPr>
        <w:rPr>
          <w:rFonts w:hint="eastAsia"/>
        </w:rPr>
      </w:pPr>
      <w:r>
        <w:rPr>
          <w:rFonts w:ascii="Courier New" w:eastAsia="Courier New" w:hAnsi="Courier New" w:cs="Courier New"/>
          <w:sz w:val="18"/>
          <w:szCs w:val="18"/>
        </w:rPr>
        <w:t xml:space="preserve">      &lt;/body&gt;</w:t>
      </w:r>
    </w:p>
    <w:p w14:paraId="3E5733E0" w14:textId="77777777" w:rsidR="00E14A32" w:rsidRDefault="00FD6D4A">
      <w:pPr>
        <w:rPr>
          <w:rFonts w:hint="eastAsia"/>
        </w:rPr>
      </w:pPr>
      <w:r>
        <w:rPr>
          <w:rFonts w:ascii="Courier New" w:eastAsia="Courier New" w:hAnsi="Courier New" w:cs="Courier New"/>
          <w:sz w:val="18"/>
          <w:szCs w:val="18"/>
        </w:rPr>
        <w:t xml:space="preserve">    &lt;/functionDefinition&gt;</w:t>
      </w:r>
    </w:p>
    <w:p w14:paraId="326DDC56" w14:textId="77777777" w:rsidR="00E14A32" w:rsidRDefault="00FD6D4A">
      <w:pPr>
        <w:rPr>
          <w:rFonts w:hint="eastAsia"/>
        </w:rPr>
      </w:pPr>
      <w:r>
        <w:rPr>
          <w:rFonts w:ascii="Courier New" w:eastAsia="Courier New" w:hAnsi="Courier New" w:cs="Courier New"/>
          <w:sz w:val="18"/>
          <w:szCs w:val="18"/>
        </w:rPr>
        <w:t xml:space="preserve">    &lt;functionDefinition&gt;</w:t>
      </w:r>
    </w:p>
    <w:p w14:paraId="3BAA9F6B" w14:textId="77777777" w:rsidR="00E14A32" w:rsidRDefault="00FD6D4A">
      <w:pPr>
        <w:rPr>
          <w:rFonts w:hint="eastAsia"/>
        </w:rPr>
      </w:pPr>
      <w:r>
        <w:rPr>
          <w:rFonts w:ascii="Courier New" w:eastAsia="Courier New" w:hAnsi="Courier New" w:cs="Courier New"/>
          <w:sz w:val="18"/>
          <w:szCs w:val="18"/>
        </w:rPr>
        <w:t xml:space="preserve">      &lt;name&gt;complex_add&lt;/name&gt;</w:t>
      </w:r>
    </w:p>
    <w:p w14:paraId="1BB28CFC" w14:textId="77777777" w:rsidR="00E14A32" w:rsidRDefault="00FD6D4A">
      <w:pPr>
        <w:rPr>
          <w:rFonts w:hint="eastAsia"/>
        </w:rPr>
      </w:pPr>
      <w:r>
        <w:rPr>
          <w:rFonts w:ascii="Courier New" w:eastAsia="Courier New" w:hAnsi="Courier New" w:cs="Courier New"/>
          <w:sz w:val="18"/>
          <w:szCs w:val="18"/>
        </w:rPr>
        <w:t xml:space="preserve">      &lt;symbols&gt;</w:t>
      </w:r>
    </w:p>
    <w:p w14:paraId="2BD77378" w14:textId="77777777" w:rsidR="00E14A32" w:rsidRDefault="00FD6D4A">
      <w:pPr>
        <w:rPr>
          <w:rFonts w:hint="eastAsia"/>
        </w:rPr>
      </w:pPr>
      <w:r>
        <w:rPr>
          <w:rFonts w:ascii="Courier New" w:eastAsia="Courier New" w:hAnsi="Courier New" w:cs="Courier New"/>
          <w:sz w:val="18"/>
          <w:szCs w:val="18"/>
        </w:rPr>
        <w:t xml:space="preserve">        &lt;id type="S0" sclass="param"&gt;</w:t>
      </w:r>
    </w:p>
    <w:p w14:paraId="037586DC" w14:textId="77777777" w:rsidR="00E14A32" w:rsidRDefault="00FD6D4A">
      <w:pPr>
        <w:rPr>
          <w:rFonts w:hint="eastAsia"/>
        </w:rPr>
      </w:pPr>
      <w:r>
        <w:rPr>
          <w:rFonts w:ascii="Courier New" w:eastAsia="Courier New" w:hAnsi="Courier New" w:cs="Courier New"/>
          <w:sz w:val="18"/>
          <w:szCs w:val="18"/>
        </w:rPr>
        <w:t xml:space="preserve">          &lt;name&gt;x&lt;/name&gt;</w:t>
      </w:r>
    </w:p>
    <w:p w14:paraId="4EC3453E" w14:textId="77777777" w:rsidR="00E14A32" w:rsidRDefault="00FD6D4A">
      <w:pPr>
        <w:rPr>
          <w:rFonts w:hint="eastAsia"/>
        </w:rPr>
      </w:pPr>
      <w:r>
        <w:rPr>
          <w:rFonts w:ascii="Courier New" w:eastAsia="Courier New" w:hAnsi="Courier New" w:cs="Courier New"/>
          <w:sz w:val="18"/>
          <w:szCs w:val="18"/>
        </w:rPr>
        <w:t xml:space="preserve">        &lt;/id&gt;</w:t>
      </w:r>
    </w:p>
    <w:p w14:paraId="34443284" w14:textId="77777777" w:rsidR="00E14A32" w:rsidRDefault="00FD6D4A">
      <w:pPr>
        <w:rPr>
          <w:rFonts w:hint="eastAsia"/>
        </w:rPr>
      </w:pPr>
      <w:r>
        <w:rPr>
          <w:rFonts w:ascii="Courier New" w:eastAsia="Courier New" w:hAnsi="Courier New" w:cs="Courier New"/>
          <w:sz w:val="18"/>
          <w:szCs w:val="18"/>
        </w:rPr>
        <w:t xml:space="preserve">        &lt;id type="double" sclass="param"&gt;</w:t>
      </w:r>
    </w:p>
    <w:p w14:paraId="3752C75F" w14:textId="77777777" w:rsidR="00E14A32" w:rsidRDefault="00FD6D4A">
      <w:pPr>
        <w:rPr>
          <w:rFonts w:hint="eastAsia"/>
        </w:rPr>
      </w:pPr>
      <w:r>
        <w:rPr>
          <w:rFonts w:ascii="Courier New" w:eastAsia="Courier New" w:hAnsi="Courier New" w:cs="Courier New"/>
          <w:sz w:val="18"/>
          <w:szCs w:val="18"/>
        </w:rPr>
        <w:t xml:space="preserve">          &lt;name&gt;y&lt;/name&gt;</w:t>
      </w:r>
    </w:p>
    <w:p w14:paraId="7DB7640B" w14:textId="77777777" w:rsidR="00E14A32" w:rsidRDefault="00FD6D4A">
      <w:pPr>
        <w:rPr>
          <w:rFonts w:hint="eastAsia"/>
        </w:rPr>
      </w:pPr>
      <w:r>
        <w:rPr>
          <w:rFonts w:ascii="Courier New" w:eastAsia="Courier New" w:hAnsi="Courier New" w:cs="Courier New"/>
          <w:sz w:val="18"/>
          <w:szCs w:val="18"/>
        </w:rPr>
        <w:t xml:space="preserve">        &lt;/id&gt;</w:t>
      </w:r>
    </w:p>
    <w:p w14:paraId="7F8606B5" w14:textId="77777777" w:rsidR="00E14A32" w:rsidRDefault="00FD6D4A">
      <w:pPr>
        <w:rPr>
          <w:rFonts w:hint="eastAsia"/>
        </w:rPr>
      </w:pPr>
      <w:r>
        <w:rPr>
          <w:rFonts w:ascii="Courier New" w:eastAsia="Courier New" w:hAnsi="Courier New" w:cs="Courier New"/>
          <w:sz w:val="18"/>
          <w:szCs w:val="18"/>
        </w:rPr>
        <w:t xml:space="preserve">      &lt;/symbols&gt;</w:t>
      </w:r>
    </w:p>
    <w:p w14:paraId="53BC52C0" w14:textId="77777777" w:rsidR="00E14A32" w:rsidRDefault="00FD6D4A">
      <w:pPr>
        <w:rPr>
          <w:rFonts w:hint="eastAsia"/>
        </w:rPr>
      </w:pPr>
      <w:r>
        <w:rPr>
          <w:rFonts w:ascii="Courier New" w:eastAsia="Courier New" w:hAnsi="Courier New" w:cs="Courier New"/>
          <w:sz w:val="18"/>
          <w:szCs w:val="18"/>
        </w:rPr>
        <w:t xml:space="preserve">      &lt;params&gt;</w:t>
      </w:r>
    </w:p>
    <w:p w14:paraId="7ABF7978" w14:textId="77777777" w:rsidR="00E14A32" w:rsidRDefault="00FD6D4A">
      <w:pPr>
        <w:rPr>
          <w:rFonts w:hint="eastAsia"/>
        </w:rPr>
      </w:pPr>
      <w:r>
        <w:rPr>
          <w:rFonts w:ascii="Courier New" w:eastAsia="Courier New" w:hAnsi="Courier New" w:cs="Courier New"/>
          <w:sz w:val="18"/>
          <w:szCs w:val="18"/>
        </w:rPr>
        <w:t xml:space="preserve">        &lt;name type="S0"&gt;x&lt;/name&gt;</w:t>
      </w:r>
    </w:p>
    <w:p w14:paraId="1EA3FC1D" w14:textId="77777777" w:rsidR="00E14A32" w:rsidRDefault="00FD6D4A">
      <w:pPr>
        <w:rPr>
          <w:rFonts w:hint="eastAsia"/>
        </w:rPr>
      </w:pPr>
      <w:r>
        <w:rPr>
          <w:rFonts w:ascii="Courier New" w:eastAsia="Courier New" w:hAnsi="Courier New" w:cs="Courier New"/>
          <w:sz w:val="18"/>
          <w:szCs w:val="18"/>
        </w:rPr>
        <w:t xml:space="preserve">        &lt;name type="double"&gt;y&lt;/name&gt;</w:t>
      </w:r>
    </w:p>
    <w:p w14:paraId="140BA068" w14:textId="77777777" w:rsidR="00E14A32" w:rsidRDefault="00FD6D4A">
      <w:pPr>
        <w:rPr>
          <w:rFonts w:hint="eastAsia"/>
        </w:rPr>
      </w:pPr>
      <w:r>
        <w:rPr>
          <w:rFonts w:ascii="Courier New" w:eastAsia="Courier New" w:hAnsi="Courier New" w:cs="Courier New"/>
          <w:sz w:val="18"/>
          <w:szCs w:val="18"/>
        </w:rPr>
        <w:t xml:space="preserve">      &lt;/params&gt;</w:t>
      </w:r>
    </w:p>
    <w:p w14:paraId="1D156E48" w14:textId="77777777" w:rsidR="00E14A32" w:rsidRDefault="00FD6D4A">
      <w:pPr>
        <w:rPr>
          <w:rFonts w:hint="eastAsia"/>
        </w:rPr>
      </w:pPr>
      <w:r>
        <w:rPr>
          <w:rFonts w:ascii="Courier New" w:eastAsia="Courier New" w:hAnsi="Courier New" w:cs="Courier New"/>
          <w:sz w:val="18"/>
          <w:szCs w:val="18"/>
        </w:rPr>
        <w:t xml:space="preserve">      &lt;body&gt;</w:t>
      </w:r>
    </w:p>
    <w:p w14:paraId="5A3471FB" w14:textId="77777777" w:rsidR="00E14A32" w:rsidRDefault="00FD6D4A">
      <w:pPr>
        <w:rPr>
          <w:rFonts w:hint="eastAsia"/>
        </w:rPr>
      </w:pPr>
      <w:r>
        <w:rPr>
          <w:rFonts w:ascii="Courier New" w:eastAsia="Courier New" w:hAnsi="Courier New" w:cs="Courier New"/>
          <w:sz w:val="18"/>
          <w:szCs w:val="18"/>
        </w:rPr>
        <w:t xml:space="preserve">        &lt;compoundStatement&gt;</w:t>
      </w:r>
    </w:p>
    <w:p w14:paraId="2905A25F" w14:textId="77777777" w:rsidR="00E14A32" w:rsidRDefault="00FD6D4A">
      <w:pPr>
        <w:rPr>
          <w:rFonts w:hint="eastAsia"/>
        </w:rPr>
      </w:pPr>
      <w:r>
        <w:rPr>
          <w:rFonts w:ascii="Courier New" w:eastAsia="Courier New" w:hAnsi="Courier New" w:cs="Courier New"/>
          <w:sz w:val="18"/>
          <w:szCs w:val="18"/>
        </w:rPr>
        <w:t xml:space="preserve">          &lt;symbols&gt;</w:t>
      </w:r>
    </w:p>
    <w:p w14:paraId="5832D779" w14:textId="77777777" w:rsidR="00E14A32" w:rsidRDefault="00FD6D4A">
      <w:pPr>
        <w:rPr>
          <w:rFonts w:hint="eastAsia"/>
        </w:rPr>
      </w:pPr>
      <w:r>
        <w:rPr>
          <w:rFonts w:ascii="Courier New" w:eastAsia="Courier New" w:hAnsi="Courier New" w:cs="Courier New"/>
          <w:sz w:val="18"/>
          <w:szCs w:val="18"/>
        </w:rPr>
        <w:t xml:space="preserve">            &lt;id type="S0" sclass="param"&gt;</w:t>
      </w:r>
    </w:p>
    <w:p w14:paraId="3181294E" w14:textId="77777777" w:rsidR="00E14A32" w:rsidRDefault="00FD6D4A">
      <w:pPr>
        <w:rPr>
          <w:rFonts w:hint="eastAsia"/>
        </w:rPr>
      </w:pPr>
      <w:r>
        <w:rPr>
          <w:rFonts w:ascii="Courier New" w:eastAsia="Courier New" w:hAnsi="Courier New" w:cs="Courier New"/>
          <w:sz w:val="18"/>
          <w:szCs w:val="18"/>
        </w:rPr>
        <w:t xml:space="preserve">              &lt;name&gt;x&lt;/name&gt;</w:t>
      </w:r>
    </w:p>
    <w:p w14:paraId="431A61D6" w14:textId="77777777" w:rsidR="00E14A32" w:rsidRDefault="00FD6D4A">
      <w:pPr>
        <w:rPr>
          <w:rFonts w:hint="eastAsia"/>
        </w:rPr>
      </w:pPr>
      <w:r>
        <w:rPr>
          <w:rFonts w:ascii="Courier New" w:eastAsia="Courier New" w:hAnsi="Courier New" w:cs="Courier New"/>
          <w:sz w:val="18"/>
          <w:szCs w:val="18"/>
        </w:rPr>
        <w:t xml:space="preserve">            &lt;/id&gt;</w:t>
      </w:r>
    </w:p>
    <w:p w14:paraId="66283A0A" w14:textId="77777777" w:rsidR="00E14A32" w:rsidRDefault="00FD6D4A">
      <w:pPr>
        <w:rPr>
          <w:rFonts w:hint="eastAsia"/>
        </w:rPr>
      </w:pPr>
      <w:r>
        <w:rPr>
          <w:rFonts w:ascii="Courier New" w:eastAsia="Courier New" w:hAnsi="Courier New" w:cs="Courier New"/>
          <w:sz w:val="18"/>
          <w:szCs w:val="18"/>
        </w:rPr>
        <w:t xml:space="preserve">            &lt;id type="double" sclass="param"&gt;</w:t>
      </w:r>
    </w:p>
    <w:p w14:paraId="30476FAB" w14:textId="77777777" w:rsidR="00E14A32" w:rsidRDefault="00FD6D4A">
      <w:pPr>
        <w:rPr>
          <w:rFonts w:hint="eastAsia"/>
        </w:rPr>
      </w:pPr>
      <w:r>
        <w:rPr>
          <w:rFonts w:ascii="Courier New" w:eastAsia="Courier New" w:hAnsi="Courier New" w:cs="Courier New"/>
          <w:sz w:val="18"/>
          <w:szCs w:val="18"/>
        </w:rPr>
        <w:t xml:space="preserve">              &lt;name&gt;y&lt;/name&gt;</w:t>
      </w:r>
    </w:p>
    <w:p w14:paraId="3F93CB63" w14:textId="77777777" w:rsidR="00E14A32" w:rsidRDefault="00FD6D4A">
      <w:pPr>
        <w:rPr>
          <w:rFonts w:hint="eastAsia"/>
        </w:rPr>
      </w:pPr>
      <w:r>
        <w:rPr>
          <w:rFonts w:ascii="Courier New" w:eastAsia="Courier New" w:hAnsi="Courier New" w:cs="Courier New"/>
          <w:sz w:val="18"/>
          <w:szCs w:val="18"/>
        </w:rPr>
        <w:t xml:space="preserve">            &lt;/id&gt;</w:t>
      </w:r>
    </w:p>
    <w:p w14:paraId="23EE6DC2" w14:textId="77777777" w:rsidR="00E14A32" w:rsidRDefault="00FD6D4A">
      <w:pPr>
        <w:rPr>
          <w:rFonts w:hint="eastAsia"/>
        </w:rPr>
      </w:pPr>
      <w:r>
        <w:rPr>
          <w:rFonts w:ascii="Courier New" w:eastAsia="Courier New" w:hAnsi="Courier New" w:cs="Courier New"/>
          <w:sz w:val="18"/>
          <w:szCs w:val="18"/>
        </w:rPr>
        <w:t xml:space="preserve">          &lt;/symbols&gt;</w:t>
      </w:r>
    </w:p>
    <w:p w14:paraId="0CF56852" w14:textId="77777777" w:rsidR="00E14A32" w:rsidRDefault="00FD6D4A">
      <w:pPr>
        <w:rPr>
          <w:rFonts w:hint="eastAsia"/>
        </w:rPr>
      </w:pPr>
      <w:r>
        <w:rPr>
          <w:rFonts w:ascii="Courier New" w:eastAsia="Courier New" w:hAnsi="Courier New" w:cs="Courier New"/>
          <w:sz w:val="18"/>
          <w:szCs w:val="18"/>
        </w:rPr>
        <w:t xml:space="preserve">          &lt;declarations/&gt;</w:t>
      </w:r>
    </w:p>
    <w:p w14:paraId="3DAFD826" w14:textId="77777777" w:rsidR="00E14A32" w:rsidRDefault="00FD6D4A">
      <w:pPr>
        <w:rPr>
          <w:rFonts w:hint="eastAsia"/>
        </w:rPr>
      </w:pPr>
      <w:r>
        <w:rPr>
          <w:rFonts w:ascii="Courier New" w:eastAsia="Courier New" w:hAnsi="Courier New" w:cs="Courier New"/>
          <w:sz w:val="18"/>
          <w:szCs w:val="18"/>
        </w:rPr>
        <w:t xml:space="preserve">          &lt;body&gt;</w:t>
      </w:r>
    </w:p>
    <w:p w14:paraId="1E03F2CA" w14:textId="77777777" w:rsidR="00E14A32" w:rsidRDefault="00FD6D4A">
      <w:pPr>
        <w:rPr>
          <w:rFonts w:hint="eastAsia"/>
        </w:rPr>
      </w:pPr>
      <w:r>
        <w:rPr>
          <w:rFonts w:ascii="Courier New" w:eastAsia="Courier New" w:hAnsi="Courier New" w:cs="Courier New"/>
          <w:sz w:val="18"/>
          <w:szCs w:val="18"/>
        </w:rPr>
        <w:t xml:space="preserve">            &lt;exprStatement&gt;</w:t>
      </w:r>
    </w:p>
    <w:p w14:paraId="1885DFB7" w14:textId="77777777" w:rsidR="00E14A32" w:rsidRDefault="00FD6D4A">
      <w:pPr>
        <w:rPr>
          <w:rFonts w:hint="eastAsia"/>
        </w:rPr>
      </w:pPr>
      <w:r>
        <w:rPr>
          <w:rFonts w:ascii="Courier New" w:eastAsia="Courier New" w:hAnsi="Courier New" w:cs="Courier New"/>
          <w:sz w:val="18"/>
          <w:szCs w:val="18"/>
        </w:rPr>
        <w:t xml:space="preserve">              &lt;asgPlusExpr type="double"&gt;</w:t>
      </w:r>
    </w:p>
    <w:p w14:paraId="62E42906" w14:textId="77777777" w:rsidR="00E14A32" w:rsidRDefault="00FD6D4A">
      <w:pPr>
        <w:rPr>
          <w:rFonts w:hint="eastAsia"/>
        </w:rPr>
      </w:pPr>
      <w:r>
        <w:rPr>
          <w:rFonts w:ascii="Courier New" w:eastAsia="Courier New" w:hAnsi="Courier New" w:cs="Courier New"/>
          <w:sz w:val="18"/>
          <w:szCs w:val="18"/>
        </w:rPr>
        <w:t xml:space="preserve">                &lt;memberRef type="double" member="real"&gt;</w:t>
      </w:r>
    </w:p>
    <w:p w14:paraId="6606B833" w14:textId="77777777" w:rsidR="00E14A32" w:rsidRDefault="00FD6D4A">
      <w:pPr>
        <w:rPr>
          <w:rFonts w:hint="eastAsia"/>
        </w:rPr>
      </w:pPr>
      <w:r>
        <w:rPr>
          <w:rFonts w:ascii="Courier New" w:eastAsia="Courier New" w:hAnsi="Courier New" w:cs="Courier New"/>
          <w:sz w:val="18"/>
          <w:szCs w:val="18"/>
        </w:rPr>
        <w:lastRenderedPageBreak/>
        <w:t xml:space="preserve">                  &lt;varAddr type="P4" scope="param"&gt;x&lt;/varAddr&gt;</w:t>
      </w:r>
    </w:p>
    <w:p w14:paraId="2AD56162" w14:textId="77777777" w:rsidR="00E14A32" w:rsidRDefault="00FD6D4A">
      <w:pPr>
        <w:rPr>
          <w:rFonts w:hint="eastAsia"/>
        </w:rPr>
      </w:pPr>
      <w:r>
        <w:rPr>
          <w:rFonts w:ascii="Courier New" w:eastAsia="Courier New" w:hAnsi="Courier New" w:cs="Courier New"/>
          <w:sz w:val="18"/>
          <w:szCs w:val="18"/>
        </w:rPr>
        <w:t xml:space="preserve">                &lt;/memberRef&gt;</w:t>
      </w:r>
    </w:p>
    <w:p w14:paraId="5705B2CF" w14:textId="77777777" w:rsidR="00E14A32" w:rsidRDefault="00FD6D4A">
      <w:pPr>
        <w:rPr>
          <w:rFonts w:hint="eastAsia"/>
        </w:rPr>
      </w:pPr>
      <w:r>
        <w:rPr>
          <w:rFonts w:ascii="Courier New" w:eastAsia="Courier New" w:hAnsi="Courier New" w:cs="Courier New"/>
          <w:sz w:val="18"/>
          <w:szCs w:val="18"/>
        </w:rPr>
        <w:t xml:space="preserve">                &lt;Var type="double" scope="param"&gt;y&lt;/Var&gt;</w:t>
      </w:r>
    </w:p>
    <w:p w14:paraId="10A9909C" w14:textId="77777777" w:rsidR="00E14A32" w:rsidRDefault="00FD6D4A">
      <w:pPr>
        <w:rPr>
          <w:rFonts w:hint="eastAsia"/>
        </w:rPr>
      </w:pPr>
      <w:r>
        <w:rPr>
          <w:rFonts w:ascii="Courier New" w:eastAsia="Courier New" w:hAnsi="Courier New" w:cs="Courier New"/>
          <w:sz w:val="18"/>
          <w:szCs w:val="18"/>
        </w:rPr>
        <w:t xml:space="preserve">              &lt;/asgPlusExpr&gt;</w:t>
      </w:r>
    </w:p>
    <w:p w14:paraId="541D693E" w14:textId="77777777" w:rsidR="00E14A32" w:rsidRDefault="00FD6D4A">
      <w:pPr>
        <w:rPr>
          <w:rFonts w:hint="eastAsia"/>
        </w:rPr>
      </w:pPr>
      <w:r>
        <w:rPr>
          <w:rFonts w:ascii="Courier New" w:eastAsia="Courier New" w:hAnsi="Courier New" w:cs="Courier New"/>
          <w:sz w:val="18"/>
          <w:szCs w:val="18"/>
        </w:rPr>
        <w:t xml:space="preserve">            &lt;/exprStatement&gt;</w:t>
      </w:r>
    </w:p>
    <w:p w14:paraId="075B4EB0" w14:textId="77777777" w:rsidR="00E14A32" w:rsidRDefault="00FD6D4A">
      <w:pPr>
        <w:rPr>
          <w:rFonts w:hint="eastAsia"/>
        </w:rPr>
      </w:pPr>
      <w:r>
        <w:rPr>
          <w:rFonts w:ascii="Courier New" w:eastAsia="Courier New" w:hAnsi="Courier New" w:cs="Courier New"/>
          <w:sz w:val="18"/>
          <w:szCs w:val="18"/>
        </w:rPr>
        <w:t xml:space="preserve">            &lt;returnStatement&gt;</w:t>
      </w:r>
    </w:p>
    <w:p w14:paraId="54E65D46" w14:textId="77777777" w:rsidR="00E14A32" w:rsidRDefault="00FD6D4A">
      <w:pPr>
        <w:rPr>
          <w:rFonts w:hint="eastAsia"/>
        </w:rPr>
      </w:pPr>
      <w:r>
        <w:rPr>
          <w:rFonts w:ascii="Courier New" w:eastAsia="Courier New" w:hAnsi="Courier New" w:cs="Courier New"/>
          <w:sz w:val="18"/>
          <w:szCs w:val="18"/>
        </w:rPr>
        <w:t xml:space="preserve">              &lt;Var type="S0" scope="param"&gt;x&lt;/Var&gt;</w:t>
      </w:r>
    </w:p>
    <w:p w14:paraId="24952E22" w14:textId="77777777" w:rsidR="00E14A32" w:rsidRDefault="00FD6D4A">
      <w:pPr>
        <w:rPr>
          <w:rFonts w:hint="eastAsia"/>
        </w:rPr>
      </w:pPr>
      <w:r>
        <w:rPr>
          <w:rFonts w:ascii="Courier New" w:eastAsia="Courier New" w:hAnsi="Courier New" w:cs="Courier New"/>
          <w:sz w:val="18"/>
          <w:szCs w:val="18"/>
        </w:rPr>
        <w:t xml:space="preserve">            &lt;/returnStatement&gt;</w:t>
      </w:r>
    </w:p>
    <w:p w14:paraId="0A1790D1" w14:textId="77777777" w:rsidR="00E14A32" w:rsidRDefault="00FD6D4A">
      <w:pPr>
        <w:rPr>
          <w:rFonts w:hint="eastAsia"/>
        </w:rPr>
      </w:pPr>
      <w:r>
        <w:rPr>
          <w:rFonts w:ascii="Courier New" w:eastAsia="Courier New" w:hAnsi="Courier New" w:cs="Courier New"/>
          <w:sz w:val="18"/>
          <w:szCs w:val="18"/>
        </w:rPr>
        <w:t xml:space="preserve">          &lt;/body&gt;</w:t>
      </w:r>
    </w:p>
    <w:p w14:paraId="451B59D3" w14:textId="77777777" w:rsidR="00E14A32" w:rsidRDefault="00FD6D4A">
      <w:pPr>
        <w:rPr>
          <w:rFonts w:hint="eastAsia"/>
        </w:rPr>
      </w:pPr>
      <w:r>
        <w:rPr>
          <w:rFonts w:ascii="Courier New" w:eastAsia="Courier New" w:hAnsi="Courier New" w:cs="Courier New"/>
          <w:sz w:val="18"/>
          <w:szCs w:val="18"/>
        </w:rPr>
        <w:t xml:space="preserve">        &lt;/compoundStatement&gt;</w:t>
      </w:r>
    </w:p>
    <w:p w14:paraId="4551BA76" w14:textId="77777777" w:rsidR="00E14A32" w:rsidRDefault="00FD6D4A">
      <w:pPr>
        <w:rPr>
          <w:rFonts w:hint="eastAsia"/>
        </w:rPr>
      </w:pPr>
      <w:r>
        <w:rPr>
          <w:rFonts w:ascii="Courier New" w:eastAsia="Courier New" w:hAnsi="Courier New" w:cs="Courier New"/>
          <w:sz w:val="18"/>
          <w:szCs w:val="18"/>
        </w:rPr>
        <w:t xml:space="preserve">      &lt;/body&gt;</w:t>
      </w:r>
    </w:p>
    <w:p w14:paraId="6B6B0D4B" w14:textId="77777777" w:rsidR="00E14A32" w:rsidRDefault="00FD6D4A">
      <w:pPr>
        <w:rPr>
          <w:rFonts w:hint="eastAsia"/>
        </w:rPr>
      </w:pPr>
      <w:r>
        <w:rPr>
          <w:rFonts w:ascii="Courier New" w:eastAsia="Courier New" w:hAnsi="Courier New" w:cs="Courier New"/>
          <w:sz w:val="18"/>
          <w:szCs w:val="18"/>
        </w:rPr>
        <w:t xml:space="preserve">    &lt;/functionDefinition&gt;</w:t>
      </w:r>
    </w:p>
    <w:p w14:paraId="04E9DA94" w14:textId="77777777" w:rsidR="00E14A32" w:rsidRDefault="00FD6D4A">
      <w:pPr>
        <w:rPr>
          <w:rFonts w:hint="eastAsia"/>
        </w:rPr>
      </w:pPr>
      <w:r>
        <w:rPr>
          <w:rFonts w:ascii="Courier New" w:eastAsia="Courier New" w:hAnsi="Courier New" w:cs="Courier New"/>
          <w:sz w:val="18"/>
          <w:szCs w:val="18"/>
        </w:rPr>
        <w:t xml:space="preserve">  &lt;/globalDeclarations&gt;</w:t>
      </w:r>
    </w:p>
    <w:p w14:paraId="1A731BA3" w14:textId="77777777" w:rsidR="00E14A32" w:rsidRDefault="00FD6D4A">
      <w:pPr>
        <w:rPr>
          <w:rFonts w:hint="eastAsia"/>
        </w:rPr>
      </w:pPr>
      <w:r>
        <w:rPr>
          <w:rFonts w:ascii="Courier New" w:eastAsia="Courier New" w:hAnsi="Courier New" w:cs="Courier New"/>
          <w:sz w:val="18"/>
          <w:szCs w:val="18"/>
        </w:rPr>
        <w:t>&lt;/XcodeProgram&gt;</w:t>
      </w:r>
    </w:p>
    <w:sectPr w:rsidR="00E14A32">
      <w:footerReference w:type="default" r:id="rId10"/>
      <w:pgSz w:w="11906" w:h="16838"/>
      <w:pgMar w:top="1260" w:right="1106" w:bottom="1701" w:left="126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44" w:author="長嶺英朗" w:date="2016-09-06T17:06:00Z" w:initials="">
    <w:p w14:paraId="6501C207" w14:textId="77777777" w:rsidR="00FD6D4A" w:rsidRDefault="00FD6D4A">
      <w:pPr>
        <w:jc w:val="left"/>
        <w:rPr>
          <w:rFonts w:hint="eastAsia"/>
        </w:rPr>
      </w:pPr>
      <w:r>
        <w:rPr>
          <w:rFonts w:ascii="Arial Unicode MS" w:eastAsia="Arial Unicode MS" w:hAnsi="Arial Unicode MS" w:cs="Arial Unicode MS"/>
          <w:sz w:val="22"/>
          <w:szCs w:val="22"/>
        </w:rPr>
        <w:t>XML Schemaの文法としてuse属性の値が"optional"のときはdefault属性が必要だったと思います。</w:t>
      </w:r>
    </w:p>
  </w:comment>
  <w:comment w:id="746" w:author="長嶺英朗" w:date="2016-09-29T07:27:00Z" w:initials="">
    <w:p w14:paraId="0F7D7C25" w14:textId="77777777" w:rsidR="00FD6D4A" w:rsidRDefault="00FD6D4A">
      <w:pPr>
        <w:jc w:val="left"/>
        <w:rPr>
          <w:rFonts w:hint="eastAsia"/>
        </w:rPr>
      </w:pPr>
      <w:r>
        <w:rPr>
          <w:rFonts w:ascii="SimSun" w:eastAsia="SimSun" w:hAnsi="SimSun" w:cs="SimSun"/>
          <w:sz w:val="22"/>
          <w:szCs w:val="22"/>
        </w:rPr>
        <w:t>調べてみると必ずしも必要というわけではなさそうですね。失礼しました。</w:t>
      </w:r>
    </w:p>
  </w:comment>
  <w:comment w:id="749" w:author="長嶺英朗" w:date="2016-09-06T17:06:00Z" w:initials="">
    <w:p w14:paraId="5C106152" w14:textId="77777777" w:rsidR="00FD6D4A" w:rsidRDefault="00FD6D4A">
      <w:pPr>
        <w:jc w:val="left"/>
        <w:rPr>
          <w:rFonts w:hint="eastAsia"/>
        </w:rPr>
      </w:pPr>
      <w:r>
        <w:rPr>
          <w:rFonts w:ascii="Arial Unicode MS" w:eastAsia="Arial Unicode MS" w:hAnsi="Arial Unicode MS" w:cs="Arial Unicode MS"/>
          <w:sz w:val="22"/>
          <w:szCs w:val="22"/>
        </w:rPr>
        <w:t>XML Schemaの文法としてuse属性の値が"optional"のときはdefault属性が必要だったと思います。</w:t>
      </w:r>
    </w:p>
  </w:comment>
  <w:comment w:id="751" w:author="長嶺英朗" w:date="2016-09-29T07:27:00Z" w:initials="">
    <w:p w14:paraId="7B72645F" w14:textId="77777777" w:rsidR="00FD6D4A" w:rsidRDefault="00FD6D4A">
      <w:pPr>
        <w:jc w:val="left"/>
        <w:rPr>
          <w:rFonts w:hint="eastAsia"/>
        </w:rPr>
      </w:pPr>
      <w:r>
        <w:rPr>
          <w:rFonts w:ascii="SimSun" w:eastAsia="SimSun" w:hAnsi="SimSun" w:cs="SimSun"/>
          <w:sz w:val="22"/>
          <w:szCs w:val="22"/>
        </w:rPr>
        <w:t>調べてみると必ずしも必要というわけではなさそうですね。失礼しました。</w:t>
      </w:r>
    </w:p>
  </w:comment>
  <w:comment w:id="754" w:author="長嶺英朗" w:date="2016-09-06T17:06:00Z" w:initials="">
    <w:p w14:paraId="6E818BB1" w14:textId="77777777" w:rsidR="00FD6D4A" w:rsidRDefault="00FD6D4A">
      <w:pPr>
        <w:jc w:val="left"/>
        <w:rPr>
          <w:rFonts w:hint="eastAsia"/>
        </w:rPr>
      </w:pPr>
      <w:r>
        <w:rPr>
          <w:rFonts w:ascii="Arial Unicode MS" w:eastAsia="Arial Unicode MS" w:hAnsi="Arial Unicode MS" w:cs="Arial Unicode MS"/>
          <w:sz w:val="22"/>
          <w:szCs w:val="22"/>
        </w:rPr>
        <w:t>XML Schemaの文法としてuse属性の値が"optional"のときはdefault属性が必要だったと思います。</w:t>
      </w:r>
    </w:p>
  </w:comment>
  <w:comment w:id="756" w:author="長嶺英朗" w:date="2016-09-29T07:27:00Z" w:initials="">
    <w:p w14:paraId="7AD8F6D0" w14:textId="77777777" w:rsidR="00FD6D4A" w:rsidRDefault="00FD6D4A">
      <w:pPr>
        <w:jc w:val="left"/>
        <w:rPr>
          <w:rFonts w:hint="eastAsia"/>
        </w:rPr>
      </w:pPr>
      <w:r>
        <w:rPr>
          <w:rFonts w:ascii="SimSun" w:eastAsia="SimSun" w:hAnsi="SimSun" w:cs="SimSun"/>
          <w:sz w:val="22"/>
          <w:szCs w:val="22"/>
        </w:rPr>
        <w:t>調べてみると必ずしも必要というわけではなさそうですね。失礼しました。</w:t>
      </w:r>
    </w:p>
  </w:comment>
  <w:comment w:id="759" w:author="長嶺英朗" w:date="2016-09-06T17:06:00Z" w:initials="">
    <w:p w14:paraId="708190F5" w14:textId="77777777" w:rsidR="00FD6D4A" w:rsidRDefault="00FD6D4A">
      <w:pPr>
        <w:jc w:val="left"/>
        <w:rPr>
          <w:rFonts w:hint="eastAsia"/>
        </w:rPr>
      </w:pPr>
      <w:r>
        <w:rPr>
          <w:rFonts w:ascii="Arial Unicode MS" w:eastAsia="Arial Unicode MS" w:hAnsi="Arial Unicode MS" w:cs="Arial Unicode MS"/>
          <w:sz w:val="22"/>
          <w:szCs w:val="22"/>
        </w:rPr>
        <w:t>XML Schemaの文法としてuse属性の値が"optional"のときはdefault属性が必要だったと思います。</w:t>
      </w:r>
    </w:p>
  </w:comment>
  <w:comment w:id="761" w:author="長嶺英朗" w:date="2016-09-29T07:27:00Z" w:initials="">
    <w:p w14:paraId="35A2E989" w14:textId="77777777" w:rsidR="00FD6D4A" w:rsidRDefault="00FD6D4A">
      <w:pPr>
        <w:jc w:val="left"/>
        <w:rPr>
          <w:rFonts w:hint="eastAsia"/>
        </w:rPr>
      </w:pPr>
      <w:r>
        <w:rPr>
          <w:rFonts w:ascii="SimSun" w:eastAsia="SimSun" w:hAnsi="SimSun" w:cs="SimSun"/>
          <w:sz w:val="22"/>
          <w:szCs w:val="22"/>
        </w:rPr>
        <w:t>調べてみると必ずしも必要というわけではなさそうですね。失礼しました。</w:t>
      </w:r>
    </w:p>
  </w:comment>
  <w:comment w:id="764" w:author="長嶺英朗" w:date="2016-09-06T17:06:00Z" w:initials="">
    <w:p w14:paraId="45E60137" w14:textId="77777777" w:rsidR="00FD6D4A" w:rsidRDefault="00FD6D4A">
      <w:pPr>
        <w:jc w:val="left"/>
        <w:rPr>
          <w:rFonts w:hint="eastAsia"/>
        </w:rPr>
      </w:pPr>
      <w:r>
        <w:rPr>
          <w:rFonts w:ascii="Arial Unicode MS" w:eastAsia="Arial Unicode MS" w:hAnsi="Arial Unicode MS" w:cs="Arial Unicode MS"/>
          <w:sz w:val="22"/>
          <w:szCs w:val="22"/>
        </w:rPr>
        <w:t>XML Schemaの文法としてuse属性の値が"optional"のときはdefault属性が必要だったと思います。</w:t>
      </w:r>
    </w:p>
  </w:comment>
  <w:comment w:id="766" w:author="長嶺英朗" w:date="2016-09-29T07:27:00Z" w:initials="">
    <w:p w14:paraId="23C969A8" w14:textId="77777777" w:rsidR="00FD6D4A" w:rsidRDefault="00FD6D4A">
      <w:pPr>
        <w:jc w:val="left"/>
        <w:rPr>
          <w:rFonts w:hint="eastAsia"/>
        </w:rPr>
      </w:pPr>
      <w:r>
        <w:rPr>
          <w:rFonts w:ascii="SimSun" w:eastAsia="SimSun" w:hAnsi="SimSun" w:cs="SimSun"/>
          <w:sz w:val="22"/>
          <w:szCs w:val="22"/>
        </w:rPr>
        <w:t>調べてみると必ずしも必要というわけではなさそうですね。失礼しました。</w:t>
      </w:r>
    </w:p>
  </w:comment>
  <w:comment w:id="769" w:author="長嶺英朗" w:date="2016-09-06T17:06:00Z" w:initials="">
    <w:p w14:paraId="00E7213C" w14:textId="77777777" w:rsidR="00FD6D4A" w:rsidRDefault="00FD6D4A">
      <w:pPr>
        <w:jc w:val="left"/>
        <w:rPr>
          <w:rFonts w:hint="eastAsia"/>
        </w:rPr>
      </w:pPr>
      <w:r>
        <w:rPr>
          <w:rFonts w:ascii="Arial Unicode MS" w:eastAsia="Arial Unicode MS" w:hAnsi="Arial Unicode MS" w:cs="Arial Unicode MS"/>
          <w:sz w:val="22"/>
          <w:szCs w:val="22"/>
        </w:rPr>
        <w:t>XML Schemaの文法としてuse属性の値が"optional"のときはdefault属性が必要だったと思います。</w:t>
      </w:r>
    </w:p>
  </w:comment>
  <w:comment w:id="771" w:author="長嶺英朗" w:date="2016-09-29T07:27:00Z" w:initials="">
    <w:p w14:paraId="3DF2AE0C" w14:textId="77777777" w:rsidR="00FD6D4A" w:rsidRDefault="00FD6D4A">
      <w:pPr>
        <w:jc w:val="left"/>
        <w:rPr>
          <w:rFonts w:hint="eastAsia"/>
        </w:rPr>
      </w:pPr>
      <w:r>
        <w:rPr>
          <w:rFonts w:ascii="SimSun" w:eastAsia="SimSun" w:hAnsi="SimSun" w:cs="SimSun"/>
          <w:sz w:val="22"/>
          <w:szCs w:val="22"/>
        </w:rPr>
        <w:t>調べてみると必ずしも必要というわけではなさそうですね。失礼しました。</w:t>
      </w:r>
    </w:p>
  </w:comment>
  <w:comment w:id="774" w:author="長嶺英朗" w:date="2016-09-06T17:06:00Z" w:initials="">
    <w:p w14:paraId="220BE57E" w14:textId="77777777" w:rsidR="00FD6D4A" w:rsidRDefault="00FD6D4A">
      <w:pPr>
        <w:jc w:val="left"/>
        <w:rPr>
          <w:rFonts w:hint="eastAsia"/>
        </w:rPr>
      </w:pPr>
      <w:r>
        <w:rPr>
          <w:rFonts w:ascii="Arial Unicode MS" w:eastAsia="Arial Unicode MS" w:hAnsi="Arial Unicode MS" w:cs="Arial Unicode MS"/>
          <w:sz w:val="22"/>
          <w:szCs w:val="22"/>
        </w:rPr>
        <w:t>XML Schemaの文法としてuse属性の値が"optional"のときはdefault属性が必要だったと思います。</w:t>
      </w:r>
    </w:p>
  </w:comment>
  <w:comment w:id="776" w:author="長嶺英朗" w:date="2016-09-29T07:27:00Z" w:initials="">
    <w:p w14:paraId="3D6FDDA1" w14:textId="77777777" w:rsidR="00FD6D4A" w:rsidRDefault="00FD6D4A">
      <w:pPr>
        <w:jc w:val="left"/>
        <w:rPr>
          <w:rFonts w:hint="eastAsia"/>
        </w:rPr>
      </w:pPr>
      <w:r>
        <w:rPr>
          <w:rFonts w:ascii="SimSun" w:eastAsia="SimSun" w:hAnsi="SimSun" w:cs="SimSun"/>
          <w:sz w:val="22"/>
          <w:szCs w:val="22"/>
        </w:rPr>
        <w:t>調べてみると必ずしも必要というわけではなさそうですね。失礼しました。</w:t>
      </w:r>
    </w:p>
  </w:comment>
  <w:comment w:id="779" w:author="長嶺英朗" w:date="2016-09-06T17:06:00Z" w:initials="">
    <w:p w14:paraId="07962E93" w14:textId="77777777" w:rsidR="00FD6D4A" w:rsidRDefault="00FD6D4A">
      <w:pPr>
        <w:jc w:val="left"/>
        <w:rPr>
          <w:rFonts w:hint="eastAsia"/>
        </w:rPr>
      </w:pPr>
      <w:r>
        <w:rPr>
          <w:rFonts w:ascii="Arial Unicode MS" w:eastAsia="Arial Unicode MS" w:hAnsi="Arial Unicode MS" w:cs="Arial Unicode MS"/>
          <w:sz w:val="22"/>
          <w:szCs w:val="22"/>
        </w:rPr>
        <w:t>XML Schemaの文法としてuse属性の値が"optional"のときはdefault属性が必要だったと思います。</w:t>
      </w:r>
    </w:p>
  </w:comment>
  <w:comment w:id="781" w:author="長嶺英朗" w:date="2016-09-29T07:27:00Z" w:initials="">
    <w:p w14:paraId="27858303" w14:textId="77777777" w:rsidR="00FD6D4A" w:rsidRDefault="00FD6D4A">
      <w:pPr>
        <w:jc w:val="left"/>
        <w:rPr>
          <w:rFonts w:hint="eastAsia"/>
        </w:rPr>
      </w:pPr>
      <w:r>
        <w:rPr>
          <w:rFonts w:ascii="SimSun" w:eastAsia="SimSun" w:hAnsi="SimSun" w:cs="SimSun"/>
          <w:sz w:val="22"/>
          <w:szCs w:val="22"/>
        </w:rPr>
        <w:t>調べてみると必ずしも必要というわけではなさそうですね。失礼しました。</w:t>
      </w:r>
    </w:p>
  </w:comment>
  <w:comment w:id="784" w:author="長嶺英朗" w:date="2016-09-06T17:06:00Z" w:initials="">
    <w:p w14:paraId="47FFDA1D" w14:textId="77777777" w:rsidR="00FD6D4A" w:rsidRDefault="00FD6D4A">
      <w:pPr>
        <w:jc w:val="left"/>
        <w:rPr>
          <w:rFonts w:hint="eastAsia"/>
        </w:rPr>
      </w:pPr>
      <w:r>
        <w:rPr>
          <w:rFonts w:ascii="Arial Unicode MS" w:eastAsia="Arial Unicode MS" w:hAnsi="Arial Unicode MS" w:cs="Arial Unicode MS"/>
          <w:sz w:val="22"/>
          <w:szCs w:val="22"/>
        </w:rPr>
        <w:t>XML Schemaの文法としてuse属性の値が"optional"のときはdefault属性が必要だったと思います。</w:t>
      </w:r>
    </w:p>
  </w:comment>
  <w:comment w:id="786" w:author="長嶺英朗" w:date="2016-09-29T07:27:00Z" w:initials="">
    <w:p w14:paraId="3D5F6413" w14:textId="77777777" w:rsidR="00FD6D4A" w:rsidRDefault="00FD6D4A">
      <w:pPr>
        <w:jc w:val="left"/>
        <w:rPr>
          <w:rFonts w:hint="eastAsia"/>
        </w:rPr>
      </w:pPr>
      <w:r>
        <w:rPr>
          <w:rFonts w:ascii="SimSun" w:eastAsia="SimSun" w:hAnsi="SimSun" w:cs="SimSun"/>
          <w:sz w:val="22"/>
          <w:szCs w:val="22"/>
        </w:rPr>
        <w:t>調べてみると必ずしも必要というわけではなさそうですね。失礼しました。</w:t>
      </w:r>
    </w:p>
  </w:comment>
  <w:comment w:id="789" w:author="長嶺英朗" w:date="2016-09-06T17:06:00Z" w:initials="">
    <w:p w14:paraId="0F8F0911" w14:textId="77777777" w:rsidR="00FD6D4A" w:rsidRDefault="00FD6D4A">
      <w:pPr>
        <w:jc w:val="left"/>
        <w:rPr>
          <w:rFonts w:hint="eastAsia"/>
        </w:rPr>
      </w:pPr>
      <w:r>
        <w:rPr>
          <w:rFonts w:ascii="Arial Unicode MS" w:eastAsia="Arial Unicode MS" w:hAnsi="Arial Unicode MS" w:cs="Arial Unicode MS"/>
          <w:sz w:val="22"/>
          <w:szCs w:val="22"/>
        </w:rPr>
        <w:t>XML Schemaの文法としてuse属性の値が"optional"のときはdefault属性が必要だったと思います。</w:t>
      </w:r>
    </w:p>
  </w:comment>
  <w:comment w:id="791" w:author="長嶺英朗" w:date="2016-09-29T07:27:00Z" w:initials="">
    <w:p w14:paraId="7D5B94AF" w14:textId="77777777" w:rsidR="00FD6D4A" w:rsidRDefault="00FD6D4A">
      <w:pPr>
        <w:jc w:val="left"/>
        <w:rPr>
          <w:rFonts w:hint="eastAsia"/>
        </w:rPr>
      </w:pPr>
      <w:r>
        <w:rPr>
          <w:rFonts w:ascii="SimSun" w:eastAsia="SimSun" w:hAnsi="SimSun" w:cs="SimSun"/>
          <w:sz w:val="22"/>
          <w:szCs w:val="22"/>
        </w:rPr>
        <w:t>調べてみると必ずしも必要というわけではなさそうですね。失礼しました。</w:t>
      </w:r>
    </w:p>
  </w:comment>
  <w:comment w:id="794" w:author="長嶺英朗" w:date="2016-09-06T17:06:00Z" w:initials="">
    <w:p w14:paraId="3D63F0AA" w14:textId="77777777" w:rsidR="00FD6D4A" w:rsidRDefault="00FD6D4A">
      <w:pPr>
        <w:jc w:val="left"/>
        <w:rPr>
          <w:rFonts w:hint="eastAsia"/>
        </w:rPr>
      </w:pPr>
      <w:r>
        <w:rPr>
          <w:rFonts w:ascii="Arial Unicode MS" w:eastAsia="Arial Unicode MS" w:hAnsi="Arial Unicode MS" w:cs="Arial Unicode MS"/>
          <w:sz w:val="22"/>
          <w:szCs w:val="22"/>
        </w:rPr>
        <w:t>XML Schemaの文法としてuse属性の値が"optional"のときはdefault属性が必要だったと思います。</w:t>
      </w:r>
    </w:p>
  </w:comment>
  <w:comment w:id="796" w:author="長嶺英朗" w:date="2016-09-29T07:27:00Z" w:initials="">
    <w:p w14:paraId="3E148399" w14:textId="77777777" w:rsidR="00FD6D4A" w:rsidRDefault="00FD6D4A">
      <w:pPr>
        <w:jc w:val="left"/>
        <w:rPr>
          <w:rFonts w:hint="eastAsia"/>
        </w:rPr>
      </w:pPr>
      <w:r>
        <w:rPr>
          <w:rFonts w:ascii="SimSun" w:eastAsia="SimSun" w:hAnsi="SimSun" w:cs="SimSun"/>
          <w:sz w:val="22"/>
          <w:szCs w:val="22"/>
        </w:rPr>
        <w:t>調べてみると必ずしも必要というわけではなさそうですね。失礼しました。</w:t>
      </w:r>
    </w:p>
  </w:comment>
  <w:comment w:id="799" w:author="長嶺英朗" w:date="2016-09-06T17:06:00Z" w:initials="">
    <w:p w14:paraId="34095641" w14:textId="77777777" w:rsidR="00FD6D4A" w:rsidRDefault="00FD6D4A">
      <w:pPr>
        <w:jc w:val="left"/>
        <w:rPr>
          <w:rFonts w:hint="eastAsia"/>
        </w:rPr>
      </w:pPr>
      <w:r>
        <w:rPr>
          <w:rFonts w:ascii="Arial Unicode MS" w:eastAsia="Arial Unicode MS" w:hAnsi="Arial Unicode MS" w:cs="Arial Unicode MS"/>
          <w:sz w:val="22"/>
          <w:szCs w:val="22"/>
        </w:rPr>
        <w:t>XML Schemaの文法としてuse属性の値が"optional"のときはdefault属性が必要だったと思います。</w:t>
      </w:r>
    </w:p>
  </w:comment>
  <w:comment w:id="801" w:author="長嶺英朗" w:date="2016-09-29T07:27:00Z" w:initials="">
    <w:p w14:paraId="653ED500" w14:textId="77777777" w:rsidR="00FD6D4A" w:rsidRDefault="00FD6D4A">
      <w:pPr>
        <w:jc w:val="left"/>
        <w:rPr>
          <w:rFonts w:hint="eastAsia"/>
        </w:rPr>
      </w:pPr>
      <w:r>
        <w:rPr>
          <w:rFonts w:ascii="SimSun" w:eastAsia="SimSun" w:hAnsi="SimSun" w:cs="SimSun"/>
          <w:sz w:val="22"/>
          <w:szCs w:val="22"/>
        </w:rPr>
        <w:t>調べてみると必ずしも必要というわけではなさそうですね。失礼しました。</w:t>
      </w:r>
    </w:p>
  </w:comment>
  <w:comment w:id="804" w:author="長嶺英朗" w:date="2016-09-06T17:06:00Z" w:initials="">
    <w:p w14:paraId="367E5597" w14:textId="77777777" w:rsidR="00FD6D4A" w:rsidRDefault="00FD6D4A">
      <w:pPr>
        <w:jc w:val="left"/>
        <w:rPr>
          <w:rFonts w:hint="eastAsia"/>
        </w:rPr>
      </w:pPr>
      <w:r>
        <w:rPr>
          <w:rFonts w:ascii="Arial Unicode MS" w:eastAsia="Arial Unicode MS" w:hAnsi="Arial Unicode MS" w:cs="Arial Unicode MS"/>
          <w:sz w:val="22"/>
          <w:szCs w:val="22"/>
        </w:rPr>
        <w:t>XML Schemaの文法としてuse属性の値が"optional"のときはdefault属性が必要だったと思います。</w:t>
      </w:r>
    </w:p>
  </w:comment>
  <w:comment w:id="806" w:author="長嶺英朗" w:date="2016-09-29T07:27:00Z" w:initials="">
    <w:p w14:paraId="27A64D9C" w14:textId="77777777" w:rsidR="00FD6D4A" w:rsidRDefault="00FD6D4A">
      <w:pPr>
        <w:jc w:val="left"/>
        <w:rPr>
          <w:rFonts w:hint="eastAsia"/>
        </w:rPr>
      </w:pPr>
      <w:r>
        <w:rPr>
          <w:rFonts w:ascii="SimSun" w:eastAsia="SimSun" w:hAnsi="SimSun" w:cs="SimSun"/>
          <w:sz w:val="22"/>
          <w:szCs w:val="22"/>
        </w:rPr>
        <w:t>調べてみると必ずしも必要というわけではなさそうですね。失礼しました。</w:t>
      </w:r>
    </w:p>
  </w:comment>
  <w:comment w:id="809" w:author="長嶺英朗" w:date="2016-09-06T17:06:00Z" w:initials="">
    <w:p w14:paraId="31FC25A6" w14:textId="77777777" w:rsidR="00FD6D4A" w:rsidRDefault="00FD6D4A">
      <w:pPr>
        <w:jc w:val="left"/>
        <w:rPr>
          <w:rFonts w:hint="eastAsia"/>
        </w:rPr>
      </w:pPr>
      <w:r>
        <w:rPr>
          <w:rFonts w:ascii="Arial Unicode MS" w:eastAsia="Arial Unicode MS" w:hAnsi="Arial Unicode MS" w:cs="Arial Unicode MS"/>
          <w:sz w:val="22"/>
          <w:szCs w:val="22"/>
        </w:rPr>
        <w:t>XML Schemaの文法としてuse属性の値が"optional"のときはdefault属性が必要だったと思います。</w:t>
      </w:r>
    </w:p>
  </w:comment>
  <w:comment w:id="811" w:author="長嶺英朗" w:date="2016-09-29T07:27:00Z" w:initials="">
    <w:p w14:paraId="313D3230" w14:textId="77777777" w:rsidR="00FD6D4A" w:rsidRDefault="00FD6D4A">
      <w:pPr>
        <w:jc w:val="left"/>
        <w:rPr>
          <w:rFonts w:hint="eastAsia"/>
        </w:rPr>
      </w:pPr>
      <w:r>
        <w:rPr>
          <w:rFonts w:ascii="SimSun" w:eastAsia="SimSun" w:hAnsi="SimSun" w:cs="SimSun"/>
          <w:sz w:val="22"/>
          <w:szCs w:val="22"/>
        </w:rPr>
        <w:t>調べてみると必ずしも必要というわけではなさそうですね。失礼しました。</w:t>
      </w:r>
    </w:p>
  </w:comment>
  <w:comment w:id="814" w:author="長嶺英朗" w:date="2016-09-06T17:06:00Z" w:initials="">
    <w:p w14:paraId="13BB2FF6" w14:textId="77777777" w:rsidR="00FD6D4A" w:rsidRDefault="00FD6D4A">
      <w:pPr>
        <w:jc w:val="left"/>
        <w:rPr>
          <w:rFonts w:hint="eastAsia"/>
        </w:rPr>
      </w:pPr>
      <w:r>
        <w:rPr>
          <w:rFonts w:ascii="Arial Unicode MS" w:eastAsia="Arial Unicode MS" w:hAnsi="Arial Unicode MS" w:cs="Arial Unicode MS"/>
          <w:sz w:val="22"/>
          <w:szCs w:val="22"/>
        </w:rPr>
        <w:t>XML Schemaの文法としてuse属性の値が"optional"のときはdefault属性が必要だったと思います。</w:t>
      </w:r>
    </w:p>
  </w:comment>
  <w:comment w:id="816" w:author="長嶺英朗" w:date="2016-09-29T07:27:00Z" w:initials="">
    <w:p w14:paraId="0F2B9FA6" w14:textId="77777777" w:rsidR="00FD6D4A" w:rsidRDefault="00FD6D4A">
      <w:pPr>
        <w:jc w:val="left"/>
        <w:rPr>
          <w:rFonts w:hint="eastAsia"/>
        </w:rPr>
      </w:pPr>
      <w:r>
        <w:rPr>
          <w:rFonts w:ascii="SimSun" w:eastAsia="SimSun" w:hAnsi="SimSun" w:cs="SimSun"/>
          <w:sz w:val="22"/>
          <w:szCs w:val="22"/>
        </w:rPr>
        <w:t>調べてみると必ずしも必要というわけではなさそうですね。失礼しました。</w:t>
      </w:r>
    </w:p>
  </w:comment>
  <w:comment w:id="819" w:author="長嶺英朗" w:date="2016-09-06T17:06:00Z" w:initials="">
    <w:p w14:paraId="17986E63" w14:textId="77777777" w:rsidR="00FD6D4A" w:rsidRDefault="00FD6D4A">
      <w:pPr>
        <w:jc w:val="left"/>
        <w:rPr>
          <w:rFonts w:hint="eastAsia"/>
        </w:rPr>
      </w:pPr>
      <w:r>
        <w:rPr>
          <w:rFonts w:ascii="Arial Unicode MS" w:eastAsia="Arial Unicode MS" w:hAnsi="Arial Unicode MS" w:cs="Arial Unicode MS"/>
          <w:sz w:val="22"/>
          <w:szCs w:val="22"/>
        </w:rPr>
        <w:t>XML Schemaの文法としてuse属性の値が"optional"のときはdefault属性が必要だったと思います。</w:t>
      </w:r>
    </w:p>
  </w:comment>
  <w:comment w:id="821" w:author="長嶺英朗" w:date="2016-09-29T07:27:00Z" w:initials="">
    <w:p w14:paraId="4DCF7F97" w14:textId="77777777" w:rsidR="00FD6D4A" w:rsidRDefault="00FD6D4A">
      <w:pPr>
        <w:jc w:val="left"/>
        <w:rPr>
          <w:rFonts w:hint="eastAsia"/>
        </w:rPr>
      </w:pPr>
      <w:r>
        <w:rPr>
          <w:rFonts w:ascii="SimSun" w:eastAsia="SimSun" w:hAnsi="SimSun" w:cs="SimSun"/>
          <w:sz w:val="22"/>
          <w:szCs w:val="22"/>
        </w:rPr>
        <w:t>調べてみると必ずしも必要というわけではなさそうですね。失礼しました。</w:t>
      </w:r>
    </w:p>
  </w:comment>
  <w:comment w:id="823" w:author="長嶺英朗" w:date="2016-09-06T17:06:00Z" w:initials="">
    <w:p w14:paraId="2C5EA377" w14:textId="77777777" w:rsidR="00FD6D4A" w:rsidRDefault="00FD6D4A">
      <w:pPr>
        <w:jc w:val="left"/>
        <w:rPr>
          <w:rFonts w:hint="eastAsia"/>
        </w:rPr>
      </w:pPr>
      <w:r>
        <w:rPr>
          <w:rFonts w:ascii="Arial Unicode MS" w:eastAsia="Arial Unicode MS" w:hAnsi="Arial Unicode MS" w:cs="Arial Unicode MS"/>
          <w:sz w:val="22"/>
          <w:szCs w:val="22"/>
        </w:rPr>
        <w:t>XML Schemaの文法としてuse属性の値が"optional"のときはdefault属性が必要だったと思います。</w:t>
      </w:r>
    </w:p>
  </w:comment>
  <w:comment w:id="826" w:author="長嶺英朗" w:date="2016-09-29T07:27:00Z" w:initials="">
    <w:p w14:paraId="45B1DD61" w14:textId="77777777" w:rsidR="00FD6D4A" w:rsidRDefault="00FD6D4A">
      <w:pPr>
        <w:jc w:val="left"/>
        <w:rPr>
          <w:rFonts w:hint="eastAsia"/>
        </w:rPr>
      </w:pPr>
      <w:r>
        <w:rPr>
          <w:rFonts w:ascii="SimSun" w:eastAsia="SimSun" w:hAnsi="SimSun" w:cs="SimSun"/>
          <w:sz w:val="22"/>
          <w:szCs w:val="22"/>
        </w:rPr>
        <w:t>調べてみると必ずしも必要というわけではなさそうですね。失礼しました。</w:t>
      </w:r>
    </w:p>
  </w:comment>
  <w:comment w:id="842" w:author="長嶺英朗" w:date="2016-09-29T08:51:00Z" w:initials="">
    <w:p w14:paraId="5386A136" w14:textId="77777777" w:rsidR="00FD6D4A" w:rsidRDefault="00FD6D4A">
      <w:pPr>
        <w:jc w:val="left"/>
        <w:rPr>
          <w:rFonts w:hint="eastAsia"/>
        </w:rPr>
      </w:pPr>
      <w:r>
        <w:rPr>
          <w:rFonts w:ascii="Arial Unicode MS" w:eastAsia="Arial Unicode MS" w:hAnsi="Arial Unicode MS" w:cs="Arial Unicode MS"/>
          <w:sz w:val="22"/>
          <w:szCs w:val="22"/>
        </w:rPr>
        <w:t>ここでいう「属性」は何を表しているのでしょうか?</w:t>
      </w:r>
    </w:p>
  </w:comment>
  <w:comment w:id="872" w:author="長嶺英朗" w:date="2016-09-07T11:37:00Z" w:initials="">
    <w:p w14:paraId="6EE37FB0" w14:textId="77777777" w:rsidR="00FD6D4A" w:rsidRDefault="00FD6D4A">
      <w:pPr>
        <w:jc w:val="left"/>
        <w:rPr>
          <w:rFonts w:hint="eastAsia"/>
        </w:rPr>
      </w:pPr>
      <w:r>
        <w:rPr>
          <w:rFonts w:ascii="Arial Unicode MS" w:eastAsia="Arial Unicode MS" w:hAnsi="Arial Unicode MS" w:cs="Arial Unicode MS"/>
          <w:sz w:val="22"/>
          <w:szCs w:val="22"/>
        </w:rPr>
        <w:t>クラス間の関係なのでderivedが良いと思います。</w:t>
      </w:r>
    </w:p>
  </w:comment>
  <w:comment w:id="942" w:author="長嶺英朗" w:date="2016-09-07T12:18:00Z" w:initials="">
    <w:p w14:paraId="28A6726F" w14:textId="77777777" w:rsidR="00FD6D4A" w:rsidRDefault="00FD6D4A">
      <w:pPr>
        <w:jc w:val="left"/>
        <w:rPr>
          <w:rFonts w:hint="eastAsia"/>
        </w:rPr>
      </w:pPr>
      <w:r>
        <w:rPr>
          <w:rFonts w:ascii="Arial Unicode MS" w:eastAsia="Arial Unicode MS" w:hAnsi="Arial Unicode MS" w:cs="Arial Unicode MS"/>
          <w:sz w:val="22"/>
          <w:szCs w:val="22"/>
        </w:rPr>
        <w:t>throwは式です。</w:t>
      </w:r>
    </w:p>
  </w:comment>
  <w:comment w:id="1037" w:author="長嶺英朗" w:date="2016-09-07T12:18:00Z" w:initials="">
    <w:p w14:paraId="1480CA98" w14:textId="77777777" w:rsidR="00FD6D4A" w:rsidRDefault="00FD6D4A" w:rsidP="00FD6D4A">
      <w:pPr>
        <w:jc w:val="left"/>
        <w:rPr>
          <w:rFonts w:hint="eastAsia"/>
        </w:rPr>
      </w:pPr>
      <w:r>
        <w:rPr>
          <w:rFonts w:ascii="Arial Unicode MS" w:eastAsia="Arial Unicode MS" w:hAnsi="Arial Unicode MS" w:cs="Arial Unicode MS"/>
          <w:sz w:val="22"/>
          <w:szCs w:val="22"/>
        </w:rPr>
        <w:t>throwは式です。</w:t>
      </w:r>
    </w:p>
  </w:comment>
  <w:comment w:id="1092" w:author="長嶺英朗" w:date="2016-09-23T14:59:00Z" w:initials="">
    <w:p w14:paraId="2BE8DA86" w14:textId="77777777" w:rsidR="00FD6D4A" w:rsidRDefault="00FD6D4A">
      <w:pPr>
        <w:jc w:val="left"/>
        <w:rPr>
          <w:rFonts w:hint="eastAsia"/>
        </w:rPr>
      </w:pPr>
      <w:r>
        <w:rPr>
          <w:rFonts w:ascii="Arial Unicode MS" w:eastAsia="Arial Unicode MS" w:hAnsi="Arial Unicode MS" w:cs="Arial Unicode MS"/>
          <w:sz w:val="22"/>
          <w:szCs w:val="22"/>
        </w:rPr>
        <w:t>テンプレート仮引数名に先行するclass/typenameキーワードには意味上の違いはないのであえて区別する必要はないと思います。</w:t>
      </w:r>
    </w:p>
  </w:comment>
  <w:comment w:id="1093" w:author="長嶺英朗" w:date="2016-09-23T14:59:00Z" w:initials="">
    <w:p w14:paraId="1F140E17" w14:textId="77777777" w:rsidR="00FD6D4A" w:rsidRDefault="00FD6D4A">
      <w:pPr>
        <w:jc w:val="left"/>
        <w:rPr>
          <w:rFonts w:hint="eastAsia"/>
        </w:rPr>
      </w:pPr>
      <w:r>
        <w:rPr>
          <w:rFonts w:ascii="SimSun" w:eastAsia="SimSun" w:hAnsi="SimSun" w:cs="SimSun"/>
          <w:sz w:val="22"/>
          <w:szCs w:val="22"/>
        </w:rPr>
        <w:t>細かい話をすると、テンプレートテンプレート仮引数にはclassを使わなければなりませんが、そもそもテンプレートテンプレート仮引数がC++11の機能でXcodeML/C++ v1.2の範囲外なので今は気にしなくても良いかもしれません。</w:t>
      </w:r>
    </w:p>
    <w:p w14:paraId="5F6D3FCD" w14:textId="77777777" w:rsidR="00FD6D4A" w:rsidRDefault="00FD6D4A">
      <w:pPr>
        <w:jc w:val="left"/>
        <w:rPr>
          <w:rFonts w:hint="eastAsia"/>
        </w:rPr>
      </w:pPr>
      <w:r>
        <w:rPr>
          <w:rFonts w:ascii="Arial" w:eastAsia="Arial" w:hAnsi="Arial" w:cs="Arial"/>
          <w:sz w:val="22"/>
          <w:szCs w:val="22"/>
        </w:rPr>
        <w:t>https://ezoeryou.github.io/cpp-book/C++11-Syntax-and-Feature.xhtml#non-type.template.pa</w:t>
      </w:r>
    </w:p>
  </w:comment>
  <w:comment w:id="1094" w:author="長嶺英朗" w:date="2016-09-23T15:06:00Z" w:initials="">
    <w:p w14:paraId="7D358531" w14:textId="77777777" w:rsidR="00FD6D4A" w:rsidRDefault="00FD6D4A">
      <w:pPr>
        <w:jc w:val="left"/>
        <w:rPr>
          <w:rFonts w:hint="eastAsia"/>
        </w:rPr>
      </w:pPr>
      <w:r>
        <w:rPr>
          <w:rFonts w:ascii="SimSun" w:eastAsia="SimSun" w:hAnsi="SimSun" w:cs="SimSun"/>
          <w:sz w:val="22"/>
          <w:szCs w:val="22"/>
        </w:rPr>
        <w:t>is_lvalue属性はXcodeML/C++で定義されていないように見えます。おそらく`reference="lvalue"`のことです。</w:t>
      </w:r>
    </w:p>
  </w:comment>
  <w:comment w:id="1095" w:author="長嶺英朗" w:date="2016-09-23T15:06:00Z" w:initials="">
    <w:p w14:paraId="0943B452" w14:textId="77777777" w:rsidR="00FD6D4A" w:rsidRDefault="00FD6D4A">
      <w:pPr>
        <w:jc w:val="left"/>
        <w:rPr>
          <w:rFonts w:hint="eastAsia"/>
        </w:rPr>
      </w:pPr>
      <w:r>
        <w:rPr>
          <w:rFonts w:ascii="Arial Unicode MS" w:eastAsia="Arial Unicode MS" w:hAnsi="Arial Unicode MS" w:cs="Arial Unicode MS"/>
          <w:sz w:val="22"/>
          <w:szCs w:val="22"/>
        </w:rPr>
        <w:t>というよりもこれはリファレンスの表現方法が定義されていないことによるものですね、、、</w:t>
      </w:r>
    </w:p>
  </w:comment>
  <w:comment w:id="1098" w:author="長嶺英朗" w:date="2016-09-23T15:05:00Z" w:initials="">
    <w:p w14:paraId="056969A9" w14:textId="77777777" w:rsidR="00FD6D4A" w:rsidRDefault="00FD6D4A">
      <w:pPr>
        <w:jc w:val="left"/>
        <w:rPr>
          <w:rFonts w:hint="eastAsia"/>
        </w:rPr>
      </w:pPr>
      <w:r>
        <w:rPr>
          <w:rFonts w:ascii="Arial Unicode MS" w:eastAsia="Arial Unicode MS" w:hAnsi="Arial Unicode MS" w:cs="Arial Unicode MS"/>
          <w:sz w:val="22"/>
          <w:szCs w:val="22"/>
        </w:rPr>
        <w:t>リファレンスは別の表現で行うべきです。</w:t>
      </w:r>
    </w:p>
  </w:comment>
  <w:comment w:id="1108" w:author="長嶺英朗" w:date="2016-09-23T15:19:00Z" w:initials="">
    <w:p w14:paraId="380730E4" w14:textId="77777777" w:rsidR="00FD6D4A" w:rsidRDefault="00FD6D4A">
      <w:pPr>
        <w:jc w:val="left"/>
        <w:rPr>
          <w:rFonts w:hint="eastAsia"/>
        </w:rPr>
      </w:pPr>
      <w:r>
        <w:rPr>
          <w:rFonts w:ascii="Arial Unicode MS" w:eastAsia="Arial Unicode MS" w:hAnsi="Arial Unicode MS" w:cs="Arial Unicode MS"/>
          <w:sz w:val="22"/>
          <w:szCs w:val="22"/>
        </w:rPr>
        <w:t>トップレベルにfunctionInstanceがあるのはおかしいのでは?トップレベルにはfunctionCallがあるべき。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01C207" w15:done="0"/>
  <w15:commentEx w15:paraId="0F7D7C25" w15:done="0"/>
  <w15:commentEx w15:paraId="5C106152" w15:done="0"/>
  <w15:commentEx w15:paraId="7B72645F" w15:done="0"/>
  <w15:commentEx w15:paraId="6E818BB1" w15:done="0"/>
  <w15:commentEx w15:paraId="7AD8F6D0" w15:done="0"/>
  <w15:commentEx w15:paraId="708190F5" w15:done="0"/>
  <w15:commentEx w15:paraId="35A2E989" w15:done="0"/>
  <w15:commentEx w15:paraId="45E60137" w15:done="0"/>
  <w15:commentEx w15:paraId="23C969A8" w15:done="0"/>
  <w15:commentEx w15:paraId="00E7213C" w15:done="0"/>
  <w15:commentEx w15:paraId="3DF2AE0C" w15:done="0"/>
  <w15:commentEx w15:paraId="220BE57E" w15:done="0"/>
  <w15:commentEx w15:paraId="3D6FDDA1" w15:done="0"/>
  <w15:commentEx w15:paraId="07962E93" w15:done="0"/>
  <w15:commentEx w15:paraId="27858303" w15:done="0"/>
  <w15:commentEx w15:paraId="47FFDA1D" w15:done="0"/>
  <w15:commentEx w15:paraId="3D5F6413" w15:done="0"/>
  <w15:commentEx w15:paraId="0F8F0911" w15:done="0"/>
  <w15:commentEx w15:paraId="7D5B94AF" w15:done="0"/>
  <w15:commentEx w15:paraId="3D63F0AA" w15:done="0"/>
  <w15:commentEx w15:paraId="3E148399" w15:done="0"/>
  <w15:commentEx w15:paraId="34095641" w15:done="0"/>
  <w15:commentEx w15:paraId="653ED500" w15:done="0"/>
  <w15:commentEx w15:paraId="367E5597" w15:done="0"/>
  <w15:commentEx w15:paraId="27A64D9C" w15:done="0"/>
  <w15:commentEx w15:paraId="31FC25A6" w15:done="0"/>
  <w15:commentEx w15:paraId="313D3230" w15:done="0"/>
  <w15:commentEx w15:paraId="13BB2FF6" w15:done="0"/>
  <w15:commentEx w15:paraId="0F2B9FA6" w15:done="0"/>
  <w15:commentEx w15:paraId="17986E63" w15:done="0"/>
  <w15:commentEx w15:paraId="4DCF7F97" w15:done="0"/>
  <w15:commentEx w15:paraId="2C5EA377" w15:done="0"/>
  <w15:commentEx w15:paraId="45B1DD61" w15:done="0"/>
  <w15:commentEx w15:paraId="5386A136" w15:done="0"/>
  <w15:commentEx w15:paraId="6EE37FB0" w15:done="0"/>
  <w15:commentEx w15:paraId="28A6726F" w15:done="0"/>
  <w15:commentEx w15:paraId="1480CA98" w15:done="0"/>
  <w15:commentEx w15:paraId="2BE8DA86" w15:done="0"/>
  <w15:commentEx w15:paraId="5F6D3FCD" w15:done="0"/>
  <w15:commentEx w15:paraId="7D358531" w15:done="0"/>
  <w15:commentEx w15:paraId="0943B452" w15:done="0"/>
  <w15:commentEx w15:paraId="056969A9" w15:done="0"/>
  <w15:commentEx w15:paraId="380730E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A6BED" w14:textId="77777777" w:rsidR="00545086" w:rsidRDefault="00545086">
      <w:pPr>
        <w:rPr>
          <w:rFonts w:hint="eastAsia"/>
        </w:rPr>
      </w:pPr>
      <w:r>
        <w:separator/>
      </w:r>
    </w:p>
  </w:endnote>
  <w:endnote w:type="continuationSeparator" w:id="0">
    <w:p w14:paraId="71DEEF09" w14:textId="77777777" w:rsidR="00545086" w:rsidRDefault="0054508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Domine">
    <w:altName w:val="Times New Roman"/>
    <w:charset w:val="00"/>
    <w:family w:val="auto"/>
    <w:pitch w:val="default"/>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667DD" w14:textId="27AB4A5A" w:rsidR="00FD6D4A" w:rsidRDefault="00FD6D4A">
    <w:pPr>
      <w:tabs>
        <w:tab w:val="center" w:pos="4252"/>
        <w:tab w:val="right" w:pos="8504"/>
      </w:tabs>
      <w:jc w:val="center"/>
      <w:rPr>
        <w:rFonts w:hint="eastAsia"/>
      </w:rPr>
    </w:pPr>
    <w:r>
      <w:fldChar w:fldCharType="begin"/>
    </w:r>
    <w:r>
      <w:instrText>PAGE</w:instrText>
    </w:r>
    <w:r>
      <w:fldChar w:fldCharType="separate"/>
    </w:r>
    <w:r w:rsidR="00F77C31">
      <w:rPr>
        <w:rFonts w:hint="eastAsia"/>
        <w:noProof/>
      </w:rPr>
      <w:t>30</w:t>
    </w:r>
    <w:r>
      <w:fldChar w:fldCharType="end"/>
    </w:r>
  </w:p>
  <w:p w14:paraId="17FB7602" w14:textId="77777777" w:rsidR="00FD6D4A" w:rsidRDefault="00FD6D4A">
    <w:pPr>
      <w:tabs>
        <w:tab w:val="center" w:pos="4252"/>
        <w:tab w:val="right" w:pos="8504"/>
      </w:tabs>
      <w:spacing w:after="992"/>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FF1CF" w14:textId="77777777" w:rsidR="00545086" w:rsidRDefault="00545086">
      <w:pPr>
        <w:rPr>
          <w:rFonts w:hint="eastAsia"/>
        </w:rPr>
      </w:pPr>
      <w:r>
        <w:separator/>
      </w:r>
    </w:p>
  </w:footnote>
  <w:footnote w:type="continuationSeparator" w:id="0">
    <w:p w14:paraId="014F61DB" w14:textId="77777777" w:rsidR="00545086" w:rsidRDefault="0054508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533D"/>
    <w:multiLevelType w:val="multilevel"/>
    <w:tmpl w:val="2C10B51A"/>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1" w15:restartNumberingAfterBreak="0">
    <w:nsid w:val="04793E04"/>
    <w:multiLevelType w:val="multilevel"/>
    <w:tmpl w:val="CE308D7E"/>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2" w15:restartNumberingAfterBreak="0">
    <w:nsid w:val="06E40E54"/>
    <w:multiLevelType w:val="multilevel"/>
    <w:tmpl w:val="D23E1868"/>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3" w15:restartNumberingAfterBreak="0">
    <w:nsid w:val="0DAC33C3"/>
    <w:multiLevelType w:val="multilevel"/>
    <w:tmpl w:val="12C808C6"/>
    <w:lvl w:ilvl="0">
      <w:start w:val="1"/>
      <w:numFmt w:val="bullet"/>
      <w:lvlText w:val="●"/>
      <w:lvlJc w:val="left"/>
      <w:pPr>
        <w:ind w:left="690" w:firstLine="210"/>
      </w:pPr>
      <w:rPr>
        <w:rFonts w:ascii="Arial" w:eastAsia="Arial" w:hAnsi="Arial" w:cs="Arial"/>
      </w:rPr>
    </w:lvl>
    <w:lvl w:ilvl="1">
      <w:start w:val="1"/>
      <w:numFmt w:val="bullet"/>
      <w:lvlText w:val="➢"/>
      <w:lvlJc w:val="left"/>
      <w:pPr>
        <w:ind w:left="750" w:firstLine="270"/>
      </w:pPr>
      <w:rPr>
        <w:rFonts w:ascii="Arial" w:eastAsia="Arial" w:hAnsi="Arial" w:cs="Arial"/>
      </w:rPr>
    </w:lvl>
    <w:lvl w:ilvl="2">
      <w:start w:val="1"/>
      <w:numFmt w:val="bullet"/>
      <w:lvlText w:val="✧"/>
      <w:lvlJc w:val="left"/>
      <w:pPr>
        <w:ind w:left="1230" w:firstLine="750"/>
      </w:pPr>
      <w:rPr>
        <w:rFonts w:ascii="Arial" w:eastAsia="Arial" w:hAnsi="Arial" w:cs="Arial"/>
      </w:rPr>
    </w:lvl>
    <w:lvl w:ilvl="3">
      <w:start w:val="1"/>
      <w:numFmt w:val="bullet"/>
      <w:lvlText w:val="●"/>
      <w:lvlJc w:val="left"/>
      <w:pPr>
        <w:ind w:left="1710" w:firstLine="1230"/>
      </w:pPr>
      <w:rPr>
        <w:rFonts w:ascii="Arial" w:eastAsia="Arial" w:hAnsi="Arial" w:cs="Arial"/>
      </w:rPr>
    </w:lvl>
    <w:lvl w:ilvl="4">
      <w:start w:val="1"/>
      <w:numFmt w:val="bullet"/>
      <w:lvlText w:val="➢"/>
      <w:lvlJc w:val="left"/>
      <w:pPr>
        <w:ind w:left="2190" w:firstLine="1710"/>
      </w:pPr>
      <w:rPr>
        <w:rFonts w:ascii="Arial" w:eastAsia="Arial" w:hAnsi="Arial" w:cs="Arial"/>
      </w:rPr>
    </w:lvl>
    <w:lvl w:ilvl="5">
      <w:start w:val="1"/>
      <w:numFmt w:val="bullet"/>
      <w:lvlText w:val="✧"/>
      <w:lvlJc w:val="left"/>
      <w:pPr>
        <w:ind w:left="2670" w:firstLine="2190"/>
      </w:pPr>
      <w:rPr>
        <w:rFonts w:ascii="Arial" w:eastAsia="Arial" w:hAnsi="Arial" w:cs="Arial"/>
      </w:rPr>
    </w:lvl>
    <w:lvl w:ilvl="6">
      <w:start w:val="1"/>
      <w:numFmt w:val="bullet"/>
      <w:lvlText w:val="●"/>
      <w:lvlJc w:val="left"/>
      <w:pPr>
        <w:ind w:left="3150" w:firstLine="2670"/>
      </w:pPr>
      <w:rPr>
        <w:rFonts w:ascii="Arial" w:eastAsia="Arial" w:hAnsi="Arial" w:cs="Arial"/>
      </w:rPr>
    </w:lvl>
    <w:lvl w:ilvl="7">
      <w:start w:val="1"/>
      <w:numFmt w:val="bullet"/>
      <w:lvlText w:val="➢"/>
      <w:lvlJc w:val="left"/>
      <w:pPr>
        <w:ind w:left="3630" w:firstLine="3150"/>
      </w:pPr>
      <w:rPr>
        <w:rFonts w:ascii="Arial" w:eastAsia="Arial" w:hAnsi="Arial" w:cs="Arial"/>
      </w:rPr>
    </w:lvl>
    <w:lvl w:ilvl="8">
      <w:start w:val="1"/>
      <w:numFmt w:val="bullet"/>
      <w:lvlText w:val="✧"/>
      <w:lvlJc w:val="left"/>
      <w:pPr>
        <w:ind w:left="4110" w:firstLine="3630"/>
      </w:pPr>
      <w:rPr>
        <w:rFonts w:ascii="Arial" w:eastAsia="Arial" w:hAnsi="Arial" w:cs="Arial"/>
      </w:rPr>
    </w:lvl>
  </w:abstractNum>
  <w:abstractNum w:abstractNumId="4" w15:restartNumberingAfterBreak="0">
    <w:nsid w:val="0E3709C7"/>
    <w:multiLevelType w:val="multilevel"/>
    <w:tmpl w:val="73421C28"/>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5" w15:restartNumberingAfterBreak="0">
    <w:nsid w:val="1E2816CA"/>
    <w:multiLevelType w:val="multilevel"/>
    <w:tmpl w:val="F0A4715A"/>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6" w15:restartNumberingAfterBreak="0">
    <w:nsid w:val="1E7C3C45"/>
    <w:multiLevelType w:val="multilevel"/>
    <w:tmpl w:val="AAE48D54"/>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7" w15:restartNumberingAfterBreak="0">
    <w:nsid w:val="25C246BA"/>
    <w:multiLevelType w:val="multilevel"/>
    <w:tmpl w:val="027A4E7A"/>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8" w15:restartNumberingAfterBreak="0">
    <w:nsid w:val="2F7F5484"/>
    <w:multiLevelType w:val="multilevel"/>
    <w:tmpl w:val="0BF4E98A"/>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9" w15:restartNumberingAfterBreak="0">
    <w:nsid w:val="2FB14A2C"/>
    <w:multiLevelType w:val="multilevel"/>
    <w:tmpl w:val="5AF4CD60"/>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10" w15:restartNumberingAfterBreak="0">
    <w:nsid w:val="31C17CA7"/>
    <w:multiLevelType w:val="multilevel"/>
    <w:tmpl w:val="BA4A2E96"/>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11" w15:restartNumberingAfterBreak="0">
    <w:nsid w:val="35E669F8"/>
    <w:multiLevelType w:val="multilevel"/>
    <w:tmpl w:val="41B63BFC"/>
    <w:lvl w:ilvl="0">
      <w:start w:val="1"/>
      <w:numFmt w:val="bullet"/>
      <w:lvlText w:val="●"/>
      <w:lvlJc w:val="left"/>
      <w:pPr>
        <w:ind w:left="900" w:firstLine="420"/>
      </w:pPr>
      <w:rPr>
        <w:rFonts w:ascii="Arial" w:eastAsia="Arial" w:hAnsi="Arial" w:cs="Arial"/>
      </w:rPr>
    </w:lvl>
    <w:lvl w:ilvl="1">
      <w:start w:val="1"/>
      <w:numFmt w:val="bullet"/>
      <w:lvlText w:val="●"/>
      <w:lvlJc w:val="left"/>
      <w:pPr>
        <w:ind w:left="960" w:firstLine="480"/>
      </w:pPr>
      <w:rPr>
        <w:rFonts w:ascii="Arial" w:eastAsia="Arial" w:hAnsi="Arial" w:cs="Arial"/>
      </w:rPr>
    </w:lvl>
    <w:lvl w:ilvl="2">
      <w:start w:val="1"/>
      <w:numFmt w:val="bullet"/>
      <w:lvlText w:val="✧"/>
      <w:lvlJc w:val="left"/>
      <w:pPr>
        <w:ind w:left="1440" w:firstLine="960"/>
      </w:pPr>
      <w:rPr>
        <w:rFonts w:ascii="Arial" w:eastAsia="Arial" w:hAnsi="Arial" w:cs="Arial"/>
      </w:rPr>
    </w:lvl>
    <w:lvl w:ilvl="3">
      <w:start w:val="1"/>
      <w:numFmt w:val="bullet"/>
      <w:lvlText w:val="●"/>
      <w:lvlJc w:val="left"/>
      <w:pPr>
        <w:ind w:left="1920" w:firstLine="1440"/>
      </w:pPr>
      <w:rPr>
        <w:rFonts w:ascii="Arial" w:eastAsia="Arial" w:hAnsi="Arial" w:cs="Arial"/>
      </w:rPr>
    </w:lvl>
    <w:lvl w:ilvl="4">
      <w:start w:val="1"/>
      <w:numFmt w:val="bullet"/>
      <w:lvlText w:val="➢"/>
      <w:lvlJc w:val="left"/>
      <w:pPr>
        <w:ind w:left="2400" w:firstLine="1920"/>
      </w:pPr>
      <w:rPr>
        <w:rFonts w:ascii="Arial" w:eastAsia="Arial" w:hAnsi="Arial" w:cs="Arial"/>
      </w:rPr>
    </w:lvl>
    <w:lvl w:ilvl="5">
      <w:start w:val="1"/>
      <w:numFmt w:val="bullet"/>
      <w:lvlText w:val="✧"/>
      <w:lvlJc w:val="left"/>
      <w:pPr>
        <w:ind w:left="2880" w:firstLine="2400"/>
      </w:pPr>
      <w:rPr>
        <w:rFonts w:ascii="Arial" w:eastAsia="Arial" w:hAnsi="Arial" w:cs="Arial"/>
      </w:rPr>
    </w:lvl>
    <w:lvl w:ilvl="6">
      <w:start w:val="1"/>
      <w:numFmt w:val="bullet"/>
      <w:lvlText w:val="●"/>
      <w:lvlJc w:val="left"/>
      <w:pPr>
        <w:ind w:left="3360" w:firstLine="2880"/>
      </w:pPr>
      <w:rPr>
        <w:rFonts w:ascii="Arial" w:eastAsia="Arial" w:hAnsi="Arial" w:cs="Arial"/>
      </w:rPr>
    </w:lvl>
    <w:lvl w:ilvl="7">
      <w:start w:val="1"/>
      <w:numFmt w:val="bullet"/>
      <w:lvlText w:val="➢"/>
      <w:lvlJc w:val="left"/>
      <w:pPr>
        <w:ind w:left="3840" w:firstLine="3360"/>
      </w:pPr>
      <w:rPr>
        <w:rFonts w:ascii="Arial" w:eastAsia="Arial" w:hAnsi="Arial" w:cs="Arial"/>
      </w:rPr>
    </w:lvl>
    <w:lvl w:ilvl="8">
      <w:start w:val="1"/>
      <w:numFmt w:val="bullet"/>
      <w:lvlText w:val="✧"/>
      <w:lvlJc w:val="left"/>
      <w:pPr>
        <w:ind w:left="4320" w:firstLine="3840"/>
      </w:pPr>
      <w:rPr>
        <w:rFonts w:ascii="Arial" w:eastAsia="Arial" w:hAnsi="Arial" w:cs="Arial"/>
      </w:rPr>
    </w:lvl>
  </w:abstractNum>
  <w:abstractNum w:abstractNumId="12" w15:restartNumberingAfterBreak="0">
    <w:nsid w:val="380E23B5"/>
    <w:multiLevelType w:val="multilevel"/>
    <w:tmpl w:val="1B98F840"/>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13" w15:restartNumberingAfterBreak="0">
    <w:nsid w:val="3A7013A6"/>
    <w:multiLevelType w:val="multilevel"/>
    <w:tmpl w:val="10E0CD6E"/>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14" w15:restartNumberingAfterBreak="0">
    <w:nsid w:val="3DA51469"/>
    <w:multiLevelType w:val="multilevel"/>
    <w:tmpl w:val="5B786A3E"/>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15" w15:restartNumberingAfterBreak="0">
    <w:nsid w:val="3DD43756"/>
    <w:multiLevelType w:val="multilevel"/>
    <w:tmpl w:val="5E24E9BE"/>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16" w15:restartNumberingAfterBreak="0">
    <w:nsid w:val="3F764BE5"/>
    <w:multiLevelType w:val="multilevel"/>
    <w:tmpl w:val="9C061758"/>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17" w15:restartNumberingAfterBreak="0">
    <w:nsid w:val="45505085"/>
    <w:multiLevelType w:val="multilevel"/>
    <w:tmpl w:val="AF6A0900"/>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18" w15:restartNumberingAfterBreak="0">
    <w:nsid w:val="46491357"/>
    <w:multiLevelType w:val="multilevel"/>
    <w:tmpl w:val="5112893A"/>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19" w15:restartNumberingAfterBreak="0">
    <w:nsid w:val="4BCA5302"/>
    <w:multiLevelType w:val="multilevel"/>
    <w:tmpl w:val="64A8D970"/>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20" w15:restartNumberingAfterBreak="0">
    <w:nsid w:val="4D4F276C"/>
    <w:multiLevelType w:val="multilevel"/>
    <w:tmpl w:val="189A487A"/>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21" w15:restartNumberingAfterBreak="0">
    <w:nsid w:val="4DF50235"/>
    <w:multiLevelType w:val="multilevel"/>
    <w:tmpl w:val="B0A68116"/>
    <w:lvl w:ilvl="0">
      <w:start w:val="1"/>
      <w:numFmt w:val="bullet"/>
      <w:lvlText w:val="●"/>
      <w:lvlJc w:val="left"/>
      <w:pPr>
        <w:ind w:left="900" w:firstLine="420"/>
      </w:pPr>
      <w:rPr>
        <w:rFonts w:ascii="Arial" w:eastAsia="Arial" w:hAnsi="Arial" w:cs="Arial"/>
      </w:rPr>
    </w:lvl>
    <w:lvl w:ilvl="1">
      <w:start w:val="1"/>
      <w:numFmt w:val="bullet"/>
      <w:lvlText w:val="●"/>
      <w:lvlJc w:val="left"/>
      <w:pPr>
        <w:ind w:left="1380" w:firstLine="900"/>
      </w:pPr>
      <w:rPr>
        <w:rFonts w:ascii="Arial" w:eastAsia="Arial" w:hAnsi="Arial" w:cs="Arial"/>
      </w:rPr>
    </w:lvl>
    <w:lvl w:ilvl="2">
      <w:start w:val="1"/>
      <w:numFmt w:val="bullet"/>
      <w:lvlText w:val="✧"/>
      <w:lvlJc w:val="left"/>
      <w:pPr>
        <w:ind w:left="1860" w:firstLine="1380"/>
      </w:pPr>
      <w:rPr>
        <w:rFonts w:ascii="Arial" w:eastAsia="Arial" w:hAnsi="Arial" w:cs="Arial"/>
      </w:rPr>
    </w:lvl>
    <w:lvl w:ilvl="3">
      <w:start w:val="1"/>
      <w:numFmt w:val="bullet"/>
      <w:lvlText w:val="●"/>
      <w:lvlJc w:val="left"/>
      <w:pPr>
        <w:ind w:left="2340" w:firstLine="1860"/>
      </w:pPr>
      <w:rPr>
        <w:rFonts w:ascii="Arial" w:eastAsia="Arial" w:hAnsi="Arial" w:cs="Arial"/>
      </w:rPr>
    </w:lvl>
    <w:lvl w:ilvl="4">
      <w:start w:val="1"/>
      <w:numFmt w:val="bullet"/>
      <w:lvlText w:val="➢"/>
      <w:lvlJc w:val="left"/>
      <w:pPr>
        <w:ind w:left="2820" w:firstLine="2340"/>
      </w:pPr>
      <w:rPr>
        <w:rFonts w:ascii="Arial" w:eastAsia="Arial" w:hAnsi="Arial" w:cs="Arial"/>
      </w:rPr>
    </w:lvl>
    <w:lvl w:ilvl="5">
      <w:start w:val="1"/>
      <w:numFmt w:val="bullet"/>
      <w:lvlText w:val="✧"/>
      <w:lvlJc w:val="left"/>
      <w:pPr>
        <w:ind w:left="3300" w:firstLine="2820"/>
      </w:pPr>
      <w:rPr>
        <w:rFonts w:ascii="Arial" w:eastAsia="Arial" w:hAnsi="Arial" w:cs="Arial"/>
      </w:rPr>
    </w:lvl>
    <w:lvl w:ilvl="6">
      <w:start w:val="1"/>
      <w:numFmt w:val="bullet"/>
      <w:lvlText w:val="●"/>
      <w:lvlJc w:val="left"/>
      <w:pPr>
        <w:ind w:left="3780" w:firstLine="3300"/>
      </w:pPr>
      <w:rPr>
        <w:rFonts w:ascii="Arial" w:eastAsia="Arial" w:hAnsi="Arial" w:cs="Arial"/>
      </w:rPr>
    </w:lvl>
    <w:lvl w:ilvl="7">
      <w:start w:val="1"/>
      <w:numFmt w:val="bullet"/>
      <w:lvlText w:val="➢"/>
      <w:lvlJc w:val="left"/>
      <w:pPr>
        <w:ind w:left="4260" w:firstLine="3780"/>
      </w:pPr>
      <w:rPr>
        <w:rFonts w:ascii="Arial" w:eastAsia="Arial" w:hAnsi="Arial" w:cs="Arial"/>
      </w:rPr>
    </w:lvl>
    <w:lvl w:ilvl="8">
      <w:start w:val="1"/>
      <w:numFmt w:val="bullet"/>
      <w:lvlText w:val="✧"/>
      <w:lvlJc w:val="left"/>
      <w:pPr>
        <w:ind w:left="4740" w:firstLine="4260"/>
      </w:pPr>
      <w:rPr>
        <w:rFonts w:ascii="Arial" w:eastAsia="Arial" w:hAnsi="Arial" w:cs="Arial"/>
      </w:rPr>
    </w:lvl>
  </w:abstractNum>
  <w:abstractNum w:abstractNumId="22" w15:restartNumberingAfterBreak="0">
    <w:nsid w:val="4F1941ED"/>
    <w:multiLevelType w:val="multilevel"/>
    <w:tmpl w:val="A9BC3E3A"/>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23" w15:restartNumberingAfterBreak="0">
    <w:nsid w:val="56914B65"/>
    <w:multiLevelType w:val="multilevel"/>
    <w:tmpl w:val="55E4850A"/>
    <w:lvl w:ilvl="0">
      <w:start w:val="1"/>
      <w:numFmt w:val="bullet"/>
      <w:lvlText w:val="●"/>
      <w:lvlJc w:val="left"/>
      <w:pPr>
        <w:ind w:left="480" w:firstLine="0"/>
      </w:pPr>
      <w:rPr>
        <w:rFonts w:ascii="Arial" w:eastAsia="Arial" w:hAnsi="Arial" w:cs="Arial"/>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24" w15:restartNumberingAfterBreak="0">
    <w:nsid w:val="56DB6033"/>
    <w:multiLevelType w:val="multilevel"/>
    <w:tmpl w:val="B290E490"/>
    <w:lvl w:ilvl="0">
      <w:start w:val="1"/>
      <w:numFmt w:val="bullet"/>
      <w:lvlText w:val="●"/>
      <w:lvlJc w:val="left"/>
      <w:pPr>
        <w:ind w:left="420" w:firstLine="0"/>
      </w:pPr>
      <w:rPr>
        <w:rFonts w:ascii="Arial" w:eastAsia="Arial" w:hAnsi="Arial" w:cs="Arial"/>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25" w15:restartNumberingAfterBreak="0">
    <w:nsid w:val="593A56BE"/>
    <w:multiLevelType w:val="multilevel"/>
    <w:tmpl w:val="13CCB7EA"/>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26" w15:restartNumberingAfterBreak="0">
    <w:nsid w:val="5BD71BE8"/>
    <w:multiLevelType w:val="multilevel"/>
    <w:tmpl w:val="98A459D0"/>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27" w15:restartNumberingAfterBreak="0">
    <w:nsid w:val="5C027374"/>
    <w:multiLevelType w:val="multilevel"/>
    <w:tmpl w:val="D416E14A"/>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28" w15:restartNumberingAfterBreak="0">
    <w:nsid w:val="69CE4530"/>
    <w:multiLevelType w:val="multilevel"/>
    <w:tmpl w:val="E998FCD8"/>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29" w15:restartNumberingAfterBreak="0">
    <w:nsid w:val="6AF33E11"/>
    <w:multiLevelType w:val="multilevel"/>
    <w:tmpl w:val="92C4FD32"/>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30" w15:restartNumberingAfterBreak="0">
    <w:nsid w:val="6C497CF3"/>
    <w:multiLevelType w:val="multilevel"/>
    <w:tmpl w:val="966AD2AE"/>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31" w15:restartNumberingAfterBreak="0">
    <w:nsid w:val="73182340"/>
    <w:multiLevelType w:val="multilevel"/>
    <w:tmpl w:val="F140C85E"/>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32" w15:restartNumberingAfterBreak="0">
    <w:nsid w:val="733B7A6F"/>
    <w:multiLevelType w:val="multilevel"/>
    <w:tmpl w:val="75A0DA3E"/>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33" w15:restartNumberingAfterBreak="0">
    <w:nsid w:val="77444EF9"/>
    <w:multiLevelType w:val="multilevel"/>
    <w:tmpl w:val="BDE0D716"/>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34" w15:restartNumberingAfterBreak="0">
    <w:nsid w:val="77DC10AB"/>
    <w:multiLevelType w:val="multilevel"/>
    <w:tmpl w:val="58145C98"/>
    <w:lvl w:ilvl="0">
      <w:start w:val="1"/>
      <w:numFmt w:val="bullet"/>
      <w:lvlText w:val="●"/>
      <w:lvlJc w:val="left"/>
      <w:pPr>
        <w:ind w:left="690" w:firstLine="210"/>
      </w:pPr>
      <w:rPr>
        <w:rFonts w:ascii="Arial" w:eastAsia="Arial" w:hAnsi="Arial" w:cs="Arial"/>
      </w:rPr>
    </w:lvl>
    <w:lvl w:ilvl="1">
      <w:start w:val="1"/>
      <w:numFmt w:val="bullet"/>
      <w:lvlText w:val="➢"/>
      <w:lvlJc w:val="left"/>
      <w:pPr>
        <w:ind w:left="1170" w:firstLine="690"/>
      </w:pPr>
      <w:rPr>
        <w:rFonts w:ascii="Arial" w:eastAsia="Arial" w:hAnsi="Arial" w:cs="Arial"/>
      </w:rPr>
    </w:lvl>
    <w:lvl w:ilvl="2">
      <w:start w:val="1"/>
      <w:numFmt w:val="bullet"/>
      <w:lvlText w:val="✧"/>
      <w:lvlJc w:val="left"/>
      <w:pPr>
        <w:ind w:left="1650" w:firstLine="1170"/>
      </w:pPr>
      <w:rPr>
        <w:rFonts w:ascii="Arial" w:eastAsia="Arial" w:hAnsi="Arial" w:cs="Arial"/>
      </w:rPr>
    </w:lvl>
    <w:lvl w:ilvl="3">
      <w:start w:val="1"/>
      <w:numFmt w:val="bullet"/>
      <w:lvlText w:val="●"/>
      <w:lvlJc w:val="left"/>
      <w:pPr>
        <w:ind w:left="2130" w:firstLine="1650"/>
      </w:pPr>
      <w:rPr>
        <w:rFonts w:ascii="Arial" w:eastAsia="Arial" w:hAnsi="Arial" w:cs="Arial"/>
      </w:rPr>
    </w:lvl>
    <w:lvl w:ilvl="4">
      <w:start w:val="1"/>
      <w:numFmt w:val="bullet"/>
      <w:lvlText w:val="➢"/>
      <w:lvlJc w:val="left"/>
      <w:pPr>
        <w:ind w:left="2610" w:firstLine="2130"/>
      </w:pPr>
      <w:rPr>
        <w:rFonts w:ascii="Arial" w:eastAsia="Arial" w:hAnsi="Arial" w:cs="Arial"/>
      </w:rPr>
    </w:lvl>
    <w:lvl w:ilvl="5">
      <w:start w:val="1"/>
      <w:numFmt w:val="bullet"/>
      <w:lvlText w:val="✧"/>
      <w:lvlJc w:val="left"/>
      <w:pPr>
        <w:ind w:left="3090" w:firstLine="2610"/>
      </w:pPr>
      <w:rPr>
        <w:rFonts w:ascii="Arial" w:eastAsia="Arial" w:hAnsi="Arial" w:cs="Arial"/>
      </w:rPr>
    </w:lvl>
    <w:lvl w:ilvl="6">
      <w:start w:val="1"/>
      <w:numFmt w:val="bullet"/>
      <w:lvlText w:val="●"/>
      <w:lvlJc w:val="left"/>
      <w:pPr>
        <w:ind w:left="3570" w:firstLine="3090"/>
      </w:pPr>
      <w:rPr>
        <w:rFonts w:ascii="Arial" w:eastAsia="Arial" w:hAnsi="Arial" w:cs="Arial"/>
      </w:rPr>
    </w:lvl>
    <w:lvl w:ilvl="7">
      <w:start w:val="1"/>
      <w:numFmt w:val="bullet"/>
      <w:lvlText w:val="➢"/>
      <w:lvlJc w:val="left"/>
      <w:pPr>
        <w:ind w:left="4050" w:firstLine="3570"/>
      </w:pPr>
      <w:rPr>
        <w:rFonts w:ascii="Arial" w:eastAsia="Arial" w:hAnsi="Arial" w:cs="Arial"/>
      </w:rPr>
    </w:lvl>
    <w:lvl w:ilvl="8">
      <w:start w:val="1"/>
      <w:numFmt w:val="bullet"/>
      <w:lvlText w:val="✧"/>
      <w:lvlJc w:val="left"/>
      <w:pPr>
        <w:ind w:left="4530" w:firstLine="4050"/>
      </w:pPr>
      <w:rPr>
        <w:rFonts w:ascii="Arial" w:eastAsia="Arial" w:hAnsi="Arial" w:cs="Arial"/>
      </w:rPr>
    </w:lvl>
  </w:abstractNum>
  <w:abstractNum w:abstractNumId="35" w15:restartNumberingAfterBreak="0">
    <w:nsid w:val="799A4C2F"/>
    <w:multiLevelType w:val="multilevel"/>
    <w:tmpl w:val="F2DEDE54"/>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36" w15:restartNumberingAfterBreak="0">
    <w:nsid w:val="79F579F8"/>
    <w:multiLevelType w:val="multilevel"/>
    <w:tmpl w:val="EF8441AE"/>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37" w15:restartNumberingAfterBreak="0">
    <w:nsid w:val="7CBE4771"/>
    <w:multiLevelType w:val="multilevel"/>
    <w:tmpl w:val="038A3682"/>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38" w15:restartNumberingAfterBreak="0">
    <w:nsid w:val="7E1F5258"/>
    <w:multiLevelType w:val="multilevel"/>
    <w:tmpl w:val="872AB72A"/>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39" w15:restartNumberingAfterBreak="0">
    <w:nsid w:val="7F9722EE"/>
    <w:multiLevelType w:val="multilevel"/>
    <w:tmpl w:val="97809714"/>
    <w:lvl w:ilvl="0">
      <w:start w:val="1"/>
      <w:numFmt w:val="bullet"/>
      <w:lvlText w:val="●"/>
      <w:lvlJc w:val="left"/>
      <w:pPr>
        <w:ind w:left="420" w:firstLine="0"/>
      </w:pPr>
      <w:rPr>
        <w:rFonts w:ascii="Arial" w:eastAsia="Arial" w:hAnsi="Arial" w:cs="Arial"/>
        <w:sz w:val="21"/>
        <w:szCs w:val="21"/>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num w:numId="1">
    <w:abstractNumId w:val="31"/>
  </w:num>
  <w:num w:numId="2">
    <w:abstractNumId w:val="11"/>
  </w:num>
  <w:num w:numId="3">
    <w:abstractNumId w:val="16"/>
  </w:num>
  <w:num w:numId="4">
    <w:abstractNumId w:val="2"/>
  </w:num>
  <w:num w:numId="5">
    <w:abstractNumId w:val="21"/>
  </w:num>
  <w:num w:numId="6">
    <w:abstractNumId w:val="25"/>
  </w:num>
  <w:num w:numId="7">
    <w:abstractNumId w:val="5"/>
  </w:num>
  <w:num w:numId="8">
    <w:abstractNumId w:val="34"/>
  </w:num>
  <w:num w:numId="9">
    <w:abstractNumId w:val="27"/>
  </w:num>
  <w:num w:numId="10">
    <w:abstractNumId w:val="10"/>
  </w:num>
  <w:num w:numId="11">
    <w:abstractNumId w:val="19"/>
  </w:num>
  <w:num w:numId="12">
    <w:abstractNumId w:val="3"/>
  </w:num>
  <w:num w:numId="13">
    <w:abstractNumId w:val="30"/>
  </w:num>
  <w:num w:numId="14">
    <w:abstractNumId w:val="33"/>
  </w:num>
  <w:num w:numId="15">
    <w:abstractNumId w:val="1"/>
  </w:num>
  <w:num w:numId="16">
    <w:abstractNumId w:val="23"/>
  </w:num>
  <w:num w:numId="17">
    <w:abstractNumId w:val="9"/>
  </w:num>
  <w:num w:numId="18">
    <w:abstractNumId w:val="20"/>
  </w:num>
  <w:num w:numId="19">
    <w:abstractNumId w:val="28"/>
  </w:num>
  <w:num w:numId="20">
    <w:abstractNumId w:val="15"/>
  </w:num>
  <w:num w:numId="21">
    <w:abstractNumId w:val="26"/>
  </w:num>
  <w:num w:numId="22">
    <w:abstractNumId w:val="35"/>
  </w:num>
  <w:num w:numId="23">
    <w:abstractNumId w:val="32"/>
  </w:num>
  <w:num w:numId="24">
    <w:abstractNumId w:val="0"/>
  </w:num>
  <w:num w:numId="25">
    <w:abstractNumId w:val="7"/>
  </w:num>
  <w:num w:numId="26">
    <w:abstractNumId w:val="38"/>
  </w:num>
  <w:num w:numId="27">
    <w:abstractNumId w:val="8"/>
  </w:num>
  <w:num w:numId="28">
    <w:abstractNumId w:val="36"/>
  </w:num>
  <w:num w:numId="29">
    <w:abstractNumId w:val="4"/>
  </w:num>
  <w:num w:numId="30">
    <w:abstractNumId w:val="22"/>
  </w:num>
  <w:num w:numId="31">
    <w:abstractNumId w:val="24"/>
  </w:num>
  <w:num w:numId="32">
    <w:abstractNumId w:val="37"/>
  </w:num>
  <w:num w:numId="33">
    <w:abstractNumId w:val="17"/>
  </w:num>
  <w:num w:numId="34">
    <w:abstractNumId w:val="18"/>
  </w:num>
  <w:num w:numId="35">
    <w:abstractNumId w:val="29"/>
  </w:num>
  <w:num w:numId="36">
    <w:abstractNumId w:val="39"/>
  </w:num>
  <w:num w:numId="37">
    <w:abstractNumId w:val="12"/>
  </w:num>
  <w:num w:numId="38">
    <w:abstractNumId w:val="6"/>
  </w:num>
  <w:num w:numId="39">
    <w:abstractNumId w:val="13"/>
  </w:num>
  <w:num w:numId="4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deaki Nagamine">
    <w15:presenceInfo w15:providerId="Windows Live" w15:userId="ea2e496b822319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bordersDoNotSurroundHeader/>
  <w:bordersDoNotSurroundFooter/>
  <w:activeWritingStyle w:appName="MSWord" w:lang="en-US" w:vendorID="64" w:dllVersion="131078" w:nlCheck="1" w:checkStyle="0"/>
  <w:activeWritingStyle w:appName="MSWord" w:lang="ja-JP" w:vendorID="64" w:dllVersion="131078" w:nlCheck="1" w:checkStyle="1"/>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
  <w:rsids>
    <w:rsidRoot w:val="00E14A32"/>
    <w:rsid w:val="00041C60"/>
    <w:rsid w:val="002D147A"/>
    <w:rsid w:val="003B296C"/>
    <w:rsid w:val="00545086"/>
    <w:rsid w:val="00C75880"/>
    <w:rsid w:val="00D75122"/>
    <w:rsid w:val="00E14A32"/>
    <w:rsid w:val="00E71C46"/>
    <w:rsid w:val="00F77C31"/>
    <w:rsid w:val="00FD6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BB83DA"/>
  <w15:docId w15:val="{6B017EAA-823F-40B5-B7BA-A5E0F2C0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omine" w:eastAsiaTheme="minorEastAsia" w:hAnsi="Domine" w:cs="Domine"/>
        <w:color w:val="000000"/>
        <w:sz w:val="21"/>
        <w:szCs w:val="21"/>
        <w:lang w:val="en-US" w:eastAsia="ja-JP" w:bidi="ar-SA"/>
      </w:rPr>
    </w:rPrDefault>
    <w:pPrDefault>
      <w:pPr>
        <w:widowControl w:val="0"/>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contextualSpacing/>
      <w:outlineLvl w:val="0"/>
    </w:pPr>
    <w:rPr>
      <w:rFonts w:ascii="Arial" w:eastAsia="Arial" w:hAnsi="Arial" w:cs="Arial"/>
      <w:sz w:val="24"/>
      <w:szCs w:val="24"/>
    </w:rPr>
  </w:style>
  <w:style w:type="paragraph" w:styleId="2">
    <w:name w:val="heading 2"/>
    <w:basedOn w:val="a"/>
    <w:next w:val="a"/>
    <w:pPr>
      <w:keepNext/>
      <w:keepLines/>
      <w:tabs>
        <w:tab w:val="left" w:pos="630"/>
      </w:tabs>
      <w:jc w:val="left"/>
      <w:outlineLvl w:val="1"/>
    </w:pPr>
    <w:rPr>
      <w:rFonts w:ascii="Arial" w:eastAsia="Arial" w:hAnsi="Arial" w:cs="Arial"/>
    </w:rPr>
  </w:style>
  <w:style w:type="paragraph" w:styleId="3">
    <w:name w:val="heading 3"/>
    <w:basedOn w:val="a"/>
    <w:next w:val="a"/>
    <w:pPr>
      <w:keepNext/>
      <w:keepLines/>
      <w:tabs>
        <w:tab w:val="left" w:pos="630"/>
      </w:tabs>
      <w:jc w:val="left"/>
      <w:outlineLvl w:val="2"/>
    </w:pPr>
    <w:rPr>
      <w:rFonts w:ascii="Arial" w:eastAsia="Arial" w:hAnsi="Arial" w:cs="Arial"/>
      <w:u w:val="single"/>
    </w:rPr>
  </w:style>
  <w:style w:type="paragraph" w:styleId="4">
    <w:name w:val="heading 4"/>
    <w:basedOn w:val="a"/>
    <w:next w:val="a"/>
    <w:pPr>
      <w:keepNext/>
      <w:keepLines/>
      <w:ind w:left="400"/>
      <w:outlineLvl w:val="3"/>
    </w:pPr>
    <w:rPr>
      <w:rFonts w:eastAsia="Domine"/>
      <w:b/>
    </w:rPr>
  </w:style>
  <w:style w:type="paragraph" w:styleId="5">
    <w:name w:val="heading 5"/>
    <w:basedOn w:val="a"/>
    <w:next w:val="a"/>
    <w:pPr>
      <w:keepNext/>
      <w:keepLines/>
      <w:ind w:left="800"/>
      <w:outlineLvl w:val="4"/>
    </w:pPr>
    <w:rPr>
      <w:rFonts w:ascii="Arial" w:eastAsia="Arial" w:hAnsi="Arial" w:cs="Arial"/>
    </w:rPr>
  </w:style>
  <w:style w:type="paragraph" w:styleId="6">
    <w:name w:val="heading 6"/>
    <w:basedOn w:val="a"/>
    <w:next w:val="a"/>
    <w:pPr>
      <w:keepNext/>
      <w:keepLines/>
      <w:ind w:left="800"/>
      <w:outlineLvl w:val="5"/>
    </w:pPr>
    <w:rPr>
      <w:rFonts w:eastAsia="Domine"/>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paragraph" w:styleId="a6">
    <w:name w:val="annotation text"/>
    <w:basedOn w:val="a"/>
    <w:link w:val="a7"/>
    <w:uiPriority w:val="99"/>
    <w:semiHidden/>
    <w:unhideWhenUsed/>
    <w:pPr>
      <w:jc w:val="left"/>
    </w:pPr>
  </w:style>
  <w:style w:type="character" w:customStyle="1" w:styleId="a7">
    <w:name w:val="コメント文字列 (文字)"/>
    <w:basedOn w:val="a0"/>
    <w:link w:val="a6"/>
    <w:uiPriority w:val="99"/>
    <w:semiHidden/>
  </w:style>
  <w:style w:type="character" w:styleId="a8">
    <w:name w:val="annotation reference"/>
    <w:basedOn w:val="a0"/>
    <w:uiPriority w:val="99"/>
    <w:semiHidden/>
    <w:unhideWhenUsed/>
    <w:rPr>
      <w:sz w:val="18"/>
      <w:szCs w:val="18"/>
    </w:rPr>
  </w:style>
  <w:style w:type="paragraph" w:styleId="a9">
    <w:name w:val="Balloon Text"/>
    <w:basedOn w:val="a"/>
    <w:link w:val="aa"/>
    <w:uiPriority w:val="99"/>
    <w:semiHidden/>
    <w:unhideWhenUsed/>
    <w:rsid w:val="00FD6D4A"/>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FD6D4A"/>
    <w:rPr>
      <w:rFonts w:asciiTheme="majorHAnsi" w:eastAsiaTheme="majorEastAsia" w:hAnsiTheme="majorHAnsi" w:cstheme="majorBidi"/>
      <w:sz w:val="18"/>
      <w:szCs w:val="18"/>
    </w:rPr>
  </w:style>
  <w:style w:type="paragraph" w:styleId="ab">
    <w:name w:val="TOC Heading"/>
    <w:basedOn w:val="1"/>
    <w:next w:val="a"/>
    <w:uiPriority w:val="39"/>
    <w:unhideWhenUsed/>
    <w:qFormat/>
    <w:rsid w:val="00FD6D4A"/>
    <w:pPr>
      <w:widowControl/>
      <w:spacing w:before="240" w:line="259" w:lineRule="auto"/>
      <w:contextualSpacing w:val="0"/>
      <w:jc w:val="left"/>
      <w:outlineLvl w:val="9"/>
    </w:pPr>
    <w:rPr>
      <w:rFonts w:asciiTheme="majorHAnsi" w:eastAsiaTheme="majorEastAsia" w:hAnsiTheme="majorHAnsi" w:cstheme="majorBidi"/>
      <w:color w:val="2E74B5" w:themeColor="accent1" w:themeShade="BF"/>
      <w:sz w:val="32"/>
      <w:szCs w:val="32"/>
    </w:rPr>
  </w:style>
  <w:style w:type="paragraph" w:styleId="10">
    <w:name w:val="toc 1"/>
    <w:basedOn w:val="a"/>
    <w:next w:val="a"/>
    <w:autoRedefine/>
    <w:uiPriority w:val="39"/>
    <w:unhideWhenUsed/>
    <w:rsid w:val="00FD6D4A"/>
  </w:style>
  <w:style w:type="paragraph" w:styleId="20">
    <w:name w:val="toc 2"/>
    <w:basedOn w:val="a"/>
    <w:next w:val="a"/>
    <w:autoRedefine/>
    <w:uiPriority w:val="39"/>
    <w:unhideWhenUsed/>
    <w:rsid w:val="00FD6D4A"/>
    <w:pPr>
      <w:ind w:leftChars="100" w:left="210"/>
    </w:pPr>
  </w:style>
  <w:style w:type="paragraph" w:styleId="30">
    <w:name w:val="toc 3"/>
    <w:basedOn w:val="a"/>
    <w:next w:val="a"/>
    <w:autoRedefine/>
    <w:uiPriority w:val="39"/>
    <w:unhideWhenUsed/>
    <w:rsid w:val="00FD6D4A"/>
    <w:pPr>
      <w:ind w:leftChars="200" w:left="420"/>
    </w:pPr>
  </w:style>
  <w:style w:type="character" w:styleId="ac">
    <w:name w:val="Hyperlink"/>
    <w:basedOn w:val="a0"/>
    <w:uiPriority w:val="99"/>
    <w:unhideWhenUsed/>
    <w:rsid w:val="00FD6D4A"/>
    <w:rPr>
      <w:color w:val="0563C1" w:themeColor="hyperlink"/>
      <w:u w:val="single"/>
    </w:rPr>
  </w:style>
  <w:style w:type="paragraph" w:styleId="40">
    <w:name w:val="toc 4"/>
    <w:basedOn w:val="a"/>
    <w:next w:val="a"/>
    <w:autoRedefine/>
    <w:uiPriority w:val="39"/>
    <w:unhideWhenUsed/>
    <w:rsid w:val="002D147A"/>
    <w:pPr>
      <w:ind w:leftChars="300" w:left="630"/>
    </w:pPr>
    <w:rPr>
      <w:rFonts w:asciiTheme="minorHAnsi" w:hAnsiTheme="minorHAnsi" w:cstheme="minorBidi"/>
      <w:color w:val="auto"/>
      <w:kern w:val="2"/>
      <w:szCs w:val="22"/>
    </w:rPr>
  </w:style>
  <w:style w:type="paragraph" w:styleId="50">
    <w:name w:val="toc 5"/>
    <w:basedOn w:val="a"/>
    <w:next w:val="a"/>
    <w:autoRedefine/>
    <w:uiPriority w:val="39"/>
    <w:unhideWhenUsed/>
    <w:rsid w:val="002D147A"/>
    <w:pPr>
      <w:ind w:leftChars="400" w:left="840"/>
    </w:pPr>
    <w:rPr>
      <w:rFonts w:asciiTheme="minorHAnsi" w:hAnsiTheme="minorHAnsi" w:cstheme="minorBidi"/>
      <w:color w:val="auto"/>
      <w:kern w:val="2"/>
      <w:szCs w:val="22"/>
    </w:rPr>
  </w:style>
  <w:style w:type="paragraph" w:styleId="60">
    <w:name w:val="toc 6"/>
    <w:basedOn w:val="a"/>
    <w:next w:val="a"/>
    <w:autoRedefine/>
    <w:uiPriority w:val="39"/>
    <w:unhideWhenUsed/>
    <w:rsid w:val="002D147A"/>
    <w:pPr>
      <w:ind w:leftChars="500" w:left="1050"/>
    </w:pPr>
    <w:rPr>
      <w:rFonts w:asciiTheme="minorHAnsi" w:hAnsiTheme="minorHAnsi" w:cstheme="minorBidi"/>
      <w:color w:val="auto"/>
      <w:kern w:val="2"/>
      <w:szCs w:val="22"/>
    </w:rPr>
  </w:style>
  <w:style w:type="paragraph" w:styleId="7">
    <w:name w:val="toc 7"/>
    <w:basedOn w:val="a"/>
    <w:next w:val="a"/>
    <w:autoRedefine/>
    <w:uiPriority w:val="39"/>
    <w:unhideWhenUsed/>
    <w:rsid w:val="002D147A"/>
    <w:pPr>
      <w:ind w:leftChars="600" w:left="1260"/>
    </w:pPr>
    <w:rPr>
      <w:rFonts w:asciiTheme="minorHAnsi" w:hAnsiTheme="minorHAnsi" w:cstheme="minorBidi"/>
      <w:color w:val="auto"/>
      <w:kern w:val="2"/>
      <w:szCs w:val="22"/>
    </w:rPr>
  </w:style>
  <w:style w:type="paragraph" w:styleId="8">
    <w:name w:val="toc 8"/>
    <w:basedOn w:val="a"/>
    <w:next w:val="a"/>
    <w:autoRedefine/>
    <w:uiPriority w:val="39"/>
    <w:unhideWhenUsed/>
    <w:rsid w:val="002D147A"/>
    <w:pPr>
      <w:ind w:leftChars="700" w:left="1470"/>
    </w:pPr>
    <w:rPr>
      <w:rFonts w:asciiTheme="minorHAnsi" w:hAnsiTheme="minorHAnsi" w:cstheme="minorBidi"/>
      <w:color w:val="auto"/>
      <w:kern w:val="2"/>
      <w:szCs w:val="22"/>
    </w:rPr>
  </w:style>
  <w:style w:type="paragraph" w:styleId="9">
    <w:name w:val="toc 9"/>
    <w:basedOn w:val="a"/>
    <w:next w:val="a"/>
    <w:autoRedefine/>
    <w:uiPriority w:val="39"/>
    <w:unhideWhenUsed/>
    <w:rsid w:val="002D147A"/>
    <w:pPr>
      <w:ind w:leftChars="800" w:left="1680"/>
    </w:pPr>
    <w:rPr>
      <w:rFonts w:asciiTheme="minorHAnsi" w:hAnsiTheme="minorHAnsi" w:cstheme="minorBidi"/>
      <w:color w:val="auto"/>
      <w:kern w:val="2"/>
      <w:szCs w:val="22"/>
    </w:rPr>
  </w:style>
  <w:style w:type="paragraph" w:styleId="ad">
    <w:name w:val="header"/>
    <w:basedOn w:val="a"/>
    <w:link w:val="ae"/>
    <w:uiPriority w:val="99"/>
    <w:unhideWhenUsed/>
    <w:rsid w:val="00D75122"/>
    <w:pPr>
      <w:tabs>
        <w:tab w:val="center" w:pos="4252"/>
        <w:tab w:val="right" w:pos="8504"/>
      </w:tabs>
      <w:snapToGrid w:val="0"/>
    </w:pPr>
  </w:style>
  <w:style w:type="character" w:customStyle="1" w:styleId="ae">
    <w:name w:val="ヘッダー (文字)"/>
    <w:basedOn w:val="a0"/>
    <w:link w:val="ad"/>
    <w:uiPriority w:val="99"/>
    <w:rsid w:val="00D75122"/>
  </w:style>
  <w:style w:type="paragraph" w:styleId="af">
    <w:name w:val="footer"/>
    <w:basedOn w:val="a"/>
    <w:link w:val="af0"/>
    <w:uiPriority w:val="99"/>
    <w:unhideWhenUsed/>
    <w:rsid w:val="00D75122"/>
    <w:pPr>
      <w:tabs>
        <w:tab w:val="center" w:pos="4252"/>
        <w:tab w:val="right" w:pos="8504"/>
      </w:tabs>
      <w:snapToGrid w:val="0"/>
    </w:pPr>
  </w:style>
  <w:style w:type="character" w:customStyle="1" w:styleId="af0">
    <w:name w:val="フッター (文字)"/>
    <w:basedOn w:val="a0"/>
    <w:link w:val="af"/>
    <w:uiPriority w:val="99"/>
    <w:rsid w:val="00D75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345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CBE44-ADB9-496A-AF32-16AD2BBF0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60</Pages>
  <Words>10492</Words>
  <Characters>59805</Characters>
  <Application>Microsoft Office Word</Application>
  <DocSecurity>0</DocSecurity>
  <Lines>498</Lines>
  <Paragraphs>140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Hideaki Nagamine</cp:lastModifiedBy>
  <cp:revision>8</cp:revision>
  <dcterms:created xsi:type="dcterms:W3CDTF">2016-09-29T03:23:00Z</dcterms:created>
  <dcterms:modified xsi:type="dcterms:W3CDTF">2016-09-29T03:53:00Z</dcterms:modified>
</cp:coreProperties>
</file>