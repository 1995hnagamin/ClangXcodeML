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A9276" w14:textId="77777777" w:rsidR="003202E7" w:rsidRDefault="003202E7" w:rsidP="003202E7"/>
    <w:p w14:paraId="3D21B207" w14:textId="77777777" w:rsidR="00896766" w:rsidRDefault="00896766" w:rsidP="003202E7">
      <w:bookmarkStart w:id="0" w:name="_Ref304825695"/>
      <w:bookmarkEnd w:id="0"/>
    </w:p>
    <w:p w14:paraId="50B78571" w14:textId="115697BE" w:rsidR="00896766" w:rsidRDefault="00D1370C" w:rsidP="00EA07F9">
      <w:pPr>
        <w:tabs>
          <w:tab w:val="left" w:pos="6978"/>
        </w:tabs>
      </w:pPr>
      <w:ins w:id="1" w:author="岩下" w:date="2015-09-02T14:07:00Z">
        <w:r>
          <w:tab/>
        </w:r>
      </w:ins>
    </w:p>
    <w:p w14:paraId="2B872428" w14:textId="77777777" w:rsidR="00896766" w:rsidRDefault="00896766" w:rsidP="003202E7"/>
    <w:p w14:paraId="7A82DFC7" w14:textId="77777777" w:rsidR="00896766" w:rsidRDefault="00896766" w:rsidP="003202E7"/>
    <w:p w14:paraId="09CFDFEA" w14:textId="77777777" w:rsidR="00896766" w:rsidRDefault="00896766" w:rsidP="003202E7"/>
    <w:p w14:paraId="06CDC8FC" w14:textId="77777777" w:rsidR="00896766" w:rsidRDefault="00896766" w:rsidP="003202E7"/>
    <w:p w14:paraId="1FA42F22" w14:textId="77777777" w:rsidR="00896766" w:rsidRDefault="00896766" w:rsidP="003202E7"/>
    <w:p w14:paraId="78B0FF0B" w14:textId="77777777" w:rsidR="00896766" w:rsidRDefault="00896766" w:rsidP="003202E7"/>
    <w:p w14:paraId="39354514" w14:textId="77777777" w:rsidR="00896766" w:rsidRDefault="00896766" w:rsidP="003202E7"/>
    <w:p w14:paraId="4BA7E250" w14:textId="77777777" w:rsidR="003E5C37" w:rsidRDefault="003E5C37" w:rsidP="003202E7"/>
    <w:p w14:paraId="02A1ECEF" w14:textId="77777777" w:rsidR="003E5C37" w:rsidRDefault="003E5C37" w:rsidP="003202E7"/>
    <w:p w14:paraId="190B4672" w14:textId="77777777" w:rsidR="003E5C37" w:rsidRDefault="003E5C37" w:rsidP="003202E7"/>
    <w:p w14:paraId="609A510A" w14:textId="77777777" w:rsidR="003E5C37" w:rsidRDefault="003058F2" w:rsidP="003202E7">
      <w:r>
        <w:rPr>
          <w:rFonts w:hint="eastAsia"/>
          <w:noProof/>
        </w:rPr>
        <mc:AlternateContent>
          <mc:Choice Requires="wps">
            <w:drawing>
              <wp:anchor distT="0" distB="0" distL="114300" distR="114300" simplePos="0" relativeHeight="251658240" behindDoc="0" locked="0" layoutInCell="1" allowOverlap="1" wp14:anchorId="385E24FA" wp14:editId="0EBD6E54">
                <wp:simplePos x="0" y="0"/>
                <wp:positionH relativeFrom="column">
                  <wp:posOffset>2628900</wp:posOffset>
                </wp:positionH>
                <wp:positionV relativeFrom="paragraph">
                  <wp:posOffset>6059805</wp:posOffset>
                </wp:positionV>
                <wp:extent cx="800100" cy="457200"/>
                <wp:effectExtent l="0" t="1905"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62C33" id="Rectangle 9" o:spid="_x0000_s1026" style="position:absolute;left:0;text-align:left;margin-left:207pt;margin-top:477.15pt;width:6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" stroked="f">
                <v:textbox inset="5.85pt,.7pt,5.85pt,.7pt"/>
              </v:rect>
            </w:pict>
          </mc:Fallback>
        </mc:AlternateContent>
      </w:r>
    </w:p>
    <w:p w14:paraId="1B23E45F" w14:textId="77777777" w:rsidR="003E5C37" w:rsidRDefault="003E5C37" w:rsidP="003202E7"/>
    <w:p w14:paraId="4AFCCE07" w14:textId="77777777" w:rsidR="00896766" w:rsidRDefault="00896766" w:rsidP="003202E7"/>
    <w:p w14:paraId="5F78C140" w14:textId="77777777" w:rsidR="003202E7" w:rsidRDefault="003E5C37" w:rsidP="00D53026">
      <w:pPr>
        <w:pStyle w:val="a5"/>
      </w:pPr>
      <w:r>
        <w:rPr>
          <w:rFonts w:hint="eastAsia"/>
        </w:rPr>
        <w:t>XcodeML/C</w:t>
      </w:r>
      <w:r w:rsidR="00A3052C">
        <w:t>++</w:t>
      </w:r>
      <w:r>
        <w:rPr>
          <w:rFonts w:hint="eastAsia"/>
        </w:rPr>
        <w:t xml:space="preserve"> 仕様書</w:t>
      </w:r>
    </w:p>
    <w:p w14:paraId="369AA4DE" w14:textId="77777777" w:rsidR="00D53026" w:rsidRDefault="00D53026" w:rsidP="003202E7"/>
    <w:p w14:paraId="65B3B2B6" w14:textId="77777777" w:rsidR="00D53026" w:rsidRDefault="00D53026" w:rsidP="003202E7"/>
    <w:p w14:paraId="39DBD6B2" w14:textId="77777777" w:rsidR="00D53026" w:rsidRPr="00BE6655" w:rsidRDefault="00D53026" w:rsidP="00BE6655">
      <w:pPr>
        <w:jc w:val="center"/>
        <w:rPr>
          <w:b/>
          <w:sz w:val="24"/>
        </w:rPr>
      </w:pPr>
    </w:p>
    <w:p w14:paraId="41C837B1" w14:textId="40FA6CB2" w:rsidR="00BE6655" w:rsidRPr="00BE6655" w:rsidRDefault="00FF790B" w:rsidP="00BE6655">
      <w:pPr>
        <w:jc w:val="center"/>
        <w:rPr>
          <w:b/>
          <w:sz w:val="24"/>
        </w:rPr>
      </w:pPr>
      <w:del w:id="2" w:author="岩下" w:date="2015-10-15T19:34:00Z">
        <w:r w:rsidDel="007A4322">
          <w:rPr>
            <w:rFonts w:hint="eastAsia"/>
            <w:b/>
            <w:sz w:val="24"/>
          </w:rPr>
          <w:delText>Draft</w:delText>
        </w:r>
        <w:r w:rsidDel="007A4322">
          <w:rPr>
            <w:b/>
            <w:sz w:val="24"/>
          </w:rPr>
          <w:delText xml:space="preserve"> </w:delText>
        </w:r>
      </w:del>
      <w:ins w:id="3" w:author="岩下" w:date="2015-10-15T19:34:00Z">
        <w:r w:rsidR="007A4322">
          <w:rPr>
            <w:b/>
            <w:sz w:val="24"/>
          </w:rPr>
          <w:t>V</w:t>
        </w:r>
      </w:ins>
      <w:del w:id="4" w:author="岩下" w:date="2015-10-15T19:43:00Z">
        <w:r w:rsidDel="00F17FB3">
          <w:rPr>
            <w:b/>
            <w:sz w:val="24"/>
          </w:rPr>
          <w:delText>0.</w:delText>
        </w:r>
      </w:del>
      <w:ins w:id="5" w:author="岩下" w:date="2015-10-15T19:43:00Z">
        <w:r w:rsidR="00F17FB3">
          <w:rPr>
            <w:b/>
            <w:sz w:val="24"/>
          </w:rPr>
          <w:t>1.</w:t>
        </w:r>
      </w:ins>
      <w:ins w:id="6" w:author="Youichi KOYAMA" w:date="2016-03-17T11:39:00Z">
        <w:r w:rsidR="00BA7F2D">
          <w:rPr>
            <w:rFonts w:hint="eastAsia"/>
            <w:b/>
            <w:sz w:val="24"/>
          </w:rPr>
          <w:t>1</w:t>
        </w:r>
      </w:ins>
      <w:ins w:id="7" w:author="岩下" w:date="2015-10-15T19:43:00Z">
        <w:del w:id="8" w:author="Youichi KOYAMA" w:date="2016-03-17T11:39:00Z">
          <w:r w:rsidR="00F17FB3" w:rsidDel="00BA7F2D">
            <w:rPr>
              <w:b/>
              <w:sz w:val="24"/>
            </w:rPr>
            <w:delText>0</w:delText>
          </w:r>
        </w:del>
      </w:ins>
      <w:ins w:id="9" w:author="岩下" w:date="2015-10-15T20:25:00Z">
        <w:r w:rsidR="00302C9C">
          <w:rPr>
            <w:b/>
            <w:sz w:val="24"/>
          </w:rPr>
          <w:t>J</w:t>
        </w:r>
      </w:ins>
      <w:ins w:id="10" w:author="岩下" w:date="2015-08-28T07:54:00Z">
        <w:r w:rsidR="001752AF">
          <w:rPr>
            <w:b/>
            <w:sz w:val="24"/>
          </w:rPr>
          <w:t xml:space="preserve"> </w:t>
        </w:r>
      </w:ins>
      <w:r>
        <w:rPr>
          <w:b/>
          <w:sz w:val="24"/>
        </w:rPr>
        <w:t>(</w:t>
      </w:r>
      <w:ins w:id="11" w:author="岩下" w:date="2015-10-15T19:35:00Z">
        <w:del w:id="12" w:author="Youichi KOYAMA" w:date="2016-03-17T11:40:00Z">
          <w:r w:rsidR="007A4322" w:rsidDel="00BA7F2D">
            <w:rPr>
              <w:b/>
              <w:sz w:val="24"/>
            </w:rPr>
            <w:delText>October 15, 2015</w:delText>
          </w:r>
        </w:del>
      </w:ins>
      <w:del w:id="13" w:author="Youichi KOYAMA" w:date="2016-03-17T11:40:00Z">
        <w:r w:rsidDel="00BA7F2D">
          <w:rPr>
            <w:b/>
            <w:sz w:val="24"/>
          </w:rPr>
          <w:delText>, 2015</w:delText>
        </w:r>
      </w:del>
      <w:ins w:id="14" w:author="Youichi KOYAMA" w:date="2016-03-17T11:40:00Z">
        <w:r w:rsidR="00610F3A">
          <w:rPr>
            <w:b/>
            <w:sz w:val="24"/>
          </w:rPr>
          <w:t xml:space="preserve">Mar </w:t>
        </w:r>
      </w:ins>
      <w:ins w:id="15" w:author="Youichi KOYAMA" w:date="2016-03-25T15:05:00Z">
        <w:r w:rsidR="00610F3A">
          <w:rPr>
            <w:rFonts w:hint="eastAsia"/>
            <w:b/>
            <w:sz w:val="24"/>
          </w:rPr>
          <w:t>30</w:t>
        </w:r>
      </w:ins>
      <w:ins w:id="16" w:author="Youichi KOYAMA" w:date="2016-03-17T11:40:00Z">
        <w:r w:rsidR="00BA7F2D">
          <w:rPr>
            <w:b/>
            <w:sz w:val="24"/>
          </w:rPr>
          <w:t>, 2016</w:t>
        </w:r>
      </w:ins>
      <w:r>
        <w:rPr>
          <w:b/>
          <w:sz w:val="24"/>
        </w:rPr>
        <w:t>)</w:t>
      </w:r>
    </w:p>
    <w:p w14:paraId="390D50A7" w14:textId="77777777" w:rsidR="00BE6655" w:rsidRPr="00BE6655" w:rsidRDefault="00BE6655" w:rsidP="00BE6655">
      <w:pPr>
        <w:jc w:val="center"/>
        <w:rPr>
          <w:b/>
          <w:sz w:val="24"/>
        </w:rPr>
      </w:pPr>
    </w:p>
    <w:p w14:paraId="4EDBD7DB" w14:textId="77777777" w:rsidR="00BE6655" w:rsidRPr="00BE6655" w:rsidRDefault="00BE6655" w:rsidP="00BE6655">
      <w:pPr>
        <w:jc w:val="center"/>
        <w:rPr>
          <w:b/>
          <w:sz w:val="24"/>
        </w:rPr>
      </w:pPr>
      <w:r w:rsidRPr="00BE6655">
        <w:rPr>
          <w:rFonts w:hint="eastAsia"/>
          <w:b/>
          <w:sz w:val="24"/>
        </w:rPr>
        <w:t>XcalableMP/Omni Compiler Project</w:t>
      </w:r>
    </w:p>
    <w:p w14:paraId="62F4C772" w14:textId="77777777" w:rsidR="00D53026" w:rsidRDefault="00D53026" w:rsidP="003202E7"/>
    <w:p w14:paraId="639446EA" w14:textId="77777777" w:rsidR="00D53026" w:rsidRDefault="00D53026" w:rsidP="003202E7"/>
    <w:p w14:paraId="4A716B6E" w14:textId="77777777" w:rsidR="00D53026" w:rsidRDefault="00D53026" w:rsidP="003202E7"/>
    <w:p w14:paraId="7C332E6D" w14:textId="2A66BDFB" w:rsidR="00D53026" w:rsidRDefault="004E4E26" w:rsidP="003202E7">
      <w:r>
        <w:br w:type="page"/>
      </w:r>
      <w:r>
        <w:rPr>
          <w:rFonts w:hint="eastAsia"/>
        </w:rPr>
        <w:lastRenderedPageBreak/>
        <w:t>改版履歴</w:t>
      </w:r>
    </w:p>
    <w:p w14:paraId="52891923" w14:textId="77777777" w:rsidR="004E4E26" w:rsidRDefault="00A3052C" w:rsidP="003202E7">
      <w:r>
        <w:t xml:space="preserve">XcodeML/C </w:t>
      </w:r>
      <w:r w:rsidR="004E4E26">
        <w:rPr>
          <w:rFonts w:hint="eastAsia"/>
        </w:rPr>
        <w:t>Version 0.91J</w:t>
      </w:r>
    </w:p>
    <w:p w14:paraId="70963232" w14:textId="63EDFBCA" w:rsidR="004E4E26" w:rsidRDefault="005E3859" w:rsidP="00EA07F9">
      <w:pPr>
        <w:numPr>
          <w:ilvl w:val="0"/>
          <w:numId w:val="47"/>
        </w:numPr>
      </w:pPr>
      <w:r>
        <w:rPr>
          <w:rFonts w:hint="eastAsia"/>
        </w:rPr>
        <w:t>配列要素の参照の</w:t>
      </w:r>
      <w:del w:id="17" w:author="岩下" w:date="2015-10-02T11:01:00Z">
        <w:r w:rsidDel="00073E15">
          <w:delText>要素</w:delText>
        </w:r>
      </w:del>
      <w:ins w:id="18" w:author="岩下" w:date="2015-10-02T11:01:00Z">
        <w:r w:rsidR="00073E15">
          <w:t>XML</w:t>
        </w:r>
        <w:r w:rsidR="00073E15">
          <w:rPr>
            <w:rFonts w:hint="eastAsia"/>
          </w:rPr>
          <w:t>要素</w:t>
        </w:r>
      </w:ins>
      <w:r>
        <w:rPr>
          <w:rFonts w:hint="eastAsia"/>
        </w:rPr>
        <w:t>を変更。</w:t>
      </w:r>
    </w:p>
    <w:p w14:paraId="4D10AA3D" w14:textId="77777777" w:rsidR="00C106A4" w:rsidRDefault="005E3859" w:rsidP="00EA07F9">
      <w:pPr>
        <w:numPr>
          <w:ilvl w:val="0"/>
          <w:numId w:val="47"/>
        </w:numPr>
      </w:pPr>
      <w:r>
        <w:rPr>
          <w:rFonts w:hint="eastAsia"/>
        </w:rPr>
        <w:t>subArrayRef</w:t>
      </w:r>
      <w:r>
        <w:rPr>
          <w:rFonts w:hint="eastAsia"/>
        </w:rPr>
        <w:t>要素を変更。</w:t>
      </w:r>
    </w:p>
    <w:p w14:paraId="135FCC97" w14:textId="77777777" w:rsidR="005E3859" w:rsidRDefault="005E3859" w:rsidP="00EA07F9">
      <w:pPr>
        <w:numPr>
          <w:ilvl w:val="0"/>
          <w:numId w:val="47"/>
        </w:numPr>
      </w:pPr>
      <w:r>
        <w:rPr>
          <w:rFonts w:hint="eastAsia"/>
        </w:rPr>
        <w:t>indexRange</w:t>
      </w:r>
      <w:r>
        <w:rPr>
          <w:rFonts w:hint="eastAsia"/>
        </w:rPr>
        <w:t>要素を追加。</w:t>
      </w:r>
    </w:p>
    <w:p w14:paraId="5D387BF2" w14:textId="77777777" w:rsidR="00C106A4" w:rsidRDefault="00C106A4" w:rsidP="00FF790B"/>
    <w:p w14:paraId="5AF7CA81" w14:textId="77777777" w:rsidR="00A3052C" w:rsidRDefault="00A3052C" w:rsidP="00FF790B">
      <w:r>
        <w:rPr>
          <w:rFonts w:hint="eastAsia"/>
        </w:rPr>
        <w:t>X</w:t>
      </w:r>
      <w:r>
        <w:t>codeML/C++ draft 0.1J</w:t>
      </w:r>
    </w:p>
    <w:p w14:paraId="6F209DAA" w14:textId="77777777" w:rsidR="00A3052C" w:rsidRDefault="00A3052C" w:rsidP="00EA07F9">
      <w:pPr>
        <w:numPr>
          <w:ilvl w:val="0"/>
          <w:numId w:val="48"/>
        </w:numPr>
      </w:pPr>
      <w:r>
        <w:rPr>
          <w:rFonts w:hint="eastAsia"/>
        </w:rPr>
        <w:t>C</w:t>
      </w:r>
      <w:r>
        <w:t>++</w:t>
      </w:r>
      <w:r>
        <w:rPr>
          <w:rFonts w:hint="eastAsia"/>
        </w:rPr>
        <w:t>対応ドラフト初版</w:t>
      </w:r>
    </w:p>
    <w:p w14:paraId="514D64B0" w14:textId="77777777" w:rsidR="00A3052C" w:rsidRDefault="00A3052C" w:rsidP="00D21783"/>
    <w:p w14:paraId="211C9D5D" w14:textId="1F077741" w:rsidR="001752AF" w:rsidRDefault="001752AF" w:rsidP="001752AF">
      <w:pPr>
        <w:rPr>
          <w:ins w:id="19" w:author="岩下" w:date="2015-08-28T07:56:00Z"/>
        </w:rPr>
      </w:pPr>
      <w:ins w:id="20" w:author="岩下" w:date="2015-08-28T07:56:00Z">
        <w:r>
          <w:rPr>
            <w:rFonts w:hint="eastAsia"/>
          </w:rPr>
          <w:t>X</w:t>
        </w:r>
        <w:r>
          <w:t xml:space="preserve">codeML/C++ </w:t>
        </w:r>
      </w:ins>
      <w:ins w:id="21" w:author="岩下" w:date="2015-10-15T19:42:00Z">
        <w:r w:rsidR="00F17FB3">
          <w:t>1.0</w:t>
        </w:r>
      </w:ins>
      <w:ins w:id="22" w:author="岩下" w:date="2015-08-28T07:56:00Z">
        <w:r>
          <w:t>J</w:t>
        </w:r>
      </w:ins>
    </w:p>
    <w:p w14:paraId="714A0DCA" w14:textId="4F8A83D7" w:rsidR="00F17FB3" w:rsidRDefault="00F17FB3" w:rsidP="00F17FB3">
      <w:pPr>
        <w:numPr>
          <w:ilvl w:val="0"/>
          <w:numId w:val="48"/>
        </w:numPr>
        <w:rPr>
          <w:ins w:id="23" w:author="岩下" w:date="2015-10-15T19:42:00Z"/>
        </w:rPr>
      </w:pPr>
      <w:ins w:id="24" w:author="岩下" w:date="2015-10-15T19:42:00Z">
        <w:r>
          <w:rPr>
            <w:rFonts w:hint="eastAsia"/>
          </w:rPr>
          <w:t>C</w:t>
        </w:r>
        <w:r>
          <w:t>++</w:t>
        </w:r>
        <w:r>
          <w:rPr>
            <w:rFonts w:hint="eastAsia"/>
          </w:rPr>
          <w:t>対応初版。</w:t>
        </w:r>
      </w:ins>
      <w:ins w:id="25" w:author="岩下" w:date="2015-10-15T19:43:00Z">
        <w:r>
          <w:t>2015/10/15</w:t>
        </w:r>
      </w:ins>
    </w:p>
    <w:p w14:paraId="6874F250" w14:textId="77777777" w:rsidR="00BA7F2D" w:rsidRDefault="00BA7F2D" w:rsidP="00BA7F2D">
      <w:pPr>
        <w:rPr>
          <w:ins w:id="26" w:author="Youichi KOYAMA" w:date="2016-03-17T11:40:00Z"/>
        </w:rPr>
      </w:pPr>
    </w:p>
    <w:p w14:paraId="6980D847" w14:textId="2833D3BB" w:rsidR="00BA7F2D" w:rsidRDefault="00BA7F2D" w:rsidP="00BA7F2D">
      <w:pPr>
        <w:rPr>
          <w:ins w:id="27" w:author="Youichi KOYAMA" w:date="2016-03-17T11:40:00Z"/>
        </w:rPr>
      </w:pPr>
      <w:ins w:id="28" w:author="Youichi KOYAMA" w:date="2016-03-17T11:40:00Z">
        <w:r>
          <w:rPr>
            <w:rFonts w:hint="eastAsia"/>
          </w:rPr>
          <w:t>X</w:t>
        </w:r>
        <w:r w:rsidR="00610F3A">
          <w:t>codeML/C++ 1.1J</w:t>
        </w:r>
      </w:ins>
    </w:p>
    <w:p w14:paraId="0EF61E3F" w14:textId="04FE9F73" w:rsidR="00BA7F2D" w:rsidRDefault="00610F3A" w:rsidP="00BA7F2D">
      <w:pPr>
        <w:numPr>
          <w:ilvl w:val="0"/>
          <w:numId w:val="48"/>
        </w:numPr>
        <w:rPr>
          <w:ins w:id="29" w:author="Youichi KOYAMA" w:date="2016-03-17T11:40:00Z"/>
        </w:rPr>
      </w:pPr>
      <w:ins w:id="30" w:author="Youichi KOYAMA" w:date="2016-03-25T15:05:00Z">
        <w:r>
          <w:rPr>
            <w:rFonts w:hint="eastAsia"/>
          </w:rPr>
          <w:t>二章を修正（</w:t>
        </w:r>
      </w:ins>
      <w:ins w:id="31" w:author="Youichi KOYAMA" w:date="2016-03-25T15:06:00Z">
        <w:r>
          <w:rPr>
            <w:rFonts w:hint="eastAsia"/>
          </w:rPr>
          <w:t>正規化を加筆、</w:t>
        </w:r>
      </w:ins>
      <w:ins w:id="32" w:author="Youichi KOYAMA" w:date="2016-03-25T15:05:00Z">
        <w:r>
          <w:rPr>
            <w:rFonts w:hint="eastAsia"/>
          </w:rPr>
          <w:t>fullName</w:t>
        </w:r>
      </w:ins>
      <w:ins w:id="33" w:author="Youichi KOYAMA" w:date="2016-03-25T15:06:00Z">
        <w:r>
          <w:rPr>
            <w:rFonts w:hint="eastAsia"/>
          </w:rPr>
          <w:t>属性について）</w:t>
        </w:r>
      </w:ins>
      <w:ins w:id="34" w:author="Youichi KOYAMA" w:date="2016-03-17T11:40:00Z">
        <w:r w:rsidR="00BA7F2D">
          <w:rPr>
            <w:rFonts w:hint="eastAsia"/>
          </w:rPr>
          <w:t>。</w:t>
        </w:r>
        <w:r>
          <w:t>2016/3/</w:t>
        </w:r>
      </w:ins>
      <w:ins w:id="35" w:author="Youichi KOYAMA" w:date="2016-03-25T15:06:00Z">
        <w:r>
          <w:t>25</w:t>
        </w:r>
      </w:ins>
    </w:p>
    <w:p w14:paraId="61CDC210" w14:textId="77777777" w:rsidR="001752AF" w:rsidRPr="00BA7F2D" w:rsidRDefault="001752AF">
      <w:pPr>
        <w:rPr>
          <w:ins w:id="36" w:author="岩下" w:date="2015-10-13T18:04:00Z"/>
        </w:rPr>
        <w:pPrChange w:id="37" w:author="岩下" w:date="2015-10-13T18:04:00Z">
          <w:pPr>
            <w:numPr>
              <w:numId w:val="48"/>
            </w:numPr>
            <w:ind w:left="480" w:hanging="480"/>
          </w:pPr>
        </w:pPrChange>
      </w:pPr>
    </w:p>
    <w:p w14:paraId="3168019D" w14:textId="77777777" w:rsidR="005A7DE9" w:rsidRDefault="005A7DE9">
      <w:pPr>
        <w:widowControl/>
        <w:jc w:val="left"/>
        <w:rPr>
          <w:ins w:id="38" w:author="岩下" w:date="2015-10-13T18:05:00Z"/>
          <w:rFonts w:cs="ＭＳ 明朝"/>
          <w:sz w:val="28"/>
          <w:szCs w:val="20"/>
        </w:rPr>
      </w:pPr>
      <w:ins w:id="39" w:author="岩下" w:date="2015-10-13T18:05:00Z">
        <w:r>
          <w:br w:type="page"/>
        </w:r>
      </w:ins>
    </w:p>
    <w:p w14:paraId="2785A2AA" w14:textId="77777777" w:rsidR="00C106A4" w:rsidRDefault="00C106A4" w:rsidP="00C106A4">
      <w:pPr>
        <w:pStyle w:val="a4"/>
      </w:pPr>
      <w:r w:rsidRPr="003202E7">
        <w:rPr>
          <w:rFonts w:hint="eastAsia"/>
        </w:rPr>
        <w:lastRenderedPageBreak/>
        <w:t>目次</w:t>
      </w:r>
    </w:p>
    <w:p w14:paraId="54DA7488"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bCs w:val="0"/>
          <w:noProof/>
          <w:sz w:val="24"/>
          <w:szCs w:val="24"/>
        </w:rPr>
        <w:tab/>
      </w:r>
      <w:r>
        <w:rPr>
          <w:rFonts w:hint="eastAsia"/>
          <w:noProof/>
        </w:rPr>
        <w:t>はじめに</w:t>
      </w:r>
      <w:r>
        <w:rPr>
          <w:noProof/>
        </w:rPr>
        <w:tab/>
      </w:r>
      <w:r>
        <w:rPr>
          <w:noProof/>
        </w:rPr>
        <w:fldChar w:fldCharType="begin"/>
      </w:r>
      <w:r>
        <w:rPr>
          <w:noProof/>
        </w:rPr>
        <w:instrText xml:space="preserve"> PAGEREF _Toc306557397 \h </w:instrText>
      </w:r>
      <w:r>
        <w:rPr>
          <w:noProof/>
        </w:rPr>
      </w:r>
      <w:r>
        <w:rPr>
          <w:noProof/>
        </w:rPr>
        <w:fldChar w:fldCharType="separate"/>
      </w:r>
      <w:r>
        <w:rPr>
          <w:noProof/>
        </w:rPr>
        <w:t>1</w:t>
      </w:r>
      <w:r>
        <w:rPr>
          <w:noProof/>
        </w:rPr>
        <w:fldChar w:fldCharType="end"/>
      </w:r>
    </w:p>
    <w:p w14:paraId="5BB56B9B"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2</w:t>
      </w:r>
      <w:r>
        <w:rPr>
          <w:rFonts w:asciiTheme="minorHAnsi" w:eastAsiaTheme="minorEastAsia" w:hAnsiTheme="minorHAnsi" w:cstheme="minorBidi"/>
          <w:b w:val="0"/>
          <w:bCs w:val="0"/>
          <w:noProof/>
          <w:sz w:val="24"/>
          <w:szCs w:val="24"/>
        </w:rPr>
        <w:tab/>
      </w:r>
      <w:r>
        <w:rPr>
          <w:rFonts w:hint="eastAsia"/>
          <w:noProof/>
        </w:rPr>
        <w:t>翻訳単位と</w:t>
      </w:r>
      <w:r>
        <w:rPr>
          <w:noProof/>
        </w:rPr>
        <w:t>XcodeProgram</w:t>
      </w:r>
      <w:r>
        <w:rPr>
          <w:rFonts w:hint="eastAsia"/>
          <w:noProof/>
        </w:rPr>
        <w:t>要素</w:t>
      </w:r>
      <w:r>
        <w:rPr>
          <w:noProof/>
        </w:rPr>
        <w:tab/>
      </w:r>
      <w:r>
        <w:rPr>
          <w:noProof/>
        </w:rPr>
        <w:fldChar w:fldCharType="begin"/>
      </w:r>
      <w:r>
        <w:rPr>
          <w:noProof/>
        </w:rPr>
        <w:instrText xml:space="preserve"> PAGEREF _Toc306557398 \h </w:instrText>
      </w:r>
      <w:r>
        <w:rPr>
          <w:noProof/>
        </w:rPr>
      </w:r>
      <w:r>
        <w:rPr>
          <w:noProof/>
        </w:rPr>
        <w:fldChar w:fldCharType="separate"/>
      </w:r>
      <w:r>
        <w:rPr>
          <w:noProof/>
        </w:rPr>
        <w:t>2</w:t>
      </w:r>
      <w:r>
        <w:rPr>
          <w:noProof/>
        </w:rPr>
        <w:fldChar w:fldCharType="end"/>
      </w:r>
    </w:p>
    <w:p w14:paraId="59EE1038" w14:textId="77777777" w:rsidR="00F17FB3" w:rsidRDefault="00F17FB3">
      <w:pPr>
        <w:pStyle w:val="20"/>
        <w:tabs>
          <w:tab w:val="left" w:pos="728"/>
        </w:tabs>
        <w:rPr>
          <w:rFonts w:asciiTheme="minorHAnsi" w:eastAsiaTheme="minorEastAsia" w:hAnsiTheme="minorHAnsi" w:cstheme="minorBidi"/>
          <w:sz w:val="24"/>
          <w:szCs w:val="24"/>
        </w:rPr>
      </w:pPr>
      <w:r>
        <w:t>2.1</w:t>
      </w:r>
      <w:r>
        <w:rPr>
          <w:rFonts w:asciiTheme="minorHAnsi" w:eastAsiaTheme="minorEastAsia" w:hAnsiTheme="minorHAnsi" w:cstheme="minorBidi"/>
          <w:sz w:val="24"/>
          <w:szCs w:val="24"/>
        </w:rPr>
        <w:tab/>
      </w:r>
      <w:r>
        <w:t>name</w:t>
      </w:r>
      <w:r>
        <w:rPr>
          <w:rFonts w:hint="eastAsia"/>
        </w:rPr>
        <w:t>要素</w:t>
      </w:r>
      <w:r>
        <w:tab/>
      </w:r>
      <w:r>
        <w:fldChar w:fldCharType="begin"/>
      </w:r>
      <w:r>
        <w:instrText xml:space="preserve"> PAGEREF _Toc306557399 \h </w:instrText>
      </w:r>
      <w:r>
        <w:fldChar w:fldCharType="separate"/>
      </w:r>
      <w:r>
        <w:t>2</w:t>
      </w:r>
      <w:r>
        <w:fldChar w:fldCharType="end"/>
      </w:r>
    </w:p>
    <w:p w14:paraId="1CF1184D" w14:textId="77777777" w:rsidR="00F17FB3" w:rsidRDefault="00F17FB3">
      <w:pPr>
        <w:pStyle w:val="20"/>
        <w:tabs>
          <w:tab w:val="left" w:pos="728"/>
        </w:tabs>
        <w:rPr>
          <w:rFonts w:asciiTheme="minorHAnsi" w:eastAsiaTheme="minorEastAsia" w:hAnsiTheme="minorHAnsi" w:cstheme="minorBidi"/>
          <w:sz w:val="24"/>
          <w:szCs w:val="24"/>
        </w:rPr>
      </w:pPr>
      <w:r>
        <w:t>2.2</w:t>
      </w:r>
      <w:r>
        <w:rPr>
          <w:rFonts w:asciiTheme="minorHAnsi" w:eastAsiaTheme="minorEastAsia" w:hAnsiTheme="minorHAnsi" w:cstheme="minorBidi"/>
          <w:sz w:val="24"/>
          <w:szCs w:val="24"/>
        </w:rPr>
        <w:tab/>
      </w:r>
      <w:r>
        <w:t>value</w:t>
      </w:r>
      <w:r>
        <w:rPr>
          <w:rFonts w:hint="eastAsia"/>
        </w:rPr>
        <w:t>要素</w:t>
      </w:r>
      <w:r>
        <w:tab/>
      </w:r>
      <w:r>
        <w:fldChar w:fldCharType="begin"/>
      </w:r>
      <w:r>
        <w:instrText xml:space="preserve"> PAGEREF _Toc306557400 \h </w:instrText>
      </w:r>
      <w:r>
        <w:fldChar w:fldCharType="separate"/>
      </w:r>
      <w:r>
        <w:t>4</w:t>
      </w:r>
      <w:r>
        <w:fldChar w:fldCharType="end"/>
      </w:r>
    </w:p>
    <w:p w14:paraId="683E0149" w14:textId="77777777" w:rsidR="00F17FB3" w:rsidRDefault="00F17FB3">
      <w:pPr>
        <w:pStyle w:val="11"/>
        <w:tabs>
          <w:tab w:val="left" w:pos="368"/>
        </w:tabs>
        <w:rPr>
          <w:rFonts w:asciiTheme="minorHAnsi" w:eastAsiaTheme="minorEastAsia" w:hAnsiTheme="minorHAnsi" w:cstheme="minorBidi"/>
          <w:b w:val="0"/>
          <w:bCs w:val="0"/>
          <w:noProof/>
          <w:sz w:val="24"/>
          <w:szCs w:val="24"/>
        </w:rPr>
      </w:pPr>
      <w:r>
        <w:rPr>
          <w:noProof/>
        </w:rPr>
        <w:t>3</w:t>
      </w:r>
      <w:r>
        <w:rPr>
          <w:rFonts w:asciiTheme="minorHAnsi" w:eastAsiaTheme="minorEastAsia" w:hAnsiTheme="minorHAnsi" w:cstheme="minorBidi"/>
          <w:b w:val="0"/>
          <w:bCs w:val="0"/>
          <w:noProof/>
          <w:sz w:val="24"/>
          <w:szCs w:val="24"/>
        </w:rPr>
        <w:tab/>
      </w:r>
      <w:r>
        <w:rPr>
          <w:noProof/>
        </w:rPr>
        <w:t>typeTable</w:t>
      </w:r>
      <w:r>
        <w:rPr>
          <w:rFonts w:hint="eastAsia"/>
          <w:noProof/>
        </w:rPr>
        <w:t>要素とデータ型定義要素</w:t>
      </w:r>
      <w:r>
        <w:rPr>
          <w:noProof/>
        </w:rPr>
        <w:tab/>
      </w:r>
      <w:r>
        <w:rPr>
          <w:noProof/>
        </w:rPr>
        <w:fldChar w:fldCharType="begin"/>
      </w:r>
      <w:r>
        <w:rPr>
          <w:noProof/>
        </w:rPr>
        <w:instrText xml:space="preserve"> PAGEREF _Toc306557401 \h </w:instrText>
      </w:r>
      <w:r>
        <w:rPr>
          <w:noProof/>
        </w:rPr>
      </w:r>
      <w:r>
        <w:rPr>
          <w:noProof/>
        </w:rPr>
        <w:fldChar w:fldCharType="separate"/>
      </w:r>
      <w:r>
        <w:rPr>
          <w:noProof/>
        </w:rPr>
        <w:t>5</w:t>
      </w:r>
      <w:r>
        <w:rPr>
          <w:noProof/>
        </w:rPr>
        <w:fldChar w:fldCharType="end"/>
      </w:r>
    </w:p>
    <w:p w14:paraId="2DC43A04" w14:textId="77777777" w:rsidR="00F17FB3" w:rsidRDefault="00F17FB3">
      <w:pPr>
        <w:pStyle w:val="20"/>
        <w:tabs>
          <w:tab w:val="left" w:pos="778"/>
        </w:tabs>
        <w:rPr>
          <w:rFonts w:asciiTheme="minorHAnsi" w:eastAsiaTheme="minorEastAsia" w:hAnsiTheme="minorHAnsi" w:cstheme="minorBidi"/>
          <w:sz w:val="24"/>
          <w:szCs w:val="24"/>
        </w:rPr>
      </w:pPr>
      <w:r>
        <w:t>3.1</w:t>
      </w:r>
      <w:r>
        <w:rPr>
          <w:rFonts w:asciiTheme="minorHAnsi" w:eastAsiaTheme="minorEastAsia" w:hAnsiTheme="minorHAnsi" w:cstheme="minorBidi"/>
          <w:sz w:val="24"/>
          <w:szCs w:val="24"/>
        </w:rPr>
        <w:tab/>
      </w:r>
      <w:r>
        <w:rPr>
          <w:rFonts w:hint="eastAsia"/>
        </w:rPr>
        <w:t>データ型識別名</w:t>
      </w:r>
      <w:r>
        <w:tab/>
      </w:r>
      <w:r>
        <w:fldChar w:fldCharType="begin"/>
      </w:r>
      <w:r>
        <w:instrText xml:space="preserve"> PAGEREF _Toc306557402 \h </w:instrText>
      </w:r>
      <w:r>
        <w:fldChar w:fldCharType="separate"/>
      </w:r>
      <w:r>
        <w:t>5</w:t>
      </w:r>
      <w:r>
        <w:fldChar w:fldCharType="end"/>
      </w:r>
    </w:p>
    <w:p w14:paraId="5BF285E4" w14:textId="77777777" w:rsidR="00F17FB3" w:rsidRDefault="00F17FB3">
      <w:pPr>
        <w:pStyle w:val="20"/>
        <w:tabs>
          <w:tab w:val="left" w:pos="728"/>
        </w:tabs>
        <w:rPr>
          <w:rFonts w:asciiTheme="minorHAnsi" w:eastAsiaTheme="minorEastAsia" w:hAnsiTheme="minorHAnsi" w:cstheme="minorBidi"/>
          <w:sz w:val="24"/>
          <w:szCs w:val="24"/>
        </w:rPr>
      </w:pPr>
      <w:r>
        <w:t>3.2</w:t>
      </w:r>
      <w:r>
        <w:rPr>
          <w:rFonts w:asciiTheme="minorHAnsi" w:eastAsiaTheme="minorEastAsia" w:hAnsiTheme="minorHAnsi" w:cstheme="minorBidi"/>
          <w:sz w:val="24"/>
          <w:szCs w:val="24"/>
        </w:rPr>
        <w:tab/>
      </w:r>
      <w:r>
        <w:t>typeName</w:t>
      </w:r>
      <w:r>
        <w:rPr>
          <w:rFonts w:hint="eastAsia"/>
        </w:rPr>
        <w:t>要素</w:t>
      </w:r>
      <w:r>
        <w:tab/>
      </w:r>
      <w:r>
        <w:fldChar w:fldCharType="begin"/>
      </w:r>
      <w:r>
        <w:instrText xml:space="preserve"> PAGEREF _Toc306557403 \h </w:instrText>
      </w:r>
      <w:r>
        <w:fldChar w:fldCharType="separate"/>
      </w:r>
      <w:r>
        <w:t>6</w:t>
      </w:r>
      <w:r>
        <w:fldChar w:fldCharType="end"/>
      </w:r>
    </w:p>
    <w:p w14:paraId="02075EE3" w14:textId="77777777" w:rsidR="00F17FB3" w:rsidRDefault="00F17FB3">
      <w:pPr>
        <w:pStyle w:val="20"/>
        <w:tabs>
          <w:tab w:val="left" w:pos="778"/>
        </w:tabs>
        <w:rPr>
          <w:rFonts w:asciiTheme="minorHAnsi" w:eastAsiaTheme="minorEastAsia" w:hAnsiTheme="minorHAnsi" w:cstheme="minorBidi"/>
          <w:sz w:val="24"/>
          <w:szCs w:val="24"/>
        </w:rPr>
      </w:pPr>
      <w:r>
        <w:t>3.3</w:t>
      </w:r>
      <w:r>
        <w:rPr>
          <w:rFonts w:asciiTheme="minorHAnsi" w:eastAsiaTheme="minorEastAsia" w:hAnsiTheme="minorHAnsi" w:cstheme="minorBidi"/>
          <w:sz w:val="24"/>
          <w:szCs w:val="24"/>
        </w:rPr>
        <w:tab/>
      </w:r>
      <w:r>
        <w:rPr>
          <w:rFonts w:hint="eastAsia"/>
        </w:rPr>
        <w:t>データ型定義要素属性</w:t>
      </w:r>
      <w:r>
        <w:tab/>
      </w:r>
      <w:r>
        <w:fldChar w:fldCharType="begin"/>
      </w:r>
      <w:r>
        <w:instrText xml:space="preserve"> PAGEREF _Toc306557404 \h </w:instrText>
      </w:r>
      <w:r>
        <w:fldChar w:fldCharType="separate"/>
      </w:r>
      <w:r>
        <w:t>7</w:t>
      </w:r>
      <w:r>
        <w:fldChar w:fldCharType="end"/>
      </w:r>
    </w:p>
    <w:p w14:paraId="6FCFE2E2" w14:textId="77777777" w:rsidR="00F17FB3" w:rsidRDefault="00F17FB3">
      <w:pPr>
        <w:pStyle w:val="20"/>
        <w:tabs>
          <w:tab w:val="left" w:pos="728"/>
        </w:tabs>
        <w:rPr>
          <w:rFonts w:asciiTheme="minorHAnsi" w:eastAsiaTheme="minorEastAsia" w:hAnsiTheme="minorHAnsi" w:cstheme="minorBidi"/>
          <w:sz w:val="24"/>
          <w:szCs w:val="24"/>
        </w:rPr>
      </w:pPr>
      <w:r>
        <w:t>3.4</w:t>
      </w:r>
      <w:r>
        <w:rPr>
          <w:rFonts w:asciiTheme="minorHAnsi" w:eastAsiaTheme="minorEastAsia" w:hAnsiTheme="minorHAnsi" w:cstheme="minorBidi"/>
          <w:sz w:val="24"/>
          <w:szCs w:val="24"/>
        </w:rPr>
        <w:tab/>
      </w:r>
      <w:r>
        <w:t>basicType</w:t>
      </w:r>
      <w:r>
        <w:rPr>
          <w:rFonts w:hint="eastAsia"/>
        </w:rPr>
        <w:t>要素</w:t>
      </w:r>
      <w:r>
        <w:tab/>
      </w:r>
      <w:r>
        <w:fldChar w:fldCharType="begin"/>
      </w:r>
      <w:r>
        <w:instrText xml:space="preserve"> PAGEREF _Toc306557405 \h </w:instrText>
      </w:r>
      <w:r>
        <w:fldChar w:fldCharType="separate"/>
      </w:r>
      <w:r>
        <w:t>7</w:t>
      </w:r>
      <w:r>
        <w:fldChar w:fldCharType="end"/>
      </w:r>
    </w:p>
    <w:p w14:paraId="153FEFB1"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3.5</w:t>
      </w:r>
      <w:r>
        <w:rPr>
          <w:rFonts w:asciiTheme="minorHAnsi" w:eastAsiaTheme="minorEastAsia" w:hAnsiTheme="minorHAnsi" w:cstheme="minorBidi"/>
          <w:sz w:val="24"/>
          <w:szCs w:val="24"/>
        </w:rPr>
        <w:tab/>
      </w:r>
      <w:r w:rsidRPr="00695E99">
        <w:rPr>
          <w:rFonts w:eastAsia="ＭＳ 明朝"/>
        </w:rPr>
        <w:t>pointerType</w:t>
      </w:r>
      <w:r>
        <w:rPr>
          <w:rFonts w:hint="eastAsia"/>
        </w:rPr>
        <w:t>要素</w:t>
      </w:r>
      <w:r>
        <w:tab/>
      </w:r>
      <w:r>
        <w:fldChar w:fldCharType="begin"/>
      </w:r>
      <w:r>
        <w:instrText xml:space="preserve"> PAGEREF _Toc306557406 \h </w:instrText>
      </w:r>
      <w:r>
        <w:fldChar w:fldCharType="separate"/>
      </w:r>
      <w:r>
        <w:t>8</w:t>
      </w:r>
      <w:r>
        <w:fldChar w:fldCharType="end"/>
      </w:r>
    </w:p>
    <w:p w14:paraId="50DB1FF5"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3.6</w:t>
      </w:r>
      <w:r>
        <w:rPr>
          <w:rFonts w:asciiTheme="minorHAnsi" w:eastAsiaTheme="minorEastAsia" w:hAnsiTheme="minorHAnsi" w:cstheme="minorBidi"/>
          <w:sz w:val="24"/>
          <w:szCs w:val="24"/>
        </w:rPr>
        <w:tab/>
      </w:r>
      <w:r w:rsidRPr="00695E99">
        <w:rPr>
          <w:rFonts w:eastAsia="ＭＳ 明朝"/>
        </w:rPr>
        <w:t>functionType</w:t>
      </w:r>
      <w:r>
        <w:rPr>
          <w:rFonts w:hint="eastAsia"/>
        </w:rPr>
        <w:t>要素</w:t>
      </w:r>
      <w:r>
        <w:tab/>
      </w:r>
      <w:r>
        <w:fldChar w:fldCharType="begin"/>
      </w:r>
      <w:r>
        <w:instrText xml:space="preserve"> PAGEREF _Toc306557407 \h </w:instrText>
      </w:r>
      <w:r>
        <w:fldChar w:fldCharType="separate"/>
      </w:r>
      <w:r>
        <w:t>9</w:t>
      </w:r>
      <w:r>
        <w:fldChar w:fldCharType="end"/>
      </w:r>
    </w:p>
    <w:p w14:paraId="0165DEDD" w14:textId="77777777" w:rsidR="00F17FB3" w:rsidRDefault="00F17FB3">
      <w:pPr>
        <w:pStyle w:val="20"/>
        <w:tabs>
          <w:tab w:val="left" w:pos="728"/>
        </w:tabs>
        <w:rPr>
          <w:rFonts w:asciiTheme="minorHAnsi" w:eastAsiaTheme="minorEastAsia" w:hAnsiTheme="minorHAnsi" w:cstheme="minorBidi"/>
          <w:sz w:val="24"/>
          <w:szCs w:val="24"/>
        </w:rPr>
      </w:pPr>
      <w:r w:rsidRPr="00695E99">
        <w:rPr>
          <w:rFonts w:eastAsia="ＭＳ 明朝"/>
        </w:rPr>
        <w:t>3.7</w:t>
      </w:r>
      <w:r>
        <w:rPr>
          <w:rFonts w:asciiTheme="minorHAnsi" w:eastAsiaTheme="minorEastAsia" w:hAnsiTheme="minorHAnsi" w:cstheme="minorBidi"/>
          <w:sz w:val="24"/>
          <w:szCs w:val="24"/>
        </w:rPr>
        <w:tab/>
      </w:r>
      <w:r w:rsidRPr="00695E99">
        <w:rPr>
          <w:rFonts w:eastAsia="ＭＳ 明朝"/>
        </w:rPr>
        <w:t>arrayType</w:t>
      </w:r>
      <w:r>
        <w:rPr>
          <w:rFonts w:hint="eastAsia"/>
        </w:rPr>
        <w:t>要素</w:t>
      </w:r>
      <w:r>
        <w:tab/>
      </w:r>
      <w:r>
        <w:fldChar w:fldCharType="begin"/>
      </w:r>
      <w:r>
        <w:instrText xml:space="preserve"> PAGEREF _Toc306557408 \h </w:instrText>
      </w:r>
      <w:r>
        <w:fldChar w:fldCharType="separate"/>
      </w:r>
      <w:r>
        <w:t>9</w:t>
      </w:r>
      <w:r>
        <w:fldChar w:fldCharType="end"/>
      </w:r>
    </w:p>
    <w:p w14:paraId="3C236421" w14:textId="77777777" w:rsidR="00F17FB3" w:rsidRDefault="00F17FB3">
      <w:pPr>
        <w:pStyle w:val="20"/>
        <w:tabs>
          <w:tab w:val="left" w:pos="728"/>
        </w:tabs>
        <w:rPr>
          <w:rFonts w:asciiTheme="minorHAnsi" w:eastAsiaTheme="minorEastAsia" w:hAnsiTheme="minorHAnsi" w:cstheme="minorBidi"/>
          <w:sz w:val="24"/>
          <w:szCs w:val="24"/>
        </w:rPr>
      </w:pPr>
      <w:r>
        <w:t>3.8</w:t>
      </w:r>
      <w:r>
        <w:rPr>
          <w:rFonts w:asciiTheme="minorHAnsi" w:eastAsiaTheme="minorEastAsia" w:hAnsiTheme="minorHAnsi" w:cstheme="minorBidi"/>
          <w:sz w:val="24"/>
          <w:szCs w:val="24"/>
        </w:rPr>
        <w:tab/>
      </w:r>
      <w:r>
        <w:t>unionType</w:t>
      </w:r>
      <w:r>
        <w:rPr>
          <w:rFonts w:hint="eastAsia"/>
        </w:rPr>
        <w:t>要素</w:t>
      </w:r>
      <w:r>
        <w:tab/>
      </w:r>
      <w:r>
        <w:fldChar w:fldCharType="begin"/>
      </w:r>
      <w:r>
        <w:instrText xml:space="preserve"> PAGEREF _Toc306557409 \h </w:instrText>
      </w:r>
      <w:r>
        <w:fldChar w:fldCharType="separate"/>
      </w:r>
      <w:r>
        <w:t>10</w:t>
      </w:r>
      <w:r>
        <w:fldChar w:fldCharType="end"/>
      </w:r>
    </w:p>
    <w:p w14:paraId="34C52766" w14:textId="77777777" w:rsidR="00F17FB3" w:rsidRDefault="00F17FB3">
      <w:pPr>
        <w:pStyle w:val="20"/>
        <w:tabs>
          <w:tab w:val="left" w:pos="728"/>
        </w:tabs>
        <w:rPr>
          <w:rFonts w:asciiTheme="minorHAnsi" w:eastAsiaTheme="minorEastAsia" w:hAnsiTheme="minorHAnsi" w:cstheme="minorBidi"/>
          <w:sz w:val="24"/>
          <w:szCs w:val="24"/>
        </w:rPr>
      </w:pPr>
      <w:r>
        <w:t>3.9</w:t>
      </w:r>
      <w:r>
        <w:rPr>
          <w:rFonts w:asciiTheme="minorHAnsi" w:eastAsiaTheme="minorEastAsia" w:hAnsiTheme="minorHAnsi" w:cstheme="minorBidi"/>
          <w:sz w:val="24"/>
          <w:szCs w:val="24"/>
        </w:rPr>
        <w:tab/>
      </w:r>
      <w:r>
        <w:t>structType</w:t>
      </w:r>
      <w:r>
        <w:rPr>
          <w:rFonts w:hint="eastAsia"/>
        </w:rPr>
        <w:t>要素と</w:t>
      </w:r>
      <w:r>
        <w:t>class</w:t>
      </w:r>
      <w:r>
        <w:rPr>
          <w:rFonts w:hint="eastAsia"/>
        </w:rPr>
        <w:t>要素（</w:t>
      </w:r>
      <w:r>
        <w:t>C++</w:t>
      </w:r>
      <w:r>
        <w:rPr>
          <w:rFonts w:hint="eastAsia"/>
        </w:rPr>
        <w:t>）</w:t>
      </w:r>
      <w:r>
        <w:tab/>
      </w:r>
      <w:r>
        <w:fldChar w:fldCharType="begin"/>
      </w:r>
      <w:r>
        <w:instrText xml:space="preserve"> PAGEREF _Toc306557410 \h </w:instrText>
      </w:r>
      <w:r>
        <w:fldChar w:fldCharType="separate"/>
      </w:r>
      <w:r>
        <w:t>10</w:t>
      </w:r>
      <w:r>
        <w:fldChar w:fldCharType="end"/>
      </w:r>
    </w:p>
    <w:p w14:paraId="0A853818"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3.9.1</w:t>
      </w:r>
      <w:r>
        <w:rPr>
          <w:rFonts w:asciiTheme="minorHAnsi" w:eastAsiaTheme="minorEastAsia" w:hAnsiTheme="minorHAnsi" w:cstheme="minorBidi"/>
          <w:iCs w:val="0"/>
          <w:noProof/>
          <w:sz w:val="24"/>
          <w:szCs w:val="24"/>
        </w:rPr>
        <w:tab/>
      </w:r>
      <w:r>
        <w:rPr>
          <w:noProof/>
        </w:rPr>
        <w:t>inheritedFrom</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_Toc306557411 \h </w:instrText>
      </w:r>
      <w:r>
        <w:rPr>
          <w:noProof/>
        </w:rPr>
      </w:r>
      <w:r>
        <w:rPr>
          <w:noProof/>
        </w:rPr>
        <w:fldChar w:fldCharType="separate"/>
      </w:r>
      <w:r>
        <w:rPr>
          <w:noProof/>
        </w:rPr>
        <w:t>12</w:t>
      </w:r>
      <w:r>
        <w:rPr>
          <w:noProof/>
        </w:rPr>
        <w:fldChar w:fldCharType="end"/>
      </w:r>
    </w:p>
    <w:p w14:paraId="33C5A180" w14:textId="77777777" w:rsidR="00F17FB3" w:rsidRDefault="00F17FB3">
      <w:pPr>
        <w:pStyle w:val="20"/>
        <w:tabs>
          <w:tab w:val="clear" w:pos="840"/>
          <w:tab w:val="left" w:pos="839"/>
        </w:tabs>
        <w:rPr>
          <w:rFonts w:asciiTheme="minorHAnsi" w:eastAsiaTheme="minorEastAsia" w:hAnsiTheme="minorHAnsi" w:cstheme="minorBidi"/>
          <w:sz w:val="24"/>
          <w:szCs w:val="24"/>
        </w:rPr>
      </w:pPr>
      <w:r w:rsidRPr="00695E99">
        <w:rPr>
          <w:rFonts w:eastAsia="ＭＳ 明朝"/>
        </w:rPr>
        <w:t>3.10</w:t>
      </w:r>
      <w:r>
        <w:rPr>
          <w:rFonts w:asciiTheme="minorHAnsi" w:eastAsiaTheme="minorEastAsia" w:hAnsiTheme="minorHAnsi" w:cstheme="minorBidi"/>
          <w:sz w:val="24"/>
          <w:szCs w:val="24"/>
        </w:rPr>
        <w:tab/>
      </w:r>
      <w:r w:rsidRPr="00695E99">
        <w:rPr>
          <w:rFonts w:eastAsia="ＭＳ 明朝"/>
        </w:rPr>
        <w:t>enumType</w:t>
      </w:r>
      <w:r>
        <w:rPr>
          <w:rFonts w:hint="eastAsia"/>
        </w:rPr>
        <w:t>要素</w:t>
      </w:r>
      <w:r>
        <w:tab/>
      </w:r>
      <w:r>
        <w:fldChar w:fldCharType="begin"/>
      </w:r>
      <w:r>
        <w:instrText xml:space="preserve"> PAGEREF _Toc306557412 \h </w:instrText>
      </w:r>
      <w:r>
        <w:fldChar w:fldCharType="separate"/>
      </w:r>
      <w:r>
        <w:t>12</w:t>
      </w:r>
      <w:r>
        <w:fldChar w:fldCharType="end"/>
      </w:r>
    </w:p>
    <w:p w14:paraId="3FD1687E" w14:textId="77777777" w:rsidR="00F17FB3" w:rsidRDefault="00F17FB3">
      <w:pPr>
        <w:pStyle w:val="20"/>
        <w:tabs>
          <w:tab w:val="clear" w:pos="840"/>
          <w:tab w:val="left" w:pos="839"/>
        </w:tabs>
        <w:rPr>
          <w:rFonts w:asciiTheme="minorHAnsi" w:eastAsiaTheme="minorEastAsia" w:hAnsiTheme="minorHAnsi" w:cstheme="minorBidi"/>
          <w:sz w:val="24"/>
          <w:szCs w:val="24"/>
        </w:rPr>
      </w:pPr>
      <w:r w:rsidRPr="00695E99">
        <w:rPr>
          <w:rFonts w:eastAsia="ＭＳ 明朝"/>
        </w:rPr>
        <w:t>3.11</w:t>
      </w:r>
      <w:r>
        <w:rPr>
          <w:rFonts w:asciiTheme="minorHAnsi" w:eastAsiaTheme="minorEastAsia" w:hAnsiTheme="minorHAnsi" w:cstheme="minorBidi"/>
          <w:sz w:val="24"/>
          <w:szCs w:val="24"/>
        </w:rPr>
        <w:tab/>
      </w:r>
      <w:r w:rsidRPr="00695E99">
        <w:rPr>
          <w:rFonts w:eastAsia="ＭＳ 明朝"/>
        </w:rPr>
        <w:t>parameterPack</w:t>
      </w:r>
      <w:r>
        <w:rPr>
          <w:rFonts w:hint="eastAsia"/>
        </w:rPr>
        <w:t>要素（</w:t>
      </w:r>
      <w:r>
        <w:t>C++</w:t>
      </w:r>
      <w:r>
        <w:rPr>
          <w:rFonts w:hint="eastAsia"/>
        </w:rPr>
        <w:t>）</w:t>
      </w:r>
      <w:r>
        <w:tab/>
      </w:r>
      <w:r>
        <w:fldChar w:fldCharType="begin"/>
      </w:r>
      <w:r>
        <w:instrText xml:space="preserve"> PAGEREF _Toc306557413 \h </w:instrText>
      </w:r>
      <w:r>
        <w:fldChar w:fldCharType="separate"/>
      </w:r>
      <w:r>
        <w:t>13</w:t>
      </w:r>
      <w:r>
        <w:fldChar w:fldCharType="end"/>
      </w:r>
    </w:p>
    <w:p w14:paraId="5FA27E11"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4</w:t>
      </w:r>
      <w:r>
        <w:rPr>
          <w:rFonts w:asciiTheme="minorHAnsi" w:eastAsiaTheme="minorEastAsia" w:hAnsiTheme="minorHAnsi" w:cstheme="minorBidi"/>
          <w:b w:val="0"/>
          <w:bCs w:val="0"/>
          <w:noProof/>
          <w:sz w:val="24"/>
          <w:szCs w:val="24"/>
        </w:rPr>
        <w:tab/>
      </w:r>
      <w:r>
        <w:rPr>
          <w:rFonts w:hint="eastAsia"/>
          <w:noProof/>
        </w:rPr>
        <w:t>シンボルリスト</w:t>
      </w:r>
      <w:r>
        <w:rPr>
          <w:noProof/>
        </w:rPr>
        <w:tab/>
      </w:r>
      <w:r>
        <w:rPr>
          <w:noProof/>
        </w:rPr>
        <w:fldChar w:fldCharType="begin"/>
      </w:r>
      <w:r>
        <w:rPr>
          <w:noProof/>
        </w:rPr>
        <w:instrText xml:space="preserve"> PAGEREF _Toc306557414 \h </w:instrText>
      </w:r>
      <w:r>
        <w:rPr>
          <w:noProof/>
        </w:rPr>
      </w:r>
      <w:r>
        <w:rPr>
          <w:noProof/>
        </w:rPr>
        <w:fldChar w:fldCharType="separate"/>
      </w:r>
      <w:r>
        <w:rPr>
          <w:noProof/>
        </w:rPr>
        <w:t>15</w:t>
      </w:r>
      <w:r>
        <w:rPr>
          <w:noProof/>
        </w:rPr>
        <w:fldChar w:fldCharType="end"/>
      </w:r>
    </w:p>
    <w:p w14:paraId="77CB3946" w14:textId="77777777" w:rsidR="00F17FB3" w:rsidRDefault="00F17FB3">
      <w:pPr>
        <w:pStyle w:val="20"/>
        <w:tabs>
          <w:tab w:val="left" w:pos="728"/>
        </w:tabs>
        <w:rPr>
          <w:rFonts w:asciiTheme="minorHAnsi" w:eastAsiaTheme="minorEastAsia" w:hAnsiTheme="minorHAnsi" w:cstheme="minorBidi"/>
          <w:sz w:val="24"/>
          <w:szCs w:val="24"/>
        </w:rPr>
      </w:pPr>
      <w:r>
        <w:t>4.1</w:t>
      </w:r>
      <w:r>
        <w:rPr>
          <w:rFonts w:asciiTheme="minorHAnsi" w:eastAsiaTheme="minorEastAsia" w:hAnsiTheme="minorHAnsi" w:cstheme="minorBidi"/>
          <w:sz w:val="24"/>
          <w:szCs w:val="24"/>
        </w:rPr>
        <w:tab/>
      </w:r>
      <w:r w:rsidRPr="00695E99">
        <w:rPr>
          <w:rFonts w:eastAsia="ＭＳ 明朝"/>
        </w:rPr>
        <w:t>id</w:t>
      </w:r>
      <w:r>
        <w:rPr>
          <w:rFonts w:hint="eastAsia"/>
        </w:rPr>
        <w:t>要素</w:t>
      </w:r>
      <w:r>
        <w:tab/>
      </w:r>
      <w:r>
        <w:fldChar w:fldCharType="begin"/>
      </w:r>
      <w:r>
        <w:instrText xml:space="preserve"> PAGEREF _Toc306557415 \h </w:instrText>
      </w:r>
      <w:r>
        <w:fldChar w:fldCharType="separate"/>
      </w:r>
      <w:r>
        <w:t>15</w:t>
      </w:r>
      <w:r>
        <w:fldChar w:fldCharType="end"/>
      </w:r>
    </w:p>
    <w:p w14:paraId="4A61303C" w14:textId="77777777" w:rsidR="00F17FB3" w:rsidRDefault="00F17FB3">
      <w:pPr>
        <w:pStyle w:val="20"/>
        <w:tabs>
          <w:tab w:val="left" w:pos="728"/>
        </w:tabs>
        <w:rPr>
          <w:rFonts w:asciiTheme="minorHAnsi" w:eastAsiaTheme="minorEastAsia" w:hAnsiTheme="minorHAnsi" w:cstheme="minorBidi"/>
          <w:sz w:val="24"/>
          <w:szCs w:val="24"/>
        </w:rPr>
      </w:pPr>
      <w:r>
        <w:t>4.2</w:t>
      </w:r>
      <w:r>
        <w:rPr>
          <w:rFonts w:asciiTheme="minorHAnsi" w:eastAsiaTheme="minorEastAsia" w:hAnsiTheme="minorHAnsi" w:cstheme="minorBidi"/>
          <w:sz w:val="24"/>
          <w:szCs w:val="24"/>
        </w:rPr>
        <w:tab/>
      </w:r>
      <w:r w:rsidRPr="00695E99">
        <w:rPr>
          <w:rFonts w:eastAsia="ＭＳ 明朝"/>
        </w:rPr>
        <w:t>globalSymbols</w:t>
      </w:r>
      <w:r>
        <w:rPr>
          <w:rFonts w:hint="eastAsia"/>
        </w:rPr>
        <w:t>要素</w:t>
      </w:r>
      <w:r>
        <w:tab/>
      </w:r>
      <w:r>
        <w:fldChar w:fldCharType="begin"/>
      </w:r>
      <w:r>
        <w:instrText xml:space="preserve"> PAGEREF _Toc306557416 \h </w:instrText>
      </w:r>
      <w:r>
        <w:fldChar w:fldCharType="separate"/>
      </w:r>
      <w:r>
        <w:t>16</w:t>
      </w:r>
      <w:r>
        <w:fldChar w:fldCharType="end"/>
      </w:r>
    </w:p>
    <w:p w14:paraId="0D8446BD" w14:textId="77777777" w:rsidR="00F17FB3" w:rsidRDefault="00F17FB3">
      <w:pPr>
        <w:pStyle w:val="20"/>
        <w:tabs>
          <w:tab w:val="left" w:pos="728"/>
        </w:tabs>
        <w:rPr>
          <w:rFonts w:asciiTheme="minorHAnsi" w:eastAsiaTheme="minorEastAsia" w:hAnsiTheme="minorHAnsi" w:cstheme="minorBidi"/>
          <w:sz w:val="24"/>
          <w:szCs w:val="24"/>
        </w:rPr>
      </w:pPr>
      <w:r>
        <w:t>4.3</w:t>
      </w:r>
      <w:r>
        <w:rPr>
          <w:rFonts w:asciiTheme="minorHAnsi" w:eastAsiaTheme="minorEastAsia" w:hAnsiTheme="minorHAnsi" w:cstheme="minorBidi"/>
          <w:sz w:val="24"/>
          <w:szCs w:val="24"/>
        </w:rPr>
        <w:tab/>
      </w:r>
      <w:r w:rsidRPr="00695E99">
        <w:rPr>
          <w:rFonts w:eastAsia="ＭＳ 明朝"/>
        </w:rPr>
        <w:t>symbols</w:t>
      </w:r>
      <w:r>
        <w:rPr>
          <w:rFonts w:hint="eastAsia"/>
        </w:rPr>
        <w:t>要素</w:t>
      </w:r>
      <w:r>
        <w:tab/>
      </w:r>
      <w:r>
        <w:fldChar w:fldCharType="begin"/>
      </w:r>
      <w:r>
        <w:instrText xml:space="preserve"> PAGEREF _Toc306557417 \h </w:instrText>
      </w:r>
      <w:r>
        <w:fldChar w:fldCharType="separate"/>
      </w:r>
      <w:r>
        <w:t>17</w:t>
      </w:r>
      <w:r>
        <w:fldChar w:fldCharType="end"/>
      </w:r>
    </w:p>
    <w:p w14:paraId="269A8B71" w14:textId="77777777" w:rsidR="00F17FB3" w:rsidRDefault="00F17FB3">
      <w:pPr>
        <w:pStyle w:val="11"/>
        <w:tabs>
          <w:tab w:val="left" w:pos="368"/>
        </w:tabs>
        <w:rPr>
          <w:rFonts w:asciiTheme="minorHAnsi" w:eastAsiaTheme="minorEastAsia" w:hAnsiTheme="minorHAnsi" w:cstheme="minorBidi"/>
          <w:b w:val="0"/>
          <w:bCs w:val="0"/>
          <w:noProof/>
          <w:sz w:val="24"/>
          <w:szCs w:val="24"/>
        </w:rPr>
      </w:pPr>
      <w:r>
        <w:rPr>
          <w:noProof/>
        </w:rPr>
        <w:t>5</w:t>
      </w:r>
      <w:r>
        <w:rPr>
          <w:rFonts w:asciiTheme="minorHAnsi" w:eastAsiaTheme="minorEastAsia" w:hAnsiTheme="minorHAnsi" w:cstheme="minorBidi"/>
          <w:b w:val="0"/>
          <w:bCs w:val="0"/>
          <w:noProof/>
          <w:sz w:val="24"/>
          <w:szCs w:val="24"/>
        </w:rPr>
        <w:tab/>
      </w:r>
      <w:r>
        <w:rPr>
          <w:noProof/>
        </w:rPr>
        <w:t>globalDeclarations</w:t>
      </w:r>
      <w:r>
        <w:rPr>
          <w:rFonts w:hint="eastAsia"/>
          <w:noProof/>
        </w:rPr>
        <w:t>要素と</w:t>
      </w:r>
      <w:r>
        <w:rPr>
          <w:noProof/>
        </w:rPr>
        <w:t>declarations</w:t>
      </w:r>
      <w:r>
        <w:rPr>
          <w:rFonts w:hint="eastAsia"/>
          <w:noProof/>
        </w:rPr>
        <w:t>要素</w:t>
      </w:r>
      <w:r>
        <w:rPr>
          <w:noProof/>
        </w:rPr>
        <w:tab/>
      </w:r>
      <w:r>
        <w:rPr>
          <w:noProof/>
        </w:rPr>
        <w:fldChar w:fldCharType="begin"/>
      </w:r>
      <w:r>
        <w:rPr>
          <w:noProof/>
        </w:rPr>
        <w:instrText xml:space="preserve"> PAGEREF _Toc306557418 \h </w:instrText>
      </w:r>
      <w:r>
        <w:rPr>
          <w:noProof/>
        </w:rPr>
      </w:r>
      <w:r>
        <w:rPr>
          <w:noProof/>
        </w:rPr>
        <w:fldChar w:fldCharType="separate"/>
      </w:r>
      <w:r>
        <w:rPr>
          <w:noProof/>
        </w:rPr>
        <w:t>18</w:t>
      </w:r>
      <w:r>
        <w:rPr>
          <w:noProof/>
        </w:rPr>
        <w:fldChar w:fldCharType="end"/>
      </w:r>
    </w:p>
    <w:p w14:paraId="11E42C2B" w14:textId="77777777" w:rsidR="00F17FB3" w:rsidRDefault="00F17FB3">
      <w:pPr>
        <w:pStyle w:val="20"/>
        <w:tabs>
          <w:tab w:val="left" w:pos="728"/>
        </w:tabs>
        <w:rPr>
          <w:rFonts w:asciiTheme="minorHAnsi" w:eastAsiaTheme="minorEastAsia" w:hAnsiTheme="minorHAnsi" w:cstheme="minorBidi"/>
          <w:sz w:val="24"/>
          <w:szCs w:val="24"/>
        </w:rPr>
      </w:pPr>
      <w:r>
        <w:t>5.1</w:t>
      </w:r>
      <w:r>
        <w:rPr>
          <w:rFonts w:asciiTheme="minorHAnsi" w:eastAsiaTheme="minorEastAsia" w:hAnsiTheme="minorHAnsi" w:cstheme="minorBidi"/>
          <w:sz w:val="24"/>
          <w:szCs w:val="24"/>
        </w:rPr>
        <w:tab/>
      </w:r>
      <w:r w:rsidRPr="00695E99">
        <w:rPr>
          <w:rFonts w:eastAsia="ＭＳ 明朝"/>
        </w:rPr>
        <w:t>globalDeclarations</w:t>
      </w:r>
      <w:r>
        <w:rPr>
          <w:rFonts w:hint="eastAsia"/>
        </w:rPr>
        <w:t>要素</w:t>
      </w:r>
      <w:r>
        <w:tab/>
      </w:r>
      <w:r>
        <w:fldChar w:fldCharType="begin"/>
      </w:r>
      <w:r>
        <w:instrText xml:space="preserve"> PAGEREF _Toc306557419 \h </w:instrText>
      </w:r>
      <w:r>
        <w:fldChar w:fldCharType="separate"/>
      </w:r>
      <w:r>
        <w:t>18</w:t>
      </w:r>
      <w:r>
        <w:fldChar w:fldCharType="end"/>
      </w:r>
    </w:p>
    <w:p w14:paraId="797F3759" w14:textId="77777777" w:rsidR="00F17FB3" w:rsidRDefault="00F17FB3">
      <w:pPr>
        <w:pStyle w:val="20"/>
        <w:tabs>
          <w:tab w:val="left" w:pos="728"/>
        </w:tabs>
        <w:rPr>
          <w:rFonts w:asciiTheme="minorHAnsi" w:eastAsiaTheme="minorEastAsia" w:hAnsiTheme="minorHAnsi" w:cstheme="minorBidi"/>
          <w:sz w:val="24"/>
          <w:szCs w:val="24"/>
        </w:rPr>
      </w:pPr>
      <w:r>
        <w:t>5.2</w:t>
      </w:r>
      <w:r>
        <w:rPr>
          <w:rFonts w:asciiTheme="minorHAnsi" w:eastAsiaTheme="minorEastAsia" w:hAnsiTheme="minorHAnsi" w:cstheme="minorBidi"/>
          <w:sz w:val="24"/>
          <w:szCs w:val="24"/>
        </w:rPr>
        <w:tab/>
      </w:r>
      <w:r w:rsidRPr="00695E99">
        <w:rPr>
          <w:rFonts w:eastAsia="ＭＳ 明朝"/>
        </w:rPr>
        <w:t>declarations</w:t>
      </w:r>
      <w:r>
        <w:rPr>
          <w:rFonts w:hint="eastAsia"/>
        </w:rPr>
        <w:t>要素</w:t>
      </w:r>
      <w:r>
        <w:tab/>
      </w:r>
      <w:r>
        <w:fldChar w:fldCharType="begin"/>
      </w:r>
      <w:r>
        <w:instrText xml:space="preserve"> PAGEREF _Toc306557420 \h </w:instrText>
      </w:r>
      <w:r>
        <w:fldChar w:fldCharType="separate"/>
      </w:r>
      <w:r>
        <w:t>18</w:t>
      </w:r>
      <w:r>
        <w:fldChar w:fldCharType="end"/>
      </w:r>
    </w:p>
    <w:p w14:paraId="207B4759" w14:textId="77777777" w:rsidR="00F17FB3" w:rsidRDefault="00F17FB3">
      <w:pPr>
        <w:pStyle w:val="20"/>
        <w:tabs>
          <w:tab w:val="left" w:pos="728"/>
        </w:tabs>
        <w:rPr>
          <w:rFonts w:asciiTheme="minorHAnsi" w:eastAsiaTheme="minorEastAsia" w:hAnsiTheme="minorHAnsi" w:cstheme="minorBidi"/>
          <w:sz w:val="24"/>
          <w:szCs w:val="24"/>
        </w:rPr>
      </w:pPr>
      <w:r>
        <w:t>5.3</w:t>
      </w:r>
      <w:r>
        <w:rPr>
          <w:rFonts w:asciiTheme="minorHAnsi" w:eastAsiaTheme="minorEastAsia" w:hAnsiTheme="minorHAnsi" w:cstheme="minorBidi"/>
          <w:sz w:val="24"/>
          <w:szCs w:val="24"/>
        </w:rPr>
        <w:tab/>
      </w:r>
      <w:r>
        <w:t>functionDefinition</w:t>
      </w:r>
      <w:r>
        <w:rPr>
          <w:rFonts w:hint="eastAsia"/>
        </w:rPr>
        <w:t>要素</w:t>
      </w:r>
      <w:r>
        <w:tab/>
      </w:r>
      <w:r>
        <w:fldChar w:fldCharType="begin"/>
      </w:r>
      <w:r>
        <w:instrText xml:space="preserve"> PAGEREF _Toc306557421 \h </w:instrText>
      </w:r>
      <w:r>
        <w:fldChar w:fldCharType="separate"/>
      </w:r>
      <w:r>
        <w:t>19</w:t>
      </w:r>
      <w:r>
        <w:fldChar w:fldCharType="end"/>
      </w:r>
    </w:p>
    <w:p w14:paraId="346CD81B"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5.3.1</w:t>
      </w:r>
      <w:r>
        <w:rPr>
          <w:rFonts w:asciiTheme="minorHAnsi" w:eastAsiaTheme="minorEastAsia" w:hAnsiTheme="minorHAnsi" w:cstheme="minorBidi"/>
          <w:iCs w:val="0"/>
          <w:noProof/>
          <w:sz w:val="24"/>
          <w:szCs w:val="24"/>
        </w:rPr>
        <w:tab/>
      </w:r>
      <w:r>
        <w:rPr>
          <w:noProof/>
        </w:rPr>
        <w:t>operator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_Toc306557422 \h </w:instrText>
      </w:r>
      <w:r>
        <w:rPr>
          <w:noProof/>
        </w:rPr>
      </w:r>
      <w:r>
        <w:rPr>
          <w:noProof/>
        </w:rPr>
        <w:fldChar w:fldCharType="separate"/>
      </w:r>
      <w:r>
        <w:rPr>
          <w:noProof/>
        </w:rPr>
        <w:t>20</w:t>
      </w:r>
      <w:r>
        <w:rPr>
          <w:noProof/>
        </w:rPr>
        <w:fldChar w:fldCharType="end"/>
      </w:r>
    </w:p>
    <w:p w14:paraId="4EAB552E"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5.3.2</w:t>
      </w:r>
      <w:r>
        <w:rPr>
          <w:rFonts w:asciiTheme="minorHAnsi" w:eastAsiaTheme="minorEastAsia" w:hAnsiTheme="minorHAnsi" w:cstheme="minorBidi"/>
          <w:iCs w:val="0"/>
          <w:noProof/>
          <w:sz w:val="24"/>
          <w:szCs w:val="24"/>
        </w:rPr>
        <w:tab/>
      </w:r>
      <w:r>
        <w:rPr>
          <w:noProof/>
        </w:rPr>
        <w:t>constructor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_Toc306557423 \h </w:instrText>
      </w:r>
      <w:r>
        <w:rPr>
          <w:noProof/>
        </w:rPr>
      </w:r>
      <w:r>
        <w:rPr>
          <w:noProof/>
        </w:rPr>
        <w:fldChar w:fldCharType="separate"/>
      </w:r>
      <w:r>
        <w:rPr>
          <w:noProof/>
        </w:rPr>
        <w:t>20</w:t>
      </w:r>
      <w:r>
        <w:rPr>
          <w:noProof/>
        </w:rPr>
        <w:fldChar w:fldCharType="end"/>
      </w:r>
    </w:p>
    <w:p w14:paraId="1DEFA998"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5.3.3</w:t>
      </w:r>
      <w:r>
        <w:rPr>
          <w:rFonts w:asciiTheme="minorHAnsi" w:eastAsiaTheme="minorEastAsia" w:hAnsiTheme="minorHAnsi" w:cstheme="minorBidi"/>
          <w:iCs w:val="0"/>
          <w:noProof/>
          <w:sz w:val="24"/>
          <w:szCs w:val="24"/>
        </w:rPr>
        <w:tab/>
      </w:r>
      <w:r>
        <w:rPr>
          <w:noProof/>
        </w:rPr>
        <w:t>destructor</w:t>
      </w:r>
      <w:r>
        <w:rPr>
          <w:rFonts w:hint="eastAsia"/>
          <w:noProof/>
        </w:rPr>
        <w:t>要素（</w:t>
      </w:r>
      <w:r>
        <w:rPr>
          <w:noProof/>
        </w:rPr>
        <w:t>C++</w:t>
      </w:r>
      <w:r>
        <w:rPr>
          <w:rFonts w:hint="eastAsia"/>
          <w:noProof/>
        </w:rPr>
        <w:t>）</w:t>
      </w:r>
      <w:r>
        <w:rPr>
          <w:noProof/>
        </w:rPr>
        <w:tab/>
      </w:r>
      <w:r>
        <w:rPr>
          <w:noProof/>
        </w:rPr>
        <w:fldChar w:fldCharType="begin"/>
      </w:r>
      <w:r>
        <w:rPr>
          <w:noProof/>
        </w:rPr>
        <w:instrText xml:space="preserve"> PAGEREF _Toc306557424 \h </w:instrText>
      </w:r>
      <w:r>
        <w:rPr>
          <w:noProof/>
        </w:rPr>
      </w:r>
      <w:r>
        <w:rPr>
          <w:noProof/>
        </w:rPr>
        <w:fldChar w:fldCharType="separate"/>
      </w:r>
      <w:r>
        <w:rPr>
          <w:noProof/>
        </w:rPr>
        <w:t>21</w:t>
      </w:r>
      <w:r>
        <w:rPr>
          <w:noProof/>
        </w:rPr>
        <w:fldChar w:fldCharType="end"/>
      </w:r>
    </w:p>
    <w:p w14:paraId="0E49E491" w14:textId="77777777" w:rsidR="00F17FB3" w:rsidRDefault="00F17FB3">
      <w:pPr>
        <w:pStyle w:val="30"/>
        <w:tabs>
          <w:tab w:val="left" w:pos="1105"/>
          <w:tab w:val="right" w:leader="dot" w:pos="9170"/>
        </w:tabs>
        <w:rPr>
          <w:rFonts w:asciiTheme="minorHAnsi" w:eastAsiaTheme="minorEastAsia" w:hAnsiTheme="minorHAnsi" w:cstheme="minorBidi"/>
          <w:iCs w:val="0"/>
          <w:noProof/>
          <w:sz w:val="24"/>
          <w:szCs w:val="24"/>
        </w:rPr>
      </w:pPr>
      <w:r w:rsidRPr="00695E99">
        <w:rPr>
          <w:noProof/>
        </w:rPr>
        <w:t>5.3.4</w:t>
      </w:r>
      <w:r>
        <w:rPr>
          <w:rFonts w:asciiTheme="minorHAnsi" w:eastAsiaTheme="minorEastAsia" w:hAnsiTheme="minorHAnsi" w:cstheme="minorBidi"/>
          <w:iCs w:val="0"/>
          <w:noProof/>
          <w:sz w:val="24"/>
          <w:szCs w:val="24"/>
        </w:rPr>
        <w:tab/>
      </w:r>
      <w:r>
        <w:rPr>
          <w:noProof/>
        </w:rPr>
        <w:t>params</w:t>
      </w:r>
      <w:r>
        <w:rPr>
          <w:rFonts w:hint="eastAsia"/>
          <w:noProof/>
        </w:rPr>
        <w:t>要素</w:t>
      </w:r>
      <w:r>
        <w:rPr>
          <w:noProof/>
        </w:rPr>
        <w:tab/>
      </w:r>
      <w:r>
        <w:rPr>
          <w:noProof/>
        </w:rPr>
        <w:fldChar w:fldCharType="begin"/>
      </w:r>
      <w:r>
        <w:rPr>
          <w:noProof/>
        </w:rPr>
        <w:instrText xml:space="preserve"> PAGEREF _Toc306557425 \h </w:instrText>
      </w:r>
      <w:r>
        <w:rPr>
          <w:noProof/>
        </w:rPr>
      </w:r>
      <w:r>
        <w:rPr>
          <w:noProof/>
        </w:rPr>
        <w:fldChar w:fldCharType="separate"/>
      </w:r>
      <w:r>
        <w:rPr>
          <w:noProof/>
        </w:rPr>
        <w:t>21</w:t>
      </w:r>
      <w:r>
        <w:rPr>
          <w:noProof/>
        </w:rPr>
        <w:fldChar w:fldCharType="end"/>
      </w:r>
    </w:p>
    <w:p w14:paraId="43D258EE" w14:textId="77777777" w:rsidR="00F17FB3" w:rsidRDefault="00F17FB3">
      <w:pPr>
        <w:pStyle w:val="20"/>
        <w:tabs>
          <w:tab w:val="left" w:pos="728"/>
        </w:tabs>
        <w:rPr>
          <w:rFonts w:asciiTheme="minorHAnsi" w:eastAsiaTheme="minorEastAsia" w:hAnsiTheme="minorHAnsi" w:cstheme="minorBidi"/>
          <w:sz w:val="24"/>
          <w:szCs w:val="24"/>
        </w:rPr>
      </w:pPr>
      <w:r>
        <w:t>5.4</w:t>
      </w:r>
      <w:r>
        <w:rPr>
          <w:rFonts w:asciiTheme="minorHAnsi" w:eastAsiaTheme="minorEastAsia" w:hAnsiTheme="minorHAnsi" w:cstheme="minorBidi"/>
          <w:sz w:val="24"/>
          <w:szCs w:val="24"/>
        </w:rPr>
        <w:tab/>
      </w:r>
      <w:r>
        <w:t>varDecl</w:t>
      </w:r>
      <w:r>
        <w:rPr>
          <w:rFonts w:hint="eastAsia"/>
        </w:rPr>
        <w:t>要素</w:t>
      </w:r>
      <w:r>
        <w:tab/>
      </w:r>
      <w:r>
        <w:fldChar w:fldCharType="begin"/>
      </w:r>
      <w:r>
        <w:instrText xml:space="preserve"> PAGEREF _Toc306557426 \h </w:instrText>
      </w:r>
      <w:r>
        <w:fldChar w:fldCharType="separate"/>
      </w:r>
      <w:r>
        <w:t>21</w:t>
      </w:r>
      <w:r>
        <w:fldChar w:fldCharType="end"/>
      </w:r>
    </w:p>
    <w:p w14:paraId="77AA7C86" w14:textId="77777777" w:rsidR="00F17FB3" w:rsidRDefault="00F17FB3">
      <w:pPr>
        <w:pStyle w:val="20"/>
        <w:tabs>
          <w:tab w:val="left" w:pos="728"/>
        </w:tabs>
        <w:rPr>
          <w:rFonts w:asciiTheme="minorHAnsi" w:eastAsiaTheme="minorEastAsia" w:hAnsiTheme="minorHAnsi" w:cstheme="minorBidi"/>
          <w:sz w:val="24"/>
          <w:szCs w:val="24"/>
        </w:rPr>
      </w:pPr>
      <w:r>
        <w:t>5.5</w:t>
      </w:r>
      <w:r>
        <w:rPr>
          <w:rFonts w:asciiTheme="minorHAnsi" w:eastAsiaTheme="minorEastAsia" w:hAnsiTheme="minorHAnsi" w:cstheme="minorBidi"/>
          <w:sz w:val="24"/>
          <w:szCs w:val="24"/>
        </w:rPr>
        <w:tab/>
      </w:r>
      <w:r>
        <w:t>functionDecl</w:t>
      </w:r>
      <w:r>
        <w:rPr>
          <w:rFonts w:hint="eastAsia"/>
        </w:rPr>
        <w:t>要素</w:t>
      </w:r>
      <w:r>
        <w:tab/>
      </w:r>
      <w:r>
        <w:fldChar w:fldCharType="begin"/>
      </w:r>
      <w:r>
        <w:instrText xml:space="preserve"> PAGEREF _Toc306557427 \h </w:instrText>
      </w:r>
      <w:r>
        <w:fldChar w:fldCharType="separate"/>
      </w:r>
      <w:r>
        <w:t>22</w:t>
      </w:r>
      <w:r>
        <w:fldChar w:fldCharType="end"/>
      </w:r>
    </w:p>
    <w:p w14:paraId="62780741" w14:textId="77777777" w:rsidR="00F17FB3" w:rsidRDefault="00F17FB3">
      <w:pPr>
        <w:pStyle w:val="20"/>
        <w:tabs>
          <w:tab w:val="left" w:pos="728"/>
        </w:tabs>
        <w:rPr>
          <w:rFonts w:asciiTheme="minorHAnsi" w:eastAsiaTheme="minorEastAsia" w:hAnsiTheme="minorHAnsi" w:cstheme="minorBidi"/>
          <w:sz w:val="24"/>
          <w:szCs w:val="24"/>
        </w:rPr>
      </w:pPr>
      <w:r>
        <w:t>5.6</w:t>
      </w:r>
      <w:r>
        <w:rPr>
          <w:rFonts w:asciiTheme="minorHAnsi" w:eastAsiaTheme="minorEastAsia" w:hAnsiTheme="minorHAnsi" w:cstheme="minorBidi"/>
          <w:sz w:val="24"/>
          <w:szCs w:val="24"/>
        </w:rPr>
        <w:tab/>
      </w:r>
      <w:r>
        <w:t>usingDecl</w:t>
      </w:r>
      <w:r>
        <w:rPr>
          <w:rFonts w:hint="eastAsia"/>
        </w:rPr>
        <w:t>要素（</w:t>
      </w:r>
      <w:r>
        <w:t>C++</w:t>
      </w:r>
      <w:r>
        <w:rPr>
          <w:rFonts w:hint="eastAsia"/>
        </w:rPr>
        <w:t>）</w:t>
      </w:r>
      <w:r>
        <w:tab/>
      </w:r>
      <w:r>
        <w:fldChar w:fldCharType="begin"/>
      </w:r>
      <w:r>
        <w:instrText xml:space="preserve"> PAGEREF _Toc306557428 \h </w:instrText>
      </w:r>
      <w:r>
        <w:fldChar w:fldCharType="separate"/>
      </w:r>
      <w:r>
        <w:t>22</w:t>
      </w:r>
      <w:r>
        <w:fldChar w:fldCharType="end"/>
      </w:r>
    </w:p>
    <w:p w14:paraId="31BB3C14"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6</w:t>
      </w:r>
      <w:r>
        <w:rPr>
          <w:rFonts w:asciiTheme="minorHAnsi" w:eastAsiaTheme="minorEastAsia" w:hAnsiTheme="minorHAnsi" w:cstheme="minorBidi"/>
          <w:b w:val="0"/>
          <w:bCs w:val="0"/>
          <w:noProof/>
          <w:sz w:val="24"/>
          <w:szCs w:val="24"/>
        </w:rPr>
        <w:tab/>
      </w:r>
      <w:r>
        <w:rPr>
          <w:rFonts w:hint="eastAsia"/>
          <w:noProof/>
        </w:rPr>
        <w:t>文の要素</w:t>
      </w:r>
      <w:r>
        <w:rPr>
          <w:noProof/>
        </w:rPr>
        <w:tab/>
      </w:r>
      <w:r>
        <w:rPr>
          <w:noProof/>
        </w:rPr>
        <w:fldChar w:fldCharType="begin"/>
      </w:r>
      <w:r>
        <w:rPr>
          <w:noProof/>
        </w:rPr>
        <w:instrText xml:space="preserve"> PAGEREF _Toc306557429 \h </w:instrText>
      </w:r>
      <w:r>
        <w:rPr>
          <w:noProof/>
        </w:rPr>
      </w:r>
      <w:r>
        <w:rPr>
          <w:noProof/>
        </w:rPr>
        <w:fldChar w:fldCharType="separate"/>
      </w:r>
      <w:r>
        <w:rPr>
          <w:noProof/>
        </w:rPr>
        <w:t>24</w:t>
      </w:r>
      <w:r>
        <w:rPr>
          <w:noProof/>
        </w:rPr>
        <w:fldChar w:fldCharType="end"/>
      </w:r>
    </w:p>
    <w:p w14:paraId="76FCA194" w14:textId="77777777" w:rsidR="00F17FB3" w:rsidRDefault="00F17FB3">
      <w:pPr>
        <w:pStyle w:val="20"/>
        <w:tabs>
          <w:tab w:val="left" w:pos="728"/>
        </w:tabs>
        <w:rPr>
          <w:rFonts w:asciiTheme="minorHAnsi" w:eastAsiaTheme="minorEastAsia" w:hAnsiTheme="minorHAnsi" w:cstheme="minorBidi"/>
          <w:sz w:val="24"/>
          <w:szCs w:val="24"/>
        </w:rPr>
      </w:pPr>
      <w:r>
        <w:t>6.1</w:t>
      </w:r>
      <w:r>
        <w:rPr>
          <w:rFonts w:asciiTheme="minorHAnsi" w:eastAsiaTheme="minorEastAsia" w:hAnsiTheme="minorHAnsi" w:cstheme="minorBidi"/>
          <w:sz w:val="24"/>
          <w:szCs w:val="24"/>
        </w:rPr>
        <w:tab/>
      </w:r>
      <w:r>
        <w:t>exprStatement</w:t>
      </w:r>
      <w:r>
        <w:rPr>
          <w:rFonts w:hint="eastAsia"/>
        </w:rPr>
        <w:t>要素</w:t>
      </w:r>
      <w:r>
        <w:tab/>
      </w:r>
      <w:r>
        <w:fldChar w:fldCharType="begin"/>
      </w:r>
      <w:r>
        <w:instrText xml:space="preserve"> PAGEREF _Toc306557430 \h </w:instrText>
      </w:r>
      <w:r>
        <w:fldChar w:fldCharType="separate"/>
      </w:r>
      <w:r>
        <w:t>24</w:t>
      </w:r>
      <w:r>
        <w:fldChar w:fldCharType="end"/>
      </w:r>
    </w:p>
    <w:p w14:paraId="54CFB48F" w14:textId="77777777" w:rsidR="00F17FB3" w:rsidRDefault="00F17FB3">
      <w:pPr>
        <w:pStyle w:val="20"/>
        <w:tabs>
          <w:tab w:val="left" w:pos="728"/>
        </w:tabs>
        <w:rPr>
          <w:rFonts w:asciiTheme="minorHAnsi" w:eastAsiaTheme="minorEastAsia" w:hAnsiTheme="minorHAnsi" w:cstheme="minorBidi"/>
          <w:sz w:val="24"/>
          <w:szCs w:val="24"/>
        </w:rPr>
      </w:pPr>
      <w:r>
        <w:t>6.2</w:t>
      </w:r>
      <w:r>
        <w:rPr>
          <w:rFonts w:asciiTheme="minorHAnsi" w:eastAsiaTheme="minorEastAsia" w:hAnsiTheme="minorHAnsi" w:cstheme="minorBidi"/>
          <w:sz w:val="24"/>
          <w:szCs w:val="24"/>
        </w:rPr>
        <w:tab/>
      </w:r>
      <w:r>
        <w:t>compoundStatement</w:t>
      </w:r>
      <w:r>
        <w:rPr>
          <w:rFonts w:hint="eastAsia"/>
        </w:rPr>
        <w:t>要素</w:t>
      </w:r>
      <w:r>
        <w:tab/>
      </w:r>
      <w:r>
        <w:fldChar w:fldCharType="begin"/>
      </w:r>
      <w:r>
        <w:instrText xml:space="preserve"> PAGEREF _Toc306557431 \h </w:instrText>
      </w:r>
      <w:r>
        <w:fldChar w:fldCharType="separate"/>
      </w:r>
      <w:r>
        <w:t>24</w:t>
      </w:r>
      <w:r>
        <w:fldChar w:fldCharType="end"/>
      </w:r>
    </w:p>
    <w:p w14:paraId="3F4EAD4A" w14:textId="77777777" w:rsidR="00F17FB3" w:rsidRDefault="00F17FB3">
      <w:pPr>
        <w:pStyle w:val="20"/>
        <w:tabs>
          <w:tab w:val="left" w:pos="728"/>
        </w:tabs>
        <w:rPr>
          <w:rFonts w:asciiTheme="minorHAnsi" w:eastAsiaTheme="minorEastAsia" w:hAnsiTheme="minorHAnsi" w:cstheme="minorBidi"/>
          <w:sz w:val="24"/>
          <w:szCs w:val="24"/>
        </w:rPr>
      </w:pPr>
      <w:r>
        <w:t>6.3</w:t>
      </w:r>
      <w:r>
        <w:rPr>
          <w:rFonts w:asciiTheme="minorHAnsi" w:eastAsiaTheme="minorEastAsia" w:hAnsiTheme="minorHAnsi" w:cstheme="minorBidi"/>
          <w:sz w:val="24"/>
          <w:szCs w:val="24"/>
        </w:rPr>
        <w:tab/>
      </w:r>
      <w:r>
        <w:t>ifStatement</w:t>
      </w:r>
      <w:r>
        <w:rPr>
          <w:rFonts w:hint="eastAsia"/>
        </w:rPr>
        <w:t>要素</w:t>
      </w:r>
      <w:r>
        <w:tab/>
      </w:r>
      <w:r>
        <w:fldChar w:fldCharType="begin"/>
      </w:r>
      <w:r>
        <w:instrText xml:space="preserve"> PAGEREF _Toc306557432 \h </w:instrText>
      </w:r>
      <w:r>
        <w:fldChar w:fldCharType="separate"/>
      </w:r>
      <w:r>
        <w:t>24</w:t>
      </w:r>
      <w:r>
        <w:fldChar w:fldCharType="end"/>
      </w:r>
    </w:p>
    <w:p w14:paraId="485AB378" w14:textId="77777777" w:rsidR="00F17FB3" w:rsidRDefault="00F17FB3">
      <w:pPr>
        <w:pStyle w:val="20"/>
        <w:tabs>
          <w:tab w:val="left" w:pos="728"/>
        </w:tabs>
        <w:rPr>
          <w:rFonts w:asciiTheme="minorHAnsi" w:eastAsiaTheme="minorEastAsia" w:hAnsiTheme="minorHAnsi" w:cstheme="minorBidi"/>
          <w:sz w:val="24"/>
          <w:szCs w:val="24"/>
        </w:rPr>
      </w:pPr>
      <w:r>
        <w:t>6.4</w:t>
      </w:r>
      <w:r>
        <w:rPr>
          <w:rFonts w:asciiTheme="minorHAnsi" w:eastAsiaTheme="minorEastAsia" w:hAnsiTheme="minorHAnsi" w:cstheme="minorBidi"/>
          <w:sz w:val="24"/>
          <w:szCs w:val="24"/>
        </w:rPr>
        <w:tab/>
      </w:r>
      <w:r>
        <w:t>whileStatment</w:t>
      </w:r>
      <w:r>
        <w:rPr>
          <w:rFonts w:hint="eastAsia"/>
        </w:rPr>
        <w:t>要素</w:t>
      </w:r>
      <w:r>
        <w:tab/>
      </w:r>
      <w:r>
        <w:fldChar w:fldCharType="begin"/>
      </w:r>
      <w:r>
        <w:instrText xml:space="preserve"> PAGEREF _Toc306557433 \h </w:instrText>
      </w:r>
      <w:r>
        <w:fldChar w:fldCharType="separate"/>
      </w:r>
      <w:r>
        <w:t>25</w:t>
      </w:r>
      <w:r>
        <w:fldChar w:fldCharType="end"/>
      </w:r>
    </w:p>
    <w:p w14:paraId="5AA3D64A" w14:textId="77777777" w:rsidR="00F17FB3" w:rsidRDefault="00F17FB3">
      <w:pPr>
        <w:pStyle w:val="20"/>
        <w:tabs>
          <w:tab w:val="left" w:pos="728"/>
        </w:tabs>
        <w:rPr>
          <w:rFonts w:asciiTheme="minorHAnsi" w:eastAsiaTheme="minorEastAsia" w:hAnsiTheme="minorHAnsi" w:cstheme="minorBidi"/>
          <w:sz w:val="24"/>
          <w:szCs w:val="24"/>
        </w:rPr>
      </w:pPr>
      <w:r>
        <w:t>6.5</w:t>
      </w:r>
      <w:r>
        <w:rPr>
          <w:rFonts w:asciiTheme="minorHAnsi" w:eastAsiaTheme="minorEastAsia" w:hAnsiTheme="minorHAnsi" w:cstheme="minorBidi"/>
          <w:sz w:val="24"/>
          <w:szCs w:val="24"/>
        </w:rPr>
        <w:tab/>
      </w:r>
      <w:r>
        <w:t>doStatement</w:t>
      </w:r>
      <w:r>
        <w:rPr>
          <w:rFonts w:hint="eastAsia"/>
        </w:rPr>
        <w:t>要素</w:t>
      </w:r>
      <w:r>
        <w:tab/>
      </w:r>
      <w:r>
        <w:fldChar w:fldCharType="begin"/>
      </w:r>
      <w:r>
        <w:instrText xml:space="preserve"> PAGEREF _Toc306557434 \h </w:instrText>
      </w:r>
      <w:r>
        <w:fldChar w:fldCharType="separate"/>
      </w:r>
      <w:r>
        <w:t>25</w:t>
      </w:r>
      <w:r>
        <w:fldChar w:fldCharType="end"/>
      </w:r>
    </w:p>
    <w:p w14:paraId="5A60AA99" w14:textId="77777777" w:rsidR="00F17FB3" w:rsidRDefault="00F17FB3">
      <w:pPr>
        <w:pStyle w:val="20"/>
        <w:tabs>
          <w:tab w:val="left" w:pos="728"/>
        </w:tabs>
        <w:rPr>
          <w:rFonts w:asciiTheme="minorHAnsi" w:eastAsiaTheme="minorEastAsia" w:hAnsiTheme="minorHAnsi" w:cstheme="minorBidi"/>
          <w:sz w:val="24"/>
          <w:szCs w:val="24"/>
        </w:rPr>
      </w:pPr>
      <w:r>
        <w:t>6.6</w:t>
      </w:r>
      <w:r>
        <w:rPr>
          <w:rFonts w:asciiTheme="minorHAnsi" w:eastAsiaTheme="minorEastAsia" w:hAnsiTheme="minorHAnsi" w:cstheme="minorBidi"/>
          <w:sz w:val="24"/>
          <w:szCs w:val="24"/>
        </w:rPr>
        <w:tab/>
      </w:r>
      <w:r>
        <w:t>forStatement</w:t>
      </w:r>
      <w:r>
        <w:rPr>
          <w:rFonts w:hint="eastAsia"/>
        </w:rPr>
        <w:t>要素</w:t>
      </w:r>
      <w:r>
        <w:tab/>
      </w:r>
      <w:r>
        <w:fldChar w:fldCharType="begin"/>
      </w:r>
      <w:r>
        <w:instrText xml:space="preserve"> PAGEREF _Toc306557435 \h </w:instrText>
      </w:r>
      <w:r>
        <w:fldChar w:fldCharType="separate"/>
      </w:r>
      <w:r>
        <w:t>25</w:t>
      </w:r>
      <w:r>
        <w:fldChar w:fldCharType="end"/>
      </w:r>
    </w:p>
    <w:p w14:paraId="497DA7FE" w14:textId="77777777" w:rsidR="00F17FB3" w:rsidRDefault="00F17FB3">
      <w:pPr>
        <w:pStyle w:val="20"/>
        <w:tabs>
          <w:tab w:val="left" w:pos="728"/>
        </w:tabs>
        <w:rPr>
          <w:rFonts w:asciiTheme="minorHAnsi" w:eastAsiaTheme="minorEastAsia" w:hAnsiTheme="minorHAnsi" w:cstheme="minorBidi"/>
          <w:sz w:val="24"/>
          <w:szCs w:val="24"/>
        </w:rPr>
      </w:pPr>
      <w:r>
        <w:t>6.7</w:t>
      </w:r>
      <w:r>
        <w:rPr>
          <w:rFonts w:asciiTheme="minorHAnsi" w:eastAsiaTheme="minorEastAsia" w:hAnsiTheme="minorHAnsi" w:cstheme="minorBidi"/>
          <w:sz w:val="24"/>
          <w:szCs w:val="24"/>
        </w:rPr>
        <w:tab/>
      </w:r>
      <w:r>
        <w:t>rangeForStatement</w:t>
      </w:r>
      <w:r>
        <w:rPr>
          <w:rFonts w:hint="eastAsia"/>
        </w:rPr>
        <w:t>要素（</w:t>
      </w:r>
      <w:r>
        <w:t>C++</w:t>
      </w:r>
      <w:r>
        <w:rPr>
          <w:rFonts w:hint="eastAsia"/>
        </w:rPr>
        <w:t>）</w:t>
      </w:r>
      <w:r>
        <w:tab/>
      </w:r>
      <w:r>
        <w:fldChar w:fldCharType="begin"/>
      </w:r>
      <w:r>
        <w:instrText xml:space="preserve"> PAGEREF _Toc306557436 \h </w:instrText>
      </w:r>
      <w:r>
        <w:fldChar w:fldCharType="separate"/>
      </w:r>
      <w:r>
        <w:t>26</w:t>
      </w:r>
      <w:r>
        <w:fldChar w:fldCharType="end"/>
      </w:r>
    </w:p>
    <w:p w14:paraId="74A29123" w14:textId="77777777" w:rsidR="00F17FB3" w:rsidRDefault="00F17FB3">
      <w:pPr>
        <w:pStyle w:val="20"/>
        <w:tabs>
          <w:tab w:val="left" w:pos="728"/>
        </w:tabs>
        <w:rPr>
          <w:rFonts w:asciiTheme="minorHAnsi" w:eastAsiaTheme="minorEastAsia" w:hAnsiTheme="minorHAnsi" w:cstheme="minorBidi"/>
          <w:sz w:val="24"/>
          <w:szCs w:val="24"/>
        </w:rPr>
      </w:pPr>
      <w:r>
        <w:t>6.8</w:t>
      </w:r>
      <w:r>
        <w:rPr>
          <w:rFonts w:asciiTheme="minorHAnsi" w:eastAsiaTheme="minorEastAsia" w:hAnsiTheme="minorHAnsi" w:cstheme="minorBidi"/>
          <w:sz w:val="24"/>
          <w:szCs w:val="24"/>
        </w:rPr>
        <w:tab/>
      </w:r>
      <w:r>
        <w:t>breakStatement</w:t>
      </w:r>
      <w:r>
        <w:rPr>
          <w:rFonts w:hint="eastAsia"/>
        </w:rPr>
        <w:t>要素</w:t>
      </w:r>
      <w:r>
        <w:tab/>
      </w:r>
      <w:r>
        <w:fldChar w:fldCharType="begin"/>
      </w:r>
      <w:r>
        <w:instrText xml:space="preserve"> PAGEREF _Toc306557437 \h </w:instrText>
      </w:r>
      <w:r>
        <w:fldChar w:fldCharType="separate"/>
      </w:r>
      <w:r>
        <w:t>26</w:t>
      </w:r>
      <w:r>
        <w:fldChar w:fldCharType="end"/>
      </w:r>
    </w:p>
    <w:p w14:paraId="1BA6F210" w14:textId="77777777" w:rsidR="00F17FB3" w:rsidRDefault="00F17FB3">
      <w:pPr>
        <w:pStyle w:val="20"/>
        <w:tabs>
          <w:tab w:val="left" w:pos="728"/>
        </w:tabs>
        <w:rPr>
          <w:rFonts w:asciiTheme="minorHAnsi" w:eastAsiaTheme="minorEastAsia" w:hAnsiTheme="minorHAnsi" w:cstheme="minorBidi"/>
          <w:sz w:val="24"/>
          <w:szCs w:val="24"/>
        </w:rPr>
      </w:pPr>
      <w:r>
        <w:t>6.9</w:t>
      </w:r>
      <w:r>
        <w:rPr>
          <w:rFonts w:asciiTheme="minorHAnsi" w:eastAsiaTheme="minorEastAsia" w:hAnsiTheme="minorHAnsi" w:cstheme="minorBidi"/>
          <w:sz w:val="24"/>
          <w:szCs w:val="24"/>
        </w:rPr>
        <w:tab/>
      </w:r>
      <w:r>
        <w:t>continueStatement</w:t>
      </w:r>
      <w:r>
        <w:rPr>
          <w:rFonts w:hint="eastAsia"/>
        </w:rPr>
        <w:t>要素</w:t>
      </w:r>
      <w:r>
        <w:tab/>
      </w:r>
      <w:r>
        <w:fldChar w:fldCharType="begin"/>
      </w:r>
      <w:r>
        <w:instrText xml:space="preserve"> PAGEREF _Toc306557438 \h </w:instrText>
      </w:r>
      <w:r>
        <w:fldChar w:fldCharType="separate"/>
      </w:r>
      <w:r>
        <w:t>27</w:t>
      </w:r>
      <w:r>
        <w:fldChar w:fldCharType="end"/>
      </w:r>
    </w:p>
    <w:p w14:paraId="6EA11D83" w14:textId="77777777" w:rsidR="00F17FB3" w:rsidRDefault="00F17FB3">
      <w:pPr>
        <w:pStyle w:val="20"/>
        <w:tabs>
          <w:tab w:val="clear" w:pos="840"/>
          <w:tab w:val="left" w:pos="839"/>
        </w:tabs>
        <w:rPr>
          <w:rFonts w:asciiTheme="minorHAnsi" w:eastAsiaTheme="minorEastAsia" w:hAnsiTheme="minorHAnsi" w:cstheme="minorBidi"/>
          <w:sz w:val="24"/>
          <w:szCs w:val="24"/>
        </w:rPr>
      </w:pPr>
      <w:r>
        <w:t>6.10</w:t>
      </w:r>
      <w:r>
        <w:rPr>
          <w:rFonts w:asciiTheme="minorHAnsi" w:eastAsiaTheme="minorEastAsia" w:hAnsiTheme="minorHAnsi" w:cstheme="minorBidi"/>
          <w:sz w:val="24"/>
          <w:szCs w:val="24"/>
        </w:rPr>
        <w:tab/>
      </w:r>
      <w:r>
        <w:t>returnStatment</w:t>
      </w:r>
      <w:r>
        <w:rPr>
          <w:rFonts w:hint="eastAsia"/>
        </w:rPr>
        <w:t>要素</w:t>
      </w:r>
      <w:r>
        <w:tab/>
      </w:r>
      <w:r>
        <w:fldChar w:fldCharType="begin"/>
      </w:r>
      <w:r>
        <w:instrText xml:space="preserve"> PAGEREF _Toc306557439 \h </w:instrText>
      </w:r>
      <w:r>
        <w:fldChar w:fldCharType="separate"/>
      </w:r>
      <w:r>
        <w:t>27</w:t>
      </w:r>
      <w:r>
        <w:fldChar w:fldCharType="end"/>
      </w:r>
    </w:p>
    <w:p w14:paraId="35F6124B" w14:textId="77777777" w:rsidR="00F17FB3" w:rsidRDefault="00F17FB3">
      <w:pPr>
        <w:pStyle w:val="20"/>
        <w:tabs>
          <w:tab w:val="clear" w:pos="840"/>
          <w:tab w:val="left" w:pos="839"/>
        </w:tabs>
        <w:rPr>
          <w:rFonts w:asciiTheme="minorHAnsi" w:eastAsiaTheme="minorEastAsia" w:hAnsiTheme="minorHAnsi" w:cstheme="minorBidi"/>
          <w:sz w:val="24"/>
          <w:szCs w:val="24"/>
        </w:rPr>
      </w:pPr>
      <w:r>
        <w:lastRenderedPageBreak/>
        <w:t>6.11</w:t>
      </w:r>
      <w:r>
        <w:rPr>
          <w:rFonts w:asciiTheme="minorHAnsi" w:eastAsiaTheme="minorEastAsia" w:hAnsiTheme="minorHAnsi" w:cstheme="minorBidi"/>
          <w:sz w:val="24"/>
          <w:szCs w:val="24"/>
        </w:rPr>
        <w:tab/>
      </w:r>
      <w:r>
        <w:t>gotoStatement</w:t>
      </w:r>
      <w:r>
        <w:rPr>
          <w:rFonts w:hint="eastAsia"/>
        </w:rPr>
        <w:t>要素</w:t>
      </w:r>
      <w:r>
        <w:tab/>
      </w:r>
      <w:r>
        <w:fldChar w:fldCharType="begin"/>
      </w:r>
      <w:r>
        <w:instrText xml:space="preserve"> PAGEREF _Toc306557440 \h </w:instrText>
      </w:r>
      <w:r>
        <w:fldChar w:fldCharType="separate"/>
      </w:r>
      <w:r>
        <w:t>27</w:t>
      </w:r>
      <w:r>
        <w:fldChar w:fldCharType="end"/>
      </w:r>
    </w:p>
    <w:p w14:paraId="3C2889B5" w14:textId="77777777" w:rsidR="00F17FB3" w:rsidRDefault="00F17FB3">
      <w:pPr>
        <w:pStyle w:val="20"/>
        <w:tabs>
          <w:tab w:val="clear" w:pos="840"/>
          <w:tab w:val="left" w:pos="839"/>
        </w:tabs>
        <w:rPr>
          <w:rFonts w:asciiTheme="minorHAnsi" w:eastAsiaTheme="minorEastAsia" w:hAnsiTheme="minorHAnsi" w:cstheme="minorBidi"/>
          <w:sz w:val="24"/>
          <w:szCs w:val="24"/>
        </w:rPr>
      </w:pPr>
      <w:r>
        <w:t>6.12</w:t>
      </w:r>
      <w:r>
        <w:rPr>
          <w:rFonts w:asciiTheme="minorHAnsi" w:eastAsiaTheme="minorEastAsia" w:hAnsiTheme="minorHAnsi" w:cstheme="minorBidi"/>
          <w:sz w:val="24"/>
          <w:szCs w:val="24"/>
        </w:rPr>
        <w:tab/>
      </w:r>
      <w:r>
        <w:t>tryStatement</w:t>
      </w:r>
      <w:r>
        <w:rPr>
          <w:rFonts w:hint="eastAsia"/>
        </w:rPr>
        <w:t>要素（</w:t>
      </w:r>
      <w:r>
        <w:t>C++</w:t>
      </w:r>
      <w:r>
        <w:rPr>
          <w:rFonts w:hint="eastAsia"/>
        </w:rPr>
        <w:t>）</w:t>
      </w:r>
      <w:r>
        <w:tab/>
      </w:r>
      <w:r>
        <w:fldChar w:fldCharType="begin"/>
      </w:r>
      <w:r>
        <w:instrText xml:space="preserve"> PAGEREF _Toc306557441 \h </w:instrText>
      </w:r>
      <w:r>
        <w:fldChar w:fldCharType="separate"/>
      </w:r>
      <w:r>
        <w:t>27</w:t>
      </w:r>
      <w:r>
        <w:fldChar w:fldCharType="end"/>
      </w:r>
    </w:p>
    <w:p w14:paraId="7A37C303" w14:textId="77777777" w:rsidR="00F17FB3" w:rsidRDefault="00F17FB3">
      <w:pPr>
        <w:pStyle w:val="20"/>
        <w:tabs>
          <w:tab w:val="clear" w:pos="840"/>
          <w:tab w:val="left" w:pos="839"/>
        </w:tabs>
        <w:rPr>
          <w:rFonts w:asciiTheme="minorHAnsi" w:eastAsiaTheme="minorEastAsia" w:hAnsiTheme="minorHAnsi" w:cstheme="minorBidi"/>
          <w:sz w:val="24"/>
          <w:szCs w:val="24"/>
        </w:rPr>
      </w:pPr>
      <w:r>
        <w:t>6.13</w:t>
      </w:r>
      <w:r>
        <w:rPr>
          <w:rFonts w:asciiTheme="minorHAnsi" w:eastAsiaTheme="minorEastAsia" w:hAnsiTheme="minorHAnsi" w:cstheme="minorBidi"/>
          <w:sz w:val="24"/>
          <w:szCs w:val="24"/>
        </w:rPr>
        <w:tab/>
      </w:r>
      <w:r>
        <w:t>throwStatement</w:t>
      </w:r>
      <w:r>
        <w:rPr>
          <w:rFonts w:hint="eastAsia"/>
        </w:rPr>
        <w:t>要素（</w:t>
      </w:r>
      <w:r>
        <w:t>C++</w:t>
      </w:r>
      <w:r>
        <w:rPr>
          <w:rFonts w:hint="eastAsia"/>
        </w:rPr>
        <w:t>）</w:t>
      </w:r>
      <w:r>
        <w:tab/>
      </w:r>
      <w:r>
        <w:fldChar w:fldCharType="begin"/>
      </w:r>
      <w:r>
        <w:instrText xml:space="preserve"> PAGEREF _Toc306557442 \h </w:instrText>
      </w:r>
      <w:r>
        <w:fldChar w:fldCharType="separate"/>
      </w:r>
      <w:r>
        <w:t>28</w:t>
      </w:r>
      <w:r>
        <w:fldChar w:fldCharType="end"/>
      </w:r>
    </w:p>
    <w:p w14:paraId="48413743" w14:textId="77777777" w:rsidR="00F17FB3" w:rsidRDefault="00F17FB3">
      <w:pPr>
        <w:pStyle w:val="20"/>
        <w:tabs>
          <w:tab w:val="clear" w:pos="840"/>
          <w:tab w:val="left" w:pos="839"/>
        </w:tabs>
        <w:rPr>
          <w:rFonts w:asciiTheme="minorHAnsi" w:eastAsiaTheme="minorEastAsia" w:hAnsiTheme="minorHAnsi" w:cstheme="minorBidi"/>
          <w:sz w:val="24"/>
          <w:szCs w:val="24"/>
        </w:rPr>
      </w:pPr>
      <w:r>
        <w:t>6.14</w:t>
      </w:r>
      <w:r>
        <w:rPr>
          <w:rFonts w:asciiTheme="minorHAnsi" w:eastAsiaTheme="minorEastAsia" w:hAnsiTheme="minorHAnsi" w:cstheme="minorBidi"/>
          <w:sz w:val="24"/>
          <w:szCs w:val="24"/>
        </w:rPr>
        <w:tab/>
      </w:r>
      <w:r>
        <w:t>catchStatement</w:t>
      </w:r>
      <w:r>
        <w:rPr>
          <w:rFonts w:hint="eastAsia"/>
        </w:rPr>
        <w:t>要素（</w:t>
      </w:r>
      <w:r>
        <w:t>C++</w:t>
      </w:r>
      <w:r>
        <w:rPr>
          <w:rFonts w:hint="eastAsia"/>
        </w:rPr>
        <w:t>）</w:t>
      </w:r>
      <w:r>
        <w:tab/>
      </w:r>
      <w:r>
        <w:fldChar w:fldCharType="begin"/>
      </w:r>
      <w:r>
        <w:instrText xml:space="preserve"> PAGEREF _Toc306557443 \h </w:instrText>
      </w:r>
      <w:r>
        <w:fldChar w:fldCharType="separate"/>
      </w:r>
      <w:r>
        <w:t>28</w:t>
      </w:r>
      <w:r>
        <w:fldChar w:fldCharType="end"/>
      </w:r>
    </w:p>
    <w:p w14:paraId="08F1D1D8" w14:textId="77777777" w:rsidR="00F17FB3" w:rsidRDefault="00F17FB3">
      <w:pPr>
        <w:pStyle w:val="20"/>
        <w:tabs>
          <w:tab w:val="clear" w:pos="840"/>
          <w:tab w:val="left" w:pos="839"/>
        </w:tabs>
        <w:rPr>
          <w:rFonts w:asciiTheme="minorHAnsi" w:eastAsiaTheme="minorEastAsia" w:hAnsiTheme="minorHAnsi" w:cstheme="minorBidi"/>
          <w:sz w:val="24"/>
          <w:szCs w:val="24"/>
        </w:rPr>
      </w:pPr>
      <w:r>
        <w:t>6.15</w:t>
      </w:r>
      <w:r>
        <w:rPr>
          <w:rFonts w:asciiTheme="minorHAnsi" w:eastAsiaTheme="minorEastAsia" w:hAnsiTheme="minorHAnsi" w:cstheme="minorBidi"/>
          <w:sz w:val="24"/>
          <w:szCs w:val="24"/>
        </w:rPr>
        <w:tab/>
      </w:r>
      <w:r>
        <w:t>statementLabel</w:t>
      </w:r>
      <w:r>
        <w:rPr>
          <w:rFonts w:hint="eastAsia"/>
        </w:rPr>
        <w:t>要素</w:t>
      </w:r>
      <w:r>
        <w:tab/>
      </w:r>
      <w:r>
        <w:fldChar w:fldCharType="begin"/>
      </w:r>
      <w:r>
        <w:instrText xml:space="preserve"> PAGEREF _Toc306557444 \h </w:instrText>
      </w:r>
      <w:r>
        <w:fldChar w:fldCharType="separate"/>
      </w:r>
      <w:r>
        <w:t>28</w:t>
      </w:r>
      <w:r>
        <w:fldChar w:fldCharType="end"/>
      </w:r>
    </w:p>
    <w:p w14:paraId="400C1067" w14:textId="77777777" w:rsidR="00F17FB3" w:rsidRDefault="00F17FB3">
      <w:pPr>
        <w:pStyle w:val="20"/>
        <w:tabs>
          <w:tab w:val="clear" w:pos="840"/>
          <w:tab w:val="left" w:pos="839"/>
        </w:tabs>
        <w:rPr>
          <w:rFonts w:asciiTheme="minorHAnsi" w:eastAsiaTheme="minorEastAsia" w:hAnsiTheme="minorHAnsi" w:cstheme="minorBidi"/>
          <w:sz w:val="24"/>
          <w:szCs w:val="24"/>
        </w:rPr>
      </w:pPr>
      <w:r>
        <w:t>6.16</w:t>
      </w:r>
      <w:r>
        <w:rPr>
          <w:rFonts w:asciiTheme="minorHAnsi" w:eastAsiaTheme="minorEastAsia" w:hAnsiTheme="minorHAnsi" w:cstheme="minorBidi"/>
          <w:sz w:val="24"/>
          <w:szCs w:val="24"/>
        </w:rPr>
        <w:tab/>
      </w:r>
      <w:r>
        <w:t>switchStatement</w:t>
      </w:r>
      <w:r>
        <w:rPr>
          <w:rFonts w:hint="eastAsia"/>
        </w:rPr>
        <w:t>要素</w:t>
      </w:r>
      <w:r>
        <w:tab/>
      </w:r>
      <w:r>
        <w:fldChar w:fldCharType="begin"/>
      </w:r>
      <w:r>
        <w:instrText xml:space="preserve"> PAGEREF _Toc306557445 \h </w:instrText>
      </w:r>
      <w:r>
        <w:fldChar w:fldCharType="separate"/>
      </w:r>
      <w:r>
        <w:t>28</w:t>
      </w:r>
      <w:r>
        <w:fldChar w:fldCharType="end"/>
      </w:r>
    </w:p>
    <w:p w14:paraId="29DE1D74" w14:textId="77777777" w:rsidR="00F17FB3" w:rsidRDefault="00F17FB3">
      <w:pPr>
        <w:pStyle w:val="20"/>
        <w:tabs>
          <w:tab w:val="clear" w:pos="840"/>
          <w:tab w:val="left" w:pos="839"/>
        </w:tabs>
        <w:rPr>
          <w:rFonts w:asciiTheme="minorHAnsi" w:eastAsiaTheme="minorEastAsia" w:hAnsiTheme="minorHAnsi" w:cstheme="minorBidi"/>
          <w:sz w:val="24"/>
          <w:szCs w:val="24"/>
        </w:rPr>
      </w:pPr>
      <w:r>
        <w:t>6.17</w:t>
      </w:r>
      <w:r>
        <w:rPr>
          <w:rFonts w:asciiTheme="minorHAnsi" w:eastAsiaTheme="minorEastAsia" w:hAnsiTheme="minorHAnsi" w:cstheme="minorBidi"/>
          <w:sz w:val="24"/>
          <w:szCs w:val="24"/>
        </w:rPr>
        <w:tab/>
      </w:r>
      <w:r>
        <w:t>caseLabel</w:t>
      </w:r>
      <w:r>
        <w:rPr>
          <w:rFonts w:hint="eastAsia"/>
        </w:rPr>
        <w:t>要素</w:t>
      </w:r>
      <w:r>
        <w:tab/>
      </w:r>
      <w:r>
        <w:fldChar w:fldCharType="begin"/>
      </w:r>
      <w:r>
        <w:instrText xml:space="preserve"> PAGEREF _Toc306557446 \h </w:instrText>
      </w:r>
      <w:r>
        <w:fldChar w:fldCharType="separate"/>
      </w:r>
      <w:r>
        <w:t>29</w:t>
      </w:r>
      <w:r>
        <w:fldChar w:fldCharType="end"/>
      </w:r>
    </w:p>
    <w:p w14:paraId="491CC368" w14:textId="77777777" w:rsidR="00F17FB3" w:rsidRDefault="00F17FB3">
      <w:pPr>
        <w:pStyle w:val="20"/>
        <w:tabs>
          <w:tab w:val="clear" w:pos="840"/>
          <w:tab w:val="left" w:pos="839"/>
        </w:tabs>
        <w:rPr>
          <w:rFonts w:asciiTheme="minorHAnsi" w:eastAsiaTheme="minorEastAsia" w:hAnsiTheme="minorHAnsi" w:cstheme="minorBidi"/>
          <w:sz w:val="24"/>
          <w:szCs w:val="24"/>
        </w:rPr>
      </w:pPr>
      <w:r>
        <w:t>6.18</w:t>
      </w:r>
      <w:r>
        <w:rPr>
          <w:rFonts w:asciiTheme="minorHAnsi" w:eastAsiaTheme="minorEastAsia" w:hAnsiTheme="minorHAnsi" w:cstheme="minorBidi"/>
          <w:sz w:val="24"/>
          <w:szCs w:val="24"/>
        </w:rPr>
        <w:tab/>
      </w:r>
      <w:r>
        <w:t>gccRangedCaseLabel</w:t>
      </w:r>
      <w:r>
        <w:rPr>
          <w:rFonts w:hint="eastAsia"/>
        </w:rPr>
        <w:t>要素</w:t>
      </w:r>
      <w:r>
        <w:tab/>
      </w:r>
      <w:r>
        <w:fldChar w:fldCharType="begin"/>
      </w:r>
      <w:r>
        <w:instrText xml:space="preserve"> PAGEREF _Toc306557447 \h </w:instrText>
      </w:r>
      <w:r>
        <w:fldChar w:fldCharType="separate"/>
      </w:r>
      <w:r>
        <w:t>29</w:t>
      </w:r>
      <w:r>
        <w:fldChar w:fldCharType="end"/>
      </w:r>
    </w:p>
    <w:p w14:paraId="6F814592" w14:textId="77777777" w:rsidR="00F17FB3" w:rsidRDefault="00F17FB3">
      <w:pPr>
        <w:pStyle w:val="20"/>
        <w:tabs>
          <w:tab w:val="clear" w:pos="840"/>
          <w:tab w:val="left" w:pos="839"/>
        </w:tabs>
        <w:rPr>
          <w:rFonts w:asciiTheme="minorHAnsi" w:eastAsiaTheme="minorEastAsia" w:hAnsiTheme="minorHAnsi" w:cstheme="minorBidi"/>
          <w:sz w:val="24"/>
          <w:szCs w:val="24"/>
        </w:rPr>
      </w:pPr>
      <w:r>
        <w:t>6.19</w:t>
      </w:r>
      <w:r>
        <w:rPr>
          <w:rFonts w:asciiTheme="minorHAnsi" w:eastAsiaTheme="minorEastAsia" w:hAnsiTheme="minorHAnsi" w:cstheme="minorBidi"/>
          <w:sz w:val="24"/>
          <w:szCs w:val="24"/>
        </w:rPr>
        <w:tab/>
      </w:r>
      <w:r>
        <w:t>defaultLabel</w:t>
      </w:r>
      <w:r>
        <w:rPr>
          <w:rFonts w:hint="eastAsia"/>
        </w:rPr>
        <w:t>要素</w:t>
      </w:r>
      <w:r>
        <w:tab/>
      </w:r>
      <w:r>
        <w:fldChar w:fldCharType="begin"/>
      </w:r>
      <w:r>
        <w:instrText xml:space="preserve"> PAGEREF _Toc306557448 \h </w:instrText>
      </w:r>
      <w:r>
        <w:fldChar w:fldCharType="separate"/>
      </w:r>
      <w:r>
        <w:t>29</w:t>
      </w:r>
      <w:r>
        <w:fldChar w:fldCharType="end"/>
      </w:r>
    </w:p>
    <w:p w14:paraId="4D56D53E" w14:textId="77777777" w:rsidR="00F17FB3" w:rsidRDefault="00F17FB3">
      <w:pPr>
        <w:pStyle w:val="20"/>
        <w:tabs>
          <w:tab w:val="clear" w:pos="840"/>
          <w:tab w:val="left" w:pos="839"/>
        </w:tabs>
        <w:rPr>
          <w:rFonts w:asciiTheme="minorHAnsi" w:eastAsiaTheme="minorEastAsia" w:hAnsiTheme="minorHAnsi" w:cstheme="minorBidi"/>
          <w:sz w:val="24"/>
          <w:szCs w:val="24"/>
        </w:rPr>
      </w:pPr>
      <w:r>
        <w:t>6.20</w:t>
      </w:r>
      <w:r>
        <w:rPr>
          <w:rFonts w:asciiTheme="minorHAnsi" w:eastAsiaTheme="minorEastAsia" w:hAnsiTheme="minorHAnsi" w:cstheme="minorBidi"/>
          <w:sz w:val="24"/>
          <w:szCs w:val="24"/>
        </w:rPr>
        <w:tab/>
      </w:r>
      <w:r>
        <w:t>pragma</w:t>
      </w:r>
      <w:r>
        <w:rPr>
          <w:rFonts w:hint="eastAsia"/>
        </w:rPr>
        <w:t>要素</w:t>
      </w:r>
      <w:r>
        <w:tab/>
      </w:r>
      <w:r>
        <w:fldChar w:fldCharType="begin"/>
      </w:r>
      <w:r>
        <w:instrText xml:space="preserve"> PAGEREF _Toc306557449 \h </w:instrText>
      </w:r>
      <w:r>
        <w:fldChar w:fldCharType="separate"/>
      </w:r>
      <w:r>
        <w:t>30</w:t>
      </w:r>
      <w:r>
        <w:fldChar w:fldCharType="end"/>
      </w:r>
    </w:p>
    <w:p w14:paraId="173F983F" w14:textId="77777777" w:rsidR="00F17FB3" w:rsidRDefault="00F17FB3">
      <w:pPr>
        <w:pStyle w:val="20"/>
        <w:tabs>
          <w:tab w:val="clear" w:pos="840"/>
          <w:tab w:val="left" w:pos="839"/>
        </w:tabs>
        <w:rPr>
          <w:rFonts w:asciiTheme="minorHAnsi" w:eastAsiaTheme="minorEastAsia" w:hAnsiTheme="minorHAnsi" w:cstheme="minorBidi"/>
          <w:sz w:val="24"/>
          <w:szCs w:val="24"/>
        </w:rPr>
      </w:pPr>
      <w:r>
        <w:t>6.21</w:t>
      </w:r>
      <w:r>
        <w:rPr>
          <w:rFonts w:asciiTheme="minorHAnsi" w:eastAsiaTheme="minorEastAsia" w:hAnsiTheme="minorHAnsi" w:cstheme="minorBidi"/>
          <w:sz w:val="24"/>
          <w:szCs w:val="24"/>
        </w:rPr>
        <w:tab/>
      </w:r>
      <w:r>
        <w:t>text</w:t>
      </w:r>
      <w:r>
        <w:rPr>
          <w:rFonts w:hint="eastAsia"/>
        </w:rPr>
        <w:t>要素</w:t>
      </w:r>
      <w:r>
        <w:tab/>
      </w:r>
      <w:r>
        <w:fldChar w:fldCharType="begin"/>
      </w:r>
      <w:r>
        <w:instrText xml:space="preserve"> PAGEREF _Toc306557450 \h </w:instrText>
      </w:r>
      <w:r>
        <w:fldChar w:fldCharType="separate"/>
      </w:r>
      <w:r>
        <w:t>30</w:t>
      </w:r>
      <w:r>
        <w:fldChar w:fldCharType="end"/>
      </w:r>
    </w:p>
    <w:p w14:paraId="7DC071DD"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7</w:t>
      </w:r>
      <w:r>
        <w:rPr>
          <w:rFonts w:asciiTheme="minorHAnsi" w:eastAsiaTheme="minorEastAsia" w:hAnsiTheme="minorHAnsi" w:cstheme="minorBidi"/>
          <w:b w:val="0"/>
          <w:bCs w:val="0"/>
          <w:noProof/>
          <w:sz w:val="24"/>
          <w:szCs w:val="24"/>
        </w:rPr>
        <w:tab/>
      </w:r>
      <w:r>
        <w:rPr>
          <w:rFonts w:hint="eastAsia"/>
          <w:noProof/>
        </w:rPr>
        <w:t>式の要素</w:t>
      </w:r>
      <w:r>
        <w:rPr>
          <w:noProof/>
        </w:rPr>
        <w:tab/>
      </w:r>
      <w:r>
        <w:rPr>
          <w:noProof/>
        </w:rPr>
        <w:fldChar w:fldCharType="begin"/>
      </w:r>
      <w:r>
        <w:rPr>
          <w:noProof/>
        </w:rPr>
        <w:instrText xml:space="preserve"> PAGEREF _Toc306557451 \h </w:instrText>
      </w:r>
      <w:r>
        <w:rPr>
          <w:noProof/>
        </w:rPr>
      </w:r>
      <w:r>
        <w:rPr>
          <w:noProof/>
        </w:rPr>
        <w:fldChar w:fldCharType="separate"/>
      </w:r>
      <w:r>
        <w:rPr>
          <w:noProof/>
        </w:rPr>
        <w:t>31</w:t>
      </w:r>
      <w:r>
        <w:rPr>
          <w:noProof/>
        </w:rPr>
        <w:fldChar w:fldCharType="end"/>
      </w:r>
    </w:p>
    <w:p w14:paraId="5ADD2857" w14:textId="77777777" w:rsidR="00F17FB3" w:rsidRDefault="00F17FB3">
      <w:pPr>
        <w:pStyle w:val="20"/>
        <w:tabs>
          <w:tab w:val="left" w:pos="778"/>
        </w:tabs>
        <w:rPr>
          <w:rFonts w:asciiTheme="minorHAnsi" w:eastAsiaTheme="minorEastAsia" w:hAnsiTheme="minorHAnsi" w:cstheme="minorBidi"/>
          <w:sz w:val="24"/>
          <w:szCs w:val="24"/>
        </w:rPr>
      </w:pPr>
      <w:r>
        <w:t>7.1</w:t>
      </w:r>
      <w:r>
        <w:rPr>
          <w:rFonts w:asciiTheme="minorHAnsi" w:eastAsiaTheme="minorEastAsia" w:hAnsiTheme="minorHAnsi" w:cstheme="minorBidi"/>
          <w:sz w:val="24"/>
          <w:szCs w:val="24"/>
        </w:rPr>
        <w:tab/>
      </w:r>
      <w:r>
        <w:rPr>
          <w:rFonts w:hint="eastAsia"/>
        </w:rPr>
        <w:t>定数の要素</w:t>
      </w:r>
      <w:r>
        <w:tab/>
      </w:r>
      <w:r>
        <w:fldChar w:fldCharType="begin"/>
      </w:r>
      <w:r>
        <w:instrText xml:space="preserve"> PAGEREF _Toc306557452 \h </w:instrText>
      </w:r>
      <w:r>
        <w:fldChar w:fldCharType="separate"/>
      </w:r>
      <w:r>
        <w:t>31</w:t>
      </w:r>
      <w:r>
        <w:fldChar w:fldCharType="end"/>
      </w:r>
    </w:p>
    <w:p w14:paraId="71617196" w14:textId="77777777" w:rsidR="00F17FB3" w:rsidRDefault="00F17FB3">
      <w:pPr>
        <w:pStyle w:val="20"/>
        <w:tabs>
          <w:tab w:val="left" w:pos="778"/>
        </w:tabs>
        <w:rPr>
          <w:rFonts w:asciiTheme="minorHAnsi" w:eastAsiaTheme="minorEastAsia" w:hAnsiTheme="minorHAnsi" w:cstheme="minorBidi"/>
          <w:sz w:val="24"/>
          <w:szCs w:val="24"/>
        </w:rPr>
      </w:pPr>
      <w:r>
        <w:t>7.2</w:t>
      </w:r>
      <w:r>
        <w:rPr>
          <w:rFonts w:asciiTheme="minorHAnsi" w:eastAsiaTheme="minorEastAsia" w:hAnsiTheme="minorHAnsi" w:cstheme="minorBidi"/>
          <w:sz w:val="24"/>
          <w:szCs w:val="24"/>
        </w:rPr>
        <w:tab/>
      </w:r>
      <w:r>
        <w:rPr>
          <w:rFonts w:hint="eastAsia"/>
        </w:rPr>
        <w:t>変数参照の要素（</w:t>
      </w:r>
      <w:r>
        <w:t>Var</w:t>
      </w:r>
      <w:r>
        <w:rPr>
          <w:rFonts w:hint="eastAsia"/>
        </w:rPr>
        <w:t>要素、</w:t>
      </w:r>
      <w:r>
        <w:t>varAddr</w:t>
      </w:r>
      <w:r>
        <w:rPr>
          <w:rFonts w:hint="eastAsia"/>
        </w:rPr>
        <w:t>要素、</w:t>
      </w:r>
      <w:r>
        <w:t>arrayAddr</w:t>
      </w:r>
      <w:r>
        <w:rPr>
          <w:rFonts w:hint="eastAsia"/>
        </w:rPr>
        <w:t>要素）</w:t>
      </w:r>
      <w:r>
        <w:tab/>
      </w:r>
      <w:r>
        <w:fldChar w:fldCharType="begin"/>
      </w:r>
      <w:r>
        <w:instrText xml:space="preserve"> PAGEREF _Toc306557453 \h </w:instrText>
      </w:r>
      <w:r>
        <w:fldChar w:fldCharType="separate"/>
      </w:r>
      <w:r>
        <w:t>32</w:t>
      </w:r>
      <w:r>
        <w:fldChar w:fldCharType="end"/>
      </w:r>
    </w:p>
    <w:p w14:paraId="424F7B7B" w14:textId="77777777" w:rsidR="00F17FB3" w:rsidRDefault="00F17FB3">
      <w:pPr>
        <w:pStyle w:val="20"/>
        <w:tabs>
          <w:tab w:val="left" w:pos="728"/>
        </w:tabs>
        <w:rPr>
          <w:rFonts w:asciiTheme="minorHAnsi" w:eastAsiaTheme="minorEastAsia" w:hAnsiTheme="minorHAnsi" w:cstheme="minorBidi"/>
          <w:sz w:val="24"/>
          <w:szCs w:val="24"/>
        </w:rPr>
      </w:pPr>
      <w:r>
        <w:t>7.3</w:t>
      </w:r>
      <w:r>
        <w:rPr>
          <w:rFonts w:asciiTheme="minorHAnsi" w:eastAsiaTheme="minorEastAsia" w:hAnsiTheme="minorHAnsi" w:cstheme="minorBidi"/>
          <w:sz w:val="24"/>
          <w:szCs w:val="24"/>
        </w:rPr>
        <w:tab/>
      </w:r>
      <w:r>
        <w:t>pointerRef</w:t>
      </w:r>
      <w:r>
        <w:rPr>
          <w:rFonts w:hint="eastAsia"/>
        </w:rPr>
        <w:t>要素</w:t>
      </w:r>
      <w:r>
        <w:tab/>
      </w:r>
      <w:r>
        <w:fldChar w:fldCharType="begin"/>
      </w:r>
      <w:r>
        <w:instrText xml:space="preserve"> PAGEREF _Toc306557454 \h </w:instrText>
      </w:r>
      <w:r>
        <w:fldChar w:fldCharType="separate"/>
      </w:r>
      <w:r>
        <w:t>33</w:t>
      </w:r>
      <w:r>
        <w:fldChar w:fldCharType="end"/>
      </w:r>
    </w:p>
    <w:p w14:paraId="7E40FE6A" w14:textId="77777777" w:rsidR="00F17FB3" w:rsidRDefault="00F17FB3">
      <w:pPr>
        <w:pStyle w:val="20"/>
        <w:tabs>
          <w:tab w:val="left" w:pos="728"/>
        </w:tabs>
        <w:rPr>
          <w:rFonts w:asciiTheme="minorHAnsi" w:eastAsiaTheme="minorEastAsia" w:hAnsiTheme="minorHAnsi" w:cstheme="minorBidi"/>
          <w:sz w:val="24"/>
          <w:szCs w:val="24"/>
        </w:rPr>
      </w:pPr>
      <w:r>
        <w:t>7.4</w:t>
      </w:r>
      <w:r>
        <w:rPr>
          <w:rFonts w:asciiTheme="minorHAnsi" w:eastAsiaTheme="minorEastAsia" w:hAnsiTheme="minorHAnsi" w:cstheme="minorBidi"/>
          <w:sz w:val="24"/>
          <w:szCs w:val="24"/>
        </w:rPr>
        <w:tab/>
      </w:r>
      <w:r w:rsidRPr="00695E99">
        <w:rPr>
          <w:kern w:val="0"/>
        </w:rPr>
        <w:t>arrayRef</w:t>
      </w:r>
      <w:r w:rsidRPr="00695E99">
        <w:rPr>
          <w:rFonts w:hint="eastAsia"/>
          <w:kern w:val="0"/>
        </w:rPr>
        <w:t>要素</w:t>
      </w:r>
      <w:r>
        <w:tab/>
      </w:r>
      <w:r>
        <w:fldChar w:fldCharType="begin"/>
      </w:r>
      <w:r>
        <w:instrText xml:space="preserve"> PAGEREF _Toc306557455 \h </w:instrText>
      </w:r>
      <w:r>
        <w:fldChar w:fldCharType="separate"/>
      </w:r>
      <w:r>
        <w:t>33</w:t>
      </w:r>
      <w:r>
        <w:fldChar w:fldCharType="end"/>
      </w:r>
    </w:p>
    <w:p w14:paraId="1E6D1575" w14:textId="77777777" w:rsidR="00F17FB3" w:rsidRDefault="00F17FB3">
      <w:pPr>
        <w:pStyle w:val="20"/>
        <w:tabs>
          <w:tab w:val="left" w:pos="778"/>
        </w:tabs>
        <w:rPr>
          <w:rFonts w:asciiTheme="minorHAnsi" w:eastAsiaTheme="minorEastAsia" w:hAnsiTheme="minorHAnsi" w:cstheme="minorBidi"/>
          <w:sz w:val="24"/>
          <w:szCs w:val="24"/>
        </w:rPr>
      </w:pPr>
      <w:r>
        <w:t>7.5</w:t>
      </w:r>
      <w:r>
        <w:rPr>
          <w:rFonts w:asciiTheme="minorHAnsi" w:eastAsiaTheme="minorEastAsia" w:hAnsiTheme="minorHAnsi" w:cstheme="minorBidi"/>
          <w:sz w:val="24"/>
          <w:szCs w:val="24"/>
        </w:rPr>
        <w:tab/>
      </w:r>
      <w:r>
        <w:rPr>
          <w:rFonts w:hint="eastAsia"/>
        </w:rPr>
        <w:t>メンバの参照の要素（</w:t>
      </w:r>
      <w:r>
        <w:t>C++</w:t>
      </w:r>
      <w:r>
        <w:rPr>
          <w:rFonts w:hint="eastAsia"/>
        </w:rPr>
        <w:t>拡張）</w:t>
      </w:r>
      <w:r>
        <w:tab/>
      </w:r>
      <w:r>
        <w:fldChar w:fldCharType="begin"/>
      </w:r>
      <w:r>
        <w:instrText xml:space="preserve"> PAGEREF _Toc306557456 \h </w:instrText>
      </w:r>
      <w:r>
        <w:fldChar w:fldCharType="separate"/>
      </w:r>
      <w:r>
        <w:t>34</w:t>
      </w:r>
      <w:r>
        <w:fldChar w:fldCharType="end"/>
      </w:r>
    </w:p>
    <w:p w14:paraId="59DCE12D" w14:textId="77777777" w:rsidR="00F17FB3" w:rsidRDefault="00F17FB3">
      <w:pPr>
        <w:pStyle w:val="20"/>
        <w:tabs>
          <w:tab w:val="left" w:pos="778"/>
        </w:tabs>
        <w:rPr>
          <w:rFonts w:asciiTheme="minorHAnsi" w:eastAsiaTheme="minorEastAsia" w:hAnsiTheme="minorHAnsi" w:cstheme="minorBidi"/>
          <w:sz w:val="24"/>
          <w:szCs w:val="24"/>
        </w:rPr>
      </w:pPr>
      <w:r>
        <w:t>7.6</w:t>
      </w:r>
      <w:r>
        <w:rPr>
          <w:rFonts w:asciiTheme="minorHAnsi" w:eastAsiaTheme="minorEastAsia" w:hAnsiTheme="minorHAnsi" w:cstheme="minorBidi"/>
          <w:sz w:val="24"/>
          <w:szCs w:val="24"/>
        </w:rPr>
        <w:tab/>
      </w:r>
      <w:r>
        <w:rPr>
          <w:rFonts w:hint="eastAsia"/>
        </w:rPr>
        <w:t>メンバポインタの参照の要素（</w:t>
      </w:r>
      <w:r>
        <w:t>C++</w:t>
      </w:r>
      <w:r>
        <w:rPr>
          <w:rFonts w:hint="eastAsia"/>
        </w:rPr>
        <w:t>）</w:t>
      </w:r>
      <w:r>
        <w:tab/>
      </w:r>
      <w:r>
        <w:fldChar w:fldCharType="begin"/>
      </w:r>
      <w:r>
        <w:instrText xml:space="preserve"> PAGEREF _Toc306557457 \h </w:instrText>
      </w:r>
      <w:r>
        <w:fldChar w:fldCharType="separate"/>
      </w:r>
      <w:r>
        <w:t>35</w:t>
      </w:r>
      <w:r>
        <w:fldChar w:fldCharType="end"/>
      </w:r>
    </w:p>
    <w:p w14:paraId="09B7539E" w14:textId="77777777" w:rsidR="00F17FB3" w:rsidRDefault="00F17FB3">
      <w:pPr>
        <w:pStyle w:val="20"/>
        <w:tabs>
          <w:tab w:val="left" w:pos="778"/>
        </w:tabs>
        <w:rPr>
          <w:rFonts w:asciiTheme="minorHAnsi" w:eastAsiaTheme="minorEastAsia" w:hAnsiTheme="minorHAnsi" w:cstheme="minorBidi"/>
          <w:sz w:val="24"/>
          <w:szCs w:val="24"/>
        </w:rPr>
      </w:pPr>
      <w:r>
        <w:t>7.7</w:t>
      </w:r>
      <w:r>
        <w:rPr>
          <w:rFonts w:asciiTheme="minorHAnsi" w:eastAsiaTheme="minorEastAsia" w:hAnsiTheme="minorHAnsi" w:cstheme="minorBidi"/>
          <w:sz w:val="24"/>
          <w:szCs w:val="24"/>
        </w:rPr>
        <w:tab/>
      </w:r>
      <w:r>
        <w:rPr>
          <w:rFonts w:hint="eastAsia"/>
        </w:rPr>
        <w:t>複合リテラルの要素（新規）</w:t>
      </w:r>
      <w:r>
        <w:tab/>
      </w:r>
      <w:r>
        <w:fldChar w:fldCharType="begin"/>
      </w:r>
      <w:r>
        <w:instrText xml:space="preserve"> PAGEREF _Toc306557458 \h </w:instrText>
      </w:r>
      <w:r>
        <w:fldChar w:fldCharType="separate"/>
      </w:r>
      <w:r>
        <w:t>36</w:t>
      </w:r>
      <w:r>
        <w:fldChar w:fldCharType="end"/>
      </w:r>
    </w:p>
    <w:p w14:paraId="590F86D3" w14:textId="77777777" w:rsidR="00F17FB3" w:rsidRDefault="00F17FB3">
      <w:pPr>
        <w:pStyle w:val="20"/>
        <w:tabs>
          <w:tab w:val="left" w:pos="728"/>
        </w:tabs>
        <w:rPr>
          <w:rFonts w:asciiTheme="minorHAnsi" w:eastAsiaTheme="minorEastAsia" w:hAnsiTheme="minorHAnsi" w:cstheme="minorBidi"/>
          <w:sz w:val="24"/>
          <w:szCs w:val="24"/>
        </w:rPr>
      </w:pPr>
      <w:r>
        <w:t>7.8</w:t>
      </w:r>
      <w:r>
        <w:rPr>
          <w:rFonts w:asciiTheme="minorHAnsi" w:eastAsiaTheme="minorEastAsia" w:hAnsiTheme="minorHAnsi" w:cstheme="minorBidi"/>
          <w:sz w:val="24"/>
          <w:szCs w:val="24"/>
        </w:rPr>
        <w:tab/>
      </w:r>
      <w:r>
        <w:t>thisExpr</w:t>
      </w:r>
      <w:r>
        <w:rPr>
          <w:rFonts w:hint="eastAsia"/>
        </w:rPr>
        <w:t>要素（</w:t>
      </w:r>
      <w:r>
        <w:t>C++</w:t>
      </w:r>
      <w:r>
        <w:rPr>
          <w:rFonts w:hint="eastAsia"/>
        </w:rPr>
        <w:t>）</w:t>
      </w:r>
      <w:r>
        <w:tab/>
      </w:r>
      <w:r>
        <w:fldChar w:fldCharType="begin"/>
      </w:r>
      <w:r>
        <w:instrText xml:space="preserve"> PAGEREF _Toc306557459 \h </w:instrText>
      </w:r>
      <w:r>
        <w:fldChar w:fldCharType="separate"/>
      </w:r>
      <w:r>
        <w:t>38</w:t>
      </w:r>
      <w:r>
        <w:fldChar w:fldCharType="end"/>
      </w:r>
    </w:p>
    <w:p w14:paraId="43B42FDC" w14:textId="77777777" w:rsidR="00F17FB3" w:rsidRDefault="00F17FB3">
      <w:pPr>
        <w:pStyle w:val="20"/>
        <w:tabs>
          <w:tab w:val="left" w:pos="728"/>
        </w:tabs>
        <w:rPr>
          <w:rFonts w:asciiTheme="minorHAnsi" w:eastAsiaTheme="minorEastAsia" w:hAnsiTheme="minorHAnsi" w:cstheme="minorBidi"/>
          <w:sz w:val="24"/>
          <w:szCs w:val="24"/>
        </w:rPr>
      </w:pPr>
      <w:r>
        <w:t>7.9</w:t>
      </w:r>
      <w:r>
        <w:rPr>
          <w:rFonts w:asciiTheme="minorHAnsi" w:eastAsiaTheme="minorEastAsia" w:hAnsiTheme="minorHAnsi" w:cstheme="minorBidi"/>
          <w:sz w:val="24"/>
          <w:szCs w:val="24"/>
        </w:rPr>
        <w:tab/>
      </w:r>
      <w:r>
        <w:t xml:space="preserve">assignExpr </w:t>
      </w:r>
      <w:r>
        <w:rPr>
          <w:rFonts w:hint="eastAsia"/>
        </w:rPr>
        <w:t>要素</w:t>
      </w:r>
      <w:r>
        <w:tab/>
      </w:r>
      <w:r>
        <w:fldChar w:fldCharType="begin"/>
      </w:r>
      <w:r>
        <w:instrText xml:space="preserve"> PAGEREF _Toc306557460 \h </w:instrText>
      </w:r>
      <w:r>
        <w:fldChar w:fldCharType="separate"/>
      </w:r>
      <w:r>
        <w:t>38</w:t>
      </w:r>
      <w:r>
        <w:fldChar w:fldCharType="end"/>
      </w:r>
    </w:p>
    <w:p w14:paraId="729CD147" w14:textId="77777777" w:rsidR="00F17FB3" w:rsidRDefault="00F17FB3">
      <w:pPr>
        <w:pStyle w:val="20"/>
        <w:tabs>
          <w:tab w:val="clear" w:pos="840"/>
          <w:tab w:val="left" w:pos="839"/>
        </w:tabs>
        <w:rPr>
          <w:rFonts w:asciiTheme="minorHAnsi" w:eastAsiaTheme="minorEastAsia" w:hAnsiTheme="minorHAnsi" w:cstheme="minorBidi"/>
          <w:sz w:val="24"/>
          <w:szCs w:val="24"/>
        </w:rPr>
      </w:pPr>
      <w:r>
        <w:t>7.10</w:t>
      </w:r>
      <w:r>
        <w:rPr>
          <w:rFonts w:asciiTheme="minorHAnsi" w:eastAsiaTheme="minorEastAsia" w:hAnsiTheme="minorHAnsi" w:cstheme="minorBidi"/>
          <w:sz w:val="24"/>
          <w:szCs w:val="24"/>
        </w:rPr>
        <w:tab/>
      </w:r>
      <w:r>
        <w:t>2</w:t>
      </w:r>
      <w:r>
        <w:rPr>
          <w:rFonts w:hint="eastAsia"/>
        </w:rPr>
        <w:t>項演算式の要素</w:t>
      </w:r>
      <w:r>
        <w:tab/>
      </w:r>
      <w:r>
        <w:fldChar w:fldCharType="begin"/>
      </w:r>
      <w:r>
        <w:instrText xml:space="preserve"> PAGEREF _Toc306557461 \h </w:instrText>
      </w:r>
      <w:r>
        <w:fldChar w:fldCharType="separate"/>
      </w:r>
      <w:r>
        <w:t>38</w:t>
      </w:r>
      <w:r>
        <w:fldChar w:fldCharType="end"/>
      </w:r>
    </w:p>
    <w:p w14:paraId="05158024" w14:textId="77777777" w:rsidR="00F17FB3" w:rsidRDefault="00F17FB3">
      <w:pPr>
        <w:pStyle w:val="20"/>
        <w:tabs>
          <w:tab w:val="left" w:pos="889"/>
        </w:tabs>
        <w:rPr>
          <w:rFonts w:asciiTheme="minorHAnsi" w:eastAsiaTheme="minorEastAsia" w:hAnsiTheme="minorHAnsi" w:cstheme="minorBidi"/>
          <w:sz w:val="24"/>
          <w:szCs w:val="24"/>
        </w:rPr>
      </w:pPr>
      <w:r>
        <w:t>7.11</w:t>
      </w:r>
      <w:r>
        <w:rPr>
          <w:rFonts w:asciiTheme="minorHAnsi" w:eastAsiaTheme="minorEastAsia" w:hAnsiTheme="minorHAnsi" w:cstheme="minorBidi"/>
          <w:sz w:val="24"/>
          <w:szCs w:val="24"/>
        </w:rPr>
        <w:tab/>
      </w:r>
      <w:r>
        <w:rPr>
          <w:rFonts w:hint="eastAsia"/>
        </w:rPr>
        <w:t>単項演算式の要素</w:t>
      </w:r>
      <w:r>
        <w:tab/>
      </w:r>
      <w:r>
        <w:fldChar w:fldCharType="begin"/>
      </w:r>
      <w:r>
        <w:instrText xml:space="preserve"> PAGEREF _Toc306557462 \h </w:instrText>
      </w:r>
      <w:r>
        <w:fldChar w:fldCharType="separate"/>
      </w:r>
      <w:r>
        <w:t>39</w:t>
      </w:r>
      <w:r>
        <w:fldChar w:fldCharType="end"/>
      </w:r>
    </w:p>
    <w:p w14:paraId="24E1958F" w14:textId="77777777" w:rsidR="00F17FB3" w:rsidRDefault="00F17FB3">
      <w:pPr>
        <w:pStyle w:val="20"/>
        <w:tabs>
          <w:tab w:val="clear" w:pos="840"/>
          <w:tab w:val="left" w:pos="839"/>
        </w:tabs>
        <w:rPr>
          <w:rFonts w:asciiTheme="minorHAnsi" w:eastAsiaTheme="minorEastAsia" w:hAnsiTheme="minorHAnsi" w:cstheme="minorBidi"/>
          <w:sz w:val="24"/>
          <w:szCs w:val="24"/>
        </w:rPr>
      </w:pPr>
      <w:r>
        <w:t>7.12</w:t>
      </w:r>
      <w:r>
        <w:rPr>
          <w:rFonts w:asciiTheme="minorHAnsi" w:eastAsiaTheme="minorEastAsia" w:hAnsiTheme="minorHAnsi" w:cstheme="minorBidi"/>
          <w:sz w:val="24"/>
          <w:szCs w:val="24"/>
        </w:rPr>
        <w:tab/>
      </w:r>
      <w:r>
        <w:t>functionCall</w:t>
      </w:r>
      <w:r>
        <w:rPr>
          <w:rFonts w:hint="eastAsia"/>
        </w:rPr>
        <w:t>要素</w:t>
      </w:r>
      <w:r>
        <w:tab/>
      </w:r>
      <w:r>
        <w:fldChar w:fldCharType="begin"/>
      </w:r>
      <w:r>
        <w:instrText xml:space="preserve"> PAGEREF _Toc306557463 \h </w:instrText>
      </w:r>
      <w:r>
        <w:fldChar w:fldCharType="separate"/>
      </w:r>
      <w:r>
        <w:t>40</w:t>
      </w:r>
      <w:r>
        <w:fldChar w:fldCharType="end"/>
      </w:r>
    </w:p>
    <w:p w14:paraId="7D33566D" w14:textId="77777777" w:rsidR="00F17FB3" w:rsidRDefault="00F17FB3">
      <w:pPr>
        <w:pStyle w:val="30"/>
        <w:tabs>
          <w:tab w:val="left" w:pos="1216"/>
          <w:tab w:val="right" w:leader="dot" w:pos="9170"/>
        </w:tabs>
        <w:rPr>
          <w:rFonts w:asciiTheme="minorHAnsi" w:eastAsiaTheme="minorEastAsia" w:hAnsiTheme="minorHAnsi" w:cstheme="minorBidi"/>
          <w:iCs w:val="0"/>
          <w:noProof/>
          <w:sz w:val="24"/>
          <w:szCs w:val="24"/>
        </w:rPr>
      </w:pPr>
      <w:r w:rsidRPr="00695E99">
        <w:rPr>
          <w:noProof/>
        </w:rPr>
        <w:t>7.12.1</w:t>
      </w:r>
      <w:r>
        <w:rPr>
          <w:rFonts w:asciiTheme="minorHAnsi" w:eastAsiaTheme="minorEastAsia" w:hAnsiTheme="minorHAnsi" w:cstheme="minorBidi"/>
          <w:iCs w:val="0"/>
          <w:noProof/>
          <w:sz w:val="24"/>
          <w:szCs w:val="24"/>
        </w:rPr>
        <w:tab/>
      </w:r>
      <w:r>
        <w:rPr>
          <w:noProof/>
        </w:rPr>
        <w:t>arguments</w:t>
      </w:r>
      <w:r>
        <w:rPr>
          <w:rFonts w:hint="eastAsia"/>
          <w:noProof/>
        </w:rPr>
        <w:t>要素</w:t>
      </w:r>
      <w:r>
        <w:rPr>
          <w:noProof/>
        </w:rPr>
        <w:tab/>
      </w:r>
      <w:r>
        <w:rPr>
          <w:noProof/>
        </w:rPr>
        <w:fldChar w:fldCharType="begin"/>
      </w:r>
      <w:r>
        <w:rPr>
          <w:noProof/>
        </w:rPr>
        <w:instrText xml:space="preserve"> PAGEREF _Toc306557464 \h </w:instrText>
      </w:r>
      <w:r>
        <w:rPr>
          <w:noProof/>
        </w:rPr>
      </w:r>
      <w:r>
        <w:rPr>
          <w:noProof/>
        </w:rPr>
        <w:fldChar w:fldCharType="separate"/>
      </w:r>
      <w:r>
        <w:rPr>
          <w:noProof/>
        </w:rPr>
        <w:t>40</w:t>
      </w:r>
      <w:r>
        <w:rPr>
          <w:noProof/>
        </w:rPr>
        <w:fldChar w:fldCharType="end"/>
      </w:r>
    </w:p>
    <w:p w14:paraId="35879EBE" w14:textId="77777777" w:rsidR="00F17FB3" w:rsidRDefault="00F17FB3">
      <w:pPr>
        <w:pStyle w:val="20"/>
        <w:tabs>
          <w:tab w:val="clear" w:pos="840"/>
          <w:tab w:val="left" w:pos="839"/>
        </w:tabs>
        <w:rPr>
          <w:rFonts w:asciiTheme="minorHAnsi" w:eastAsiaTheme="minorEastAsia" w:hAnsiTheme="minorHAnsi" w:cstheme="minorBidi"/>
          <w:sz w:val="24"/>
          <w:szCs w:val="24"/>
        </w:rPr>
      </w:pPr>
      <w:r>
        <w:t>7.13</w:t>
      </w:r>
      <w:r>
        <w:rPr>
          <w:rFonts w:asciiTheme="minorHAnsi" w:eastAsiaTheme="minorEastAsia" w:hAnsiTheme="minorHAnsi" w:cstheme="minorBidi"/>
          <w:sz w:val="24"/>
          <w:szCs w:val="24"/>
        </w:rPr>
        <w:tab/>
      </w:r>
      <w:r>
        <w:t>commaExpr</w:t>
      </w:r>
      <w:r>
        <w:rPr>
          <w:rFonts w:hint="eastAsia"/>
        </w:rPr>
        <w:t>要素</w:t>
      </w:r>
      <w:r>
        <w:tab/>
      </w:r>
      <w:r>
        <w:fldChar w:fldCharType="begin"/>
      </w:r>
      <w:r>
        <w:instrText xml:space="preserve"> PAGEREF _Toc306557465 \h </w:instrText>
      </w:r>
      <w:r>
        <w:fldChar w:fldCharType="separate"/>
      </w:r>
      <w:r>
        <w:t>40</w:t>
      </w:r>
      <w:r>
        <w:fldChar w:fldCharType="end"/>
      </w:r>
    </w:p>
    <w:p w14:paraId="2EE19E57" w14:textId="77777777" w:rsidR="00F17FB3" w:rsidRDefault="00F17FB3">
      <w:pPr>
        <w:pStyle w:val="20"/>
        <w:tabs>
          <w:tab w:val="left" w:pos="889"/>
        </w:tabs>
        <w:rPr>
          <w:rFonts w:asciiTheme="minorHAnsi" w:eastAsiaTheme="minorEastAsia" w:hAnsiTheme="minorHAnsi" w:cstheme="minorBidi"/>
          <w:sz w:val="24"/>
          <w:szCs w:val="24"/>
        </w:rPr>
      </w:pPr>
      <w:r>
        <w:t>7.14</w:t>
      </w:r>
      <w:r>
        <w:rPr>
          <w:rFonts w:asciiTheme="minorHAnsi" w:eastAsiaTheme="minorEastAsia" w:hAnsiTheme="minorHAnsi" w:cstheme="minorBidi"/>
          <w:sz w:val="24"/>
          <w:szCs w:val="24"/>
        </w:rPr>
        <w:tab/>
      </w:r>
      <w:r>
        <w:rPr>
          <w:rFonts w:hint="eastAsia"/>
        </w:rPr>
        <w:t>インクリメント・デクリメント要素（</w:t>
      </w:r>
      <w:r>
        <w:t>postIncrExpr, postDecrExpr, preIncrExpr, preDecrExpr</w:t>
      </w:r>
      <w:r>
        <w:rPr>
          <w:rFonts w:hint="eastAsia"/>
        </w:rPr>
        <w:t>）</w:t>
      </w:r>
      <w:r>
        <w:tab/>
      </w:r>
      <w:r>
        <w:fldChar w:fldCharType="begin"/>
      </w:r>
      <w:r>
        <w:instrText xml:space="preserve"> PAGEREF _Toc306557466 \h </w:instrText>
      </w:r>
      <w:r>
        <w:fldChar w:fldCharType="separate"/>
      </w:r>
      <w:r>
        <w:t>41</w:t>
      </w:r>
      <w:r>
        <w:fldChar w:fldCharType="end"/>
      </w:r>
    </w:p>
    <w:p w14:paraId="208435BE" w14:textId="77777777" w:rsidR="00F17FB3" w:rsidRDefault="00F17FB3">
      <w:pPr>
        <w:pStyle w:val="20"/>
        <w:tabs>
          <w:tab w:val="clear" w:pos="840"/>
          <w:tab w:val="left" w:pos="839"/>
        </w:tabs>
        <w:rPr>
          <w:rFonts w:asciiTheme="minorHAnsi" w:eastAsiaTheme="minorEastAsia" w:hAnsiTheme="minorHAnsi" w:cstheme="minorBidi"/>
          <w:sz w:val="24"/>
          <w:szCs w:val="24"/>
        </w:rPr>
      </w:pPr>
      <w:r>
        <w:t>7.15</w:t>
      </w:r>
      <w:r>
        <w:rPr>
          <w:rFonts w:asciiTheme="minorHAnsi" w:eastAsiaTheme="minorEastAsia" w:hAnsiTheme="minorHAnsi" w:cstheme="minorBidi"/>
          <w:sz w:val="24"/>
          <w:szCs w:val="24"/>
        </w:rPr>
        <w:tab/>
      </w:r>
      <w:r>
        <w:t>castExpr</w:t>
      </w:r>
      <w:r>
        <w:rPr>
          <w:rFonts w:hint="eastAsia"/>
        </w:rPr>
        <w:t>要素（廃止予定）</w:t>
      </w:r>
      <w:r>
        <w:tab/>
      </w:r>
      <w:r>
        <w:fldChar w:fldCharType="begin"/>
      </w:r>
      <w:r>
        <w:instrText xml:space="preserve"> PAGEREF _Toc306557467 \h </w:instrText>
      </w:r>
      <w:r>
        <w:fldChar w:fldCharType="separate"/>
      </w:r>
      <w:r>
        <w:t>41</w:t>
      </w:r>
      <w:r>
        <w:fldChar w:fldCharType="end"/>
      </w:r>
    </w:p>
    <w:p w14:paraId="0B0E6E1A" w14:textId="77777777" w:rsidR="00F17FB3" w:rsidRDefault="00F17FB3">
      <w:pPr>
        <w:pStyle w:val="20"/>
        <w:tabs>
          <w:tab w:val="left" w:pos="889"/>
        </w:tabs>
        <w:rPr>
          <w:rFonts w:asciiTheme="minorHAnsi" w:eastAsiaTheme="minorEastAsia" w:hAnsiTheme="minorHAnsi" w:cstheme="minorBidi"/>
          <w:sz w:val="24"/>
          <w:szCs w:val="24"/>
        </w:rPr>
      </w:pPr>
      <w:r>
        <w:t>7.16</w:t>
      </w:r>
      <w:r>
        <w:rPr>
          <w:rFonts w:asciiTheme="minorHAnsi" w:eastAsiaTheme="minorEastAsia" w:hAnsiTheme="minorHAnsi" w:cstheme="minorBidi"/>
          <w:sz w:val="24"/>
          <w:szCs w:val="24"/>
        </w:rPr>
        <w:tab/>
      </w:r>
      <w:r>
        <w:rPr>
          <w:rFonts w:hint="eastAsia"/>
        </w:rPr>
        <w:t>キャスト要素（</w:t>
      </w:r>
      <w:r>
        <w:t>staticCast, dynamicCast, constCast, reinterpretCast</w:t>
      </w:r>
      <w:r>
        <w:rPr>
          <w:rFonts w:hint="eastAsia"/>
        </w:rPr>
        <w:t>）（</w:t>
      </w:r>
      <w:r>
        <w:t>C++</w:t>
      </w:r>
      <w:r>
        <w:rPr>
          <w:rFonts w:hint="eastAsia"/>
        </w:rPr>
        <w:t>）</w:t>
      </w:r>
      <w:r>
        <w:tab/>
      </w:r>
      <w:r>
        <w:fldChar w:fldCharType="begin"/>
      </w:r>
      <w:r>
        <w:instrText xml:space="preserve"> PAGEREF _Toc306557468 \h </w:instrText>
      </w:r>
      <w:r>
        <w:fldChar w:fldCharType="separate"/>
      </w:r>
      <w:r>
        <w:t>41</w:t>
      </w:r>
      <w:r>
        <w:fldChar w:fldCharType="end"/>
      </w:r>
    </w:p>
    <w:p w14:paraId="43A29823" w14:textId="77777777" w:rsidR="00F17FB3" w:rsidRDefault="00F17FB3">
      <w:pPr>
        <w:pStyle w:val="20"/>
        <w:tabs>
          <w:tab w:val="clear" w:pos="840"/>
          <w:tab w:val="left" w:pos="839"/>
        </w:tabs>
        <w:rPr>
          <w:rFonts w:asciiTheme="minorHAnsi" w:eastAsiaTheme="minorEastAsia" w:hAnsiTheme="minorHAnsi" w:cstheme="minorBidi"/>
          <w:sz w:val="24"/>
          <w:szCs w:val="24"/>
        </w:rPr>
      </w:pPr>
      <w:r>
        <w:t>7.17</w:t>
      </w:r>
      <w:r>
        <w:rPr>
          <w:rFonts w:asciiTheme="minorHAnsi" w:eastAsiaTheme="minorEastAsia" w:hAnsiTheme="minorHAnsi" w:cstheme="minorBidi"/>
          <w:sz w:val="24"/>
          <w:szCs w:val="24"/>
        </w:rPr>
        <w:tab/>
      </w:r>
      <w:r>
        <w:t>condExpr</w:t>
      </w:r>
      <w:r>
        <w:rPr>
          <w:rFonts w:hint="eastAsia"/>
        </w:rPr>
        <w:t>要素</w:t>
      </w:r>
      <w:r>
        <w:tab/>
      </w:r>
      <w:r>
        <w:fldChar w:fldCharType="begin"/>
      </w:r>
      <w:r>
        <w:instrText xml:space="preserve"> PAGEREF _Toc306557469 \h </w:instrText>
      </w:r>
      <w:r>
        <w:fldChar w:fldCharType="separate"/>
      </w:r>
      <w:r>
        <w:t>42</w:t>
      </w:r>
      <w:r>
        <w:fldChar w:fldCharType="end"/>
      </w:r>
    </w:p>
    <w:p w14:paraId="4FB35580" w14:textId="77777777" w:rsidR="00F17FB3" w:rsidRDefault="00F17FB3">
      <w:pPr>
        <w:pStyle w:val="20"/>
        <w:tabs>
          <w:tab w:val="clear" w:pos="840"/>
          <w:tab w:val="left" w:pos="839"/>
        </w:tabs>
        <w:rPr>
          <w:rFonts w:asciiTheme="minorHAnsi" w:eastAsiaTheme="minorEastAsia" w:hAnsiTheme="minorHAnsi" w:cstheme="minorBidi"/>
          <w:sz w:val="24"/>
          <w:szCs w:val="24"/>
        </w:rPr>
      </w:pPr>
      <w:r>
        <w:t>7.18</w:t>
      </w:r>
      <w:r>
        <w:rPr>
          <w:rFonts w:asciiTheme="minorHAnsi" w:eastAsiaTheme="minorEastAsia" w:hAnsiTheme="minorHAnsi" w:cstheme="minorBidi"/>
          <w:sz w:val="24"/>
          <w:szCs w:val="24"/>
        </w:rPr>
        <w:tab/>
      </w:r>
      <w:r>
        <w:t>gccCompoundExpr</w:t>
      </w:r>
      <w:r>
        <w:rPr>
          <w:rFonts w:hint="eastAsia"/>
        </w:rPr>
        <w:t>要素</w:t>
      </w:r>
      <w:r>
        <w:tab/>
      </w:r>
      <w:r>
        <w:fldChar w:fldCharType="begin"/>
      </w:r>
      <w:r>
        <w:instrText xml:space="preserve"> PAGEREF _Toc306557470 \h </w:instrText>
      </w:r>
      <w:r>
        <w:fldChar w:fldCharType="separate"/>
      </w:r>
      <w:r>
        <w:t>42</w:t>
      </w:r>
      <w:r>
        <w:fldChar w:fldCharType="end"/>
      </w:r>
    </w:p>
    <w:p w14:paraId="2DE3E0B9" w14:textId="77777777" w:rsidR="00F17FB3" w:rsidRDefault="00F17FB3">
      <w:pPr>
        <w:pStyle w:val="20"/>
        <w:tabs>
          <w:tab w:val="clear" w:pos="840"/>
          <w:tab w:val="left" w:pos="839"/>
        </w:tabs>
        <w:rPr>
          <w:rFonts w:asciiTheme="minorHAnsi" w:eastAsiaTheme="minorEastAsia" w:hAnsiTheme="minorHAnsi" w:cstheme="minorBidi"/>
          <w:sz w:val="24"/>
          <w:szCs w:val="24"/>
        </w:rPr>
      </w:pPr>
      <w:r>
        <w:t>7.19</w:t>
      </w:r>
      <w:r>
        <w:rPr>
          <w:rFonts w:asciiTheme="minorHAnsi" w:eastAsiaTheme="minorEastAsia" w:hAnsiTheme="minorHAnsi" w:cstheme="minorBidi"/>
          <w:sz w:val="24"/>
          <w:szCs w:val="24"/>
        </w:rPr>
        <w:tab/>
      </w:r>
      <w:r>
        <w:t>newExpr</w:t>
      </w:r>
      <w:r>
        <w:rPr>
          <w:rFonts w:hint="eastAsia"/>
        </w:rPr>
        <w:t>要素と</w:t>
      </w:r>
      <w:r>
        <w:t>newExprArray</w:t>
      </w:r>
      <w:r>
        <w:rPr>
          <w:rFonts w:hint="eastAsia"/>
        </w:rPr>
        <w:t>要素</w:t>
      </w:r>
      <w:r>
        <w:tab/>
      </w:r>
      <w:r>
        <w:fldChar w:fldCharType="begin"/>
      </w:r>
      <w:r>
        <w:instrText xml:space="preserve"> PAGEREF _Toc306557471 \h </w:instrText>
      </w:r>
      <w:r>
        <w:fldChar w:fldCharType="separate"/>
      </w:r>
      <w:r>
        <w:t>42</w:t>
      </w:r>
      <w:r>
        <w:fldChar w:fldCharType="end"/>
      </w:r>
    </w:p>
    <w:p w14:paraId="1A30EF27" w14:textId="77777777" w:rsidR="00F17FB3" w:rsidRDefault="00F17FB3">
      <w:pPr>
        <w:pStyle w:val="20"/>
        <w:tabs>
          <w:tab w:val="clear" w:pos="840"/>
          <w:tab w:val="left" w:pos="839"/>
        </w:tabs>
        <w:rPr>
          <w:rFonts w:asciiTheme="minorHAnsi" w:eastAsiaTheme="minorEastAsia" w:hAnsiTheme="minorHAnsi" w:cstheme="minorBidi"/>
          <w:sz w:val="24"/>
          <w:szCs w:val="24"/>
        </w:rPr>
      </w:pPr>
      <w:r>
        <w:t>7.20</w:t>
      </w:r>
      <w:r>
        <w:rPr>
          <w:rFonts w:asciiTheme="minorHAnsi" w:eastAsiaTheme="minorEastAsia" w:hAnsiTheme="minorHAnsi" w:cstheme="minorBidi"/>
          <w:sz w:val="24"/>
          <w:szCs w:val="24"/>
        </w:rPr>
        <w:tab/>
      </w:r>
      <w:r>
        <w:t>deleteExpr</w:t>
      </w:r>
      <w:r>
        <w:rPr>
          <w:rFonts w:hint="eastAsia"/>
        </w:rPr>
        <w:t>要素と</w:t>
      </w:r>
      <w:r>
        <w:t>deleteArrayExpr</w:t>
      </w:r>
      <w:r>
        <w:rPr>
          <w:rFonts w:hint="eastAsia"/>
        </w:rPr>
        <w:t>要素</w:t>
      </w:r>
      <w:r>
        <w:tab/>
      </w:r>
      <w:r>
        <w:fldChar w:fldCharType="begin"/>
      </w:r>
      <w:r>
        <w:instrText xml:space="preserve"> PAGEREF _Toc306557472 \h </w:instrText>
      </w:r>
      <w:r>
        <w:fldChar w:fldCharType="separate"/>
      </w:r>
      <w:r>
        <w:t>43</w:t>
      </w:r>
      <w:r>
        <w:fldChar w:fldCharType="end"/>
      </w:r>
    </w:p>
    <w:p w14:paraId="62536BC1" w14:textId="77777777" w:rsidR="00F17FB3" w:rsidRDefault="00F17FB3">
      <w:pPr>
        <w:pStyle w:val="20"/>
        <w:tabs>
          <w:tab w:val="clear" w:pos="840"/>
          <w:tab w:val="left" w:pos="839"/>
        </w:tabs>
        <w:rPr>
          <w:rFonts w:asciiTheme="minorHAnsi" w:eastAsiaTheme="minorEastAsia" w:hAnsiTheme="minorHAnsi" w:cstheme="minorBidi"/>
          <w:sz w:val="24"/>
          <w:szCs w:val="24"/>
        </w:rPr>
      </w:pPr>
      <w:r>
        <w:t>7.21</w:t>
      </w:r>
      <w:r>
        <w:rPr>
          <w:rFonts w:asciiTheme="minorHAnsi" w:eastAsiaTheme="minorEastAsia" w:hAnsiTheme="minorHAnsi" w:cstheme="minorBidi"/>
          <w:sz w:val="24"/>
          <w:szCs w:val="24"/>
        </w:rPr>
        <w:tab/>
      </w:r>
      <w:r>
        <w:t>lambdaExpr</w:t>
      </w:r>
      <w:r>
        <w:rPr>
          <w:rFonts w:hint="eastAsia"/>
        </w:rPr>
        <w:t>要素</w:t>
      </w:r>
      <w:r>
        <w:tab/>
      </w:r>
      <w:r>
        <w:fldChar w:fldCharType="begin"/>
      </w:r>
      <w:r>
        <w:instrText xml:space="preserve"> PAGEREF _Toc306557473 \h </w:instrText>
      </w:r>
      <w:r>
        <w:fldChar w:fldCharType="separate"/>
      </w:r>
      <w:r>
        <w:t>43</w:t>
      </w:r>
      <w:r>
        <w:fldChar w:fldCharType="end"/>
      </w:r>
    </w:p>
    <w:p w14:paraId="3559BAFB" w14:textId="77777777" w:rsidR="00F17FB3" w:rsidRDefault="00F17FB3">
      <w:pPr>
        <w:pStyle w:val="30"/>
        <w:tabs>
          <w:tab w:val="left" w:pos="1216"/>
          <w:tab w:val="right" w:leader="dot" w:pos="9170"/>
        </w:tabs>
        <w:rPr>
          <w:rFonts w:asciiTheme="minorHAnsi" w:eastAsiaTheme="minorEastAsia" w:hAnsiTheme="minorHAnsi" w:cstheme="minorBidi"/>
          <w:iCs w:val="0"/>
          <w:noProof/>
          <w:sz w:val="24"/>
          <w:szCs w:val="24"/>
        </w:rPr>
      </w:pPr>
      <w:r w:rsidRPr="00695E99">
        <w:rPr>
          <w:noProof/>
        </w:rPr>
        <w:t>7.21.1</w:t>
      </w:r>
      <w:r>
        <w:rPr>
          <w:rFonts w:asciiTheme="minorHAnsi" w:eastAsiaTheme="minorEastAsia" w:hAnsiTheme="minorHAnsi" w:cstheme="minorBidi"/>
          <w:iCs w:val="0"/>
          <w:noProof/>
          <w:sz w:val="24"/>
          <w:szCs w:val="24"/>
        </w:rPr>
        <w:tab/>
      </w:r>
      <w:r>
        <w:rPr>
          <w:noProof/>
        </w:rPr>
        <w:t>captures</w:t>
      </w:r>
      <w:r>
        <w:rPr>
          <w:rFonts w:hint="eastAsia"/>
          <w:noProof/>
        </w:rPr>
        <w:t>要素</w:t>
      </w:r>
      <w:r>
        <w:rPr>
          <w:noProof/>
        </w:rPr>
        <w:tab/>
      </w:r>
      <w:r>
        <w:rPr>
          <w:noProof/>
        </w:rPr>
        <w:fldChar w:fldCharType="begin"/>
      </w:r>
      <w:r>
        <w:rPr>
          <w:noProof/>
        </w:rPr>
        <w:instrText xml:space="preserve"> PAGEREF _Toc306557474 \h </w:instrText>
      </w:r>
      <w:r>
        <w:rPr>
          <w:noProof/>
        </w:rPr>
      </w:r>
      <w:r>
        <w:rPr>
          <w:noProof/>
        </w:rPr>
        <w:fldChar w:fldCharType="separate"/>
      </w:r>
      <w:r>
        <w:rPr>
          <w:noProof/>
        </w:rPr>
        <w:t>43</w:t>
      </w:r>
      <w:r>
        <w:rPr>
          <w:noProof/>
        </w:rPr>
        <w:fldChar w:fldCharType="end"/>
      </w:r>
    </w:p>
    <w:p w14:paraId="4E67104A"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8</w:t>
      </w:r>
      <w:r>
        <w:rPr>
          <w:rFonts w:asciiTheme="minorHAnsi" w:eastAsiaTheme="minorEastAsia" w:hAnsiTheme="minorHAnsi" w:cstheme="minorBidi"/>
          <w:b w:val="0"/>
          <w:bCs w:val="0"/>
          <w:noProof/>
          <w:sz w:val="24"/>
          <w:szCs w:val="24"/>
        </w:rPr>
        <w:tab/>
      </w:r>
      <w:r>
        <w:rPr>
          <w:rFonts w:hint="eastAsia"/>
          <w:noProof/>
        </w:rPr>
        <w:t>テンプレート定義要素（</w:t>
      </w:r>
      <w:r>
        <w:rPr>
          <w:noProof/>
        </w:rPr>
        <w:t>C++</w:t>
      </w:r>
      <w:r>
        <w:rPr>
          <w:rFonts w:hint="eastAsia"/>
          <w:noProof/>
        </w:rPr>
        <w:t>）</w:t>
      </w:r>
      <w:r>
        <w:rPr>
          <w:noProof/>
        </w:rPr>
        <w:tab/>
      </w:r>
      <w:r>
        <w:rPr>
          <w:noProof/>
        </w:rPr>
        <w:fldChar w:fldCharType="begin"/>
      </w:r>
      <w:r>
        <w:rPr>
          <w:noProof/>
        </w:rPr>
        <w:instrText xml:space="preserve"> PAGEREF _Toc306557475 \h </w:instrText>
      </w:r>
      <w:r>
        <w:rPr>
          <w:noProof/>
        </w:rPr>
      </w:r>
      <w:r>
        <w:rPr>
          <w:noProof/>
        </w:rPr>
        <w:fldChar w:fldCharType="separate"/>
      </w:r>
      <w:r>
        <w:rPr>
          <w:noProof/>
        </w:rPr>
        <w:t>45</w:t>
      </w:r>
      <w:r>
        <w:rPr>
          <w:noProof/>
        </w:rPr>
        <w:fldChar w:fldCharType="end"/>
      </w:r>
    </w:p>
    <w:p w14:paraId="62E8D04E" w14:textId="77777777" w:rsidR="00F17FB3" w:rsidRDefault="00F17FB3">
      <w:pPr>
        <w:pStyle w:val="20"/>
        <w:tabs>
          <w:tab w:val="left" w:pos="728"/>
        </w:tabs>
        <w:rPr>
          <w:rFonts w:asciiTheme="minorHAnsi" w:eastAsiaTheme="minorEastAsia" w:hAnsiTheme="minorHAnsi" w:cstheme="minorBidi"/>
          <w:sz w:val="24"/>
          <w:szCs w:val="24"/>
        </w:rPr>
      </w:pPr>
      <w:r>
        <w:t>8.1</w:t>
      </w:r>
      <w:r>
        <w:rPr>
          <w:rFonts w:asciiTheme="minorHAnsi" w:eastAsiaTheme="minorEastAsia" w:hAnsiTheme="minorHAnsi" w:cstheme="minorBidi"/>
          <w:sz w:val="24"/>
          <w:szCs w:val="24"/>
        </w:rPr>
        <w:tab/>
      </w:r>
      <w:r>
        <w:t>typeParams</w:t>
      </w:r>
      <w:r>
        <w:rPr>
          <w:rFonts w:hint="eastAsia"/>
        </w:rPr>
        <w:t>要素</w:t>
      </w:r>
      <w:r>
        <w:tab/>
      </w:r>
      <w:r>
        <w:fldChar w:fldCharType="begin"/>
      </w:r>
      <w:r>
        <w:instrText xml:space="preserve"> PAGEREF _Toc306557476 \h </w:instrText>
      </w:r>
      <w:r>
        <w:fldChar w:fldCharType="separate"/>
      </w:r>
      <w:r>
        <w:t>45</w:t>
      </w:r>
      <w:r>
        <w:fldChar w:fldCharType="end"/>
      </w:r>
    </w:p>
    <w:p w14:paraId="188C2FFB" w14:textId="77777777" w:rsidR="00F17FB3" w:rsidRDefault="00F17FB3">
      <w:pPr>
        <w:pStyle w:val="20"/>
        <w:tabs>
          <w:tab w:val="left" w:pos="728"/>
        </w:tabs>
        <w:rPr>
          <w:rFonts w:asciiTheme="minorHAnsi" w:eastAsiaTheme="minorEastAsia" w:hAnsiTheme="minorHAnsi" w:cstheme="minorBidi"/>
          <w:sz w:val="24"/>
          <w:szCs w:val="24"/>
        </w:rPr>
      </w:pPr>
      <w:r>
        <w:t>8.2</w:t>
      </w:r>
      <w:r>
        <w:rPr>
          <w:rFonts w:asciiTheme="minorHAnsi" w:eastAsiaTheme="minorEastAsia" w:hAnsiTheme="minorHAnsi" w:cstheme="minorBidi"/>
          <w:sz w:val="24"/>
          <w:szCs w:val="24"/>
        </w:rPr>
        <w:tab/>
      </w:r>
      <w:r>
        <w:t>structTemplate</w:t>
      </w:r>
      <w:r>
        <w:rPr>
          <w:rFonts w:hint="eastAsia"/>
        </w:rPr>
        <w:t>要素と</w:t>
      </w:r>
      <w:r>
        <w:t>classTemplate</w:t>
      </w:r>
      <w:r>
        <w:rPr>
          <w:rFonts w:hint="eastAsia"/>
        </w:rPr>
        <w:t>要素</w:t>
      </w:r>
      <w:r>
        <w:tab/>
      </w:r>
      <w:r>
        <w:fldChar w:fldCharType="begin"/>
      </w:r>
      <w:r>
        <w:instrText xml:space="preserve"> PAGEREF _Toc306557477 \h </w:instrText>
      </w:r>
      <w:r>
        <w:fldChar w:fldCharType="separate"/>
      </w:r>
      <w:r>
        <w:t>45</w:t>
      </w:r>
      <w:r>
        <w:fldChar w:fldCharType="end"/>
      </w:r>
    </w:p>
    <w:p w14:paraId="55197C62" w14:textId="77777777" w:rsidR="00F17FB3" w:rsidRDefault="00F17FB3">
      <w:pPr>
        <w:pStyle w:val="20"/>
        <w:tabs>
          <w:tab w:val="left" w:pos="728"/>
        </w:tabs>
        <w:rPr>
          <w:rFonts w:asciiTheme="minorHAnsi" w:eastAsiaTheme="minorEastAsia" w:hAnsiTheme="minorHAnsi" w:cstheme="minorBidi"/>
          <w:sz w:val="24"/>
          <w:szCs w:val="24"/>
        </w:rPr>
      </w:pPr>
      <w:r>
        <w:t>8.3</w:t>
      </w:r>
      <w:r>
        <w:rPr>
          <w:rFonts w:asciiTheme="minorHAnsi" w:eastAsiaTheme="minorEastAsia" w:hAnsiTheme="minorHAnsi" w:cstheme="minorBidi"/>
          <w:sz w:val="24"/>
          <w:szCs w:val="24"/>
        </w:rPr>
        <w:tab/>
      </w:r>
      <w:r>
        <w:t>functionTemplate</w:t>
      </w:r>
      <w:r>
        <w:rPr>
          <w:rFonts w:hint="eastAsia"/>
        </w:rPr>
        <w:t>要素</w:t>
      </w:r>
      <w:r>
        <w:tab/>
      </w:r>
      <w:r>
        <w:fldChar w:fldCharType="begin"/>
      </w:r>
      <w:r>
        <w:instrText xml:space="preserve"> PAGEREF _Toc306557478 \h </w:instrText>
      </w:r>
      <w:r>
        <w:fldChar w:fldCharType="separate"/>
      </w:r>
      <w:r>
        <w:t>47</w:t>
      </w:r>
      <w:r>
        <w:fldChar w:fldCharType="end"/>
      </w:r>
    </w:p>
    <w:p w14:paraId="4DC5B163" w14:textId="77777777" w:rsidR="00F17FB3" w:rsidRDefault="00F17FB3">
      <w:pPr>
        <w:pStyle w:val="20"/>
        <w:tabs>
          <w:tab w:val="left" w:pos="728"/>
        </w:tabs>
        <w:rPr>
          <w:rFonts w:asciiTheme="minorHAnsi" w:eastAsiaTheme="minorEastAsia" w:hAnsiTheme="minorHAnsi" w:cstheme="minorBidi"/>
          <w:sz w:val="24"/>
          <w:szCs w:val="24"/>
        </w:rPr>
      </w:pPr>
      <w:r>
        <w:t>8.4</w:t>
      </w:r>
      <w:r>
        <w:rPr>
          <w:rFonts w:asciiTheme="minorHAnsi" w:eastAsiaTheme="minorEastAsia" w:hAnsiTheme="minorHAnsi" w:cstheme="minorBidi"/>
          <w:sz w:val="24"/>
          <w:szCs w:val="24"/>
        </w:rPr>
        <w:tab/>
      </w:r>
      <w:r>
        <w:t>aliasTemplate</w:t>
      </w:r>
      <w:r>
        <w:rPr>
          <w:rFonts w:hint="eastAsia"/>
        </w:rPr>
        <w:t>要素</w:t>
      </w:r>
      <w:r>
        <w:tab/>
      </w:r>
      <w:r>
        <w:fldChar w:fldCharType="begin"/>
      </w:r>
      <w:r>
        <w:instrText xml:space="preserve"> PAGEREF _Toc306557479 \h </w:instrText>
      </w:r>
      <w:r>
        <w:fldChar w:fldCharType="separate"/>
      </w:r>
      <w:r>
        <w:t>48</w:t>
      </w:r>
      <w:r>
        <w:fldChar w:fldCharType="end"/>
      </w:r>
    </w:p>
    <w:p w14:paraId="3433117C" w14:textId="77777777" w:rsidR="00F17FB3" w:rsidRDefault="00F17FB3">
      <w:pPr>
        <w:pStyle w:val="11"/>
        <w:tabs>
          <w:tab w:val="clear" w:pos="420"/>
          <w:tab w:val="left" w:pos="422"/>
        </w:tabs>
        <w:rPr>
          <w:rFonts w:asciiTheme="minorHAnsi" w:eastAsiaTheme="minorEastAsia" w:hAnsiTheme="minorHAnsi" w:cstheme="minorBidi"/>
          <w:b w:val="0"/>
          <w:bCs w:val="0"/>
          <w:noProof/>
          <w:sz w:val="24"/>
          <w:szCs w:val="24"/>
        </w:rPr>
      </w:pPr>
      <w:r>
        <w:rPr>
          <w:noProof/>
        </w:rPr>
        <w:t>9</w:t>
      </w:r>
      <w:r>
        <w:rPr>
          <w:rFonts w:asciiTheme="minorHAnsi" w:eastAsiaTheme="minorEastAsia" w:hAnsiTheme="minorHAnsi" w:cstheme="minorBidi"/>
          <w:b w:val="0"/>
          <w:bCs w:val="0"/>
          <w:noProof/>
          <w:sz w:val="24"/>
          <w:szCs w:val="24"/>
        </w:rPr>
        <w:tab/>
      </w:r>
      <w:r>
        <w:rPr>
          <w:rFonts w:hint="eastAsia"/>
          <w:noProof/>
        </w:rPr>
        <w:t>テンプレートインスタンス要素（</w:t>
      </w:r>
      <w:r>
        <w:rPr>
          <w:noProof/>
        </w:rPr>
        <w:t>C++</w:t>
      </w:r>
      <w:r>
        <w:rPr>
          <w:rFonts w:hint="eastAsia"/>
          <w:noProof/>
        </w:rPr>
        <w:t>）</w:t>
      </w:r>
      <w:r>
        <w:rPr>
          <w:noProof/>
        </w:rPr>
        <w:tab/>
      </w:r>
      <w:r>
        <w:rPr>
          <w:noProof/>
        </w:rPr>
        <w:fldChar w:fldCharType="begin"/>
      </w:r>
      <w:r>
        <w:rPr>
          <w:noProof/>
        </w:rPr>
        <w:instrText xml:space="preserve"> PAGEREF _Toc306557480 \h </w:instrText>
      </w:r>
      <w:r>
        <w:rPr>
          <w:noProof/>
        </w:rPr>
      </w:r>
      <w:r>
        <w:rPr>
          <w:noProof/>
        </w:rPr>
        <w:fldChar w:fldCharType="separate"/>
      </w:r>
      <w:r>
        <w:rPr>
          <w:noProof/>
        </w:rPr>
        <w:t>50</w:t>
      </w:r>
      <w:r>
        <w:rPr>
          <w:noProof/>
        </w:rPr>
        <w:fldChar w:fldCharType="end"/>
      </w:r>
    </w:p>
    <w:p w14:paraId="263298D1" w14:textId="77777777" w:rsidR="00F17FB3" w:rsidRDefault="00F17FB3">
      <w:pPr>
        <w:pStyle w:val="20"/>
        <w:tabs>
          <w:tab w:val="left" w:pos="728"/>
        </w:tabs>
        <w:rPr>
          <w:rFonts w:asciiTheme="minorHAnsi" w:eastAsiaTheme="minorEastAsia" w:hAnsiTheme="minorHAnsi" w:cstheme="minorBidi"/>
          <w:sz w:val="24"/>
          <w:szCs w:val="24"/>
        </w:rPr>
      </w:pPr>
      <w:r>
        <w:t>9.1</w:t>
      </w:r>
      <w:r>
        <w:rPr>
          <w:rFonts w:asciiTheme="minorHAnsi" w:eastAsiaTheme="minorEastAsia" w:hAnsiTheme="minorHAnsi" w:cstheme="minorBidi"/>
          <w:sz w:val="24"/>
          <w:szCs w:val="24"/>
        </w:rPr>
        <w:tab/>
      </w:r>
      <w:r>
        <w:t>typeArguments</w:t>
      </w:r>
      <w:r>
        <w:rPr>
          <w:rFonts w:hint="eastAsia"/>
        </w:rPr>
        <w:t>要素</w:t>
      </w:r>
      <w:r>
        <w:tab/>
      </w:r>
      <w:r>
        <w:fldChar w:fldCharType="begin"/>
      </w:r>
      <w:r>
        <w:instrText xml:space="preserve"> PAGEREF _Toc306557481 \h </w:instrText>
      </w:r>
      <w:r>
        <w:fldChar w:fldCharType="separate"/>
      </w:r>
      <w:r>
        <w:t>50</w:t>
      </w:r>
      <w:r>
        <w:fldChar w:fldCharType="end"/>
      </w:r>
    </w:p>
    <w:p w14:paraId="7E1D4A70" w14:textId="77777777" w:rsidR="00F17FB3" w:rsidRDefault="00F17FB3">
      <w:pPr>
        <w:pStyle w:val="20"/>
        <w:tabs>
          <w:tab w:val="left" w:pos="728"/>
        </w:tabs>
        <w:rPr>
          <w:rFonts w:asciiTheme="minorHAnsi" w:eastAsiaTheme="minorEastAsia" w:hAnsiTheme="minorHAnsi" w:cstheme="minorBidi"/>
          <w:sz w:val="24"/>
          <w:szCs w:val="24"/>
        </w:rPr>
      </w:pPr>
      <w:r>
        <w:t>9.2</w:t>
      </w:r>
      <w:r>
        <w:rPr>
          <w:rFonts w:asciiTheme="minorHAnsi" w:eastAsiaTheme="minorEastAsia" w:hAnsiTheme="minorHAnsi" w:cstheme="minorBidi"/>
          <w:sz w:val="24"/>
          <w:szCs w:val="24"/>
        </w:rPr>
        <w:tab/>
      </w:r>
      <w:r>
        <w:t>typeInstance</w:t>
      </w:r>
      <w:r>
        <w:rPr>
          <w:rFonts w:hint="eastAsia"/>
        </w:rPr>
        <w:t>要素</w:t>
      </w:r>
      <w:r>
        <w:tab/>
      </w:r>
      <w:r>
        <w:fldChar w:fldCharType="begin"/>
      </w:r>
      <w:r>
        <w:instrText xml:space="preserve"> PAGEREF _Toc306557482 \h </w:instrText>
      </w:r>
      <w:r>
        <w:fldChar w:fldCharType="separate"/>
      </w:r>
      <w:r>
        <w:t>50</w:t>
      </w:r>
      <w:r>
        <w:fldChar w:fldCharType="end"/>
      </w:r>
    </w:p>
    <w:p w14:paraId="44BD9396" w14:textId="77777777" w:rsidR="00F17FB3" w:rsidRDefault="00F17FB3">
      <w:pPr>
        <w:pStyle w:val="20"/>
        <w:tabs>
          <w:tab w:val="left" w:pos="728"/>
        </w:tabs>
        <w:rPr>
          <w:rFonts w:asciiTheme="minorHAnsi" w:eastAsiaTheme="minorEastAsia" w:hAnsiTheme="minorHAnsi" w:cstheme="minorBidi"/>
          <w:sz w:val="24"/>
          <w:szCs w:val="24"/>
        </w:rPr>
      </w:pPr>
      <w:r>
        <w:t>9.3</w:t>
      </w:r>
      <w:r>
        <w:rPr>
          <w:rFonts w:asciiTheme="minorHAnsi" w:eastAsiaTheme="minorEastAsia" w:hAnsiTheme="minorHAnsi" w:cstheme="minorBidi"/>
          <w:sz w:val="24"/>
          <w:szCs w:val="24"/>
        </w:rPr>
        <w:tab/>
      </w:r>
      <w:r>
        <w:t>functionInstance</w:t>
      </w:r>
      <w:r>
        <w:rPr>
          <w:rFonts w:hint="eastAsia"/>
        </w:rPr>
        <w:t>要素</w:t>
      </w:r>
      <w:r>
        <w:tab/>
      </w:r>
      <w:r>
        <w:fldChar w:fldCharType="begin"/>
      </w:r>
      <w:r>
        <w:instrText xml:space="preserve"> PAGEREF _Toc306557483 \h </w:instrText>
      </w:r>
      <w:r>
        <w:fldChar w:fldCharType="separate"/>
      </w:r>
      <w:r>
        <w:t>51</w:t>
      </w:r>
      <w:r>
        <w:fldChar w:fldCharType="end"/>
      </w:r>
    </w:p>
    <w:p w14:paraId="37D3C6B9" w14:textId="77777777" w:rsidR="00F17FB3" w:rsidRDefault="00F17FB3">
      <w:pPr>
        <w:pStyle w:val="11"/>
        <w:tabs>
          <w:tab w:val="left" w:pos="496"/>
        </w:tabs>
        <w:rPr>
          <w:rFonts w:asciiTheme="minorHAnsi" w:eastAsiaTheme="minorEastAsia" w:hAnsiTheme="minorHAnsi" w:cstheme="minorBidi"/>
          <w:b w:val="0"/>
          <w:bCs w:val="0"/>
          <w:noProof/>
          <w:sz w:val="24"/>
          <w:szCs w:val="24"/>
        </w:rPr>
      </w:pPr>
      <w:r>
        <w:rPr>
          <w:noProof/>
        </w:rPr>
        <w:t>10</w:t>
      </w:r>
      <w:r>
        <w:rPr>
          <w:rFonts w:asciiTheme="minorHAnsi" w:eastAsiaTheme="minorEastAsia" w:hAnsiTheme="minorHAnsi" w:cstheme="minorBidi"/>
          <w:b w:val="0"/>
          <w:bCs w:val="0"/>
          <w:noProof/>
          <w:sz w:val="24"/>
          <w:szCs w:val="24"/>
        </w:rPr>
        <w:tab/>
      </w:r>
      <w:r>
        <w:rPr>
          <w:noProof/>
        </w:rPr>
        <w:t>XcalableMP</w:t>
      </w:r>
      <w:r>
        <w:rPr>
          <w:rFonts w:hint="eastAsia"/>
          <w:noProof/>
        </w:rPr>
        <w:t>固有の要素</w:t>
      </w:r>
      <w:r>
        <w:rPr>
          <w:noProof/>
        </w:rPr>
        <w:tab/>
      </w:r>
      <w:r>
        <w:rPr>
          <w:noProof/>
        </w:rPr>
        <w:fldChar w:fldCharType="begin"/>
      </w:r>
      <w:r>
        <w:rPr>
          <w:noProof/>
        </w:rPr>
        <w:instrText xml:space="preserve"> PAGEREF _Toc306557484 \h </w:instrText>
      </w:r>
      <w:r>
        <w:rPr>
          <w:noProof/>
        </w:rPr>
      </w:r>
      <w:r>
        <w:rPr>
          <w:noProof/>
        </w:rPr>
        <w:fldChar w:fldCharType="separate"/>
      </w:r>
      <w:r>
        <w:rPr>
          <w:noProof/>
        </w:rPr>
        <w:t>53</w:t>
      </w:r>
      <w:r>
        <w:rPr>
          <w:noProof/>
        </w:rPr>
        <w:fldChar w:fldCharType="end"/>
      </w:r>
    </w:p>
    <w:p w14:paraId="527B69E4" w14:textId="77777777" w:rsidR="00F17FB3" w:rsidRDefault="00F17FB3">
      <w:pPr>
        <w:pStyle w:val="20"/>
        <w:tabs>
          <w:tab w:val="clear" w:pos="840"/>
          <w:tab w:val="left" w:pos="839"/>
        </w:tabs>
        <w:rPr>
          <w:rFonts w:asciiTheme="minorHAnsi" w:eastAsiaTheme="minorEastAsia" w:hAnsiTheme="minorHAnsi" w:cstheme="minorBidi"/>
          <w:sz w:val="24"/>
          <w:szCs w:val="24"/>
        </w:rPr>
      </w:pPr>
      <w:r>
        <w:t>10.1</w:t>
      </w:r>
      <w:r>
        <w:rPr>
          <w:rFonts w:asciiTheme="minorHAnsi" w:eastAsiaTheme="minorEastAsia" w:hAnsiTheme="minorHAnsi" w:cstheme="minorBidi"/>
          <w:sz w:val="24"/>
          <w:szCs w:val="24"/>
        </w:rPr>
        <w:tab/>
      </w:r>
      <w:r>
        <w:t>coArrayType</w:t>
      </w:r>
      <w:r>
        <w:rPr>
          <w:rFonts w:hint="eastAsia"/>
        </w:rPr>
        <w:t>要素</w:t>
      </w:r>
      <w:r>
        <w:tab/>
      </w:r>
      <w:r>
        <w:fldChar w:fldCharType="begin"/>
      </w:r>
      <w:r>
        <w:instrText xml:space="preserve"> PAGEREF _Toc306557485 \h </w:instrText>
      </w:r>
      <w:r>
        <w:fldChar w:fldCharType="separate"/>
      </w:r>
      <w:r>
        <w:t>53</w:t>
      </w:r>
      <w:r>
        <w:fldChar w:fldCharType="end"/>
      </w:r>
    </w:p>
    <w:p w14:paraId="639A42FE" w14:textId="77777777" w:rsidR="00F17FB3" w:rsidRDefault="00F17FB3">
      <w:pPr>
        <w:pStyle w:val="20"/>
        <w:tabs>
          <w:tab w:val="clear" w:pos="840"/>
          <w:tab w:val="left" w:pos="839"/>
        </w:tabs>
        <w:rPr>
          <w:rFonts w:asciiTheme="minorHAnsi" w:eastAsiaTheme="minorEastAsia" w:hAnsiTheme="minorHAnsi" w:cstheme="minorBidi"/>
          <w:sz w:val="24"/>
          <w:szCs w:val="24"/>
        </w:rPr>
      </w:pPr>
      <w:r>
        <w:t>10.2</w:t>
      </w:r>
      <w:r>
        <w:rPr>
          <w:rFonts w:asciiTheme="minorHAnsi" w:eastAsiaTheme="minorEastAsia" w:hAnsiTheme="minorHAnsi" w:cstheme="minorBidi"/>
          <w:sz w:val="24"/>
          <w:szCs w:val="24"/>
        </w:rPr>
        <w:tab/>
      </w:r>
      <w:r>
        <w:t>coArrayRef</w:t>
      </w:r>
      <w:r>
        <w:rPr>
          <w:rFonts w:hint="eastAsia"/>
        </w:rPr>
        <w:t>要素</w:t>
      </w:r>
      <w:r>
        <w:tab/>
      </w:r>
      <w:r>
        <w:fldChar w:fldCharType="begin"/>
      </w:r>
      <w:r>
        <w:instrText xml:space="preserve"> PAGEREF _Toc306557486 \h </w:instrText>
      </w:r>
      <w:r>
        <w:fldChar w:fldCharType="separate"/>
      </w:r>
      <w:r>
        <w:t>53</w:t>
      </w:r>
      <w:r>
        <w:fldChar w:fldCharType="end"/>
      </w:r>
    </w:p>
    <w:p w14:paraId="3008EB15" w14:textId="77777777" w:rsidR="00F17FB3" w:rsidRDefault="00F17FB3">
      <w:pPr>
        <w:pStyle w:val="20"/>
        <w:tabs>
          <w:tab w:val="clear" w:pos="840"/>
          <w:tab w:val="left" w:pos="839"/>
        </w:tabs>
        <w:rPr>
          <w:rFonts w:asciiTheme="minorHAnsi" w:eastAsiaTheme="minorEastAsia" w:hAnsiTheme="minorHAnsi" w:cstheme="minorBidi"/>
          <w:sz w:val="24"/>
          <w:szCs w:val="24"/>
        </w:rPr>
      </w:pPr>
      <w:r>
        <w:t>10.3</w:t>
      </w:r>
      <w:r>
        <w:rPr>
          <w:rFonts w:asciiTheme="minorHAnsi" w:eastAsiaTheme="minorEastAsia" w:hAnsiTheme="minorHAnsi" w:cstheme="minorBidi"/>
          <w:sz w:val="24"/>
          <w:szCs w:val="24"/>
        </w:rPr>
        <w:tab/>
      </w:r>
      <w:r>
        <w:t>subArrayRef</w:t>
      </w:r>
      <w:r>
        <w:rPr>
          <w:rFonts w:hint="eastAsia"/>
        </w:rPr>
        <w:t>要素</w:t>
      </w:r>
      <w:r>
        <w:tab/>
      </w:r>
      <w:r>
        <w:fldChar w:fldCharType="begin"/>
      </w:r>
      <w:r>
        <w:instrText xml:space="preserve"> PAGEREF _Toc306557487 \h </w:instrText>
      </w:r>
      <w:r>
        <w:fldChar w:fldCharType="separate"/>
      </w:r>
      <w:r>
        <w:t>54</w:t>
      </w:r>
      <w:r>
        <w:fldChar w:fldCharType="end"/>
      </w:r>
    </w:p>
    <w:p w14:paraId="612F522E" w14:textId="77777777" w:rsidR="00F17FB3" w:rsidRDefault="00F17FB3">
      <w:pPr>
        <w:pStyle w:val="20"/>
        <w:tabs>
          <w:tab w:val="clear" w:pos="840"/>
          <w:tab w:val="left" w:pos="839"/>
        </w:tabs>
        <w:rPr>
          <w:rFonts w:asciiTheme="minorHAnsi" w:eastAsiaTheme="minorEastAsia" w:hAnsiTheme="minorHAnsi" w:cstheme="minorBidi"/>
          <w:sz w:val="24"/>
          <w:szCs w:val="24"/>
        </w:rPr>
      </w:pPr>
      <w:r>
        <w:t>10.4</w:t>
      </w:r>
      <w:r>
        <w:rPr>
          <w:rFonts w:asciiTheme="minorHAnsi" w:eastAsiaTheme="minorEastAsia" w:hAnsiTheme="minorHAnsi" w:cstheme="minorBidi"/>
          <w:sz w:val="24"/>
          <w:szCs w:val="24"/>
        </w:rPr>
        <w:tab/>
      </w:r>
      <w:r>
        <w:t>indexRange</w:t>
      </w:r>
      <w:r>
        <w:rPr>
          <w:rFonts w:hint="eastAsia"/>
        </w:rPr>
        <w:t>要素</w:t>
      </w:r>
      <w:r>
        <w:tab/>
      </w:r>
      <w:r>
        <w:fldChar w:fldCharType="begin"/>
      </w:r>
      <w:r>
        <w:instrText xml:space="preserve"> PAGEREF _Toc306557488 \h </w:instrText>
      </w:r>
      <w:r>
        <w:fldChar w:fldCharType="separate"/>
      </w:r>
      <w:r>
        <w:t>54</w:t>
      </w:r>
      <w:r>
        <w:fldChar w:fldCharType="end"/>
      </w:r>
    </w:p>
    <w:p w14:paraId="6F708879"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lastRenderedPageBreak/>
        <w:t>11</w:t>
      </w:r>
      <w:r>
        <w:rPr>
          <w:rFonts w:asciiTheme="minorHAnsi" w:eastAsiaTheme="minorEastAsia" w:hAnsiTheme="minorHAnsi" w:cstheme="minorBidi"/>
          <w:b w:val="0"/>
          <w:bCs w:val="0"/>
          <w:noProof/>
          <w:sz w:val="24"/>
          <w:szCs w:val="24"/>
        </w:rPr>
        <w:tab/>
      </w:r>
      <w:r>
        <w:rPr>
          <w:rFonts w:hint="eastAsia"/>
          <w:noProof/>
        </w:rPr>
        <w:t>その他の要素・属性</w:t>
      </w:r>
      <w:r>
        <w:rPr>
          <w:noProof/>
        </w:rPr>
        <w:tab/>
      </w:r>
      <w:r>
        <w:rPr>
          <w:noProof/>
        </w:rPr>
        <w:fldChar w:fldCharType="begin"/>
      </w:r>
      <w:r>
        <w:rPr>
          <w:noProof/>
        </w:rPr>
        <w:instrText xml:space="preserve"> PAGEREF _Toc306557489 \h </w:instrText>
      </w:r>
      <w:r>
        <w:rPr>
          <w:noProof/>
        </w:rPr>
      </w:r>
      <w:r>
        <w:rPr>
          <w:noProof/>
        </w:rPr>
        <w:fldChar w:fldCharType="separate"/>
      </w:r>
      <w:r>
        <w:rPr>
          <w:noProof/>
        </w:rPr>
        <w:t>55</w:t>
      </w:r>
      <w:r>
        <w:rPr>
          <w:noProof/>
        </w:rPr>
        <w:fldChar w:fldCharType="end"/>
      </w:r>
    </w:p>
    <w:p w14:paraId="4B307B06" w14:textId="77777777" w:rsidR="00F17FB3" w:rsidRDefault="00F17FB3">
      <w:pPr>
        <w:pStyle w:val="20"/>
        <w:tabs>
          <w:tab w:val="clear" w:pos="840"/>
          <w:tab w:val="left" w:pos="839"/>
        </w:tabs>
        <w:rPr>
          <w:rFonts w:asciiTheme="minorHAnsi" w:eastAsiaTheme="minorEastAsia" w:hAnsiTheme="minorHAnsi" w:cstheme="minorBidi"/>
          <w:sz w:val="24"/>
          <w:szCs w:val="24"/>
        </w:rPr>
      </w:pPr>
      <w:r>
        <w:t>11.1</w:t>
      </w:r>
      <w:r>
        <w:rPr>
          <w:rFonts w:asciiTheme="minorHAnsi" w:eastAsiaTheme="minorEastAsia" w:hAnsiTheme="minorHAnsi" w:cstheme="minorBidi"/>
          <w:sz w:val="24"/>
          <w:szCs w:val="24"/>
        </w:rPr>
        <w:tab/>
      </w:r>
      <w:r>
        <w:t>is_gccExtension</w:t>
      </w:r>
      <w:r>
        <w:rPr>
          <w:rFonts w:hint="eastAsia"/>
        </w:rPr>
        <w:t>属性</w:t>
      </w:r>
      <w:r>
        <w:tab/>
      </w:r>
      <w:r>
        <w:fldChar w:fldCharType="begin"/>
      </w:r>
      <w:r>
        <w:instrText xml:space="preserve"> PAGEREF _Toc306557490 \h </w:instrText>
      </w:r>
      <w:r>
        <w:fldChar w:fldCharType="separate"/>
      </w:r>
      <w:r>
        <w:t>55</w:t>
      </w:r>
      <w:r>
        <w:fldChar w:fldCharType="end"/>
      </w:r>
    </w:p>
    <w:p w14:paraId="1DEC72C4" w14:textId="77777777" w:rsidR="00F17FB3" w:rsidRDefault="00F17FB3">
      <w:pPr>
        <w:pStyle w:val="20"/>
        <w:tabs>
          <w:tab w:val="clear" w:pos="840"/>
          <w:tab w:val="left" w:pos="839"/>
        </w:tabs>
        <w:rPr>
          <w:rFonts w:asciiTheme="minorHAnsi" w:eastAsiaTheme="minorEastAsia" w:hAnsiTheme="minorHAnsi" w:cstheme="minorBidi"/>
          <w:sz w:val="24"/>
          <w:szCs w:val="24"/>
        </w:rPr>
      </w:pPr>
      <w:r>
        <w:t>11.2</w:t>
      </w:r>
      <w:r>
        <w:rPr>
          <w:rFonts w:asciiTheme="minorHAnsi" w:eastAsiaTheme="minorEastAsia" w:hAnsiTheme="minorHAnsi" w:cstheme="minorBidi"/>
          <w:sz w:val="24"/>
          <w:szCs w:val="24"/>
        </w:rPr>
        <w:tab/>
      </w:r>
      <w:r>
        <w:t>gccAsm</w:t>
      </w:r>
      <w:r>
        <w:rPr>
          <w:rFonts w:hint="eastAsia"/>
        </w:rPr>
        <w:t>要素、</w:t>
      </w:r>
      <w:r>
        <w:t>gccAsmDefinition</w:t>
      </w:r>
      <w:r>
        <w:rPr>
          <w:rFonts w:hint="eastAsia"/>
        </w:rPr>
        <w:t>要素、</w:t>
      </w:r>
      <w:r>
        <w:t>gccAsmStatement</w:t>
      </w:r>
      <w:r>
        <w:rPr>
          <w:rFonts w:hint="eastAsia"/>
        </w:rPr>
        <w:t>要素</w:t>
      </w:r>
      <w:r>
        <w:tab/>
      </w:r>
      <w:r>
        <w:fldChar w:fldCharType="begin"/>
      </w:r>
      <w:r>
        <w:instrText xml:space="preserve"> PAGEREF _Toc306557491 \h </w:instrText>
      </w:r>
      <w:r>
        <w:fldChar w:fldCharType="separate"/>
      </w:r>
      <w:r>
        <w:t>55</w:t>
      </w:r>
      <w:r>
        <w:fldChar w:fldCharType="end"/>
      </w:r>
    </w:p>
    <w:p w14:paraId="12FB9E06" w14:textId="77777777" w:rsidR="00F17FB3" w:rsidRDefault="00F17FB3">
      <w:pPr>
        <w:pStyle w:val="20"/>
        <w:tabs>
          <w:tab w:val="clear" w:pos="840"/>
          <w:tab w:val="left" w:pos="839"/>
        </w:tabs>
        <w:rPr>
          <w:rFonts w:asciiTheme="minorHAnsi" w:eastAsiaTheme="minorEastAsia" w:hAnsiTheme="minorHAnsi" w:cstheme="minorBidi"/>
          <w:sz w:val="24"/>
          <w:szCs w:val="24"/>
        </w:rPr>
      </w:pPr>
      <w:r>
        <w:t>11.3</w:t>
      </w:r>
      <w:r>
        <w:rPr>
          <w:rFonts w:asciiTheme="minorHAnsi" w:eastAsiaTheme="minorEastAsia" w:hAnsiTheme="minorHAnsi" w:cstheme="minorBidi"/>
          <w:sz w:val="24"/>
          <w:szCs w:val="24"/>
        </w:rPr>
        <w:tab/>
      </w:r>
      <w:r>
        <w:t>gccAttributes</w:t>
      </w:r>
      <w:r>
        <w:rPr>
          <w:rFonts w:hint="eastAsia"/>
        </w:rPr>
        <w:t>要素</w:t>
      </w:r>
      <w:r>
        <w:tab/>
      </w:r>
      <w:r>
        <w:fldChar w:fldCharType="begin"/>
      </w:r>
      <w:r>
        <w:instrText xml:space="preserve"> PAGEREF _Toc306557492 \h </w:instrText>
      </w:r>
      <w:r>
        <w:fldChar w:fldCharType="separate"/>
      </w:r>
      <w:r>
        <w:t>57</w:t>
      </w:r>
      <w:r>
        <w:fldChar w:fldCharType="end"/>
      </w:r>
    </w:p>
    <w:p w14:paraId="59EA1755" w14:textId="77777777" w:rsidR="00F17FB3" w:rsidRDefault="00F17FB3">
      <w:pPr>
        <w:pStyle w:val="20"/>
        <w:tabs>
          <w:tab w:val="clear" w:pos="840"/>
          <w:tab w:val="left" w:pos="839"/>
        </w:tabs>
        <w:rPr>
          <w:rFonts w:asciiTheme="minorHAnsi" w:eastAsiaTheme="minorEastAsia" w:hAnsiTheme="minorHAnsi" w:cstheme="minorBidi"/>
          <w:sz w:val="24"/>
          <w:szCs w:val="24"/>
        </w:rPr>
      </w:pPr>
      <w:r>
        <w:t>11.4</w:t>
      </w:r>
      <w:r>
        <w:rPr>
          <w:rFonts w:asciiTheme="minorHAnsi" w:eastAsiaTheme="minorEastAsia" w:hAnsiTheme="minorHAnsi" w:cstheme="minorBidi"/>
          <w:sz w:val="24"/>
          <w:szCs w:val="24"/>
        </w:rPr>
        <w:tab/>
      </w:r>
      <w:r>
        <w:t>builtin_op</w:t>
      </w:r>
      <w:r>
        <w:rPr>
          <w:rFonts w:hint="eastAsia"/>
        </w:rPr>
        <w:t>要素</w:t>
      </w:r>
      <w:r>
        <w:tab/>
      </w:r>
      <w:r>
        <w:fldChar w:fldCharType="begin"/>
      </w:r>
      <w:r>
        <w:instrText xml:space="preserve"> PAGEREF _Toc306557493 \h </w:instrText>
      </w:r>
      <w:r>
        <w:fldChar w:fldCharType="separate"/>
      </w:r>
      <w:r>
        <w:t>59</w:t>
      </w:r>
      <w:r>
        <w:fldChar w:fldCharType="end"/>
      </w:r>
    </w:p>
    <w:p w14:paraId="048DF8D7" w14:textId="77777777" w:rsidR="00F17FB3" w:rsidRDefault="00F17FB3">
      <w:pPr>
        <w:pStyle w:val="20"/>
        <w:tabs>
          <w:tab w:val="clear" w:pos="840"/>
          <w:tab w:val="left" w:pos="839"/>
        </w:tabs>
        <w:rPr>
          <w:rFonts w:asciiTheme="minorHAnsi" w:eastAsiaTheme="minorEastAsia" w:hAnsiTheme="minorHAnsi" w:cstheme="minorBidi"/>
          <w:sz w:val="24"/>
          <w:szCs w:val="24"/>
        </w:rPr>
      </w:pPr>
      <w:r>
        <w:t>11.5</w:t>
      </w:r>
      <w:r>
        <w:rPr>
          <w:rFonts w:asciiTheme="minorHAnsi" w:eastAsiaTheme="minorEastAsia" w:hAnsiTheme="minorHAnsi" w:cstheme="minorBidi"/>
          <w:sz w:val="24"/>
          <w:szCs w:val="24"/>
        </w:rPr>
        <w:tab/>
      </w:r>
      <w:r>
        <w:t>is_gccSyntax</w:t>
      </w:r>
      <w:r>
        <w:rPr>
          <w:rFonts w:hint="eastAsia"/>
        </w:rPr>
        <w:t>属性</w:t>
      </w:r>
      <w:r>
        <w:tab/>
      </w:r>
      <w:r>
        <w:fldChar w:fldCharType="begin"/>
      </w:r>
      <w:r>
        <w:instrText xml:space="preserve"> PAGEREF _Toc306557494 \h </w:instrText>
      </w:r>
      <w:r>
        <w:fldChar w:fldCharType="separate"/>
      </w:r>
      <w:r>
        <w:t>59</w:t>
      </w:r>
      <w:r>
        <w:fldChar w:fldCharType="end"/>
      </w:r>
    </w:p>
    <w:p w14:paraId="5590053B" w14:textId="77777777" w:rsidR="00F17FB3" w:rsidRDefault="00F17FB3">
      <w:pPr>
        <w:pStyle w:val="20"/>
        <w:tabs>
          <w:tab w:val="clear" w:pos="840"/>
          <w:tab w:val="left" w:pos="839"/>
        </w:tabs>
        <w:rPr>
          <w:rFonts w:asciiTheme="minorHAnsi" w:eastAsiaTheme="minorEastAsia" w:hAnsiTheme="minorHAnsi" w:cstheme="minorBidi"/>
          <w:sz w:val="24"/>
          <w:szCs w:val="24"/>
        </w:rPr>
      </w:pPr>
      <w:r>
        <w:t>11.6</w:t>
      </w:r>
      <w:r>
        <w:rPr>
          <w:rFonts w:asciiTheme="minorHAnsi" w:eastAsiaTheme="minorEastAsia" w:hAnsiTheme="minorHAnsi" w:cstheme="minorBidi"/>
          <w:sz w:val="24"/>
          <w:szCs w:val="24"/>
        </w:rPr>
        <w:tab/>
      </w:r>
      <w:r>
        <w:t>is_modified</w:t>
      </w:r>
      <w:r>
        <w:rPr>
          <w:rFonts w:hint="eastAsia"/>
        </w:rPr>
        <w:t>属性</w:t>
      </w:r>
      <w:r>
        <w:tab/>
      </w:r>
      <w:r>
        <w:fldChar w:fldCharType="begin"/>
      </w:r>
      <w:r>
        <w:instrText xml:space="preserve"> PAGEREF _Toc306557495 \h </w:instrText>
      </w:r>
      <w:r>
        <w:fldChar w:fldCharType="separate"/>
      </w:r>
      <w:r>
        <w:t>59</w:t>
      </w:r>
      <w:r>
        <w:fldChar w:fldCharType="end"/>
      </w:r>
    </w:p>
    <w:p w14:paraId="112579F5"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t>12</w:t>
      </w:r>
      <w:r>
        <w:rPr>
          <w:rFonts w:asciiTheme="minorHAnsi" w:eastAsiaTheme="minorEastAsia" w:hAnsiTheme="minorHAnsi" w:cstheme="minorBidi"/>
          <w:b w:val="0"/>
          <w:bCs w:val="0"/>
          <w:noProof/>
          <w:sz w:val="24"/>
          <w:szCs w:val="24"/>
        </w:rPr>
        <w:tab/>
      </w:r>
      <w:r>
        <w:rPr>
          <w:rFonts w:hint="eastAsia"/>
          <w:noProof/>
        </w:rPr>
        <w:t>未検討項目</w:t>
      </w:r>
      <w:r>
        <w:rPr>
          <w:noProof/>
        </w:rPr>
        <w:tab/>
      </w:r>
      <w:r>
        <w:rPr>
          <w:noProof/>
        </w:rPr>
        <w:fldChar w:fldCharType="begin"/>
      </w:r>
      <w:r>
        <w:rPr>
          <w:noProof/>
        </w:rPr>
        <w:instrText xml:space="preserve"> PAGEREF _Toc306557496 \h </w:instrText>
      </w:r>
      <w:r>
        <w:rPr>
          <w:noProof/>
        </w:rPr>
      </w:r>
      <w:r>
        <w:rPr>
          <w:noProof/>
        </w:rPr>
        <w:fldChar w:fldCharType="separate"/>
      </w:r>
      <w:r>
        <w:rPr>
          <w:noProof/>
        </w:rPr>
        <w:t>61</w:t>
      </w:r>
      <w:r>
        <w:rPr>
          <w:noProof/>
        </w:rPr>
        <w:fldChar w:fldCharType="end"/>
      </w:r>
    </w:p>
    <w:p w14:paraId="65C47774" w14:textId="77777777" w:rsidR="00F17FB3" w:rsidRDefault="00F17FB3">
      <w:pPr>
        <w:pStyle w:val="11"/>
        <w:tabs>
          <w:tab w:val="left" w:pos="550"/>
        </w:tabs>
        <w:rPr>
          <w:rFonts w:asciiTheme="minorHAnsi" w:eastAsiaTheme="minorEastAsia" w:hAnsiTheme="minorHAnsi" w:cstheme="minorBidi"/>
          <w:b w:val="0"/>
          <w:bCs w:val="0"/>
          <w:noProof/>
          <w:sz w:val="24"/>
          <w:szCs w:val="24"/>
        </w:rPr>
      </w:pPr>
      <w:r>
        <w:rPr>
          <w:noProof/>
        </w:rPr>
        <w:t>13</w:t>
      </w:r>
      <w:r>
        <w:rPr>
          <w:rFonts w:asciiTheme="minorHAnsi" w:eastAsiaTheme="minorEastAsia" w:hAnsiTheme="minorHAnsi" w:cstheme="minorBidi"/>
          <w:b w:val="0"/>
          <w:bCs w:val="0"/>
          <w:noProof/>
          <w:sz w:val="24"/>
          <w:szCs w:val="24"/>
        </w:rPr>
        <w:tab/>
      </w:r>
      <w:r>
        <w:rPr>
          <w:rFonts w:hint="eastAsia"/>
          <w:noProof/>
        </w:rPr>
        <w:t>コード例</w:t>
      </w:r>
      <w:r>
        <w:rPr>
          <w:noProof/>
        </w:rPr>
        <w:tab/>
      </w:r>
      <w:r>
        <w:rPr>
          <w:noProof/>
        </w:rPr>
        <w:fldChar w:fldCharType="begin"/>
      </w:r>
      <w:r>
        <w:rPr>
          <w:noProof/>
        </w:rPr>
        <w:instrText xml:space="preserve"> PAGEREF _Toc306557497 \h </w:instrText>
      </w:r>
      <w:r>
        <w:rPr>
          <w:noProof/>
        </w:rPr>
      </w:r>
      <w:r>
        <w:rPr>
          <w:noProof/>
        </w:rPr>
        <w:fldChar w:fldCharType="separate"/>
      </w:r>
      <w:r>
        <w:rPr>
          <w:noProof/>
        </w:rPr>
        <w:t>62</w:t>
      </w:r>
      <w:r>
        <w:rPr>
          <w:noProof/>
        </w:rPr>
        <w:fldChar w:fldCharType="end"/>
      </w:r>
    </w:p>
    <w:p w14:paraId="5E331BC5" w14:textId="48DB4F3E" w:rsidR="003202E7" w:rsidRDefault="00F17FB3" w:rsidP="00C106A4">
      <w:pPr>
        <w:spacing w:line="0" w:lineRule="atLeast"/>
      </w:pPr>
      <w:r>
        <w:rPr>
          <w:sz w:val="20"/>
          <w:szCs w:val="20"/>
        </w:rPr>
        <w:fldChar w:fldCharType="end"/>
      </w:r>
    </w:p>
    <w:p w14:paraId="69BD2E1A" w14:textId="77777777" w:rsidR="003202E7" w:rsidRDefault="003202E7" w:rsidP="003202E7">
      <w:pPr>
        <w:sectPr w:rsidR="003202E7" w:rsidSect="004E229C">
          <w:footerReference w:type="even" r:id="rId8"/>
          <w:footerReference w:type="default" r:id="rId9"/>
          <w:pgSz w:w="11906" w:h="16838"/>
          <w:pgMar w:top="1260" w:right="1466" w:bottom="1701" w:left="1260" w:header="851" w:footer="992" w:gutter="0"/>
          <w:pgNumType w:fmt="lowerRoman" w:start="1"/>
          <w:cols w:space="425"/>
          <w:docGrid w:type="lines" w:linePitch="360"/>
        </w:sectPr>
      </w:pPr>
    </w:p>
    <w:p w14:paraId="751F1CF7" w14:textId="77777777" w:rsidR="00F84175" w:rsidRDefault="003E5C37" w:rsidP="002016E5">
      <w:pPr>
        <w:pStyle w:val="10"/>
      </w:pPr>
      <w:bookmarkStart w:id="45" w:name="_Toc223755480"/>
      <w:bookmarkStart w:id="46" w:name="_Toc223755686"/>
      <w:bookmarkStart w:id="47" w:name="_Toc422165361"/>
      <w:bookmarkStart w:id="48" w:name="_Ref304825704"/>
      <w:bookmarkStart w:id="49" w:name="_Ref304825712"/>
      <w:bookmarkStart w:id="50" w:name="_Toc306557397"/>
      <w:r>
        <w:rPr>
          <w:rFonts w:hint="eastAsia"/>
        </w:rPr>
        <w:lastRenderedPageBreak/>
        <w:t>はじめに</w:t>
      </w:r>
      <w:bookmarkEnd w:id="45"/>
      <w:bookmarkEnd w:id="46"/>
      <w:bookmarkEnd w:id="47"/>
      <w:bookmarkEnd w:id="48"/>
      <w:bookmarkEnd w:id="49"/>
      <w:bookmarkEnd w:id="50"/>
    </w:p>
    <w:p w14:paraId="45A722D2" w14:textId="2A8298BC" w:rsidR="003E5C37" w:rsidRDefault="003E5C37" w:rsidP="00D21783">
      <w:pPr>
        <w:ind w:firstLineChars="100" w:firstLine="210"/>
      </w:pPr>
      <w:r>
        <w:rPr>
          <w:rFonts w:hint="eastAsia"/>
        </w:rPr>
        <w:t>この仕様書は</w:t>
      </w:r>
      <w:r w:rsidR="00925151">
        <w:rPr>
          <w:rFonts w:hint="eastAsia"/>
        </w:rPr>
        <w:t>、</w:t>
      </w:r>
      <w:ins w:id="51" w:author="Youichi KOYAMA" w:date="2016-03-17T11:15:00Z">
        <w:r w:rsidR="004B0EDA">
          <w:rPr>
            <w:rFonts w:hint="eastAsia"/>
          </w:rPr>
          <w:t>プログラミング言語</w:t>
        </w:r>
      </w:ins>
      <w:r w:rsidR="00925151">
        <w:rPr>
          <w:rFonts w:hint="eastAsia"/>
        </w:rPr>
        <w:t>C</w:t>
      </w:r>
      <w:del w:id="52" w:author="Youichi KOYAMA" w:date="2016-03-17T11:15:00Z">
        <w:r w:rsidR="00925151" w:rsidDel="004B0EDA">
          <w:rPr>
            <w:rFonts w:hint="eastAsia"/>
          </w:rPr>
          <w:delText>言語</w:delText>
        </w:r>
      </w:del>
      <w:r w:rsidR="00925151">
        <w:rPr>
          <w:rFonts w:hint="eastAsia"/>
        </w:rPr>
        <w:t>および</w:t>
      </w:r>
      <w:r w:rsidR="00925151">
        <w:rPr>
          <w:rFonts w:hint="eastAsia"/>
        </w:rPr>
        <w:t>C</w:t>
      </w:r>
      <w:r w:rsidR="00925151">
        <w:t>++</w:t>
      </w:r>
      <w:del w:id="53" w:author="Youichi KOYAMA" w:date="2016-03-17T11:15:00Z">
        <w:r w:rsidR="00925151" w:rsidDel="004B0EDA">
          <w:rPr>
            <w:rFonts w:hint="eastAsia"/>
          </w:rPr>
          <w:delText>言語</w:delText>
        </w:r>
      </w:del>
      <w:r w:rsidR="00925151">
        <w:rPr>
          <w:rFonts w:hint="eastAsia"/>
        </w:rPr>
        <w:t>の中間</w:t>
      </w:r>
      <w:r>
        <w:rPr>
          <w:rFonts w:hint="eastAsia"/>
        </w:rPr>
        <w:t>表現</w:t>
      </w:r>
      <w:r w:rsidR="00925151">
        <w:rPr>
          <w:rFonts w:hint="eastAsia"/>
        </w:rPr>
        <w:t>である</w:t>
      </w:r>
      <w:r w:rsidR="00925151">
        <w:rPr>
          <w:rFonts w:hint="eastAsia"/>
        </w:rPr>
        <w:t>X</w:t>
      </w:r>
      <w:r w:rsidR="00925151">
        <w:t>codeML</w:t>
      </w:r>
      <w:r>
        <w:rPr>
          <w:rFonts w:hint="eastAsia"/>
        </w:rPr>
        <w:t>を記述する。</w:t>
      </w:r>
      <w:r w:rsidR="00925151">
        <w:rPr>
          <w:rFonts w:hint="eastAsia"/>
        </w:rPr>
        <w:t>X</w:t>
      </w:r>
      <w:r w:rsidR="00925151">
        <w:t>codeML</w:t>
      </w:r>
      <w:r>
        <w:rPr>
          <w:rFonts w:hint="eastAsia"/>
        </w:rPr>
        <w:t>は、以下の特徴を持つ。</w:t>
      </w:r>
    </w:p>
    <w:p w14:paraId="37EFAC21" w14:textId="77777777" w:rsidR="003E5C37" w:rsidRDefault="003E5C37" w:rsidP="003E5C37"/>
    <w:p w14:paraId="0130B2A2" w14:textId="7B5525D0" w:rsidR="004B0EDA" w:rsidRDefault="00925151" w:rsidP="00AF4086">
      <w:pPr>
        <w:numPr>
          <w:ilvl w:val="0"/>
          <w:numId w:val="3"/>
        </w:numPr>
        <w:tabs>
          <w:tab w:val="clear" w:pos="420"/>
        </w:tabs>
        <w:ind w:hanging="240"/>
      </w:pPr>
      <w:del w:id="54" w:author="Youichi KOYAMA" w:date="2016-03-17T11:15:00Z">
        <w:r w:rsidDel="004B0EDA">
          <w:rPr>
            <w:rFonts w:hint="eastAsia"/>
          </w:rPr>
          <w:delText>入力された</w:delText>
        </w:r>
      </w:del>
      <w:r w:rsidR="003E5C37">
        <w:rPr>
          <w:rFonts w:hint="eastAsia"/>
        </w:rPr>
        <w:t>C</w:t>
      </w:r>
      <w:del w:id="55" w:author="Youichi KOYAMA" w:date="2016-03-17T11:15:00Z">
        <w:r w:rsidR="003E5C37" w:rsidDel="004B0EDA">
          <w:rPr>
            <w:rFonts w:hint="eastAsia"/>
          </w:rPr>
          <w:delText>言語</w:delText>
        </w:r>
      </w:del>
      <w:r>
        <w:rPr>
          <w:rFonts w:hint="eastAsia"/>
        </w:rPr>
        <w:t>または</w:t>
      </w:r>
      <w:r>
        <w:rPr>
          <w:rFonts w:hint="eastAsia"/>
        </w:rPr>
        <w:t>C</w:t>
      </w:r>
      <w:r>
        <w:t>++</w:t>
      </w:r>
      <w:del w:id="56" w:author="Youichi KOYAMA" w:date="2016-03-17T11:15:00Z">
        <w:r w:rsidDel="004B0EDA">
          <w:rPr>
            <w:rFonts w:hint="eastAsia"/>
          </w:rPr>
          <w:delText>言語</w:delText>
        </w:r>
      </w:del>
      <w:r>
        <w:rPr>
          <w:rFonts w:hint="eastAsia"/>
        </w:rPr>
        <w:t>の</w:t>
      </w:r>
      <w:ins w:id="57" w:author="Youichi KOYAMA" w:date="2016-03-17T11:16:00Z">
        <w:r w:rsidR="004B0EDA">
          <w:rPr>
            <w:rFonts w:hint="eastAsia"/>
          </w:rPr>
          <w:t>一つの翻訳単位（</w:t>
        </w:r>
        <w:r w:rsidR="004B0EDA">
          <w:rPr>
            <w:rFonts w:hint="eastAsia"/>
          </w:rPr>
          <w:t>Translation Unit</w:t>
        </w:r>
        <w:r w:rsidR="004B0EDA">
          <w:rPr>
            <w:rFonts w:hint="eastAsia"/>
          </w:rPr>
          <w:t>）の</w:t>
        </w:r>
      </w:ins>
      <w:r>
        <w:rPr>
          <w:rFonts w:hint="eastAsia"/>
        </w:rPr>
        <w:t>プログラムを</w:t>
      </w:r>
      <w:ins w:id="58" w:author="Youichi KOYAMA" w:date="2016-03-17T11:16:00Z">
        <w:r w:rsidR="004B0EDA">
          <w:rPr>
            <w:rFonts w:hint="eastAsia"/>
          </w:rPr>
          <w:t>入力にと</w:t>
        </w:r>
      </w:ins>
      <w:ins w:id="59" w:author="Youichi KOYAMA" w:date="2016-03-17T11:31:00Z">
        <w:r w:rsidR="00AF4086">
          <w:rPr>
            <w:rFonts w:hint="eastAsia"/>
          </w:rPr>
          <w:t>り、</w:t>
        </w:r>
      </w:ins>
      <w:ins w:id="60" w:author="Youichi KOYAMA" w:date="2016-03-17T11:32:00Z">
        <w:r w:rsidR="00AF4086">
          <w:rPr>
            <w:rFonts w:hint="eastAsia"/>
          </w:rPr>
          <w:t>各種の情報を</w:t>
        </w:r>
        <w:r w:rsidR="00AF4086">
          <w:rPr>
            <w:rFonts w:hint="eastAsia"/>
          </w:rPr>
          <w:t>XML</w:t>
        </w:r>
        <w:r w:rsidR="00AF4086">
          <w:rPr>
            <w:rFonts w:hint="eastAsia"/>
          </w:rPr>
          <w:t>形式で表現する。これにより、各種のプログラム変換処理を行いやすくするとともに、人間にとっても可読（</w:t>
        </w:r>
        <w:r w:rsidR="00AF4086">
          <w:rPr>
            <w:rFonts w:hint="eastAsia"/>
          </w:rPr>
          <w:t>human-readable</w:t>
        </w:r>
        <w:r w:rsidR="00AF4086">
          <w:rPr>
            <w:rFonts w:hint="eastAsia"/>
          </w:rPr>
          <w:t>）なフォーマットを持つ。</w:t>
        </w:r>
      </w:ins>
      <w:del w:id="61" w:author="Youichi KOYAMA" w:date="2016-03-17T11:31:00Z">
        <w:r w:rsidDel="00AF4086">
          <w:rPr>
            <w:rFonts w:hint="eastAsia"/>
          </w:rPr>
          <w:delText>意味的（</w:delText>
        </w:r>
        <w:r w:rsidDel="00AF4086">
          <w:rPr>
            <w:rFonts w:hint="eastAsia"/>
          </w:rPr>
          <w:delText>se</w:delText>
        </w:r>
        <w:r w:rsidDel="00AF4086">
          <w:delText>mantic</w:delText>
        </w:r>
        <w:r w:rsidDel="00AF4086">
          <w:rPr>
            <w:rFonts w:hint="eastAsia"/>
          </w:rPr>
          <w:delText>）に</w:delText>
        </w:r>
        <w:r w:rsidR="003E5C37" w:rsidDel="00AF4086">
          <w:rPr>
            <w:rFonts w:hint="eastAsia"/>
          </w:rPr>
          <w:delText>復元可能な情報を保持する。</w:delText>
        </w:r>
      </w:del>
    </w:p>
    <w:p w14:paraId="6761079B" w14:textId="5537C991" w:rsidR="00AF4086" w:rsidRDefault="00AF4086" w:rsidP="00613D85">
      <w:pPr>
        <w:numPr>
          <w:ilvl w:val="0"/>
          <w:numId w:val="3"/>
        </w:numPr>
        <w:tabs>
          <w:tab w:val="clear" w:pos="420"/>
        </w:tabs>
        <w:ind w:hanging="240"/>
        <w:rPr>
          <w:ins w:id="62" w:author="Youichi KOYAMA" w:date="2016-03-17T11:30:00Z"/>
        </w:rPr>
      </w:pPr>
      <w:ins w:id="63" w:author="Youichi KOYAMA" w:date="2016-03-17T11:30:00Z">
        <w:r>
          <w:rPr>
            <w:rFonts w:hint="eastAsia"/>
          </w:rPr>
          <w:t>ソースコードを意味的（</w:t>
        </w:r>
        <w:r>
          <w:rPr>
            <w:rFonts w:hint="eastAsia"/>
          </w:rPr>
          <w:t>s</w:t>
        </w:r>
        <w:r>
          <w:t>emantic</w:t>
        </w:r>
        <w:r>
          <w:rPr>
            <w:rFonts w:hint="eastAsia"/>
          </w:rPr>
          <w:t>）に</w:t>
        </w:r>
      </w:ins>
      <w:ins w:id="64" w:author="Youichi KOYAMA" w:date="2016-03-17T11:31:00Z">
        <w:r>
          <w:rPr>
            <w:rFonts w:hint="eastAsia"/>
          </w:rPr>
          <w:t>表現した抽象構文木構造を保持する。</w:t>
        </w:r>
      </w:ins>
      <w:ins w:id="65" w:author="Youichi KOYAMA" w:date="2016-03-17T11:42:00Z">
        <w:r w:rsidR="00BA7F2D">
          <w:rPr>
            <w:rFonts w:hint="eastAsia"/>
          </w:rPr>
          <w:t>これにより、</w:t>
        </w:r>
        <w:r w:rsidR="00BA7F2D">
          <w:rPr>
            <w:rFonts w:hint="eastAsia"/>
          </w:rPr>
          <w:t>XcodeML</w:t>
        </w:r>
        <w:r w:rsidR="00BA7F2D">
          <w:rPr>
            <w:rFonts w:hint="eastAsia"/>
          </w:rPr>
          <w:t>を</w:t>
        </w:r>
      </w:ins>
      <w:ins w:id="66" w:author="Youichi KOYAMA" w:date="2016-03-17T11:43:00Z">
        <w:r w:rsidR="00BA7F2D">
          <w:rPr>
            <w:rFonts w:hint="eastAsia"/>
          </w:rPr>
          <w:t>ソースコードに再度変換することができる。</w:t>
        </w:r>
      </w:ins>
      <w:ins w:id="67" w:author="Youichi KOYAMA" w:date="2016-03-17T12:06:00Z">
        <w:r w:rsidR="00CC4FF3">
          <w:rPr>
            <w:rFonts w:hint="eastAsia"/>
          </w:rPr>
          <w:t>ここで、「意味的」と</w:t>
        </w:r>
      </w:ins>
      <w:ins w:id="68" w:author="Youichi KOYAMA" w:date="2016-03-17T12:07:00Z">
        <w:r w:rsidR="00CC4FF3">
          <w:rPr>
            <w:rFonts w:hint="eastAsia"/>
          </w:rPr>
          <w:t>している</w:t>
        </w:r>
      </w:ins>
      <w:ins w:id="69" w:author="Youichi KOYAMA" w:date="2016-03-17T12:06:00Z">
        <w:r w:rsidR="00CC4FF3">
          <w:rPr>
            <w:rFonts w:hint="eastAsia"/>
          </w:rPr>
          <w:t>理由は、</w:t>
        </w:r>
      </w:ins>
      <w:ins w:id="70" w:author="Youichi KOYAMA" w:date="2016-03-17T12:08:00Z">
        <w:r w:rsidR="00CC4FF3">
          <w:rPr>
            <w:rFonts w:hint="eastAsia"/>
          </w:rPr>
          <w:t>プログラム変換処理</w:t>
        </w:r>
      </w:ins>
      <w:ins w:id="71" w:author="Youichi KOYAMA" w:date="2016-03-17T12:09:00Z">
        <w:r w:rsidR="00CC4FF3">
          <w:rPr>
            <w:rFonts w:hint="eastAsia"/>
          </w:rPr>
          <w:t>が</w:t>
        </w:r>
      </w:ins>
      <w:ins w:id="72" w:author="Youichi KOYAMA" w:date="2016-03-17T12:08:00Z">
        <w:r w:rsidR="00CC4FF3">
          <w:rPr>
            <w:rFonts w:hint="eastAsia"/>
          </w:rPr>
          <w:t>取り扱</w:t>
        </w:r>
      </w:ins>
      <w:ins w:id="73" w:author="Youichi KOYAMA" w:date="2016-03-17T12:09:00Z">
        <w:r w:rsidR="00CC4FF3">
          <w:rPr>
            <w:rFonts w:hint="eastAsia"/>
          </w:rPr>
          <w:t>う必要のないソースコードの</w:t>
        </w:r>
      </w:ins>
      <w:ins w:id="74" w:author="Youichi KOYAMA" w:date="2016-03-17T12:10:00Z">
        <w:r w:rsidR="00B21302">
          <w:rPr>
            <w:rFonts w:hint="eastAsia"/>
          </w:rPr>
          <w:t>書き方の違い</w:t>
        </w:r>
      </w:ins>
      <w:ins w:id="75" w:author="Youichi KOYAMA" w:date="2016-03-17T12:09:00Z">
        <w:r w:rsidR="00CC4FF3">
          <w:rPr>
            <w:rFonts w:hint="eastAsia"/>
          </w:rPr>
          <w:t>は</w:t>
        </w:r>
      </w:ins>
      <w:ins w:id="76" w:author="Youichi KOYAMA" w:date="2016-03-25T11:16:00Z">
        <w:r w:rsidR="00B21302">
          <w:rPr>
            <w:rFonts w:hint="eastAsia"/>
          </w:rPr>
          <w:t>、</w:t>
        </w:r>
      </w:ins>
      <w:ins w:id="77" w:author="Youichi KOYAMA" w:date="2016-03-17T12:09:00Z">
        <w:r w:rsidR="00CC4FF3">
          <w:rPr>
            <w:rFonts w:hint="eastAsia"/>
          </w:rPr>
          <w:t>XcodeML</w:t>
        </w:r>
        <w:r w:rsidR="00CC4FF3">
          <w:rPr>
            <w:rFonts w:hint="eastAsia"/>
          </w:rPr>
          <w:t>上では表現しない</w:t>
        </w:r>
      </w:ins>
      <w:ins w:id="78" w:author="Youichi KOYAMA" w:date="2016-03-17T12:10:00Z">
        <w:r w:rsidR="00CC4FF3">
          <w:rPr>
            <w:rFonts w:hint="eastAsia"/>
          </w:rPr>
          <w:t>からである。</w:t>
        </w:r>
      </w:ins>
    </w:p>
    <w:p w14:paraId="44B60FC9" w14:textId="33195EE7" w:rsidR="003E5C37" w:rsidRDefault="004B0EDA" w:rsidP="00613D85">
      <w:pPr>
        <w:numPr>
          <w:ilvl w:val="0"/>
          <w:numId w:val="3"/>
        </w:numPr>
        <w:tabs>
          <w:tab w:val="clear" w:pos="420"/>
        </w:tabs>
        <w:ind w:hanging="240"/>
        <w:rPr>
          <w:ins w:id="79" w:author="Youichi KOYAMA" w:date="2016-03-17T11:33:00Z"/>
        </w:rPr>
      </w:pPr>
      <w:ins w:id="80" w:author="Youichi KOYAMA" w:date="2016-03-17T11:16:00Z">
        <w:r>
          <w:rPr>
            <w:rFonts w:hint="eastAsia"/>
          </w:rPr>
          <w:t>ソースコード上の</w:t>
        </w:r>
      </w:ins>
      <w:del w:id="81" w:author="Youichi KOYAMA" w:date="2016-03-17T11:16:00Z">
        <w:r w:rsidR="003E5C37" w:rsidDel="004B0EDA">
          <w:rPr>
            <w:rFonts w:hint="eastAsia"/>
          </w:rPr>
          <w:delText>C</w:delText>
        </w:r>
        <w:r w:rsidR="00925151" w:rsidDel="004B0EDA">
          <w:delText>++</w:delText>
        </w:r>
        <w:r w:rsidR="003E5C37" w:rsidDel="004B0EDA">
          <w:rPr>
            <w:rFonts w:hint="eastAsia"/>
          </w:rPr>
          <w:delText>言語相当</w:delText>
        </w:r>
      </w:del>
      <w:r w:rsidR="003E5C37">
        <w:rPr>
          <w:rFonts w:hint="eastAsia"/>
        </w:rPr>
        <w:t>の型情報を</w:t>
      </w:r>
      <w:r w:rsidR="00C84CFD">
        <w:rPr>
          <w:rFonts w:hint="eastAsia"/>
        </w:rPr>
        <w:t>、</w:t>
      </w:r>
      <w:ins w:id="82" w:author="Youichi KOYAMA" w:date="2016-03-17T11:20:00Z">
        <w:r>
          <w:rPr>
            <w:rFonts w:hint="eastAsia"/>
          </w:rPr>
          <w:t>抽象</w:t>
        </w:r>
      </w:ins>
      <w:ins w:id="83" w:author="Youichi KOYAMA" w:date="2016-03-17T11:17:00Z">
        <w:r>
          <w:rPr>
            <w:rFonts w:hint="eastAsia"/>
          </w:rPr>
          <w:t>構文木構造</w:t>
        </w:r>
      </w:ins>
      <w:del w:id="84" w:author="Youichi KOYAMA" w:date="2016-03-17T11:17:00Z">
        <w:r w:rsidR="00C84CFD" w:rsidDel="004B0EDA">
          <w:rPr>
            <w:rFonts w:hint="eastAsia"/>
          </w:rPr>
          <w:delText>シンボル情報</w:delText>
        </w:r>
      </w:del>
      <w:r w:rsidR="00C84CFD">
        <w:rPr>
          <w:rFonts w:hint="eastAsia"/>
        </w:rPr>
        <w:t>から独立した形で</w:t>
      </w:r>
      <w:r w:rsidR="003E5C37">
        <w:rPr>
          <w:rFonts w:hint="eastAsia"/>
        </w:rPr>
        <w:t>表現</w:t>
      </w:r>
      <w:r w:rsidR="00C84CFD">
        <w:rPr>
          <w:rFonts w:hint="eastAsia"/>
        </w:rPr>
        <w:t>す</w:t>
      </w:r>
      <w:r w:rsidR="003E5C37">
        <w:rPr>
          <w:rFonts w:hint="eastAsia"/>
        </w:rPr>
        <w:t>る</w:t>
      </w:r>
      <w:ins w:id="85" w:author="Youichi KOYAMA" w:date="2016-03-17T11:35:00Z">
        <w:r w:rsidR="00AF4086">
          <w:rPr>
            <w:rFonts w:hint="eastAsia"/>
          </w:rPr>
          <w:t>とともに、抽象構文木</w:t>
        </w:r>
      </w:ins>
      <w:ins w:id="86" w:author="Youichi KOYAMA" w:date="2016-03-17T11:36:00Z">
        <w:r w:rsidR="00AF4086">
          <w:rPr>
            <w:rFonts w:hint="eastAsia"/>
          </w:rPr>
          <w:t>内の式</w:t>
        </w:r>
      </w:ins>
      <w:ins w:id="87" w:author="Youichi KOYAMA" w:date="2016-03-17T11:37:00Z">
        <w:r w:rsidR="00AF4086">
          <w:rPr>
            <w:rFonts w:hint="eastAsia"/>
          </w:rPr>
          <w:t>それぞれについて、その式が何</w:t>
        </w:r>
      </w:ins>
      <w:ins w:id="88" w:author="Youichi KOYAMA" w:date="2016-03-17T11:36:00Z">
        <w:r w:rsidR="00AF4086">
          <w:rPr>
            <w:rFonts w:hint="eastAsia"/>
          </w:rPr>
          <w:t>型</w:t>
        </w:r>
      </w:ins>
      <w:ins w:id="89" w:author="Youichi KOYAMA" w:date="2016-03-17T11:37:00Z">
        <w:r w:rsidR="00AF4086">
          <w:rPr>
            <w:rFonts w:hint="eastAsia"/>
          </w:rPr>
          <w:t>として扱われているか</w:t>
        </w:r>
      </w:ins>
      <w:ins w:id="90" w:author="Youichi KOYAMA" w:date="2016-03-17T11:36:00Z">
        <w:r w:rsidR="00AF4086">
          <w:rPr>
            <w:rFonts w:hint="eastAsia"/>
          </w:rPr>
          <w:t>を</w:t>
        </w:r>
      </w:ins>
      <w:ins w:id="91" w:author="Youichi KOYAMA" w:date="2016-03-17T11:37:00Z">
        <w:r w:rsidR="00AF4086">
          <w:rPr>
            <w:rFonts w:hint="eastAsia"/>
          </w:rPr>
          <w:t>付加</w:t>
        </w:r>
      </w:ins>
      <w:ins w:id="92" w:author="Youichi KOYAMA" w:date="2016-03-17T11:36:00Z">
        <w:r w:rsidR="00AF4086">
          <w:rPr>
            <w:rFonts w:hint="eastAsia"/>
          </w:rPr>
          <w:t>する</w:t>
        </w:r>
      </w:ins>
      <w:del w:id="93" w:author="Youichi KOYAMA" w:date="2016-03-17T11:35:00Z">
        <w:r w:rsidR="003E5C37" w:rsidDel="00AF4086">
          <w:rPr>
            <w:rFonts w:hint="eastAsia"/>
          </w:rPr>
          <w:delText>。</w:delText>
        </w:r>
      </w:del>
    </w:p>
    <w:p w14:paraId="1CF81177" w14:textId="75AF12B2" w:rsidR="00AF4086" w:rsidRDefault="00AF4086" w:rsidP="00613D85">
      <w:pPr>
        <w:numPr>
          <w:ilvl w:val="0"/>
          <w:numId w:val="3"/>
        </w:numPr>
        <w:tabs>
          <w:tab w:val="clear" w:pos="420"/>
        </w:tabs>
        <w:ind w:hanging="240"/>
      </w:pPr>
      <w:ins w:id="94" w:author="Youichi KOYAMA" w:date="2016-03-17T11:33:00Z">
        <w:r>
          <w:rPr>
            <w:rFonts w:hint="eastAsia"/>
          </w:rPr>
          <w:t>ソースコード上の各種</w:t>
        </w:r>
      </w:ins>
      <w:ins w:id="95" w:author="Youichi KOYAMA" w:date="2016-03-17T11:35:00Z">
        <w:r>
          <w:rPr>
            <w:rFonts w:hint="eastAsia"/>
          </w:rPr>
          <w:t>シンボル</w:t>
        </w:r>
      </w:ins>
      <w:ins w:id="96" w:author="Youichi KOYAMA" w:date="2016-03-17T11:33:00Z">
        <w:r>
          <w:rPr>
            <w:rFonts w:hint="eastAsia"/>
          </w:rPr>
          <w:t>のスコープ</w:t>
        </w:r>
      </w:ins>
      <w:ins w:id="97" w:author="Youichi KOYAMA" w:date="2016-03-17T11:34:00Z">
        <w:r>
          <w:rPr>
            <w:rFonts w:hint="eastAsia"/>
          </w:rPr>
          <w:t>範囲が明確となる構造を取る。</w:t>
        </w:r>
      </w:ins>
    </w:p>
    <w:p w14:paraId="17886040" w14:textId="255FDA93" w:rsidR="003E5C37" w:rsidDel="004B0EDA" w:rsidRDefault="003E5C37" w:rsidP="00613D85">
      <w:pPr>
        <w:numPr>
          <w:ilvl w:val="0"/>
          <w:numId w:val="3"/>
        </w:numPr>
        <w:tabs>
          <w:tab w:val="clear" w:pos="420"/>
        </w:tabs>
        <w:ind w:hanging="240"/>
        <w:rPr>
          <w:del w:id="98" w:author="Youichi KOYAMA" w:date="2016-03-17T11:21:00Z"/>
        </w:rPr>
      </w:pPr>
      <w:del w:id="99" w:author="Youichi KOYAMA" w:date="2016-03-17T11:21:00Z">
        <w:r w:rsidDel="004B0EDA">
          <w:rPr>
            <w:rFonts w:hint="eastAsia"/>
          </w:rPr>
          <w:delText>human-readable</w:delText>
        </w:r>
        <w:r w:rsidDel="004B0EDA">
          <w:rPr>
            <w:rFonts w:hint="eastAsia"/>
          </w:rPr>
          <w:delText>なフォーマット</w:delText>
        </w:r>
        <w:r w:rsidDel="004B0EDA">
          <w:rPr>
            <w:rFonts w:hint="eastAsia"/>
          </w:rPr>
          <w:delText>(XML)</w:delText>
        </w:r>
        <w:r w:rsidR="00C84CFD" w:rsidDel="004B0EDA">
          <w:rPr>
            <w:rFonts w:hint="eastAsia"/>
          </w:rPr>
          <w:delText>をもつ。</w:delText>
        </w:r>
      </w:del>
    </w:p>
    <w:p w14:paraId="65E1281A" w14:textId="6950F412" w:rsidR="003E5C37" w:rsidDel="004B0EDA" w:rsidRDefault="003E5C37" w:rsidP="003E5C37">
      <w:pPr>
        <w:rPr>
          <w:del w:id="100" w:author="Youichi KOYAMA" w:date="2016-03-17T11:21:00Z"/>
        </w:rPr>
      </w:pPr>
    </w:p>
    <w:p w14:paraId="4A6A6630" w14:textId="77777777" w:rsidR="005A7DE9" w:rsidRDefault="005A7DE9">
      <w:pPr>
        <w:widowControl/>
        <w:jc w:val="left"/>
        <w:rPr>
          <w:ins w:id="101" w:author="岩下" w:date="2015-10-13T18:07:00Z"/>
          <w:rFonts w:ascii="Arial" w:eastAsia="ＭＳ ゴシック" w:hAnsi="Arial"/>
          <w:sz w:val="24"/>
        </w:rPr>
      </w:pPr>
      <w:bookmarkStart w:id="102" w:name="_Toc422212367"/>
      <w:bookmarkStart w:id="103" w:name="_Toc422212368"/>
      <w:bookmarkStart w:id="104" w:name="_Toc223755481"/>
      <w:bookmarkStart w:id="105" w:name="_Toc223755687"/>
      <w:bookmarkStart w:id="106" w:name="_Toc422165362"/>
      <w:bookmarkStart w:id="107" w:name="_Ref306005080"/>
      <w:bookmarkStart w:id="108" w:name="_Ref306005398"/>
      <w:bookmarkEnd w:id="102"/>
      <w:bookmarkEnd w:id="103"/>
      <w:ins w:id="109" w:author="岩下" w:date="2015-10-13T18:07:00Z">
        <w:r>
          <w:br w:type="page"/>
        </w:r>
      </w:ins>
    </w:p>
    <w:p w14:paraId="09CC57C6" w14:textId="7D2D3580" w:rsidR="00096DB6" w:rsidRDefault="00CD10AB" w:rsidP="002016E5">
      <w:pPr>
        <w:pStyle w:val="10"/>
      </w:pPr>
      <w:bookmarkStart w:id="110" w:name="_Ref306386301"/>
      <w:bookmarkStart w:id="111" w:name="_Toc306557398"/>
      <w:ins w:id="112" w:author="岩下" w:date="2015-10-09T10:21:00Z">
        <w:r>
          <w:rPr>
            <w:rFonts w:hint="eastAsia"/>
          </w:rPr>
          <w:lastRenderedPageBreak/>
          <w:t>翻訳単位と</w:t>
        </w:r>
      </w:ins>
      <w:r w:rsidR="003E5C37">
        <w:rPr>
          <w:rFonts w:hint="eastAsia"/>
        </w:rPr>
        <w:t>XcodeProgram</w:t>
      </w:r>
      <w:r w:rsidR="004B4E28">
        <w:rPr>
          <w:rFonts w:hint="eastAsia"/>
        </w:rPr>
        <w:t>要素</w:t>
      </w:r>
      <w:bookmarkEnd w:id="104"/>
      <w:bookmarkEnd w:id="105"/>
      <w:bookmarkEnd w:id="106"/>
      <w:bookmarkEnd w:id="107"/>
      <w:bookmarkEnd w:id="108"/>
      <w:bookmarkEnd w:id="110"/>
      <w:bookmarkEnd w:id="111"/>
    </w:p>
    <w:p w14:paraId="7F4FF0BC" w14:textId="7B827934" w:rsidR="00B64D26" w:rsidRPr="007E3DC9" w:rsidRDefault="00C705A1" w:rsidP="00C705A1">
      <w:pPr>
        <w:ind w:firstLineChars="100" w:firstLine="210"/>
        <w:rPr>
          <w:ins w:id="113" w:author="岩下" w:date="2015-08-28T08:15:00Z"/>
        </w:rPr>
      </w:pPr>
      <w:ins w:id="114" w:author="岩下" w:date="2015-10-09T10:40:00Z">
        <w:r>
          <w:rPr>
            <w:rFonts w:hint="eastAsia"/>
          </w:rPr>
          <w:t>ソースファイルに、＃</w:t>
        </w:r>
        <w:r>
          <w:t>include</w:t>
        </w:r>
        <w:r>
          <w:rPr>
            <w:rFonts w:hint="eastAsia"/>
          </w:rPr>
          <w:t>指定された</w:t>
        </w:r>
      </w:ins>
      <w:ins w:id="115" w:author="岩下" w:date="2015-10-09T10:41:00Z">
        <w:r>
          <w:rPr>
            <w:rFonts w:hint="eastAsia"/>
          </w:rPr>
          <w:t>ファイルを</w:t>
        </w:r>
      </w:ins>
      <w:ins w:id="116" w:author="岩下" w:date="2015-10-14T18:08:00Z">
        <w:r>
          <w:rPr>
            <w:rFonts w:hint="eastAsia"/>
          </w:rPr>
          <w:t>再帰的に</w:t>
        </w:r>
      </w:ins>
      <w:ins w:id="117" w:author="岩下" w:date="2015-10-09T10:41:00Z">
        <w:r>
          <w:rPr>
            <w:rFonts w:hint="eastAsia"/>
          </w:rPr>
          <w:t>すべて展開したものを、翻訳単位と呼ぶ。</w:t>
        </w:r>
      </w:ins>
      <w:ins w:id="118" w:author="岩下" w:date="2015-10-09T10:06:00Z">
        <w:r w:rsidR="00CD10AB">
          <w:rPr>
            <w:rFonts w:hint="eastAsia"/>
          </w:rPr>
          <w:t>翻訳単位は</w:t>
        </w:r>
        <w:r w:rsidR="00CD10AB">
          <w:t>XcodeProgram</w:t>
        </w:r>
        <w:r w:rsidR="00CD10AB">
          <w:rPr>
            <w:rFonts w:hint="eastAsia"/>
          </w:rPr>
          <w:t>要素で表現</w:t>
        </w:r>
      </w:ins>
      <w:ins w:id="119" w:author="岩下" w:date="2015-10-09T10:07:00Z">
        <w:r w:rsidR="00CD10AB">
          <w:rPr>
            <w:rFonts w:hint="eastAsia"/>
          </w:rPr>
          <w:t>される。</w:t>
        </w:r>
      </w:ins>
    </w:p>
    <w:p w14:paraId="38D36A23" w14:textId="7777777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20" w:author="岩下" w:date="2015-08-28T08:15:00Z"/>
          <w:rFonts w:ascii="ＭＳ Ｐゴシック" w:eastAsia="ＭＳ Ｐゴシック" w:hAnsi="ＭＳ Ｐゴシック"/>
          <w:szCs w:val="20"/>
        </w:rPr>
      </w:pPr>
      <w:ins w:id="121" w:author="岩下" w:date="2015-08-28T08:15:00Z">
        <w:r w:rsidRPr="000519E9">
          <w:rPr>
            <w:rFonts w:ascii="ＭＳ Ｐゴシック" w:eastAsia="ＭＳ Ｐゴシック" w:hAnsi="ＭＳ Ｐゴシック"/>
            <w:szCs w:val="20"/>
          </w:rPr>
          <w:t>&lt;</w:t>
        </w:r>
      </w:ins>
      <w:ins w:id="122" w:author="岩下" w:date="2015-08-28T08:16:00Z">
        <w:r w:rsidRPr="000519E9">
          <w:rPr>
            <w:rFonts w:ascii="ＭＳ Ｐゴシック" w:eastAsia="ＭＳ Ｐゴシック" w:hAnsi="ＭＳ Ｐゴシック"/>
            <w:szCs w:val="20"/>
          </w:rPr>
          <w:t>XcodeProgram</w:t>
        </w:r>
      </w:ins>
      <w:ins w:id="123" w:author="岩下" w:date="2015-08-28T08:15:00Z">
        <w:r w:rsidRPr="000519E9">
          <w:rPr>
            <w:rFonts w:ascii="ＭＳ Ｐゴシック" w:eastAsia="ＭＳ Ｐゴシック" w:hAnsi="ＭＳ Ｐゴシック"/>
            <w:szCs w:val="20"/>
          </w:rPr>
          <w:t>&gt;</w:t>
        </w:r>
      </w:ins>
    </w:p>
    <w:p w14:paraId="219B94B6" w14:textId="436CD718"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24" w:author="岩下" w:date="2015-08-28T08:16:00Z"/>
          <w:rFonts w:ascii="ＭＳ Ｐゴシック" w:eastAsia="ＭＳ Ｐゴシック" w:hAnsi="ＭＳ Ｐゴシック"/>
          <w:szCs w:val="20"/>
        </w:rPr>
      </w:pPr>
      <w:ins w:id="125" w:author="岩下" w:date="2015-08-28T08:15:00Z">
        <w:r w:rsidRPr="000519E9">
          <w:rPr>
            <w:rFonts w:ascii="ＭＳ Ｐゴシック" w:eastAsia="ＭＳ Ｐゴシック" w:hAnsi="ＭＳ Ｐゴシック"/>
            <w:szCs w:val="20"/>
          </w:rPr>
          <w:t xml:space="preserve">  </w:t>
        </w:r>
      </w:ins>
      <w:ins w:id="126" w:author="岩下" w:date="2015-08-28T08:16:00Z">
        <w:r w:rsidRPr="000519E9">
          <w:rPr>
            <w:rFonts w:ascii="ＭＳ Ｐゴシック" w:eastAsia="ＭＳ Ｐゴシック" w:hAnsi="ＭＳ Ｐゴシック"/>
            <w:szCs w:val="20"/>
          </w:rPr>
          <w:t>typeTable</w:t>
        </w:r>
        <w:r w:rsidRPr="000519E9">
          <w:rPr>
            <w:rFonts w:ascii="ＭＳ Ｐゴシック" w:eastAsia="ＭＳ Ｐゴシック" w:hAnsi="ＭＳ Ｐゴシック" w:hint="eastAsia"/>
            <w:szCs w:val="20"/>
          </w:rPr>
          <w:t>要素</w:t>
        </w:r>
      </w:ins>
      <w:ins w:id="127" w:author="岩下" w:date="2015-10-06T21:21:00Z">
        <w:r w:rsidR="009209BA">
          <w:rPr>
            <w:rFonts w:ascii="ＭＳ Ｐゴシック" w:eastAsia="ＭＳ Ｐゴシック" w:hAnsi="ＭＳ Ｐゴシック" w:hint="eastAsia"/>
            <w:szCs w:val="20"/>
          </w:rPr>
          <w:t>（</w:t>
        </w:r>
      </w:ins>
      <w:r w:rsidR="00C705A1">
        <w:rPr>
          <w:rFonts w:ascii="ＭＳ Ｐゴシック" w:eastAsia="ＭＳ Ｐゴシック" w:hAnsi="ＭＳ Ｐゴシック"/>
          <w:szCs w:val="20"/>
        </w:rPr>
        <w:fldChar w:fldCharType="begin"/>
      </w:r>
      <w:r w:rsidR="00C705A1">
        <w:rPr>
          <w:rFonts w:ascii="ＭＳ Ｐゴシック" w:eastAsia="ＭＳ Ｐゴシック" w:hAnsi="ＭＳ Ｐゴシック"/>
          <w:szCs w:val="20"/>
        </w:rPr>
        <w:instrText xml:space="preserve"> REF </w:instrText>
      </w:r>
      <w:r w:rsidR="00C705A1">
        <w:rPr>
          <w:rFonts w:ascii="ＭＳ Ｐゴシック" w:eastAsia="ＭＳ Ｐゴシック" w:hAnsi="ＭＳ Ｐゴシック" w:hint="eastAsia"/>
          <w:szCs w:val="20"/>
        </w:rPr>
        <w:instrText>_Ref306384533 \n \h</w:instrText>
      </w:r>
      <w:r w:rsidR="00C705A1">
        <w:rPr>
          <w:rFonts w:ascii="ＭＳ Ｐゴシック" w:eastAsia="ＭＳ Ｐゴシック" w:hAnsi="ＭＳ Ｐゴシック"/>
          <w:szCs w:val="20"/>
        </w:rPr>
        <w:instrText xml:space="preserve"> </w:instrText>
      </w:r>
      <w:r w:rsidR="00C705A1">
        <w:rPr>
          <w:rFonts w:ascii="ＭＳ Ｐゴシック" w:eastAsia="ＭＳ Ｐゴシック" w:hAnsi="ＭＳ Ｐゴシック"/>
          <w:szCs w:val="20"/>
        </w:rPr>
      </w:r>
      <w:r w:rsidR="00C705A1">
        <w:rPr>
          <w:rFonts w:ascii="ＭＳ Ｐゴシック" w:eastAsia="ＭＳ Ｐゴシック" w:hAnsi="ＭＳ Ｐゴシック"/>
          <w:szCs w:val="20"/>
        </w:rPr>
        <w:fldChar w:fldCharType="separate"/>
      </w:r>
      <w:r w:rsidR="006A16F7">
        <w:rPr>
          <w:rFonts w:ascii="ＭＳ Ｐゴシック" w:eastAsia="ＭＳ Ｐゴシック" w:hAnsi="ＭＳ Ｐゴシック"/>
          <w:szCs w:val="20"/>
        </w:rPr>
        <w:t>3</w:t>
      </w:r>
      <w:r w:rsidR="00C705A1">
        <w:rPr>
          <w:rFonts w:ascii="ＭＳ Ｐゴシック" w:eastAsia="ＭＳ Ｐゴシック" w:hAnsi="ＭＳ Ｐゴシック"/>
          <w:szCs w:val="20"/>
        </w:rPr>
        <w:fldChar w:fldCharType="end"/>
      </w:r>
      <w:ins w:id="128" w:author="岩下" w:date="2015-10-06T21:21:00Z">
        <w:r w:rsidR="009209BA">
          <w:rPr>
            <w:rFonts w:ascii="ＭＳ Ｐゴシック" w:eastAsia="ＭＳ Ｐゴシック" w:hAnsi="ＭＳ Ｐゴシック" w:hint="eastAsia"/>
            <w:szCs w:val="20"/>
          </w:rPr>
          <w:t>章）</w:t>
        </w:r>
      </w:ins>
    </w:p>
    <w:p w14:paraId="68A4D558" w14:textId="6583A176"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29" w:author="岩下" w:date="2015-08-28T08:17:00Z"/>
          <w:rFonts w:ascii="ＭＳ Ｐゴシック" w:eastAsia="ＭＳ Ｐゴシック" w:hAnsi="ＭＳ Ｐゴシック"/>
          <w:szCs w:val="20"/>
        </w:rPr>
      </w:pPr>
      <w:ins w:id="130" w:author="岩下" w:date="2015-08-28T08:17:00Z">
        <w:r w:rsidRPr="000519E9">
          <w:rPr>
            <w:rFonts w:ascii="ＭＳ Ｐゴシック" w:eastAsia="ＭＳ Ｐゴシック" w:hAnsi="ＭＳ Ｐゴシック"/>
            <w:szCs w:val="20"/>
          </w:rPr>
          <w:t xml:space="preserve">  globalSymbols</w:t>
        </w:r>
        <w:r w:rsidRPr="000519E9">
          <w:rPr>
            <w:rFonts w:ascii="ＭＳ Ｐゴシック" w:eastAsia="ＭＳ Ｐゴシック" w:hAnsi="ＭＳ Ｐゴシック" w:hint="eastAsia"/>
            <w:szCs w:val="20"/>
          </w:rPr>
          <w:t>要素</w:t>
        </w:r>
      </w:ins>
      <w:ins w:id="131" w:author="岩下" w:date="2015-10-06T21:22:00Z">
        <w:r w:rsidR="009209BA">
          <w:rPr>
            <w:rFonts w:ascii="ＭＳ Ｐゴシック" w:eastAsia="ＭＳ Ｐゴシック" w:hAnsi="ＭＳ Ｐゴシック" w:hint="eastAsia"/>
            <w:szCs w:val="20"/>
          </w:rPr>
          <w:t>（</w:t>
        </w:r>
        <w:r w:rsidR="009209BA">
          <w:rPr>
            <w:rFonts w:ascii="ＭＳ Ｐゴシック" w:eastAsia="ＭＳ Ｐゴシック" w:hAnsi="ＭＳ Ｐゴシック"/>
            <w:szCs w:val="20"/>
          </w:rPr>
          <w:fldChar w:fldCharType="begin"/>
        </w:r>
        <w:r w:rsidR="009209BA">
          <w:rPr>
            <w:rFonts w:ascii="ＭＳ Ｐゴシック" w:eastAsia="ＭＳ Ｐゴシック" w:hAnsi="ＭＳ Ｐゴシック"/>
            <w:szCs w:val="20"/>
          </w:rPr>
          <w:instrText xml:space="preserve"> REF </w:instrText>
        </w:r>
        <w:r w:rsidR="009209BA">
          <w:rPr>
            <w:rFonts w:ascii="ＭＳ Ｐゴシック" w:eastAsia="ＭＳ Ｐゴシック" w:hAnsi="ＭＳ Ｐゴシック" w:hint="eastAsia"/>
            <w:szCs w:val="20"/>
          </w:rPr>
          <w:instrText>_Ref305785888 \n \h</w:instrText>
        </w:r>
        <w:r w:rsidR="009209BA">
          <w:rPr>
            <w:rFonts w:ascii="ＭＳ Ｐゴシック" w:eastAsia="ＭＳ Ｐゴシック" w:hAnsi="ＭＳ Ｐゴシック"/>
            <w:szCs w:val="20"/>
          </w:rPr>
          <w:instrText xml:space="preserve"> </w:instrText>
        </w:r>
      </w:ins>
      <w:r w:rsidR="009209BA">
        <w:rPr>
          <w:rFonts w:ascii="ＭＳ Ｐゴシック" w:eastAsia="ＭＳ Ｐゴシック" w:hAnsi="ＭＳ Ｐゴシック"/>
          <w:szCs w:val="20"/>
        </w:rPr>
      </w:r>
      <w:r w:rsidR="009209BA">
        <w:rPr>
          <w:rFonts w:ascii="ＭＳ Ｐゴシック" w:eastAsia="ＭＳ Ｐゴシック" w:hAnsi="ＭＳ Ｐゴシック"/>
          <w:szCs w:val="20"/>
        </w:rPr>
        <w:fldChar w:fldCharType="separate"/>
      </w:r>
      <w:ins w:id="132" w:author="Youichi KOYAMA" w:date="2016-03-17T11:55:00Z">
        <w:r w:rsidR="006A16F7">
          <w:rPr>
            <w:rFonts w:ascii="ＭＳ Ｐゴシック" w:eastAsia="ＭＳ Ｐゴシック" w:hAnsi="ＭＳ Ｐゴシック"/>
            <w:szCs w:val="20"/>
          </w:rPr>
          <w:t>4.2</w:t>
        </w:r>
      </w:ins>
      <w:ins w:id="133" w:author="岩下" w:date="2015-10-06T21:22:00Z">
        <w:r w:rsidR="009209BA">
          <w:rPr>
            <w:rFonts w:ascii="ＭＳ Ｐゴシック" w:eastAsia="ＭＳ Ｐゴシック" w:hAnsi="ＭＳ Ｐゴシック"/>
            <w:szCs w:val="20"/>
          </w:rPr>
          <w:fldChar w:fldCharType="end"/>
        </w:r>
        <w:r w:rsidR="009209BA">
          <w:rPr>
            <w:rFonts w:ascii="ＭＳ Ｐゴシック" w:eastAsia="ＭＳ Ｐゴシック" w:hAnsi="ＭＳ Ｐゴシック" w:hint="eastAsia"/>
            <w:szCs w:val="20"/>
          </w:rPr>
          <w:t>節）</w:t>
        </w:r>
      </w:ins>
    </w:p>
    <w:p w14:paraId="169978E6" w14:textId="5B2C0B8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34" w:author="岩下" w:date="2015-08-28T08:15:00Z"/>
          <w:rFonts w:ascii="ＭＳ Ｐゴシック" w:eastAsia="ＭＳ Ｐゴシック" w:hAnsi="ＭＳ Ｐゴシック"/>
          <w:szCs w:val="20"/>
        </w:rPr>
      </w:pPr>
      <w:ins w:id="135" w:author="岩下" w:date="2015-08-28T08:17:00Z">
        <w:r w:rsidRPr="000519E9">
          <w:rPr>
            <w:rFonts w:ascii="ＭＳ Ｐゴシック" w:eastAsia="ＭＳ Ｐゴシック" w:hAnsi="ＭＳ Ｐゴシック"/>
            <w:szCs w:val="20"/>
          </w:rPr>
          <w:t xml:space="preserve">  globalDecl</w:t>
        </w:r>
      </w:ins>
      <w:ins w:id="136" w:author="岩下" w:date="2015-08-28T08:18:00Z">
        <w:r w:rsidRPr="000519E9">
          <w:rPr>
            <w:rFonts w:ascii="ＭＳ Ｐゴシック" w:eastAsia="ＭＳ Ｐゴシック" w:hAnsi="ＭＳ Ｐゴシック"/>
            <w:szCs w:val="20"/>
          </w:rPr>
          <w:t>a</w:t>
        </w:r>
      </w:ins>
      <w:ins w:id="137" w:author="岩下" w:date="2015-08-28T08:17:00Z">
        <w:r w:rsidRPr="000519E9">
          <w:rPr>
            <w:rFonts w:ascii="ＭＳ Ｐゴシック" w:eastAsia="ＭＳ Ｐゴシック" w:hAnsi="ＭＳ Ｐゴシック"/>
            <w:szCs w:val="20"/>
          </w:rPr>
          <w:t>rations</w:t>
        </w:r>
        <w:r w:rsidRPr="000519E9">
          <w:rPr>
            <w:rFonts w:ascii="ＭＳ Ｐゴシック" w:eastAsia="ＭＳ Ｐゴシック" w:hAnsi="ＭＳ Ｐゴシック" w:hint="eastAsia"/>
            <w:szCs w:val="20"/>
          </w:rPr>
          <w:t>要素</w:t>
        </w:r>
      </w:ins>
      <w:ins w:id="138" w:author="岩下" w:date="2015-10-06T21:22:00Z">
        <w:r w:rsidR="009209BA">
          <w:rPr>
            <w:rFonts w:ascii="ＭＳ Ｐゴシック" w:eastAsia="ＭＳ Ｐゴシック" w:hAnsi="ＭＳ Ｐゴシック" w:hint="eastAsia"/>
            <w:szCs w:val="20"/>
          </w:rPr>
          <w:t>（</w:t>
        </w:r>
        <w:r w:rsidR="009209BA">
          <w:rPr>
            <w:rFonts w:ascii="ＭＳ Ｐゴシック" w:eastAsia="ＭＳ Ｐゴシック" w:hAnsi="ＭＳ Ｐゴシック"/>
            <w:szCs w:val="20"/>
          </w:rPr>
          <w:fldChar w:fldCharType="begin"/>
        </w:r>
        <w:r w:rsidR="009209BA">
          <w:rPr>
            <w:rFonts w:ascii="ＭＳ Ｐゴシック" w:eastAsia="ＭＳ Ｐゴシック" w:hAnsi="ＭＳ Ｐゴシック"/>
            <w:szCs w:val="20"/>
          </w:rPr>
          <w:instrText xml:space="preserve"> REF </w:instrText>
        </w:r>
        <w:r w:rsidR="009209BA">
          <w:rPr>
            <w:rFonts w:ascii="ＭＳ Ｐゴシック" w:eastAsia="ＭＳ Ｐゴシック" w:hAnsi="ＭＳ Ｐゴシック" w:hint="eastAsia"/>
            <w:szCs w:val="20"/>
          </w:rPr>
          <w:instrText>_Ref305785901 \n \h</w:instrText>
        </w:r>
        <w:r w:rsidR="009209BA">
          <w:rPr>
            <w:rFonts w:ascii="ＭＳ Ｐゴシック" w:eastAsia="ＭＳ Ｐゴシック" w:hAnsi="ＭＳ Ｐゴシック"/>
            <w:szCs w:val="20"/>
          </w:rPr>
          <w:instrText xml:space="preserve"> </w:instrText>
        </w:r>
      </w:ins>
      <w:r w:rsidR="009209BA">
        <w:rPr>
          <w:rFonts w:ascii="ＭＳ Ｐゴシック" w:eastAsia="ＭＳ Ｐゴシック" w:hAnsi="ＭＳ Ｐゴシック"/>
          <w:szCs w:val="20"/>
        </w:rPr>
      </w:r>
      <w:r w:rsidR="009209BA">
        <w:rPr>
          <w:rFonts w:ascii="ＭＳ Ｐゴシック" w:eastAsia="ＭＳ Ｐゴシック" w:hAnsi="ＭＳ Ｐゴシック"/>
          <w:szCs w:val="20"/>
        </w:rPr>
        <w:fldChar w:fldCharType="separate"/>
      </w:r>
      <w:ins w:id="139" w:author="Youichi KOYAMA" w:date="2016-03-17T11:55:00Z">
        <w:r w:rsidR="006A16F7">
          <w:rPr>
            <w:rFonts w:ascii="ＭＳ Ｐゴシック" w:eastAsia="ＭＳ Ｐゴシック" w:hAnsi="ＭＳ Ｐゴシック"/>
            <w:szCs w:val="20"/>
          </w:rPr>
          <w:t>5.1</w:t>
        </w:r>
      </w:ins>
      <w:ins w:id="140" w:author="岩下" w:date="2015-10-06T21:22:00Z">
        <w:r w:rsidR="009209BA">
          <w:rPr>
            <w:rFonts w:ascii="ＭＳ Ｐゴシック" w:eastAsia="ＭＳ Ｐゴシック" w:hAnsi="ＭＳ Ｐゴシック"/>
            <w:szCs w:val="20"/>
          </w:rPr>
          <w:fldChar w:fldCharType="end"/>
        </w:r>
        <w:r w:rsidR="009209BA">
          <w:rPr>
            <w:rFonts w:ascii="ＭＳ Ｐゴシック" w:eastAsia="ＭＳ Ｐゴシック" w:hAnsi="ＭＳ Ｐゴシック" w:hint="eastAsia"/>
            <w:szCs w:val="20"/>
          </w:rPr>
          <w:t>節）</w:t>
        </w:r>
      </w:ins>
    </w:p>
    <w:p w14:paraId="18BFC08F" w14:textId="77777777" w:rsidR="00B64D26" w:rsidRPr="000519E9" w:rsidRDefault="00B64D26" w:rsidP="000519E9">
      <w:pPr>
        <w:pBdr>
          <w:top w:val="single" w:sz="4" w:space="1" w:color="auto"/>
          <w:left w:val="single" w:sz="4" w:space="0" w:color="auto"/>
          <w:bottom w:val="single" w:sz="4" w:space="1" w:color="auto"/>
          <w:right w:val="single" w:sz="4" w:space="0" w:color="auto"/>
        </w:pBdr>
        <w:ind w:firstLineChars="100" w:firstLine="210"/>
        <w:rPr>
          <w:ins w:id="141" w:author="岩下" w:date="2015-08-28T08:21:00Z"/>
          <w:rFonts w:ascii="ＭＳ Ｐゴシック" w:eastAsia="ＭＳ Ｐゴシック" w:hAnsi="ＭＳ Ｐゴシック"/>
          <w:szCs w:val="20"/>
        </w:rPr>
      </w:pPr>
      <w:ins w:id="142" w:author="岩下" w:date="2015-08-28T08:15:00Z">
        <w:r w:rsidRPr="000519E9">
          <w:rPr>
            <w:rFonts w:ascii="ＭＳ Ｐゴシック" w:eastAsia="ＭＳ Ｐゴシック" w:hAnsi="ＭＳ Ｐゴシック"/>
            <w:szCs w:val="20"/>
          </w:rPr>
          <w:t>&lt;/</w:t>
        </w:r>
      </w:ins>
      <w:ins w:id="143" w:author="岩下" w:date="2015-08-28T08:16:00Z">
        <w:r w:rsidRPr="000519E9">
          <w:rPr>
            <w:rFonts w:ascii="ＭＳ Ｐゴシック" w:eastAsia="ＭＳ Ｐゴシック" w:hAnsi="ＭＳ Ｐゴシック"/>
            <w:szCs w:val="20"/>
          </w:rPr>
          <w:t>XcodeProgram</w:t>
        </w:r>
      </w:ins>
      <w:ins w:id="144" w:author="岩下" w:date="2015-08-28T08:15:00Z">
        <w:r w:rsidRPr="000519E9">
          <w:rPr>
            <w:rFonts w:ascii="ＭＳ Ｐゴシック" w:eastAsia="ＭＳ Ｐゴシック" w:hAnsi="ＭＳ Ｐゴシック"/>
            <w:szCs w:val="20"/>
          </w:rPr>
          <w:t>&gt;</w:t>
        </w:r>
      </w:ins>
    </w:p>
    <w:p w14:paraId="0F4AFFD9" w14:textId="77777777" w:rsidR="0022499E" w:rsidRPr="003058F2" w:rsidRDefault="009A6933" w:rsidP="0022499E">
      <w:pPr>
        <w:rPr>
          <w:ins w:id="145" w:author="岩下" w:date="2015-08-28T08:22:00Z"/>
          <w:rFonts w:ascii="ＭＳ Ｐゴシック" w:eastAsia="ＭＳ Ｐゴシック" w:hAnsi="ＭＳ Ｐゴシック"/>
          <w:szCs w:val="21"/>
        </w:rPr>
      </w:pPr>
      <w:ins w:id="146" w:author="岩下" w:date="2015-08-28T08:34:00Z">
        <w:r w:rsidRPr="003058F2">
          <w:rPr>
            <w:rFonts w:ascii="ＭＳ Ｐゴシック" w:eastAsia="ＭＳ Ｐゴシック" w:hAnsi="ＭＳ Ｐゴシック" w:hint="eastAsia"/>
            <w:szCs w:val="21"/>
          </w:rPr>
          <w:t>属性（</w:t>
        </w:r>
        <w:r w:rsidRPr="003058F2">
          <w:rPr>
            <w:rFonts w:ascii="ＭＳ Ｐゴシック" w:eastAsia="ＭＳ Ｐゴシック" w:hAnsi="ＭＳ Ｐゴシック"/>
            <w:szCs w:val="21"/>
          </w:rPr>
          <w:t>optional</w:t>
        </w:r>
        <w:r w:rsidRPr="003058F2">
          <w:rPr>
            <w:rFonts w:ascii="ＭＳ Ｐゴシック" w:eastAsia="ＭＳ Ｐゴシック" w:hAnsi="ＭＳ Ｐゴシック" w:hint="eastAsia"/>
            <w:szCs w:val="21"/>
          </w:rPr>
          <w:t>）</w:t>
        </w:r>
      </w:ins>
      <w:ins w:id="147" w:author="岩下" w:date="2015-08-28T08:25:00Z">
        <w:r w:rsidR="0022499E" w:rsidRPr="003058F2">
          <w:rPr>
            <w:rFonts w:ascii="ＭＳ Ｐゴシック" w:eastAsia="ＭＳ Ｐゴシック" w:hAnsi="ＭＳ Ｐゴシック"/>
            <w:szCs w:val="21"/>
          </w:rPr>
          <w:t>:</w:t>
        </w:r>
      </w:ins>
      <w:ins w:id="148" w:author="岩下" w:date="2015-08-28T08:26:00Z">
        <w:r w:rsidR="0022499E" w:rsidRPr="003058F2">
          <w:rPr>
            <w:rFonts w:ascii="ＭＳ Ｐゴシック" w:eastAsia="ＭＳ Ｐゴシック" w:hAnsi="ＭＳ Ｐゴシック"/>
            <w:szCs w:val="21"/>
          </w:rPr>
          <w:t xml:space="preserve">  </w:t>
        </w:r>
      </w:ins>
      <w:ins w:id="149" w:author="岩下" w:date="2015-08-28T08:25:00Z">
        <w:r w:rsidR="0022499E" w:rsidRPr="003058F2">
          <w:rPr>
            <w:rFonts w:ascii="ＭＳ Ｐゴシック" w:eastAsia="ＭＳ Ｐゴシック" w:hAnsi="ＭＳ Ｐゴシック"/>
            <w:szCs w:val="21"/>
          </w:rPr>
          <w:t>compiler-info</w:t>
        </w:r>
      </w:ins>
      <w:ins w:id="150" w:author="岩下" w:date="2015-08-28T08:34:00Z">
        <w:r w:rsidRPr="003058F2">
          <w:rPr>
            <w:rFonts w:ascii="ＭＳ Ｐゴシック" w:eastAsia="ＭＳ Ｐゴシック" w:hAnsi="ＭＳ Ｐゴシック"/>
            <w:szCs w:val="21"/>
          </w:rPr>
          <w:t>,</w:t>
        </w:r>
      </w:ins>
      <w:ins w:id="151" w:author="岩下" w:date="2015-08-28T08:25:00Z">
        <w:r w:rsidRPr="003058F2">
          <w:rPr>
            <w:rFonts w:ascii="ＭＳ Ｐゴシック" w:eastAsia="ＭＳ Ｐゴシック" w:hAnsi="ＭＳ Ｐゴシック"/>
            <w:szCs w:val="21"/>
          </w:rPr>
          <w:t xml:space="preserve"> </w:t>
        </w:r>
        <w:r w:rsidR="0022499E" w:rsidRPr="003058F2">
          <w:rPr>
            <w:rFonts w:ascii="ＭＳ Ｐゴシック" w:eastAsia="ＭＳ Ｐゴシック" w:hAnsi="ＭＳ Ｐゴシック"/>
            <w:szCs w:val="21"/>
          </w:rPr>
          <w:t>version</w:t>
        </w:r>
      </w:ins>
      <w:ins w:id="152" w:author="岩下" w:date="2015-08-28T08:34:00Z">
        <w:r w:rsidRPr="003058F2">
          <w:rPr>
            <w:rFonts w:ascii="ＭＳ Ｐゴシック" w:eastAsia="ＭＳ Ｐゴシック" w:hAnsi="ＭＳ Ｐゴシック"/>
            <w:szCs w:val="21"/>
          </w:rPr>
          <w:t>,</w:t>
        </w:r>
      </w:ins>
      <w:ins w:id="153" w:author="岩下" w:date="2015-08-28T08:25:00Z">
        <w:r w:rsidR="0022499E" w:rsidRPr="003058F2">
          <w:rPr>
            <w:rFonts w:ascii="ＭＳ Ｐゴシック" w:eastAsia="ＭＳ Ｐゴシック" w:hAnsi="ＭＳ Ｐゴシック"/>
            <w:szCs w:val="21"/>
          </w:rPr>
          <w:t xml:space="preserve"> time</w:t>
        </w:r>
      </w:ins>
      <w:ins w:id="154" w:author="岩下" w:date="2015-08-28T08:34:00Z">
        <w:r w:rsidRPr="003058F2">
          <w:rPr>
            <w:rFonts w:ascii="ＭＳ Ｐゴシック" w:eastAsia="ＭＳ Ｐゴシック" w:hAnsi="ＭＳ Ｐゴシック"/>
            <w:szCs w:val="21"/>
          </w:rPr>
          <w:t>,</w:t>
        </w:r>
      </w:ins>
      <w:ins w:id="155" w:author="岩下" w:date="2015-08-28T08:25:00Z">
        <w:r w:rsidR="0022499E" w:rsidRPr="003058F2">
          <w:rPr>
            <w:rFonts w:ascii="ＭＳ Ｐゴシック" w:eastAsia="ＭＳ Ｐゴシック" w:hAnsi="ＭＳ Ｐゴシック"/>
            <w:szCs w:val="21"/>
          </w:rPr>
          <w:t xml:space="preserve"> language</w:t>
        </w:r>
      </w:ins>
      <w:ins w:id="156" w:author="岩下" w:date="2015-08-28T08:34:00Z">
        <w:r w:rsidRPr="003058F2">
          <w:rPr>
            <w:rFonts w:ascii="ＭＳ Ｐゴシック" w:eastAsia="ＭＳ Ｐゴシック" w:hAnsi="ＭＳ Ｐゴシック"/>
            <w:szCs w:val="21"/>
          </w:rPr>
          <w:t>,</w:t>
        </w:r>
      </w:ins>
      <w:ins w:id="157" w:author="岩下" w:date="2015-08-28T08:25:00Z">
        <w:r w:rsidR="0022499E" w:rsidRPr="003058F2">
          <w:rPr>
            <w:rFonts w:ascii="ＭＳ Ｐゴシック" w:eastAsia="ＭＳ Ｐゴシック" w:hAnsi="ＭＳ Ｐゴシック"/>
            <w:szCs w:val="21"/>
          </w:rPr>
          <w:t xml:space="preserve"> source</w:t>
        </w:r>
      </w:ins>
    </w:p>
    <w:p w14:paraId="4B45EFC3" w14:textId="77777777" w:rsidR="0022499E" w:rsidRDefault="0022499E" w:rsidP="00B64D26">
      <w:pPr>
        <w:rPr>
          <w:ins w:id="158" w:author="岩下" w:date="2015-10-09T10:27:00Z"/>
        </w:rPr>
      </w:pPr>
    </w:p>
    <w:p w14:paraId="16AA47F1" w14:textId="55BA87ED" w:rsidR="00C705A1" w:rsidDel="00C705A1" w:rsidRDefault="00C705A1" w:rsidP="00C705A1">
      <w:pPr>
        <w:ind w:firstLineChars="100" w:firstLine="210"/>
        <w:rPr>
          <w:del w:id="159" w:author="岩下" w:date="2015-10-14T18:09:00Z"/>
        </w:rPr>
      </w:pPr>
    </w:p>
    <w:p w14:paraId="550BF410" w14:textId="223FC11B" w:rsidR="00DC15F1" w:rsidRDefault="00DC15F1" w:rsidP="00DC15F1">
      <w:pPr>
        <w:ind w:firstLineChars="100" w:firstLine="210"/>
      </w:pPr>
      <w:del w:id="160" w:author="岩下" w:date="2015-10-09T10:07:00Z">
        <w:r w:rsidDel="00CD10AB">
          <w:delText>Xcode</w:delText>
        </w:r>
        <w:r w:rsidDel="00CD10AB">
          <w:delText>によって表現されるプログラムは、</w:delText>
        </w:r>
        <w:r w:rsidDel="00CD10AB">
          <w:delText>Type table</w:delText>
        </w:r>
        <w:r w:rsidDel="00CD10AB">
          <w:delText>と</w:delText>
        </w:r>
        <w:r w:rsidDel="00CD10AB">
          <w:delText xml:space="preserve">global Id table, </w:delText>
        </w:r>
        <w:r w:rsidDel="00CD10AB">
          <w:delText>外部定義の列からなる。</w:delText>
        </w:r>
      </w:del>
      <w:ins w:id="161" w:author="岩下" w:date="2015-10-09T10:08:00Z">
        <w:r w:rsidR="00CD10AB">
          <w:t>XcodeML</w:t>
        </w:r>
      </w:ins>
      <w:del w:id="162" w:author="岩下" w:date="2015-10-09T10:08:00Z">
        <w:r w:rsidDel="00CD10AB">
          <w:delText>Xocde</w:delText>
        </w:r>
      </w:del>
      <w:r>
        <w:t>ファイルのトップレベルの</w:t>
      </w:r>
      <w:del w:id="163" w:author="岩下" w:date="2015-10-02T11:02:00Z">
        <w:r w:rsidR="004B4E28" w:rsidDel="00073E15">
          <w:delText>要素</w:delText>
        </w:r>
      </w:del>
      <w:ins w:id="164" w:author="岩下" w:date="2015-10-02T11:02:00Z">
        <w:r w:rsidR="00073E15">
          <w:t>XML</w:t>
        </w:r>
        <w:r w:rsidR="00073E15">
          <w:t>要素</w:t>
        </w:r>
      </w:ins>
      <w:r>
        <w:t>は、</w:t>
      </w:r>
      <w:r>
        <w:rPr>
          <w:rFonts w:hint="eastAsia"/>
        </w:rPr>
        <w:t xml:space="preserve">XcodeProgram </w:t>
      </w:r>
      <w:r w:rsidR="004B4E28">
        <w:t>要素</w:t>
      </w:r>
      <w:r>
        <w:t>である。</w:t>
      </w:r>
      <w:r>
        <w:rPr>
          <w:rFonts w:hint="eastAsia"/>
        </w:rPr>
        <w:t xml:space="preserve">XcodeProgram </w:t>
      </w:r>
      <w:r w:rsidR="004B4E28">
        <w:t>要素</w:t>
      </w:r>
      <w:r>
        <w:t>は以下の</w:t>
      </w:r>
      <w:del w:id="165" w:author="岩下" w:date="2015-10-02T11:02:00Z">
        <w:r w:rsidDel="00073E15">
          <w:delText>要素</w:delText>
        </w:r>
      </w:del>
      <w:ins w:id="166" w:author="岩下" w:date="2015-10-02T11:30:00Z">
        <w:r w:rsidR="000D2331">
          <w:t>子要素</w:t>
        </w:r>
      </w:ins>
      <w:r>
        <w:t>を含む。</w:t>
      </w:r>
    </w:p>
    <w:p w14:paraId="5C5EC37F" w14:textId="77777777" w:rsidR="00DC15F1" w:rsidRDefault="00DC15F1" w:rsidP="00613D85">
      <w:pPr>
        <w:numPr>
          <w:ilvl w:val="0"/>
          <w:numId w:val="3"/>
        </w:numPr>
        <w:tabs>
          <w:tab w:val="clear" w:pos="420"/>
        </w:tabs>
        <w:ind w:hanging="240"/>
      </w:pPr>
      <w:r>
        <w:t>typeTable</w:t>
      </w:r>
      <w:r w:rsidR="004B4E28">
        <w:t>要素</w:t>
      </w:r>
      <w:r w:rsidR="004B4E28">
        <w:rPr>
          <w:rFonts w:hint="eastAsia"/>
        </w:rPr>
        <w:t xml:space="preserve">　</w:t>
      </w:r>
      <w:r>
        <w:t>–</w:t>
      </w:r>
      <w:r w:rsidR="004B4E28">
        <w:rPr>
          <w:rFonts w:hint="eastAsia"/>
        </w:rPr>
        <w:t xml:space="preserve"> </w:t>
      </w:r>
      <w:r>
        <w:t>プログラムで利用されているデータ型の情報</w:t>
      </w:r>
    </w:p>
    <w:p w14:paraId="3A7ECEEE" w14:textId="764F3752" w:rsidR="00DC15F1" w:rsidRDefault="00DC15F1" w:rsidP="00613D85">
      <w:pPr>
        <w:numPr>
          <w:ilvl w:val="0"/>
          <w:numId w:val="3"/>
        </w:numPr>
        <w:tabs>
          <w:tab w:val="clear" w:pos="420"/>
        </w:tabs>
        <w:ind w:hanging="240"/>
      </w:pPr>
      <w:r>
        <w:t>globalSy</w:t>
      </w:r>
      <w:del w:id="167" w:author="Youichi KOYAMA" w:date="2016-03-18T15:26:00Z">
        <w:r w:rsidDel="00303F72">
          <w:delText>b</w:delText>
        </w:r>
      </w:del>
      <w:r>
        <w:t>m</w:t>
      </w:r>
      <w:ins w:id="168" w:author="Youichi KOYAMA" w:date="2016-03-18T15:26:00Z">
        <w:r w:rsidR="00303F72">
          <w:t>b</w:t>
        </w:r>
      </w:ins>
      <w:r>
        <w:t>ols</w:t>
      </w:r>
      <w:r w:rsidR="004B4E28">
        <w:t>要素</w:t>
      </w:r>
      <w:r>
        <w:t xml:space="preserve"> – </w:t>
      </w:r>
      <w:r>
        <w:t>プログラムで利用されている大域変数の情報</w:t>
      </w:r>
    </w:p>
    <w:p w14:paraId="2DD55A9A" w14:textId="77777777" w:rsidR="00DC15F1" w:rsidRDefault="00DC15F1" w:rsidP="00613D85">
      <w:pPr>
        <w:numPr>
          <w:ilvl w:val="0"/>
          <w:numId w:val="3"/>
        </w:numPr>
        <w:tabs>
          <w:tab w:val="clear" w:pos="420"/>
        </w:tabs>
        <w:ind w:hanging="240"/>
      </w:pPr>
      <w:r>
        <w:rPr>
          <w:rFonts w:hint="eastAsia"/>
        </w:rPr>
        <w:t>globalDecl</w:t>
      </w:r>
      <w:ins w:id="169" w:author="岩下" w:date="2015-08-28T08:18:00Z">
        <w:r w:rsidR="00B64D26">
          <w:t>a</w:t>
        </w:r>
      </w:ins>
      <w:r>
        <w:rPr>
          <w:rFonts w:hint="eastAsia"/>
        </w:rPr>
        <w:t xml:space="preserve">rations </w:t>
      </w:r>
      <w:r w:rsidR="004B4E28">
        <w:rPr>
          <w:rFonts w:hint="eastAsia"/>
        </w:rPr>
        <w:t>要素</w:t>
      </w:r>
      <w:r>
        <w:rPr>
          <w:rFonts w:hint="eastAsia"/>
        </w:rPr>
        <w:t xml:space="preserve"> </w:t>
      </w:r>
      <w:r>
        <w:t>–</w:t>
      </w:r>
      <w:r>
        <w:rPr>
          <w:rFonts w:hint="eastAsia"/>
        </w:rPr>
        <w:t xml:space="preserve"> </w:t>
      </w:r>
      <w:r>
        <w:rPr>
          <w:rFonts w:hint="eastAsia"/>
        </w:rPr>
        <w:t>関数、変数宣言などの情報</w:t>
      </w:r>
    </w:p>
    <w:p w14:paraId="6D018D20" w14:textId="77777777" w:rsidR="00DC15F1" w:rsidRDefault="00DC15F1" w:rsidP="00DC15F1">
      <w:pPr>
        <w:ind w:left="180"/>
      </w:pPr>
    </w:p>
    <w:p w14:paraId="6F8FF3E4" w14:textId="77777777" w:rsidR="00DC15F1" w:rsidRDefault="001752AF" w:rsidP="00DC15F1">
      <w:ins w:id="170" w:author="岩下" w:date="2015-08-28T08:07:00Z">
        <w:r>
          <w:rPr>
            <w:rFonts w:hint="eastAsia"/>
          </w:rPr>
          <w:t>XcodeProgram</w:t>
        </w:r>
      </w:ins>
      <w:r w:rsidR="00DC15F1">
        <w:rPr>
          <w:rFonts w:hint="eastAsia"/>
        </w:rPr>
        <w:t>要素は、属性として以下の情報を持つことができる</w:t>
      </w:r>
    </w:p>
    <w:p w14:paraId="257E3FFC" w14:textId="77777777" w:rsidR="00DC15F1" w:rsidRDefault="00DC15F1" w:rsidP="00613D85">
      <w:pPr>
        <w:numPr>
          <w:ilvl w:val="0"/>
          <w:numId w:val="4"/>
        </w:numPr>
        <w:ind w:hanging="240"/>
      </w:pPr>
      <w:r>
        <w:t>compiler-info</w:t>
      </w:r>
      <w:r w:rsidR="004B4E28">
        <w:rPr>
          <w:rStyle w:val="a8"/>
        </w:rPr>
        <w:t xml:space="preserve">　－　</w:t>
      </w:r>
      <w:r>
        <w:t xml:space="preserve">CtoC </w:t>
      </w:r>
      <w:r>
        <w:t>コンパイラの情報</w:t>
      </w:r>
    </w:p>
    <w:p w14:paraId="77696FAD" w14:textId="77777777" w:rsidR="00DC15F1" w:rsidRDefault="00DC15F1" w:rsidP="00613D85">
      <w:pPr>
        <w:numPr>
          <w:ilvl w:val="0"/>
          <w:numId w:val="4"/>
        </w:numPr>
        <w:ind w:hanging="240"/>
      </w:pPr>
      <w:r>
        <w:t>version</w:t>
      </w:r>
      <w:r w:rsidR="004B4E28">
        <w:rPr>
          <w:rStyle w:val="a8"/>
        </w:rPr>
        <w:t xml:space="preserve">　－　</w:t>
      </w:r>
      <w:r>
        <w:t xml:space="preserve">CtoC </w:t>
      </w:r>
      <w:r>
        <w:t>コンパイラのバージョン情報</w:t>
      </w:r>
    </w:p>
    <w:p w14:paraId="22EE2FFB" w14:textId="77777777" w:rsidR="00DC15F1" w:rsidRDefault="00DC15F1" w:rsidP="00613D85">
      <w:pPr>
        <w:numPr>
          <w:ilvl w:val="0"/>
          <w:numId w:val="4"/>
        </w:numPr>
        <w:ind w:hanging="240"/>
      </w:pPr>
      <w:r>
        <w:t>time</w:t>
      </w:r>
      <w:r w:rsidR="004B4E28">
        <w:rPr>
          <w:rStyle w:val="a8"/>
        </w:rPr>
        <w:t xml:space="preserve">　－　</w:t>
      </w:r>
      <w:r>
        <w:t>コンパイルされた日時</w:t>
      </w:r>
    </w:p>
    <w:p w14:paraId="26B37040" w14:textId="77777777" w:rsidR="00DC15F1" w:rsidRDefault="00DC15F1" w:rsidP="00613D85">
      <w:pPr>
        <w:numPr>
          <w:ilvl w:val="0"/>
          <w:numId w:val="4"/>
        </w:numPr>
        <w:ind w:hanging="240"/>
      </w:pPr>
      <w:r>
        <w:t>language</w:t>
      </w:r>
      <w:r w:rsidR="004B4E28">
        <w:rPr>
          <w:rStyle w:val="a8"/>
        </w:rPr>
        <w:t xml:space="preserve">　－　</w:t>
      </w:r>
      <w:r>
        <w:t>ソース言語情報</w:t>
      </w:r>
    </w:p>
    <w:p w14:paraId="4CE60657" w14:textId="77777777" w:rsidR="00DC15F1" w:rsidRPr="00DC15F1" w:rsidRDefault="00DC15F1" w:rsidP="00613D85">
      <w:pPr>
        <w:numPr>
          <w:ilvl w:val="0"/>
          <w:numId w:val="4"/>
        </w:numPr>
        <w:ind w:hanging="240"/>
      </w:pPr>
      <w:r>
        <w:t>source</w:t>
      </w:r>
      <w:r w:rsidR="004B4E28">
        <w:rPr>
          <w:rStyle w:val="a8"/>
        </w:rPr>
        <w:t xml:space="preserve">　－　</w:t>
      </w:r>
      <w:r>
        <w:t>ソース情報</w:t>
      </w:r>
    </w:p>
    <w:p w14:paraId="77E9D7F6" w14:textId="77777777" w:rsidR="00BD5C6C" w:rsidRPr="00DC15F1" w:rsidRDefault="00BD5C6C" w:rsidP="00DC15F1">
      <w:pPr>
        <w:ind w:firstLineChars="100" w:firstLine="210"/>
      </w:pPr>
    </w:p>
    <w:p w14:paraId="633E94FE" w14:textId="297737A6" w:rsidR="00B21302" w:rsidRDefault="00B21302" w:rsidP="003E5C37">
      <w:pPr>
        <w:pStyle w:val="2"/>
        <w:rPr>
          <w:ins w:id="171" w:author="Youichi KOYAMA" w:date="2016-03-25T11:14:00Z"/>
        </w:rPr>
      </w:pPr>
      <w:bookmarkStart w:id="172" w:name="_Toc223755482"/>
      <w:bookmarkStart w:id="173" w:name="_Toc223755688"/>
      <w:bookmarkStart w:id="174" w:name="_Toc422165363"/>
      <w:bookmarkStart w:id="175" w:name="_Ref305758179"/>
      <w:bookmarkStart w:id="176" w:name="_Ref305767120"/>
      <w:bookmarkStart w:id="177" w:name="_Ref305767424"/>
      <w:bookmarkStart w:id="178" w:name="_Ref305767536"/>
      <w:bookmarkStart w:id="179" w:name="_Ref305769764"/>
      <w:bookmarkStart w:id="180" w:name="_Ref306552259"/>
      <w:bookmarkStart w:id="181" w:name="_Toc306557399"/>
      <w:ins w:id="182" w:author="Youichi KOYAMA" w:date="2016-03-25T11:14:00Z">
        <w:r>
          <w:rPr>
            <w:rFonts w:hint="eastAsia"/>
          </w:rPr>
          <w:t>ソースコードの正規化</w:t>
        </w:r>
      </w:ins>
    </w:p>
    <w:p w14:paraId="4B7262DA" w14:textId="1A90E6E6" w:rsidR="00B21302" w:rsidRDefault="00B21302">
      <w:pPr>
        <w:ind w:firstLineChars="100" w:firstLine="210"/>
        <w:rPr>
          <w:ins w:id="183" w:author="Youichi KOYAMA" w:date="2016-03-25T11:23:00Z"/>
        </w:rPr>
        <w:pPrChange w:id="184" w:author="Youichi KOYAMA" w:date="2016-03-25T11:16:00Z">
          <w:pPr/>
        </w:pPrChange>
      </w:pPr>
      <w:ins w:id="185" w:author="Youichi KOYAMA" w:date="2016-03-25T11:16:00Z">
        <w:r>
          <w:rPr>
            <w:rFonts w:hint="eastAsia"/>
          </w:rPr>
          <w:t>XcodeML</w:t>
        </w:r>
      </w:ins>
      <w:ins w:id="186" w:author="Youichi KOYAMA" w:date="2016-03-25T11:18:00Z">
        <w:r>
          <w:rPr>
            <w:rFonts w:hint="eastAsia"/>
          </w:rPr>
          <w:t>の設計方針は</w:t>
        </w:r>
      </w:ins>
      <w:ins w:id="187" w:author="Youichi KOYAMA" w:date="2016-03-25T11:17:00Z">
        <w:r>
          <w:rPr>
            <w:rFonts w:hint="eastAsia"/>
          </w:rPr>
          <w:t>、</w:t>
        </w:r>
      </w:ins>
      <w:ins w:id="188" w:author="Youichi KOYAMA" w:date="2016-03-25T11:18:00Z">
        <w:r>
          <w:rPr>
            <w:rFonts w:hint="eastAsia"/>
          </w:rPr>
          <w:t>XcodeML</w:t>
        </w:r>
        <w:r>
          <w:rPr>
            <w:rFonts w:hint="eastAsia"/>
          </w:rPr>
          <w:t>で表現されたプログラム</w:t>
        </w:r>
      </w:ins>
      <w:ins w:id="189" w:author="Youichi KOYAMA" w:date="2016-03-25T11:17:00Z">
        <w:r>
          <w:rPr>
            <w:rFonts w:hint="eastAsia"/>
          </w:rPr>
          <w:t>を入力にとって各種の解析処理をおこなった上で処理結果を</w:t>
        </w:r>
        <w:r>
          <w:rPr>
            <w:rFonts w:hint="eastAsia"/>
          </w:rPr>
          <w:t>XcodeML</w:t>
        </w:r>
      </w:ins>
      <w:ins w:id="190" w:author="Youichi KOYAMA" w:date="2016-03-25T11:18:00Z">
        <w:r>
          <w:rPr>
            <w:rFonts w:hint="eastAsia"/>
          </w:rPr>
          <w:t>として出力するという</w:t>
        </w:r>
      </w:ins>
      <w:ins w:id="191" w:author="Youichi KOYAMA" w:date="2016-03-25T11:19:00Z">
        <w:r>
          <w:rPr>
            <w:rFonts w:hint="eastAsia"/>
          </w:rPr>
          <w:t>処理</w:t>
        </w:r>
      </w:ins>
      <w:ins w:id="192" w:author="Youichi KOYAMA" w:date="2016-03-25T11:34:00Z">
        <w:r w:rsidR="00F15855">
          <w:rPr>
            <w:rFonts w:hint="eastAsia"/>
          </w:rPr>
          <w:t>（以下、</w:t>
        </w:r>
      </w:ins>
      <w:ins w:id="193" w:author="Youichi KOYAMA" w:date="2016-03-25T11:35:00Z">
        <w:r w:rsidR="00F15855">
          <w:rPr>
            <w:rFonts w:hint="eastAsia"/>
          </w:rPr>
          <w:t>この種の処理を「</w:t>
        </w:r>
      </w:ins>
      <w:ins w:id="194" w:author="Youichi KOYAMA" w:date="2016-03-25T11:36:00Z">
        <w:r w:rsidR="00F15855">
          <w:rPr>
            <w:rFonts w:hint="eastAsia"/>
          </w:rPr>
          <w:t>XcodeML</w:t>
        </w:r>
        <w:r w:rsidR="00F15855">
          <w:rPr>
            <w:rFonts w:hint="eastAsia"/>
          </w:rPr>
          <w:t>解析</w:t>
        </w:r>
      </w:ins>
      <w:ins w:id="195" w:author="Youichi KOYAMA" w:date="2016-03-25T11:35:00Z">
        <w:r w:rsidR="00F15855">
          <w:rPr>
            <w:rFonts w:hint="eastAsia"/>
          </w:rPr>
          <w:t>処理」と呼ぶことにする）</w:t>
        </w:r>
      </w:ins>
      <w:ins w:id="196" w:author="Youichi KOYAMA" w:date="2016-03-25T11:19:00Z">
        <w:r>
          <w:rPr>
            <w:rFonts w:hint="eastAsia"/>
          </w:rPr>
          <w:t>に適した構造を持つ、ということを主眼においている。</w:t>
        </w:r>
      </w:ins>
      <w:ins w:id="197" w:author="Youichi KOYAMA" w:date="2016-03-25T11:22:00Z">
        <w:r>
          <w:rPr>
            <w:rFonts w:hint="eastAsia"/>
          </w:rPr>
          <w:t>このため、プログラムの意味が同一となるような</w:t>
        </w:r>
      </w:ins>
      <w:ins w:id="198" w:author="Youichi KOYAMA" w:date="2016-03-25T11:23:00Z">
        <w:r>
          <w:rPr>
            <w:rFonts w:hint="eastAsia"/>
          </w:rPr>
          <w:t>記述方法が複数存在する場合、そのいずれかに「正規化」して扱うという設計方針をおいている。具体</w:t>
        </w:r>
      </w:ins>
      <w:ins w:id="199" w:author="Youichi KOYAMA" w:date="2016-03-25T11:24:00Z">
        <w:r>
          <w:rPr>
            <w:rFonts w:hint="eastAsia"/>
          </w:rPr>
          <w:t>的には次のとおりである。</w:t>
        </w:r>
      </w:ins>
    </w:p>
    <w:p w14:paraId="681CA154" w14:textId="6CAC7FA9" w:rsidR="00B21302" w:rsidRDefault="004D3E07" w:rsidP="00B21302">
      <w:pPr>
        <w:numPr>
          <w:ilvl w:val="0"/>
          <w:numId w:val="4"/>
        </w:numPr>
        <w:ind w:hanging="240"/>
        <w:rPr>
          <w:ins w:id="200" w:author="Youichi KOYAMA" w:date="2016-03-25T11:28:00Z"/>
        </w:rPr>
      </w:pPr>
      <w:ins w:id="201" w:author="Youichi KOYAMA" w:date="2016-03-25T11:25:00Z">
        <w:r>
          <w:rPr>
            <w:rFonts w:hint="eastAsia"/>
          </w:rPr>
          <w:t>XcodeML</w:t>
        </w:r>
        <w:r>
          <w:rPr>
            <w:rFonts w:hint="eastAsia"/>
          </w:rPr>
          <w:t>の木構造が演算子の結合性を反映するため、ソースコード上に明示的に書かれた</w:t>
        </w:r>
      </w:ins>
      <w:ins w:id="202" w:author="Youichi KOYAMA" w:date="2016-03-25T11:24:00Z">
        <w:r>
          <w:rPr>
            <w:rFonts w:hint="eastAsia"/>
          </w:rPr>
          <w:t>丸カッコは</w:t>
        </w:r>
        <w:r>
          <w:rPr>
            <w:rFonts w:hint="eastAsia"/>
          </w:rPr>
          <w:t>XcodeML</w:t>
        </w:r>
        <w:r>
          <w:rPr>
            <w:rFonts w:hint="eastAsia"/>
          </w:rPr>
          <w:t>では明示的には表現しない。</w:t>
        </w:r>
      </w:ins>
      <w:ins w:id="203" w:author="Youichi KOYAMA" w:date="2016-03-25T11:26:00Z">
        <w:r>
          <w:rPr>
            <w:rFonts w:hint="eastAsia"/>
          </w:rPr>
          <w:t>つまり、</w:t>
        </w:r>
      </w:ins>
      <w:ins w:id="204" w:author="Youichi KOYAMA" w:date="2016-03-25T11:27:00Z">
        <w:r>
          <w:rPr>
            <w:rFonts w:hint="eastAsia"/>
          </w:rPr>
          <w:t>ソースコード上で</w:t>
        </w:r>
      </w:ins>
      <w:ins w:id="205" w:author="Youichi KOYAMA" w:date="2016-03-25T11:26:00Z">
        <w:r>
          <w:t>x</w:t>
        </w:r>
        <w:r>
          <w:rPr>
            <w:rFonts w:hint="eastAsia"/>
          </w:rPr>
          <w:t>という式</w:t>
        </w:r>
      </w:ins>
      <w:ins w:id="206" w:author="Youichi KOYAMA" w:date="2016-03-25T11:27:00Z">
        <w:r>
          <w:rPr>
            <w:rFonts w:hint="eastAsia"/>
          </w:rPr>
          <w:t>を表現する</w:t>
        </w:r>
        <w:r>
          <w:rPr>
            <w:rFonts w:hint="eastAsia"/>
          </w:rPr>
          <w:t>XcodeML</w:t>
        </w:r>
        <w:r>
          <w:rPr>
            <w:rFonts w:hint="eastAsia"/>
          </w:rPr>
          <w:t>とその式を</w:t>
        </w:r>
      </w:ins>
      <w:ins w:id="207" w:author="Youichi KOYAMA" w:date="2016-03-25T11:26:00Z">
        <w:r>
          <w:rPr>
            <w:rFonts w:hint="eastAsia"/>
          </w:rPr>
          <w:t>カッコでかこんだ</w:t>
        </w:r>
        <w:r>
          <w:rPr>
            <w:rFonts w:hint="eastAsia"/>
          </w:rPr>
          <w:t xml:space="preserve"> (x) </w:t>
        </w:r>
        <w:r>
          <w:rPr>
            <w:rFonts w:hint="eastAsia"/>
          </w:rPr>
          <w:t>という</w:t>
        </w:r>
      </w:ins>
      <w:ins w:id="208" w:author="Youichi KOYAMA" w:date="2016-03-25T11:27:00Z">
        <w:r>
          <w:rPr>
            <w:rFonts w:hint="eastAsia"/>
          </w:rPr>
          <w:t>式を表現する</w:t>
        </w:r>
        <w:r>
          <w:rPr>
            <w:rFonts w:hint="eastAsia"/>
          </w:rPr>
          <w:t>XcodeML</w:t>
        </w:r>
        <w:r>
          <w:rPr>
            <w:rFonts w:hint="eastAsia"/>
          </w:rPr>
          <w:t>は同一のものとなる。</w:t>
        </w:r>
      </w:ins>
    </w:p>
    <w:p w14:paraId="30AA5C4C" w14:textId="1BC91272" w:rsidR="004D3E07" w:rsidRDefault="004D3E07" w:rsidP="00B21302">
      <w:pPr>
        <w:numPr>
          <w:ilvl w:val="0"/>
          <w:numId w:val="4"/>
        </w:numPr>
        <w:ind w:hanging="240"/>
        <w:rPr>
          <w:ins w:id="209" w:author="Youichi KOYAMA" w:date="2016-03-25T11:30:00Z"/>
        </w:rPr>
      </w:pPr>
      <w:ins w:id="210" w:author="Youichi KOYAMA" w:date="2016-03-25T11:28:00Z">
        <w:r>
          <w:rPr>
            <w:rFonts w:hint="eastAsia"/>
          </w:rPr>
          <w:t>組み込み型に対する単項</w:t>
        </w:r>
      </w:ins>
      <w:ins w:id="211" w:author="Youichi KOYAMA" w:date="2016-03-25T11:29:00Z">
        <w:r>
          <w:rPr>
            <w:rFonts w:hint="eastAsia"/>
          </w:rPr>
          <w:t>プラス</w:t>
        </w:r>
      </w:ins>
      <w:ins w:id="212" w:author="Youichi KOYAMA" w:date="2016-03-25T11:28:00Z">
        <w:r>
          <w:rPr>
            <w:rFonts w:hint="eastAsia"/>
          </w:rPr>
          <w:t>演算子は</w:t>
        </w:r>
        <w:r>
          <w:rPr>
            <w:rFonts w:hint="eastAsia"/>
          </w:rPr>
          <w:t>XcodeML</w:t>
        </w:r>
        <w:r>
          <w:rPr>
            <w:rFonts w:hint="eastAsia"/>
          </w:rPr>
          <w:t>では表現しない。（</w:t>
        </w:r>
        <w:r>
          <w:rPr>
            <w:rFonts w:hint="eastAsia"/>
          </w:rPr>
          <w:t>C++</w:t>
        </w:r>
        <w:r>
          <w:rPr>
            <w:rFonts w:hint="eastAsia"/>
          </w:rPr>
          <w:t>の演算子オーバーロード</w:t>
        </w:r>
      </w:ins>
      <w:ins w:id="213" w:author="Youichi KOYAMA" w:date="2016-03-25T11:29:00Z">
        <w:r>
          <w:rPr>
            <w:rFonts w:hint="eastAsia"/>
          </w:rPr>
          <w:t>を用いた式は演算子の一種とはみなされず関数呼び出しの一種として表現されるため、これについては単項</w:t>
        </w:r>
      </w:ins>
      <w:ins w:id="214" w:author="Youichi KOYAMA" w:date="2016-03-25T11:30:00Z">
        <w:r>
          <w:rPr>
            <w:rFonts w:hint="eastAsia"/>
          </w:rPr>
          <w:t>プラス</w:t>
        </w:r>
      </w:ins>
      <w:ins w:id="215" w:author="Youichi KOYAMA" w:date="2016-03-25T11:29:00Z">
        <w:r>
          <w:rPr>
            <w:rFonts w:hint="eastAsia"/>
          </w:rPr>
          <w:t>演算子</w:t>
        </w:r>
      </w:ins>
      <w:ins w:id="216" w:author="Youichi KOYAMA" w:date="2016-03-25T11:30:00Z">
        <w:r>
          <w:rPr>
            <w:rFonts w:hint="eastAsia"/>
          </w:rPr>
          <w:t>も明示的に表現される）</w:t>
        </w:r>
      </w:ins>
    </w:p>
    <w:p w14:paraId="42C99696" w14:textId="77777777" w:rsidR="00FC7F90" w:rsidRDefault="00FC7F90">
      <w:pPr>
        <w:numPr>
          <w:ilvl w:val="0"/>
          <w:numId w:val="4"/>
        </w:numPr>
        <w:rPr>
          <w:ins w:id="217" w:author="Youichi KOYAMA" w:date="2016-03-25T12:01:00Z"/>
        </w:rPr>
        <w:pPrChange w:id="218" w:author="Youichi KOYAMA" w:date="2016-03-25T12:01:00Z">
          <w:pPr>
            <w:numPr>
              <w:numId w:val="4"/>
            </w:numPr>
            <w:tabs>
              <w:tab w:val="num" w:pos="420"/>
            </w:tabs>
            <w:ind w:left="420" w:hanging="240"/>
          </w:pPr>
        </w:pPrChange>
      </w:pPr>
      <w:ins w:id="219" w:author="Youichi KOYAMA" w:date="2016-03-25T12:01:00Z">
        <w:r>
          <w:rPr>
            <w:rFonts w:hint="eastAsia"/>
          </w:rPr>
          <w:t>宣言は</w:t>
        </w:r>
        <w:r>
          <w:rPr>
            <w:rFonts w:hint="eastAsia"/>
          </w:rPr>
          <w:t>compound</w:t>
        </w:r>
        <w:r>
          <w:t>Statement</w:t>
        </w:r>
        <w:r>
          <w:rPr>
            <w:rFonts w:hint="eastAsia"/>
          </w:rPr>
          <w:t>要素の先頭でのみ取り扱う。すなわち、ソースコード上で複文の途中に新</w:t>
        </w:r>
        <w:r>
          <w:rPr>
            <w:rFonts w:hint="eastAsia"/>
          </w:rPr>
          <w:lastRenderedPageBreak/>
          <w:t>たな変数宣言が出現した場合には、その位置から複文末尾までの範囲を囲う</w:t>
        </w:r>
        <w:r>
          <w:rPr>
            <w:rFonts w:hint="eastAsia"/>
          </w:rPr>
          <w:t>compoundText</w:t>
        </w:r>
        <w:r>
          <w:rPr>
            <w:rFonts w:hint="eastAsia"/>
          </w:rPr>
          <w:t>を生成し、その先頭に配置する。</w:t>
        </w:r>
      </w:ins>
    </w:p>
    <w:p w14:paraId="0BD56A45" w14:textId="427612DA" w:rsidR="004D3E07" w:rsidRDefault="004D3E07" w:rsidP="00B21302">
      <w:pPr>
        <w:numPr>
          <w:ilvl w:val="0"/>
          <w:numId w:val="4"/>
        </w:numPr>
        <w:ind w:hanging="240"/>
        <w:rPr>
          <w:ins w:id="220" w:author="Youichi KOYAMA" w:date="2016-03-25T11:38:00Z"/>
        </w:rPr>
      </w:pPr>
      <w:ins w:id="221" w:author="Youichi KOYAMA" w:date="2016-03-25T11:30:00Z">
        <w:r>
          <w:rPr>
            <w:rFonts w:hint="eastAsia"/>
          </w:rPr>
          <w:t>データ</w:t>
        </w:r>
      </w:ins>
      <w:ins w:id="222" w:author="Youichi KOYAMA" w:date="2016-03-25T11:31:00Z">
        <w:r>
          <w:rPr>
            <w:rFonts w:hint="eastAsia"/>
          </w:rPr>
          <w:t>型の宣言のうち、下記に述べる</w:t>
        </w:r>
      </w:ins>
      <w:ins w:id="223" w:author="Youichi KOYAMA" w:date="2016-03-25T11:39:00Z">
        <w:r w:rsidR="00F15855">
          <w:rPr>
            <w:rFonts w:hint="eastAsia"/>
          </w:rPr>
          <w:t>「</w:t>
        </w:r>
      </w:ins>
      <w:ins w:id="224" w:author="Youichi KOYAMA" w:date="2016-03-25T11:31:00Z">
        <w:r>
          <w:rPr>
            <w:rFonts w:hint="eastAsia"/>
          </w:rPr>
          <w:t>複雑</w:t>
        </w:r>
      </w:ins>
      <w:ins w:id="225" w:author="Youichi KOYAMA" w:date="2016-03-25T11:39:00Z">
        <w:r w:rsidR="00F15855">
          <w:rPr>
            <w:rFonts w:hint="eastAsia"/>
          </w:rPr>
          <w:t>な型」に該当し</w:t>
        </w:r>
      </w:ins>
      <w:ins w:id="226" w:author="Youichi KOYAMA" w:date="2016-03-25T11:31:00Z">
        <w:r>
          <w:rPr>
            <w:rFonts w:hint="eastAsia"/>
          </w:rPr>
          <w:t>ないものについて</w:t>
        </w:r>
      </w:ins>
      <w:ins w:id="227" w:author="Youichi KOYAMA" w:date="2016-03-25T11:32:00Z">
        <w:r>
          <w:rPr>
            <w:rFonts w:hint="eastAsia"/>
          </w:rPr>
          <w:t>は、その宣言内容は</w:t>
        </w:r>
        <w:r>
          <w:rPr>
            <w:rFonts w:hint="eastAsia"/>
          </w:rPr>
          <w:t>typeTable</w:t>
        </w:r>
        <w:r>
          <w:rPr>
            <w:rFonts w:hint="eastAsia"/>
          </w:rPr>
          <w:t>で表現</w:t>
        </w:r>
      </w:ins>
      <w:ins w:id="228" w:author="Youichi KOYAMA" w:date="2016-03-25T11:33:00Z">
        <w:r>
          <w:rPr>
            <w:rFonts w:hint="eastAsia"/>
          </w:rPr>
          <w:t>し、</w:t>
        </w:r>
        <w:r>
          <w:rPr>
            <w:rFonts w:hint="eastAsia"/>
          </w:rPr>
          <w:t>globalDeclarations</w:t>
        </w:r>
        <w:r>
          <w:rPr>
            <w:rFonts w:hint="eastAsia"/>
          </w:rPr>
          <w:t>要素</w:t>
        </w:r>
      </w:ins>
      <w:ins w:id="229" w:author="Youichi KOYAMA" w:date="2016-03-25T11:34:00Z">
        <w:r>
          <w:rPr>
            <w:rFonts w:hint="eastAsia"/>
          </w:rPr>
          <w:t>の中には持ち込まない</w:t>
        </w:r>
        <w:r w:rsidR="00F15855">
          <w:rPr>
            <w:rFonts w:hint="eastAsia"/>
          </w:rPr>
          <w:t>。これにより、</w:t>
        </w:r>
      </w:ins>
      <w:ins w:id="230" w:author="Youichi KOYAMA" w:date="2016-03-25T11:37:00Z">
        <w:r w:rsidR="00F15855">
          <w:t>XcodeML</w:t>
        </w:r>
        <w:r w:rsidR="00F15855">
          <w:rPr>
            <w:rFonts w:hint="eastAsia"/>
          </w:rPr>
          <w:t>解析処理部が新たな</w:t>
        </w:r>
      </w:ins>
      <w:ins w:id="231" w:author="Youichi KOYAMA" w:date="2016-03-25T11:34:00Z">
        <w:r w:rsidR="00F15855">
          <w:rPr>
            <w:rFonts w:hint="eastAsia"/>
          </w:rPr>
          <w:t>型</w:t>
        </w:r>
      </w:ins>
      <w:ins w:id="232" w:author="Youichi KOYAMA" w:date="2016-03-25T11:37:00Z">
        <w:r w:rsidR="00F15855">
          <w:rPr>
            <w:rFonts w:hint="eastAsia"/>
          </w:rPr>
          <w:t>を</w:t>
        </w:r>
        <w:r w:rsidR="00F15855">
          <w:rPr>
            <w:rFonts w:hint="eastAsia"/>
          </w:rPr>
          <w:t>XcodeML</w:t>
        </w:r>
        <w:r w:rsidR="00F15855">
          <w:rPr>
            <w:rFonts w:hint="eastAsia"/>
          </w:rPr>
          <w:t>に追加する際、そのソースコード上での配置を考える必要がない。</w:t>
        </w:r>
      </w:ins>
      <w:ins w:id="233" w:author="Youichi KOYAMA" w:date="2016-03-25T11:39:00Z">
        <w:r w:rsidR="00F15855">
          <w:br/>
        </w:r>
        <w:r w:rsidR="00F15855">
          <w:rPr>
            <w:rFonts w:hint="eastAsia"/>
          </w:rPr>
          <w:t>下記に、</w:t>
        </w:r>
        <w:r w:rsidR="00F15855">
          <w:rPr>
            <w:rFonts w:hint="eastAsia"/>
          </w:rPr>
          <w:t>typeTable</w:t>
        </w:r>
        <w:r w:rsidR="00F15855">
          <w:rPr>
            <w:rFonts w:hint="eastAsia"/>
          </w:rPr>
          <w:t>のみでは表現不可能な「複雑な型」を述べる。</w:t>
        </w:r>
      </w:ins>
    </w:p>
    <w:p w14:paraId="31D31AEC" w14:textId="6A6896A9" w:rsidR="00F15855" w:rsidRDefault="00F15855">
      <w:pPr>
        <w:numPr>
          <w:ilvl w:val="1"/>
          <w:numId w:val="4"/>
        </w:numPr>
        <w:rPr>
          <w:ins w:id="234" w:author="Youichi KOYAMA" w:date="2016-03-25T11:38:00Z"/>
        </w:rPr>
        <w:pPrChange w:id="235" w:author="Youichi KOYAMA" w:date="2016-03-25T11:38:00Z">
          <w:pPr>
            <w:numPr>
              <w:numId w:val="4"/>
            </w:numPr>
            <w:tabs>
              <w:tab w:val="num" w:pos="420"/>
            </w:tabs>
            <w:ind w:left="420" w:hanging="240"/>
          </w:pPr>
        </w:pPrChange>
      </w:pPr>
      <w:ins w:id="236" w:author="Youichi KOYAMA" w:date="2016-03-25T11:38:00Z">
        <w:r>
          <w:rPr>
            <w:rFonts w:hint="eastAsia"/>
          </w:rPr>
          <w:t>C++</w:t>
        </w:r>
        <w:r>
          <w:rPr>
            <w:rFonts w:hint="eastAsia"/>
          </w:rPr>
          <w:t>のローカルクラス</w:t>
        </w:r>
      </w:ins>
    </w:p>
    <w:p w14:paraId="6E488788" w14:textId="7809F0B3" w:rsidR="00F15855" w:rsidRDefault="00F15855">
      <w:pPr>
        <w:numPr>
          <w:ilvl w:val="1"/>
          <w:numId w:val="4"/>
        </w:numPr>
        <w:rPr>
          <w:ins w:id="237" w:author="Youichi KOYAMA" w:date="2016-03-25T11:40:00Z"/>
        </w:rPr>
        <w:pPrChange w:id="238" w:author="Youichi KOYAMA" w:date="2016-03-25T11:38:00Z">
          <w:pPr>
            <w:numPr>
              <w:numId w:val="4"/>
            </w:numPr>
            <w:tabs>
              <w:tab w:val="num" w:pos="420"/>
            </w:tabs>
            <w:ind w:left="420" w:hanging="240"/>
          </w:pPr>
        </w:pPrChange>
      </w:pPr>
      <w:ins w:id="239" w:author="Youichi KOYAMA" w:date="2016-03-25T11:38:00Z">
        <w:r>
          <w:rPr>
            <w:rFonts w:hint="eastAsia"/>
          </w:rPr>
          <w:t>入れ子のクラス（クラス内に別のクラス宣言を持つ</w:t>
        </w:r>
      </w:ins>
      <w:ins w:id="240" w:author="Youichi KOYAMA" w:date="2016-03-25T11:39:00Z">
        <w:r>
          <w:rPr>
            <w:rFonts w:hint="eastAsia"/>
          </w:rPr>
          <w:t>場合、その両方ともが</w:t>
        </w:r>
      </w:ins>
      <w:ins w:id="241" w:author="Youichi KOYAMA" w:date="2016-03-25T11:40:00Z">
        <w:r>
          <w:rPr>
            <w:rFonts w:hint="eastAsia"/>
          </w:rPr>
          <w:t>複雑な型とみなされる）</w:t>
        </w:r>
      </w:ins>
    </w:p>
    <w:p w14:paraId="30640B53" w14:textId="517217F7" w:rsidR="00F15855" w:rsidRDefault="00F15855">
      <w:pPr>
        <w:numPr>
          <w:ilvl w:val="1"/>
          <w:numId w:val="4"/>
        </w:numPr>
        <w:rPr>
          <w:ins w:id="242" w:author="Youichi KOYAMA" w:date="2016-03-25T11:41:00Z"/>
        </w:rPr>
        <w:pPrChange w:id="243" w:author="Youichi KOYAMA" w:date="2016-03-25T11:38:00Z">
          <w:pPr>
            <w:numPr>
              <w:numId w:val="4"/>
            </w:numPr>
            <w:tabs>
              <w:tab w:val="num" w:pos="420"/>
            </w:tabs>
            <w:ind w:left="420" w:hanging="240"/>
          </w:pPr>
        </w:pPrChange>
      </w:pPr>
      <w:ins w:id="244" w:author="Youichi KOYAMA" w:date="2016-03-25T11:41:00Z">
        <w:r>
          <w:rPr>
            <w:rFonts w:hint="eastAsia"/>
          </w:rPr>
          <w:t>無名クラス</w:t>
        </w:r>
      </w:ins>
    </w:p>
    <w:p w14:paraId="210E43F6" w14:textId="2F2B0111" w:rsidR="00F15855" w:rsidRDefault="00F15855">
      <w:pPr>
        <w:numPr>
          <w:ilvl w:val="0"/>
          <w:numId w:val="4"/>
        </w:numPr>
        <w:rPr>
          <w:ins w:id="245" w:author="Youichi KOYAMA" w:date="2016-03-25T11:44:00Z"/>
        </w:rPr>
        <w:pPrChange w:id="246" w:author="Youichi KOYAMA" w:date="2016-03-25T11:41:00Z">
          <w:pPr>
            <w:numPr>
              <w:numId w:val="4"/>
            </w:numPr>
            <w:tabs>
              <w:tab w:val="num" w:pos="420"/>
            </w:tabs>
            <w:ind w:left="420" w:hanging="240"/>
          </w:pPr>
        </w:pPrChange>
      </w:pPr>
      <w:ins w:id="247" w:author="Youichi KOYAMA" w:date="2016-03-25T11:42:00Z">
        <w:r>
          <w:rPr>
            <w:rFonts w:hint="eastAsia"/>
          </w:rPr>
          <w:t>C++</w:t>
        </w:r>
        <w:r>
          <w:rPr>
            <w:rFonts w:hint="eastAsia"/>
          </w:rPr>
          <w:t>のクラス（構造体、共用体を含む）</w:t>
        </w:r>
      </w:ins>
      <w:ins w:id="248" w:author="Youichi KOYAMA" w:date="2016-03-25T11:43:00Z">
        <w:r>
          <w:rPr>
            <w:rFonts w:hint="eastAsia"/>
          </w:rPr>
          <w:t>の</w:t>
        </w:r>
      </w:ins>
      <w:ins w:id="249" w:author="Youichi KOYAMA" w:date="2016-03-25T11:42:00Z">
        <w:r>
          <w:rPr>
            <w:rFonts w:hint="eastAsia"/>
          </w:rPr>
          <w:t>メソッドの定義</w:t>
        </w:r>
      </w:ins>
      <w:ins w:id="250" w:author="Youichi KOYAMA" w:date="2016-03-25T11:43:00Z">
        <w:r>
          <w:rPr>
            <w:rFonts w:hint="eastAsia"/>
          </w:rPr>
          <w:t>は、</w:t>
        </w:r>
      </w:ins>
      <w:ins w:id="251" w:author="Youichi KOYAMA" w:date="2016-03-25T11:42:00Z">
        <w:r>
          <w:rPr>
            <w:rFonts w:hint="eastAsia"/>
          </w:rPr>
          <w:t>クラス宣言内で書く方法と、クラス宣言の外で書く方法の二種類の定義方法がある</w:t>
        </w:r>
      </w:ins>
      <w:ins w:id="252" w:author="Youichi KOYAMA" w:date="2016-03-25T11:43:00Z">
        <w:r>
          <w:rPr>
            <w:rFonts w:hint="eastAsia"/>
          </w:rPr>
          <w:t>。これについては、前述の「複雑な型」でない限りは、すべて「クラス宣言の外に書く方法」</w:t>
        </w:r>
      </w:ins>
      <w:ins w:id="253" w:author="Youichi KOYAMA" w:date="2016-03-25T11:44:00Z">
        <w:r>
          <w:rPr>
            <w:rFonts w:hint="eastAsia"/>
          </w:rPr>
          <w:t>に相当する形の</w:t>
        </w:r>
      </w:ins>
      <w:ins w:id="254" w:author="Youichi KOYAMA" w:date="2016-03-25T11:43:00Z">
        <w:r>
          <w:rPr>
            <w:rFonts w:hint="eastAsia"/>
          </w:rPr>
          <w:t>XcodeML</w:t>
        </w:r>
      </w:ins>
      <w:ins w:id="255" w:author="Youichi KOYAMA" w:date="2016-03-25T11:44:00Z">
        <w:r>
          <w:rPr>
            <w:rFonts w:hint="eastAsia"/>
          </w:rPr>
          <w:t>として表現する。</w:t>
        </w:r>
      </w:ins>
    </w:p>
    <w:p w14:paraId="1FD4BC93" w14:textId="2807B806" w:rsidR="00F15855" w:rsidRDefault="00F15855">
      <w:pPr>
        <w:numPr>
          <w:ilvl w:val="0"/>
          <w:numId w:val="4"/>
        </w:numPr>
        <w:rPr>
          <w:ins w:id="256" w:author="Youichi KOYAMA" w:date="2016-03-25T11:46:00Z"/>
        </w:rPr>
        <w:pPrChange w:id="257" w:author="Youichi KOYAMA" w:date="2016-03-25T11:41:00Z">
          <w:pPr>
            <w:numPr>
              <w:numId w:val="4"/>
            </w:numPr>
            <w:tabs>
              <w:tab w:val="num" w:pos="420"/>
            </w:tabs>
            <w:ind w:left="420" w:hanging="240"/>
          </w:pPr>
        </w:pPrChange>
      </w:pPr>
      <w:ins w:id="258" w:author="Youichi KOYAMA" w:date="2016-03-25T11:44:00Z">
        <w:r>
          <w:rPr>
            <w:rFonts w:hint="eastAsia"/>
          </w:rPr>
          <w:t>クラス</w:t>
        </w:r>
      </w:ins>
      <w:ins w:id="259" w:author="Youichi KOYAMA" w:date="2016-03-25T11:45:00Z">
        <w:r w:rsidR="008C2928">
          <w:rPr>
            <w:rFonts w:hint="eastAsia"/>
          </w:rPr>
          <w:t>の</w:t>
        </w:r>
      </w:ins>
      <w:ins w:id="260" w:author="Youichi KOYAMA" w:date="2016-03-25T11:44:00Z">
        <w:r>
          <w:rPr>
            <w:rFonts w:hint="eastAsia"/>
          </w:rPr>
          <w:t>メンバ</w:t>
        </w:r>
      </w:ins>
      <w:ins w:id="261" w:author="Youichi KOYAMA" w:date="2016-03-25T11:45:00Z">
        <w:r w:rsidR="008C2928">
          <w:rPr>
            <w:rFonts w:hint="eastAsia"/>
          </w:rPr>
          <w:t>や親クラスについて</w:t>
        </w:r>
      </w:ins>
      <w:ins w:id="262" w:author="Youichi KOYAMA" w:date="2016-03-25T11:44:00Z">
        <w:r>
          <w:rPr>
            <w:rFonts w:hint="eastAsia"/>
          </w:rPr>
          <w:t>のアクセス指定子は、</w:t>
        </w:r>
        <w:r w:rsidR="008C2928">
          <w:rPr>
            <w:rFonts w:hint="eastAsia"/>
          </w:rPr>
          <w:t>個々のメンバ</w:t>
        </w:r>
      </w:ins>
      <w:ins w:id="263" w:author="Youichi KOYAMA" w:date="2016-03-25T11:45:00Z">
        <w:r w:rsidR="008C2928">
          <w:rPr>
            <w:rFonts w:hint="eastAsia"/>
          </w:rPr>
          <w:t>・親クラス</w:t>
        </w:r>
      </w:ins>
      <w:ins w:id="264" w:author="Youichi KOYAMA" w:date="2016-03-25T11:44:00Z">
        <w:r w:rsidR="008C2928">
          <w:rPr>
            <w:rFonts w:hint="eastAsia"/>
          </w:rPr>
          <w:t>に対してそれぞれ指定されている</w:t>
        </w:r>
      </w:ins>
      <w:ins w:id="265" w:author="Youichi KOYAMA" w:date="2016-03-25T11:45:00Z">
        <w:r w:rsidR="008C2928">
          <w:rPr>
            <w:rFonts w:hint="eastAsia"/>
          </w:rPr>
          <w:t>形で扱う。すなわち、</w:t>
        </w:r>
      </w:ins>
      <w:ins w:id="266" w:author="Youichi KOYAMA" w:date="2016-03-25T11:46:00Z">
        <w:r w:rsidR="008C2928">
          <w:rPr>
            <w:rFonts w:hint="eastAsia"/>
          </w:rPr>
          <w:t>ソースコード上に実際にどこにアクセス指定子が書かれていたかは</w:t>
        </w:r>
        <w:r w:rsidR="008C2928">
          <w:rPr>
            <w:rFonts w:hint="eastAsia"/>
          </w:rPr>
          <w:t>XcodeML</w:t>
        </w:r>
        <w:r w:rsidR="008C2928">
          <w:rPr>
            <w:rFonts w:hint="eastAsia"/>
          </w:rPr>
          <w:t>では表現せず、各メンバにどのようなアクセス指定がかかっていたかのみを表現する。</w:t>
        </w:r>
      </w:ins>
    </w:p>
    <w:p w14:paraId="1BEF6CA7" w14:textId="77777777" w:rsidR="008C2928" w:rsidRDefault="008C2928">
      <w:pPr>
        <w:numPr>
          <w:ilvl w:val="0"/>
          <w:numId w:val="4"/>
        </w:numPr>
        <w:rPr>
          <w:ins w:id="267" w:author="Youichi KOYAMA" w:date="2016-03-25T11:49:00Z"/>
        </w:rPr>
        <w:pPrChange w:id="268" w:author="Youichi KOYAMA" w:date="2016-03-25T11:41:00Z">
          <w:pPr>
            <w:numPr>
              <w:numId w:val="4"/>
            </w:numPr>
            <w:tabs>
              <w:tab w:val="num" w:pos="420"/>
            </w:tabs>
            <w:ind w:left="420" w:hanging="240"/>
          </w:pPr>
        </w:pPrChange>
      </w:pPr>
      <w:ins w:id="269" w:author="Youichi KOYAMA" w:date="2016-03-25T11:46:00Z">
        <w:r>
          <w:rPr>
            <w:rFonts w:hint="eastAsia"/>
          </w:rPr>
          <w:t>名前空間を用いた</w:t>
        </w:r>
      </w:ins>
      <w:ins w:id="270" w:author="Youichi KOYAMA" w:date="2016-03-25T11:47:00Z">
        <w:r>
          <w:rPr>
            <w:rFonts w:hint="eastAsia"/>
          </w:rPr>
          <w:t>名前については、</w:t>
        </w:r>
      </w:ins>
      <w:ins w:id="271" w:author="Youichi KOYAMA" w:date="2016-03-25T11:48:00Z">
        <w:r>
          <w:rPr>
            <w:rFonts w:hint="eastAsia"/>
          </w:rPr>
          <w:t>次の節で解説する</w:t>
        </w:r>
      </w:ins>
      <w:ins w:id="272" w:author="Youichi KOYAMA" w:date="2016-03-25T11:47:00Z">
        <w:r>
          <w:rPr>
            <w:rFonts w:hint="eastAsia"/>
          </w:rPr>
          <w:t>fullName</w:t>
        </w:r>
        <w:r>
          <w:rPr>
            <w:rFonts w:hint="eastAsia"/>
          </w:rPr>
          <w:t>属性によって完全修飾名を表現する</w:t>
        </w:r>
      </w:ins>
      <w:ins w:id="273" w:author="Youichi KOYAMA" w:date="2016-03-25T11:48:00Z">
        <w:r>
          <w:rPr>
            <w:rFonts w:hint="eastAsia"/>
          </w:rPr>
          <w:t>形で扱う。</w:t>
        </w:r>
      </w:ins>
    </w:p>
    <w:p w14:paraId="4B2B9672" w14:textId="54115284" w:rsidR="008C2928" w:rsidRDefault="008C2928">
      <w:pPr>
        <w:numPr>
          <w:ilvl w:val="1"/>
          <w:numId w:val="4"/>
        </w:numPr>
        <w:rPr>
          <w:ins w:id="274" w:author="Youichi KOYAMA" w:date="2016-03-25T11:52:00Z"/>
        </w:rPr>
        <w:pPrChange w:id="275" w:author="Youichi KOYAMA" w:date="2016-03-25T11:49:00Z">
          <w:pPr>
            <w:numPr>
              <w:numId w:val="4"/>
            </w:numPr>
            <w:tabs>
              <w:tab w:val="num" w:pos="420"/>
            </w:tabs>
            <w:ind w:left="420" w:hanging="240"/>
          </w:pPr>
        </w:pPrChange>
      </w:pPr>
      <w:ins w:id="276" w:author="Youichi KOYAMA" w:date="2016-03-25T11:48:00Z">
        <w:r>
          <w:rPr>
            <w:rFonts w:hint="eastAsia"/>
          </w:rPr>
          <w:t>名前の</w:t>
        </w:r>
      </w:ins>
      <w:ins w:id="277" w:author="Youichi KOYAMA" w:date="2016-03-25T11:52:00Z">
        <w:r>
          <w:rPr>
            <w:rFonts w:hint="eastAsia"/>
          </w:rPr>
          <w:t>定義</w:t>
        </w:r>
      </w:ins>
      <w:ins w:id="278" w:author="Youichi KOYAMA" w:date="2016-03-25T11:50:00Z">
        <w:r>
          <w:rPr>
            <w:rFonts w:hint="eastAsia"/>
          </w:rPr>
          <w:t>については、</w:t>
        </w:r>
      </w:ins>
      <w:ins w:id="279" w:author="Youichi KOYAMA" w:date="2016-03-25T11:49:00Z">
        <w:r>
          <w:rPr>
            <w:rFonts w:hint="eastAsia"/>
          </w:rPr>
          <w:t>構文的</w:t>
        </w:r>
      </w:ins>
      <w:ins w:id="280" w:author="Youichi KOYAMA" w:date="2016-03-25T11:51:00Z">
        <w:r>
          <w:rPr>
            <w:rFonts w:hint="eastAsia"/>
          </w:rPr>
          <w:t>な</w:t>
        </w:r>
      </w:ins>
      <w:ins w:id="281" w:author="Youichi KOYAMA" w:date="2016-03-25T11:48:00Z">
        <w:r>
          <w:rPr>
            <w:rFonts w:hint="eastAsia"/>
          </w:rPr>
          <w:t>namespace</w:t>
        </w:r>
      </w:ins>
      <w:ins w:id="282" w:author="Youichi KOYAMA" w:date="2016-03-25T11:50:00Z">
        <w:r>
          <w:rPr>
            <w:rFonts w:hint="eastAsia"/>
          </w:rPr>
          <w:t>｛</w:t>
        </w:r>
      </w:ins>
      <w:ins w:id="283" w:author="Youichi KOYAMA" w:date="2016-03-25T11:49:00Z">
        <w:r>
          <w:rPr>
            <w:rFonts w:hint="eastAsia"/>
          </w:rPr>
          <w:t>｝の入れ子構造は</w:t>
        </w:r>
        <w:r>
          <w:rPr>
            <w:rFonts w:hint="eastAsia"/>
          </w:rPr>
          <w:t>Xco</w:t>
        </w:r>
        <w:r>
          <w:t>deML</w:t>
        </w:r>
        <w:r>
          <w:rPr>
            <w:rFonts w:hint="eastAsia"/>
          </w:rPr>
          <w:t>では表現せず、</w:t>
        </w:r>
      </w:ins>
      <w:ins w:id="284" w:author="Youichi KOYAMA" w:date="2016-03-25T11:50:00Z">
        <w:r>
          <w:rPr>
            <w:rFonts w:hint="eastAsia"/>
          </w:rPr>
          <w:t>個々の名前がどのような</w:t>
        </w:r>
        <w:r>
          <w:rPr>
            <w:rFonts w:hint="eastAsia"/>
          </w:rPr>
          <w:t>namespace</w:t>
        </w:r>
      </w:ins>
      <w:ins w:id="285" w:author="Youichi KOYAMA" w:date="2016-03-25T11:51:00Z">
        <w:r>
          <w:rPr>
            <w:rFonts w:hint="eastAsia"/>
          </w:rPr>
          <w:t>に所属すべきかのみを表現していることになる。</w:t>
        </w:r>
      </w:ins>
    </w:p>
    <w:p w14:paraId="4ABDBE45" w14:textId="5C0C3727" w:rsidR="008C2928" w:rsidRDefault="008C2928">
      <w:pPr>
        <w:numPr>
          <w:ilvl w:val="1"/>
          <w:numId w:val="4"/>
        </w:numPr>
        <w:rPr>
          <w:ins w:id="286" w:author="Youichi KOYAMA" w:date="2016-03-25T11:53:00Z"/>
        </w:rPr>
        <w:pPrChange w:id="287" w:author="Youichi KOYAMA" w:date="2016-03-25T11:49:00Z">
          <w:pPr>
            <w:numPr>
              <w:numId w:val="4"/>
            </w:numPr>
            <w:tabs>
              <w:tab w:val="num" w:pos="420"/>
            </w:tabs>
            <w:ind w:left="420" w:hanging="240"/>
          </w:pPr>
        </w:pPrChange>
      </w:pPr>
      <w:ins w:id="288" w:author="Youichi KOYAMA" w:date="2016-03-25T11:52:00Z">
        <w:r>
          <w:rPr>
            <w:rFonts w:hint="eastAsia"/>
          </w:rPr>
          <w:t>名前の使用については、</w:t>
        </w:r>
        <w:r>
          <w:rPr>
            <w:rFonts w:hint="eastAsia"/>
          </w:rPr>
          <w:t>using namespace</w:t>
        </w:r>
        <w:r>
          <w:rPr>
            <w:rFonts w:hint="eastAsia"/>
          </w:rPr>
          <w:t>による名前空間のインポートを</w:t>
        </w:r>
        <w:r>
          <w:rPr>
            <w:rFonts w:hint="eastAsia"/>
          </w:rPr>
          <w:t>XcodeML</w:t>
        </w:r>
      </w:ins>
      <w:ins w:id="289" w:author="Youichi KOYAMA" w:date="2016-03-25T11:53:00Z">
        <w:r>
          <w:rPr>
            <w:rFonts w:hint="eastAsia"/>
          </w:rPr>
          <w:t>では表現せず、</w:t>
        </w:r>
      </w:ins>
      <w:ins w:id="290" w:author="Youichi KOYAMA" w:date="2016-03-25T11:52:00Z">
        <w:r>
          <w:rPr>
            <w:rFonts w:hint="eastAsia"/>
          </w:rPr>
          <w:t>全ての名前を完全修飾名で扱う。</w:t>
        </w:r>
      </w:ins>
    </w:p>
    <w:p w14:paraId="0BD2B810" w14:textId="536FAE47" w:rsidR="00FC7F90" w:rsidRDefault="008C2928">
      <w:pPr>
        <w:numPr>
          <w:ilvl w:val="0"/>
          <w:numId w:val="4"/>
        </w:numPr>
        <w:rPr>
          <w:ins w:id="291" w:author="Youichi KOYAMA" w:date="2016-03-25T11:59:00Z"/>
        </w:rPr>
        <w:pPrChange w:id="292" w:author="Youichi KOYAMA" w:date="2016-03-25T12:02:00Z">
          <w:pPr>
            <w:numPr>
              <w:numId w:val="4"/>
            </w:numPr>
            <w:tabs>
              <w:tab w:val="num" w:pos="420"/>
            </w:tabs>
            <w:ind w:left="420" w:hanging="240"/>
          </w:pPr>
        </w:pPrChange>
      </w:pPr>
      <w:ins w:id="293" w:author="Youichi KOYAMA" w:date="2016-03-25T11:53:00Z">
        <w:r>
          <w:rPr>
            <w:rFonts w:hint="eastAsia"/>
          </w:rPr>
          <w:t>演算子オーバーロードを用いた式については、</w:t>
        </w:r>
      </w:ins>
      <w:ins w:id="294" w:author="Youichi KOYAMA" w:date="2016-03-25T11:54:00Z">
        <w:r>
          <w:rPr>
            <w:rFonts w:hint="eastAsia"/>
          </w:rPr>
          <w:t>XcodeML</w:t>
        </w:r>
        <w:r>
          <w:rPr>
            <w:rFonts w:hint="eastAsia"/>
          </w:rPr>
          <w:t>では演算子としては扱わず、</w:t>
        </w:r>
      </w:ins>
      <w:ins w:id="295" w:author="Youichi KOYAMA" w:date="2016-03-25T11:53:00Z">
        <w:r>
          <w:rPr>
            <w:rFonts w:hint="eastAsia"/>
          </w:rPr>
          <w:t xml:space="preserve"> operator</w:t>
        </w:r>
        <w:r>
          <w:t xml:space="preserve"> </w:t>
        </w:r>
        <w:r>
          <w:rPr>
            <w:rFonts w:hint="eastAsia"/>
          </w:rPr>
          <w:t>キーワードを明示指定した</w:t>
        </w:r>
      </w:ins>
      <w:ins w:id="296" w:author="Youichi KOYAMA" w:date="2016-03-25T11:54:00Z">
        <w:r>
          <w:rPr>
            <w:rFonts w:hint="eastAsia"/>
          </w:rPr>
          <w:t>関数呼び出し</w:t>
        </w:r>
      </w:ins>
      <w:ins w:id="297" w:author="Youichi KOYAMA" w:date="2016-03-25T11:53:00Z">
        <w:r>
          <w:rPr>
            <w:rFonts w:hint="eastAsia"/>
          </w:rPr>
          <w:t>に相当</w:t>
        </w:r>
      </w:ins>
      <w:ins w:id="298" w:author="Youichi KOYAMA" w:date="2016-03-25T11:54:00Z">
        <w:r>
          <w:rPr>
            <w:rFonts w:hint="eastAsia"/>
          </w:rPr>
          <w:t>する形で扱う。</w:t>
        </w:r>
      </w:ins>
      <w:ins w:id="299" w:author="Youichi KOYAMA" w:date="2016-03-25T11:55:00Z">
        <w:r>
          <w:rPr>
            <w:rFonts w:hint="eastAsia"/>
          </w:rPr>
          <w:t>同じ演算子に対する</w:t>
        </w:r>
        <w:r w:rsidR="009C02E5">
          <w:rPr>
            <w:rFonts w:hint="eastAsia"/>
          </w:rPr>
          <w:t>オーバーロード方法には</w:t>
        </w:r>
      </w:ins>
      <w:ins w:id="300" w:author="Youichi KOYAMA" w:date="2016-03-25T11:56:00Z">
        <w:r w:rsidR="009C02E5">
          <w:rPr>
            <w:rFonts w:hint="eastAsia"/>
          </w:rPr>
          <w:t>クラス</w:t>
        </w:r>
      </w:ins>
      <w:ins w:id="301" w:author="Youichi KOYAMA" w:date="2016-03-25T11:54:00Z">
        <w:r>
          <w:rPr>
            <w:rFonts w:hint="eastAsia"/>
          </w:rPr>
          <w:t>メソッド</w:t>
        </w:r>
      </w:ins>
      <w:ins w:id="302" w:author="Youichi KOYAMA" w:date="2016-03-25T11:55:00Z">
        <w:r w:rsidR="009C02E5">
          <w:rPr>
            <w:rFonts w:hint="eastAsia"/>
          </w:rPr>
          <w:t>の形のもの</w:t>
        </w:r>
      </w:ins>
      <w:ins w:id="303" w:author="Youichi KOYAMA" w:date="2016-03-25T11:54:00Z">
        <w:r>
          <w:rPr>
            <w:rFonts w:hint="eastAsia"/>
          </w:rPr>
          <w:t>とグローバル関数</w:t>
        </w:r>
      </w:ins>
      <w:ins w:id="304" w:author="Youichi KOYAMA" w:date="2016-03-25T11:55:00Z">
        <w:r w:rsidR="009C02E5">
          <w:rPr>
            <w:rFonts w:hint="eastAsia"/>
          </w:rPr>
          <w:t>の形のものがあり、</w:t>
        </w:r>
      </w:ins>
      <w:ins w:id="305" w:author="Youichi KOYAMA" w:date="2016-03-25T11:56:00Z">
        <w:r w:rsidR="009C02E5">
          <w:rPr>
            <w:rFonts w:hint="eastAsia"/>
          </w:rPr>
          <w:t>このどちらの</w:t>
        </w:r>
      </w:ins>
      <w:ins w:id="306" w:author="Youichi KOYAMA" w:date="2016-03-25T11:54:00Z">
        <w:r>
          <w:rPr>
            <w:rFonts w:hint="eastAsia"/>
          </w:rPr>
          <w:t>呼び出しになっているかが明示される形にな</w:t>
        </w:r>
      </w:ins>
      <w:ins w:id="307" w:author="Youichi KOYAMA" w:date="2016-03-25T11:57:00Z">
        <w:r w:rsidR="009C02E5">
          <w:rPr>
            <w:rFonts w:hint="eastAsia"/>
          </w:rPr>
          <w:t>る。</w:t>
        </w:r>
      </w:ins>
      <w:ins w:id="308" w:author="Youichi KOYAMA" w:date="2016-03-25T11:56:00Z">
        <w:r w:rsidR="009C02E5">
          <w:rPr>
            <w:rFonts w:hint="eastAsia"/>
          </w:rPr>
          <w:t>また</w:t>
        </w:r>
      </w:ins>
      <w:ins w:id="309" w:author="Youichi KOYAMA" w:date="2016-03-25T11:57:00Z">
        <w:r w:rsidR="009C02E5">
          <w:rPr>
            <w:rFonts w:hint="eastAsia"/>
          </w:rPr>
          <w:t>、</w:t>
        </w:r>
      </w:ins>
      <w:ins w:id="310" w:author="Youichi KOYAMA" w:date="2016-03-25T11:56:00Z">
        <w:r w:rsidR="009C02E5">
          <w:rPr>
            <w:rFonts w:hint="eastAsia"/>
          </w:rPr>
          <w:t>それぞれ</w:t>
        </w:r>
        <w:r w:rsidR="009C02E5">
          <w:rPr>
            <w:rFonts w:hint="eastAsia"/>
          </w:rPr>
          <w:t>fullName</w:t>
        </w:r>
      </w:ins>
      <w:ins w:id="311" w:author="Youichi KOYAMA" w:date="2016-03-25T11:57:00Z">
        <w:r w:rsidR="009C02E5">
          <w:rPr>
            <w:rFonts w:hint="eastAsia"/>
          </w:rPr>
          <w:t>属性がつくので、</w:t>
        </w:r>
        <w:r w:rsidR="009C02E5">
          <w:rPr>
            <w:rFonts w:hint="eastAsia"/>
          </w:rPr>
          <w:t>ADR</w:t>
        </w:r>
        <w:r w:rsidR="009C02E5">
          <w:rPr>
            <w:rFonts w:hint="eastAsia"/>
          </w:rPr>
          <w:t>による名前空間検索の解決結果も反映される。</w:t>
        </w:r>
      </w:ins>
    </w:p>
    <w:p w14:paraId="5D4E2684" w14:textId="77777777" w:rsidR="00FC7F90" w:rsidRDefault="00FC7F90">
      <w:pPr>
        <w:ind w:firstLineChars="100" w:firstLine="210"/>
        <w:rPr>
          <w:ins w:id="312" w:author="Youichi KOYAMA" w:date="2016-03-25T12:02:00Z"/>
        </w:rPr>
        <w:pPrChange w:id="313" w:author="Youichi KOYAMA" w:date="2016-03-25T11:16:00Z">
          <w:pPr/>
        </w:pPrChange>
      </w:pPr>
    </w:p>
    <w:p w14:paraId="2F9E23C8" w14:textId="77777777" w:rsidR="00F8685F" w:rsidRDefault="00FC7F90">
      <w:pPr>
        <w:ind w:firstLineChars="100" w:firstLine="210"/>
        <w:rPr>
          <w:ins w:id="314" w:author="Youichi KOYAMA" w:date="2016-03-25T12:09:00Z"/>
        </w:rPr>
        <w:pPrChange w:id="315" w:author="Youichi KOYAMA" w:date="2016-03-25T11:16:00Z">
          <w:pPr/>
        </w:pPrChange>
      </w:pPr>
      <w:ins w:id="316" w:author="Youichi KOYAMA" w:date="2016-03-25T12:02:00Z">
        <w:r>
          <w:rPr>
            <w:rFonts w:hint="eastAsia"/>
          </w:rPr>
          <w:t>備考：</w:t>
        </w:r>
      </w:ins>
      <w:ins w:id="317" w:author="Youichi KOYAMA" w:date="2016-03-25T12:08:00Z">
        <w:r w:rsidR="00F8685F">
          <w:rPr>
            <w:rFonts w:hint="eastAsia"/>
          </w:rPr>
          <w:t xml:space="preserve"> </w:t>
        </w:r>
        <w:r w:rsidR="00F8685F">
          <w:t>7.3</w:t>
        </w:r>
        <w:r w:rsidR="00F8685F">
          <w:rPr>
            <w:rFonts w:hint="eastAsia"/>
          </w:rPr>
          <w:t>節に出現する「</w:t>
        </w:r>
      </w:ins>
      <w:ins w:id="318" w:author="Youichi KOYAMA" w:date="2016-03-25T12:04:00Z">
        <w:r>
          <w:rPr>
            <w:rFonts w:hint="eastAsia"/>
          </w:rPr>
          <w:t>pointerRef</w:t>
        </w:r>
        <w:r>
          <w:rPr>
            <w:rFonts w:hint="eastAsia"/>
          </w:rPr>
          <w:t>と</w:t>
        </w:r>
        <w:r>
          <w:rPr>
            <w:rFonts w:hint="eastAsia"/>
          </w:rPr>
          <w:t>varAddr</w:t>
        </w:r>
        <w:r>
          <w:rPr>
            <w:rFonts w:hint="eastAsia"/>
          </w:rPr>
          <w:t>をまとめて</w:t>
        </w:r>
        <w:r>
          <w:rPr>
            <w:rFonts w:hint="eastAsia"/>
          </w:rPr>
          <w:t>Var</w:t>
        </w:r>
        <w:r>
          <w:rPr>
            <w:rFonts w:hint="eastAsia"/>
          </w:rPr>
          <w:t>として表現</w:t>
        </w:r>
      </w:ins>
      <w:ins w:id="319" w:author="Youichi KOYAMA" w:date="2016-03-25T12:08:00Z">
        <w:r w:rsidR="00F8685F">
          <w:rPr>
            <w:rFonts w:hint="eastAsia"/>
          </w:rPr>
          <w:t>」</w:t>
        </w:r>
      </w:ins>
      <w:ins w:id="320" w:author="Youichi KOYAMA" w:date="2016-03-25T12:04:00Z">
        <w:r>
          <w:rPr>
            <w:rFonts w:hint="eastAsia"/>
          </w:rPr>
          <w:t>する</w:t>
        </w:r>
      </w:ins>
      <w:ins w:id="321" w:author="Youichi KOYAMA" w:date="2016-03-25T12:08:00Z">
        <w:r w:rsidR="00F8685F">
          <w:rPr>
            <w:rFonts w:hint="eastAsia"/>
          </w:rPr>
          <w:t>話</w:t>
        </w:r>
      </w:ins>
      <w:ins w:id="322" w:author="Youichi KOYAMA" w:date="2016-03-25T12:04:00Z">
        <w:r>
          <w:rPr>
            <w:rFonts w:hint="eastAsia"/>
          </w:rPr>
          <w:t>なども正規化の一種として考えることができそう</w:t>
        </w:r>
      </w:ins>
      <w:ins w:id="323" w:author="Youichi KOYAMA" w:date="2016-03-25T12:08:00Z">
        <w:r w:rsidR="00F8685F">
          <w:rPr>
            <w:rFonts w:hint="eastAsia"/>
          </w:rPr>
          <w:t>である。</w:t>
        </w:r>
      </w:ins>
    </w:p>
    <w:p w14:paraId="749AE7F5" w14:textId="677269F7" w:rsidR="00B21302" w:rsidRDefault="00FC7F90">
      <w:pPr>
        <w:ind w:firstLineChars="100" w:firstLine="210"/>
        <w:rPr>
          <w:ins w:id="324" w:author="Youichi KOYAMA" w:date="2016-03-25T12:06:00Z"/>
        </w:rPr>
        <w:pPrChange w:id="325" w:author="Youichi KOYAMA" w:date="2016-03-25T11:16:00Z">
          <w:pPr/>
        </w:pPrChange>
      </w:pPr>
      <w:ins w:id="326" w:author="Youichi KOYAMA" w:date="2016-03-25T12:04:00Z">
        <w:r>
          <w:rPr>
            <w:rFonts w:hint="eastAsia"/>
          </w:rPr>
          <w:t>これは「</w:t>
        </w:r>
        <w:r>
          <w:rPr>
            <w:rFonts w:hint="eastAsia"/>
          </w:rPr>
          <w:t>XcodeML</w:t>
        </w:r>
        <w:r>
          <w:rPr>
            <w:rFonts w:hint="eastAsia"/>
          </w:rPr>
          <w:t>としてはどちらの表現も可能」なので、ここで解説している正規化とは少し位置づけが違う</w:t>
        </w:r>
      </w:ins>
      <w:ins w:id="327" w:author="Youichi KOYAMA" w:date="2016-03-25T12:05:00Z">
        <w:r>
          <w:rPr>
            <w:rFonts w:hint="eastAsia"/>
          </w:rPr>
          <w:t>ようにも見える</w:t>
        </w:r>
      </w:ins>
      <w:ins w:id="328" w:author="Youichi KOYAMA" w:date="2016-03-25T12:09:00Z">
        <w:r w:rsidR="00F8685F">
          <w:rPr>
            <w:rFonts w:hint="eastAsia"/>
          </w:rPr>
          <w:t>が、上記で述べた</w:t>
        </w:r>
      </w:ins>
      <w:ins w:id="329" w:author="Youichi KOYAMA" w:date="2016-03-25T12:05:00Z">
        <w:r>
          <w:rPr>
            <w:rFonts w:hint="eastAsia"/>
          </w:rPr>
          <w:t>「複雑な型」</w:t>
        </w:r>
      </w:ins>
      <w:ins w:id="330" w:author="Youichi KOYAMA" w:date="2016-03-25T12:12:00Z">
        <w:r w:rsidR="00F8685F">
          <w:rPr>
            <w:rFonts w:hint="eastAsia"/>
          </w:rPr>
          <w:t>を表現するためには</w:t>
        </w:r>
      </w:ins>
      <w:ins w:id="331" w:author="Youichi KOYAMA" w:date="2016-03-25T12:13:00Z">
        <w:r w:rsidR="00F8685F">
          <w:rPr>
            <w:rFonts w:hint="eastAsia"/>
          </w:rPr>
          <w:t>globalDeclarations</w:t>
        </w:r>
        <w:r w:rsidR="00F8685F">
          <w:rPr>
            <w:rFonts w:hint="eastAsia"/>
          </w:rPr>
          <w:t>だけで任意の型を表現できる必要があるので、結局</w:t>
        </w:r>
      </w:ins>
      <w:ins w:id="332" w:author="Youichi KOYAMA" w:date="2016-03-25T12:05:00Z">
        <w:r>
          <w:rPr>
            <w:rFonts w:hint="eastAsia"/>
          </w:rPr>
          <w:t>「正規化せずに</w:t>
        </w:r>
      </w:ins>
      <w:ins w:id="333" w:author="Youichi KOYAMA" w:date="2016-03-25T12:11:00Z">
        <w:r w:rsidR="00F8685F">
          <w:rPr>
            <w:rFonts w:hint="eastAsia"/>
          </w:rPr>
          <w:t>全て</w:t>
        </w:r>
      </w:ins>
      <w:ins w:id="334" w:author="Youichi KOYAMA" w:date="2016-03-25T12:05:00Z">
        <w:r>
          <w:rPr>
            <w:rFonts w:hint="eastAsia"/>
          </w:rPr>
          <w:t>globalDeclarations</w:t>
        </w:r>
        <w:r>
          <w:rPr>
            <w:rFonts w:hint="eastAsia"/>
          </w:rPr>
          <w:t>だけで扱う」</w:t>
        </w:r>
      </w:ins>
      <w:ins w:id="335" w:author="Youichi KOYAMA" w:date="2016-03-25T12:14:00Z">
        <w:r w:rsidR="00F8685F">
          <w:rPr>
            <w:rFonts w:hint="eastAsia"/>
          </w:rPr>
          <w:t>表現と「正規化できるものは正規化して表現する」のどちらの表現も可能ということになる。</w:t>
        </w:r>
      </w:ins>
    </w:p>
    <w:p w14:paraId="51EB8C44" w14:textId="69DCF561" w:rsidR="00F8685F" w:rsidRDefault="00F8685F">
      <w:pPr>
        <w:ind w:firstLineChars="100" w:firstLine="210"/>
        <w:rPr>
          <w:ins w:id="336" w:author="Youichi KOYAMA" w:date="2016-03-25T12:02:00Z"/>
        </w:rPr>
        <w:pPrChange w:id="337" w:author="Youichi KOYAMA" w:date="2016-03-25T12:07:00Z">
          <w:pPr/>
        </w:pPrChange>
      </w:pPr>
      <w:ins w:id="338" w:author="Youichi KOYAMA" w:date="2016-03-25T12:14:00Z">
        <w:r>
          <w:rPr>
            <w:rFonts w:hint="eastAsia"/>
          </w:rPr>
          <w:t>つまり、</w:t>
        </w:r>
      </w:ins>
      <w:ins w:id="339" w:author="Youichi KOYAMA" w:date="2016-03-25T12:06:00Z">
        <w:r w:rsidR="00FC7F90">
          <w:rPr>
            <w:rFonts w:hint="eastAsia"/>
          </w:rPr>
          <w:t>「まずは構文の木構造を</w:t>
        </w:r>
      </w:ins>
      <w:ins w:id="340" w:author="Youichi KOYAMA" w:date="2016-03-25T12:07:00Z">
        <w:r w:rsidR="00FC7F90">
          <w:rPr>
            <w:rFonts w:hint="eastAsia"/>
          </w:rPr>
          <w:t>そのまま反映しただけの</w:t>
        </w:r>
        <w:r w:rsidR="00FC7F90">
          <w:rPr>
            <w:rFonts w:hint="eastAsia"/>
          </w:rPr>
          <w:t>XcodeML</w:t>
        </w:r>
        <w:r w:rsidR="00FC7F90">
          <w:rPr>
            <w:rFonts w:hint="eastAsia"/>
          </w:rPr>
          <w:t>（正規化されていない）」と、「</w:t>
        </w:r>
        <w:r w:rsidR="00FC7F90">
          <w:rPr>
            <w:rFonts w:hint="eastAsia"/>
          </w:rPr>
          <w:t>XcodeML</w:t>
        </w:r>
        <w:r w:rsidR="00FC7F90">
          <w:rPr>
            <w:rFonts w:hint="eastAsia"/>
          </w:rPr>
          <w:t>解析処理に適した正規化がほどこされたあとの</w:t>
        </w:r>
        <w:r w:rsidR="00FC7F90">
          <w:rPr>
            <w:rFonts w:hint="eastAsia"/>
          </w:rPr>
          <w:t>XcodeML</w:t>
        </w:r>
        <w:r w:rsidR="00FC7F90">
          <w:rPr>
            <w:rFonts w:hint="eastAsia"/>
          </w:rPr>
          <w:t>」を</w:t>
        </w:r>
        <w:r>
          <w:rPr>
            <w:rFonts w:hint="eastAsia"/>
          </w:rPr>
          <w:t>考えて、前者の仕様と</w:t>
        </w:r>
      </w:ins>
      <w:ins w:id="341" w:author="Youichi KOYAMA" w:date="2016-03-25T12:08:00Z">
        <w:r>
          <w:rPr>
            <w:rFonts w:hint="eastAsia"/>
          </w:rPr>
          <w:t>後者への正規化処理の仕様に分けて記述した方が厳密な議論ができるように思われる。</w:t>
        </w:r>
      </w:ins>
    </w:p>
    <w:p w14:paraId="7E7DC610" w14:textId="5CAE9A1E" w:rsidR="00FC7F90" w:rsidRDefault="00DF77AD">
      <w:pPr>
        <w:ind w:firstLineChars="100" w:firstLine="210"/>
        <w:rPr>
          <w:ins w:id="342" w:author="Youichi KOYAMA" w:date="2016-03-25T12:23:00Z"/>
        </w:rPr>
        <w:pPrChange w:id="343" w:author="Youichi KOYAMA" w:date="2016-03-25T11:16:00Z">
          <w:pPr/>
        </w:pPrChange>
      </w:pPr>
      <w:ins w:id="344" w:author="Youichi KOYAMA" w:date="2016-03-25T12:20:00Z">
        <w:r>
          <w:rPr>
            <w:rFonts w:hint="eastAsia"/>
          </w:rPr>
          <w:t>ただし、下記の</w:t>
        </w:r>
        <w:r>
          <w:rPr>
            <w:rFonts w:hint="eastAsia"/>
          </w:rPr>
          <w:t>fullName</w:t>
        </w:r>
        <w:r>
          <w:rPr>
            <w:rFonts w:hint="eastAsia"/>
          </w:rPr>
          <w:t>の話や</w:t>
        </w:r>
      </w:ins>
      <w:ins w:id="345" w:author="Youichi KOYAMA" w:date="2016-03-25T12:27:00Z">
        <w:r>
          <w:rPr>
            <w:rFonts w:hint="eastAsia"/>
          </w:rPr>
          <w:t>operator</w:t>
        </w:r>
        <w:r>
          <w:rPr>
            <w:rFonts w:hint="eastAsia"/>
          </w:rPr>
          <w:t>呼び出しの種類、</w:t>
        </w:r>
        <w:r>
          <w:rPr>
            <w:rFonts w:hint="eastAsia"/>
          </w:rPr>
          <w:t>decl</w:t>
        </w:r>
      </w:ins>
      <w:ins w:id="346" w:author="Youichi KOYAMA" w:date="2016-03-25T12:21:00Z">
        <w:r>
          <w:rPr>
            <w:rFonts w:hint="eastAsia"/>
          </w:rPr>
          <w:t>type</w:t>
        </w:r>
      </w:ins>
      <w:ins w:id="347" w:author="Youichi KOYAMA" w:date="2016-03-25T12:27:00Z">
        <w:r>
          <w:rPr>
            <w:rFonts w:hint="eastAsia"/>
          </w:rPr>
          <w:t>による型</w:t>
        </w:r>
      </w:ins>
      <w:ins w:id="348" w:author="Youichi KOYAMA" w:date="2016-03-25T12:21:00Z">
        <w:r>
          <w:rPr>
            <w:rFonts w:hint="eastAsia"/>
          </w:rPr>
          <w:t>などは、ソースコードには書かれていないが</w:t>
        </w:r>
        <w:r>
          <w:rPr>
            <w:rFonts w:hint="eastAsia"/>
          </w:rPr>
          <w:t>ClangAST</w:t>
        </w:r>
        <w:r>
          <w:rPr>
            <w:rFonts w:hint="eastAsia"/>
          </w:rPr>
          <w:t>的には解決結果が保持されているので、これら</w:t>
        </w:r>
      </w:ins>
      <w:ins w:id="349" w:author="Youichi KOYAMA" w:date="2016-03-25T12:22:00Z">
        <w:r>
          <w:rPr>
            <w:rFonts w:hint="eastAsia"/>
          </w:rPr>
          <w:t>は「正規化されていない</w:t>
        </w:r>
        <w:r>
          <w:rPr>
            <w:rFonts w:hint="eastAsia"/>
          </w:rPr>
          <w:t>XcodeML</w:t>
        </w:r>
        <w:r>
          <w:rPr>
            <w:rFonts w:hint="eastAsia"/>
          </w:rPr>
          <w:t>」</w:t>
        </w:r>
      </w:ins>
      <w:ins w:id="350" w:author="Youichi KOYAMA" w:date="2016-03-25T12:23:00Z">
        <w:r>
          <w:rPr>
            <w:rFonts w:hint="eastAsia"/>
          </w:rPr>
          <w:lastRenderedPageBreak/>
          <w:t>の時点で</w:t>
        </w:r>
      </w:ins>
      <w:ins w:id="351" w:author="Youichi KOYAMA" w:date="2016-03-25T12:22:00Z">
        <w:r>
          <w:rPr>
            <w:rFonts w:hint="eastAsia"/>
          </w:rPr>
          <w:t>情報を付与しておくべきであ</w:t>
        </w:r>
      </w:ins>
      <w:ins w:id="352" w:author="Youichi KOYAMA" w:date="2016-03-25T12:23:00Z">
        <w:r>
          <w:rPr>
            <w:rFonts w:hint="eastAsia"/>
          </w:rPr>
          <w:t>る。</w:t>
        </w:r>
      </w:ins>
      <w:ins w:id="353" w:author="Youichi KOYAMA" w:date="2016-03-25T12:24:00Z">
        <w:r w:rsidR="007B0EB3">
          <w:rPr>
            <w:rFonts w:hint="eastAsia"/>
          </w:rPr>
          <w:t>また、</w:t>
        </w:r>
      </w:ins>
      <w:ins w:id="354" w:author="Youichi KOYAMA" w:date="2016-03-25T12:22:00Z">
        <w:r w:rsidR="007B0EB3">
          <w:rPr>
            <w:rFonts w:hint="eastAsia"/>
          </w:rPr>
          <w:t>解決結果だけがあれば</w:t>
        </w:r>
      </w:ins>
      <w:ins w:id="355" w:author="Youichi KOYAMA" w:date="2016-03-25T12:30:00Z">
        <w:r w:rsidR="007B0EB3">
          <w:rPr>
            <w:rFonts w:hint="eastAsia"/>
          </w:rPr>
          <w:t>情報は足りている</w:t>
        </w:r>
      </w:ins>
      <w:ins w:id="356" w:author="Youichi KOYAMA" w:date="2016-03-25T12:22:00Z">
        <w:r>
          <w:rPr>
            <w:rFonts w:hint="eastAsia"/>
          </w:rPr>
          <w:t>ので</w:t>
        </w:r>
      </w:ins>
      <w:ins w:id="357" w:author="Youichi KOYAMA" w:date="2016-03-25T12:23:00Z">
        <w:r>
          <w:rPr>
            <w:rFonts w:hint="eastAsia"/>
          </w:rPr>
          <w:t>、「正規化されていない</w:t>
        </w:r>
        <w:r>
          <w:rPr>
            <w:rFonts w:hint="eastAsia"/>
          </w:rPr>
          <w:t>XcodeML</w:t>
        </w:r>
        <w:r>
          <w:rPr>
            <w:rFonts w:hint="eastAsia"/>
          </w:rPr>
          <w:t>」が</w:t>
        </w:r>
      </w:ins>
      <w:ins w:id="358" w:author="Youichi KOYAMA" w:date="2016-03-25T12:22:00Z">
        <w:r>
          <w:rPr>
            <w:rFonts w:hint="eastAsia"/>
          </w:rPr>
          <w:t>もともとの</w:t>
        </w:r>
      </w:ins>
      <w:ins w:id="359" w:author="Youichi KOYAMA" w:date="2016-03-25T12:23:00Z">
        <w:r>
          <w:rPr>
            <w:rFonts w:hint="eastAsia"/>
          </w:rPr>
          <w:t>ソースコード上の構文的な構造を完全に反映する必要があるわけではない。</w:t>
        </w:r>
      </w:ins>
      <w:ins w:id="360" w:author="Youichi KOYAMA" w:date="2016-03-25T12:26:00Z">
        <w:r w:rsidR="007B0EB3">
          <w:rPr>
            <w:rFonts w:hint="eastAsia"/>
          </w:rPr>
          <w:t>このように考えると、「フェーズ１の正規化</w:t>
        </w:r>
      </w:ins>
      <w:ins w:id="361" w:author="Youichi KOYAMA" w:date="2016-03-25T12:28:00Z">
        <w:r w:rsidR="007B0EB3">
          <w:rPr>
            <w:rFonts w:hint="eastAsia"/>
          </w:rPr>
          <w:t>」と「フェーズ</w:t>
        </w:r>
        <w:r w:rsidR="007B0EB3">
          <w:rPr>
            <w:rFonts w:hint="eastAsia"/>
          </w:rPr>
          <w:t>2</w:t>
        </w:r>
        <w:r w:rsidR="007B0EB3">
          <w:rPr>
            <w:rFonts w:hint="eastAsia"/>
          </w:rPr>
          <w:t>の正規化」があり、フェーズ</w:t>
        </w:r>
        <w:r w:rsidR="007B0EB3">
          <w:rPr>
            <w:rFonts w:hint="eastAsia"/>
          </w:rPr>
          <w:t>1</w:t>
        </w:r>
        <w:r w:rsidR="007B0EB3">
          <w:rPr>
            <w:rFonts w:hint="eastAsia"/>
          </w:rPr>
          <w:t>の正規化は必ずおこなう（</w:t>
        </w:r>
      </w:ins>
      <w:ins w:id="362" w:author="Youichi KOYAMA" w:date="2016-03-25T12:29:00Z">
        <w:r w:rsidR="007B0EB3">
          <w:rPr>
            <w:rFonts w:hint="eastAsia"/>
          </w:rPr>
          <w:t>XcodeML</w:t>
        </w:r>
        <w:r w:rsidR="007B0EB3">
          <w:rPr>
            <w:rFonts w:hint="eastAsia"/>
          </w:rPr>
          <w:t>として二種類の表現をするコースがそもそも準備されない）、という風に考える必要がある。</w:t>
        </w:r>
      </w:ins>
    </w:p>
    <w:p w14:paraId="7A505F13" w14:textId="77777777" w:rsidR="00DF77AD" w:rsidRPr="00DF77AD" w:rsidRDefault="00DF77AD">
      <w:pPr>
        <w:ind w:firstLineChars="100" w:firstLine="210"/>
        <w:rPr>
          <w:ins w:id="363" w:author="Youichi KOYAMA" w:date="2016-03-25T11:15:00Z"/>
        </w:rPr>
        <w:pPrChange w:id="364" w:author="Youichi KOYAMA" w:date="2016-03-25T11:16:00Z">
          <w:pPr/>
        </w:pPrChange>
      </w:pPr>
    </w:p>
    <w:p w14:paraId="610F00A9" w14:textId="485D6D15" w:rsidR="003E5C37" w:rsidRDefault="00303F72" w:rsidP="003E5C37">
      <w:pPr>
        <w:pStyle w:val="2"/>
      </w:pPr>
      <w:ins w:id="365" w:author="Youichi KOYAMA" w:date="2016-03-18T15:24:00Z">
        <w:r>
          <w:rPr>
            <w:rFonts w:hint="eastAsia"/>
          </w:rPr>
          <w:t>fullN</w:t>
        </w:r>
      </w:ins>
      <w:del w:id="366" w:author="Youichi KOYAMA" w:date="2016-03-18T15:24:00Z">
        <w:r w:rsidR="003E5C37" w:rsidRPr="00F74330" w:rsidDel="00303F72">
          <w:delText>n</w:delText>
        </w:r>
      </w:del>
      <w:r w:rsidR="003E5C37" w:rsidRPr="00F74330">
        <w:t>ame</w:t>
      </w:r>
      <w:ins w:id="367" w:author="Youichi KOYAMA" w:date="2016-03-18T15:24:00Z">
        <w:r>
          <w:rPr>
            <w:rFonts w:hint="eastAsia"/>
          </w:rPr>
          <w:t>属性</w:t>
        </w:r>
      </w:ins>
      <w:del w:id="368" w:author="Youichi KOYAMA" w:date="2016-03-18T15:24:00Z">
        <w:r w:rsidR="004B4E28" w:rsidDel="00303F72">
          <w:rPr>
            <w:rFonts w:hint="eastAsia"/>
          </w:rPr>
          <w:delText>要素</w:delText>
        </w:r>
      </w:del>
      <w:bookmarkEnd w:id="172"/>
      <w:bookmarkEnd w:id="173"/>
      <w:bookmarkEnd w:id="174"/>
      <w:bookmarkEnd w:id="175"/>
      <w:bookmarkEnd w:id="176"/>
      <w:bookmarkEnd w:id="177"/>
      <w:bookmarkEnd w:id="178"/>
      <w:bookmarkEnd w:id="179"/>
      <w:bookmarkEnd w:id="180"/>
      <w:bookmarkEnd w:id="181"/>
    </w:p>
    <w:p w14:paraId="35F4F79D" w14:textId="66881A39" w:rsidR="00303F72" w:rsidRDefault="00303F72" w:rsidP="009147B8">
      <w:pPr>
        <w:ind w:firstLineChars="100" w:firstLine="210"/>
        <w:rPr>
          <w:ins w:id="369" w:author="Youichi KOYAMA" w:date="2016-03-18T15:26:00Z"/>
        </w:rPr>
      </w:pPr>
      <w:ins w:id="370" w:author="Youichi KOYAMA" w:date="2016-03-18T15:24:00Z">
        <w:r>
          <w:rPr>
            <w:rFonts w:hint="eastAsia"/>
          </w:rPr>
          <w:t>C++</w:t>
        </w:r>
      </w:ins>
      <w:ins w:id="371" w:author="Youichi KOYAMA" w:date="2016-03-18T15:26:00Z">
        <w:r>
          <w:rPr>
            <w:rFonts w:hint="eastAsia"/>
          </w:rPr>
          <w:t>の</w:t>
        </w:r>
      </w:ins>
      <w:ins w:id="372" w:author="Youichi KOYAMA" w:date="2016-03-18T15:25:00Z">
        <w:r>
          <w:rPr>
            <w:rFonts w:hint="eastAsia"/>
          </w:rPr>
          <w:t>スコープ解決演算子による修飾をおこなった形の「フルネーム」</w:t>
        </w:r>
      </w:ins>
      <w:ins w:id="373" w:author="Youichi KOYAMA" w:date="2016-03-18T15:26:00Z">
        <w:r>
          <w:rPr>
            <w:rFonts w:hint="eastAsia"/>
          </w:rPr>
          <w:t>を指定するための</w:t>
        </w:r>
        <w:r>
          <w:rPr>
            <w:rFonts w:hint="eastAsia"/>
          </w:rPr>
          <w:t>XML</w:t>
        </w:r>
        <w:r>
          <w:rPr>
            <w:rFonts w:hint="eastAsia"/>
          </w:rPr>
          <w:t>属性である。</w:t>
        </w:r>
      </w:ins>
    </w:p>
    <w:p w14:paraId="71AB3386" w14:textId="31C33955" w:rsidR="0078401F" w:rsidRDefault="00303F72">
      <w:pPr>
        <w:rPr>
          <w:ins w:id="374" w:author="岩下" w:date="2015-09-29T09:56:00Z"/>
        </w:rPr>
        <w:pPrChange w:id="375" w:author="Youichi KOYAMA" w:date="2016-03-18T15:28:00Z">
          <w:pPr>
            <w:ind w:firstLineChars="100" w:firstLine="210"/>
          </w:pPr>
        </w:pPrChange>
      </w:pPr>
      <w:ins w:id="376" w:author="Youichi KOYAMA" w:date="2016-03-18T15:27:00Z">
        <w:r>
          <w:rPr>
            <w:rFonts w:hint="eastAsia"/>
          </w:rPr>
          <w:t>次章以降で解説する各種の要素のうち、ソースコード上での「名前」を表現する要素について、適宜挿入される</w:t>
        </w:r>
      </w:ins>
      <w:ins w:id="377" w:author="Youichi KOYAMA" w:date="2016-03-18T15:28:00Z">
        <w:r>
          <w:rPr>
            <w:rFonts w:hint="eastAsia"/>
          </w:rPr>
          <w:t>共通の構造である。</w:t>
        </w:r>
      </w:ins>
      <w:del w:id="378" w:author="Youichi KOYAMA" w:date="2016-03-18T15:28:00Z">
        <w:r w:rsidR="00DC15F1" w:rsidDel="00303F72">
          <w:delText>変数名や、タイプ名などの名前を指定する</w:delText>
        </w:r>
        <w:r w:rsidR="004B4E28" w:rsidDel="00303F72">
          <w:delText>要素</w:delText>
        </w:r>
      </w:del>
      <w:ins w:id="379" w:author="岩下" w:date="2015-10-02T11:02:00Z">
        <w:del w:id="380" w:author="Youichi KOYAMA" w:date="2016-03-18T15:28:00Z">
          <w:r w:rsidR="00073E15" w:rsidDel="00303F72">
            <w:delText>XML</w:delText>
          </w:r>
          <w:r w:rsidR="00073E15" w:rsidDel="00303F72">
            <w:delText>要素</w:delText>
          </w:r>
        </w:del>
      </w:ins>
      <w:del w:id="381" w:author="Youichi KOYAMA" w:date="2016-03-18T15:28:00Z">
        <w:r w:rsidR="00DC15F1" w:rsidDel="00303F72">
          <w:delText>である。</w:delText>
        </w:r>
      </w:del>
    </w:p>
    <w:p w14:paraId="12375E25" w14:textId="6995273D" w:rsidR="0078401F" w:rsidRPr="00C705A1" w:rsidRDefault="00303F72" w:rsidP="00C705A1">
      <w:pPr>
        <w:pBdr>
          <w:top w:val="single" w:sz="4" w:space="1" w:color="auto"/>
          <w:left w:val="single" w:sz="4" w:space="0" w:color="auto"/>
          <w:bottom w:val="single" w:sz="4" w:space="1" w:color="auto"/>
          <w:right w:val="single" w:sz="4" w:space="0" w:color="auto"/>
        </w:pBdr>
        <w:ind w:firstLineChars="100" w:firstLine="210"/>
        <w:rPr>
          <w:ins w:id="382" w:author="岩下" w:date="2015-09-29T09:56:00Z"/>
          <w:rFonts w:ascii="ＭＳ Ｐゴシック" w:eastAsia="ＭＳ Ｐゴシック" w:hAnsi="ＭＳ Ｐゴシック"/>
          <w:szCs w:val="20"/>
        </w:rPr>
      </w:pPr>
      <w:ins w:id="383" w:author="Youichi KOYAMA" w:date="2016-03-18T15:28:00Z">
        <w:r>
          <w:rPr>
            <w:rFonts w:ascii="ＭＳ Ｐゴシック" w:eastAsia="ＭＳ Ｐゴシック" w:hAnsi="ＭＳ Ｐゴシック"/>
            <w:szCs w:val="20"/>
          </w:rPr>
          <w:t>fullName=”</w:t>
        </w:r>
      </w:ins>
      <w:ins w:id="384" w:author="岩下" w:date="2015-09-29T09:56:00Z">
        <w:del w:id="385" w:author="Youichi KOYAMA" w:date="2016-03-18T15:28:00Z">
          <w:r w:rsidR="0078401F" w:rsidRPr="00C705A1" w:rsidDel="00303F72">
            <w:rPr>
              <w:rFonts w:ascii="ＭＳ Ｐゴシック" w:eastAsia="ＭＳ Ｐゴシック" w:hAnsi="ＭＳ Ｐゴシック"/>
              <w:szCs w:val="20"/>
            </w:rPr>
            <w:delText>&lt;name&gt;</w:delText>
          </w:r>
        </w:del>
      </w:ins>
      <w:ins w:id="386" w:author="岩下" w:date="2015-10-02T17:41:00Z">
        <w:r w:rsidR="008059A9" w:rsidRPr="00C705A1">
          <w:rPr>
            <w:rFonts w:ascii="ＭＳ Ｐゴシック" w:eastAsia="ＭＳ Ｐゴシック" w:hAnsi="ＭＳ Ｐゴシック"/>
            <w:szCs w:val="20"/>
          </w:rPr>
          <w:t>[::]</w:t>
        </w:r>
      </w:ins>
      <w:ins w:id="387" w:author="岩下" w:date="2015-09-29T09:56:00Z">
        <w:r w:rsidR="0078401F" w:rsidRPr="00C705A1">
          <w:rPr>
            <w:rFonts w:ascii="ＭＳ Ｐゴシック" w:eastAsia="ＭＳ Ｐゴシック" w:hAnsi="ＭＳ Ｐゴシック"/>
            <w:szCs w:val="20"/>
          </w:rPr>
          <w:t>[</w:t>
        </w:r>
        <w:r w:rsidR="0078401F" w:rsidRPr="00C705A1">
          <w:rPr>
            <w:rFonts w:ascii="ＭＳ Ｐゴシック" w:eastAsia="ＭＳ Ｐゴシック" w:hAnsi="ＭＳ Ｐゴシック" w:hint="eastAsia"/>
            <w:szCs w:val="20"/>
          </w:rPr>
          <w:t>スコープ名</w:t>
        </w:r>
        <w:r w:rsidR="008059A9" w:rsidRPr="00C705A1">
          <w:rPr>
            <w:rFonts w:ascii="ＭＳ Ｐゴシック" w:eastAsia="ＭＳ Ｐゴシック" w:hAnsi="ＭＳ Ｐゴシック"/>
            <w:szCs w:val="20"/>
          </w:rPr>
          <w:t>:</w:t>
        </w:r>
        <w:r w:rsidR="0078401F" w:rsidRPr="00C705A1">
          <w:rPr>
            <w:rFonts w:ascii="ＭＳ Ｐゴシック" w:eastAsia="ＭＳ Ｐゴシック" w:hAnsi="ＭＳ Ｐゴシック"/>
            <w:szCs w:val="20"/>
          </w:rPr>
          <w:t>:]…</w:t>
        </w:r>
      </w:ins>
      <w:ins w:id="388" w:author="Youichi KOYAMA" w:date="2016-03-18T15:28:00Z">
        <w:r>
          <w:rPr>
            <w:rFonts w:ascii="ＭＳ Ｐゴシック" w:eastAsia="ＭＳ Ｐゴシック" w:hAnsi="ＭＳ Ｐゴシック"/>
            <w:szCs w:val="20"/>
          </w:rPr>
          <w:t>(</w:t>
        </w:r>
      </w:ins>
      <w:ins w:id="389" w:author="岩下" w:date="2015-09-29T09:56:00Z">
        <w:r w:rsidR="0078401F" w:rsidRPr="00C705A1">
          <w:rPr>
            <w:rFonts w:ascii="ＭＳ Ｐゴシック" w:eastAsia="ＭＳ Ｐゴシック" w:hAnsi="ＭＳ Ｐゴシック" w:hint="eastAsia"/>
            <w:szCs w:val="20"/>
          </w:rPr>
          <w:t>名前</w:t>
        </w:r>
      </w:ins>
      <w:ins w:id="390" w:author="Youichi KOYAMA" w:date="2016-03-18T15:29:00Z">
        <w:r>
          <w:rPr>
            <w:rFonts w:ascii="ＭＳ Ｐゴシック" w:eastAsia="ＭＳ Ｐゴシック" w:hAnsi="ＭＳ Ｐゴシック" w:hint="eastAsia"/>
            <w:szCs w:val="20"/>
          </w:rPr>
          <w:t>|</w:t>
        </w:r>
        <w:r>
          <w:rPr>
            <w:rFonts w:ascii="ＭＳ Ｐゴシック" w:eastAsia="ＭＳ Ｐゴシック" w:hAnsi="ＭＳ Ｐゴシック"/>
            <w:szCs w:val="20"/>
          </w:rPr>
          <w:t xml:space="preserve">operator </w:t>
        </w:r>
        <w:r>
          <w:rPr>
            <w:rFonts w:ascii="ＭＳ Ｐゴシック" w:eastAsia="ＭＳ Ｐゴシック" w:hAnsi="ＭＳ Ｐゴシック" w:hint="eastAsia"/>
            <w:szCs w:val="20"/>
          </w:rPr>
          <w:t>演算子名)</w:t>
        </w:r>
        <w:r>
          <w:rPr>
            <w:rFonts w:ascii="ＭＳ Ｐゴシック" w:eastAsia="ＭＳ Ｐゴシック" w:hAnsi="ＭＳ Ｐゴシック"/>
            <w:szCs w:val="20"/>
          </w:rPr>
          <w:t>”</w:t>
        </w:r>
      </w:ins>
      <w:ins w:id="391" w:author="岩下" w:date="2015-09-29T09:56:00Z">
        <w:del w:id="392" w:author="Youichi KOYAMA" w:date="2016-03-18T15:29:00Z">
          <w:r w:rsidR="0078401F" w:rsidRPr="00C705A1" w:rsidDel="00303F72">
            <w:rPr>
              <w:rFonts w:ascii="ＭＳ Ｐゴシック" w:eastAsia="ＭＳ Ｐゴシック" w:hAnsi="ＭＳ Ｐゴシック"/>
              <w:szCs w:val="20"/>
            </w:rPr>
            <w:delText>&lt;/name&gt;</w:delText>
          </w:r>
        </w:del>
      </w:ins>
    </w:p>
    <w:p w14:paraId="71236896" w14:textId="491846DE" w:rsidR="0078401F" w:rsidRPr="003058F2" w:rsidDel="00303F72" w:rsidRDefault="0078401F" w:rsidP="0078401F">
      <w:pPr>
        <w:rPr>
          <w:ins w:id="393" w:author="岩下" w:date="2015-09-29T09:56:00Z"/>
          <w:del w:id="394" w:author="Youichi KOYAMA" w:date="2016-03-18T15:34:00Z"/>
          <w:rFonts w:ascii="ＭＳ Ｐゴシック" w:eastAsia="ＭＳ Ｐゴシック" w:hAnsi="ＭＳ Ｐゴシック"/>
        </w:rPr>
      </w:pPr>
      <w:ins w:id="395" w:author="岩下" w:date="2015-09-29T09:56:00Z">
        <w:del w:id="396" w:author="Youichi KOYAMA" w:date="2016-03-18T15:34:00Z">
          <w:r w:rsidDel="00303F72">
            <w:rPr>
              <w:rFonts w:ascii="ＭＳ Ｐゴシック" w:eastAsia="ＭＳ Ｐゴシック" w:hAnsi="ＭＳ Ｐゴシック" w:hint="eastAsia"/>
            </w:rPr>
            <w:delText>属性（</w:delText>
          </w:r>
          <w:r w:rsidDel="00303F72">
            <w:rPr>
              <w:rFonts w:ascii="ＭＳ Ｐゴシック" w:eastAsia="ＭＳ Ｐゴシック" w:hAnsi="ＭＳ Ｐゴシック"/>
            </w:rPr>
            <w:delText>optional</w:delText>
          </w:r>
          <w:r w:rsidDel="00303F72">
            <w:rPr>
              <w:rFonts w:ascii="ＭＳ Ｐゴシック" w:eastAsia="ＭＳ Ｐゴシック" w:hAnsi="ＭＳ Ｐゴシック" w:hint="eastAsia"/>
            </w:rPr>
            <w:delText>）</w:delText>
          </w:r>
          <w:r w:rsidRPr="009A6933" w:rsidDel="00303F72">
            <w:rPr>
              <w:rFonts w:ascii="ＭＳ Ｐゴシック" w:eastAsia="ＭＳ Ｐゴシック" w:hAnsi="ＭＳ Ｐゴシック"/>
            </w:rPr>
            <w:delText>:</w:delText>
          </w:r>
          <w:r w:rsidRPr="003058F2" w:rsidDel="00303F72">
            <w:rPr>
              <w:rFonts w:ascii="ＭＳ Ｐゴシック" w:eastAsia="ＭＳ Ｐゴシック" w:hAnsi="ＭＳ Ｐゴシック"/>
            </w:rPr>
            <w:delText xml:space="preserve"> </w:delText>
          </w:r>
          <w:r w:rsidR="005F6648" w:rsidDel="00303F72">
            <w:rPr>
              <w:rFonts w:ascii="ＭＳ Ｐゴシック" w:eastAsia="ＭＳ Ｐゴシック" w:hAnsi="ＭＳ Ｐゴシック"/>
            </w:rPr>
            <w:delText>type</w:delText>
          </w:r>
        </w:del>
      </w:ins>
    </w:p>
    <w:p w14:paraId="0FF801F5" w14:textId="02ECA6C7" w:rsidR="0078401F" w:rsidDel="00B27B6D" w:rsidRDefault="00B27B6D" w:rsidP="009147B8">
      <w:pPr>
        <w:ind w:firstLineChars="100" w:firstLine="210"/>
        <w:rPr>
          <w:del w:id="397" w:author="Youichi KOYAMA" w:date="2016-03-18T15:34:00Z"/>
        </w:rPr>
      </w:pPr>
      <w:ins w:id="398" w:author="Youichi KOYAMA" w:date="2016-03-25T10:37:00Z">
        <w:r>
          <w:rPr>
            <w:rFonts w:hint="eastAsia"/>
          </w:rPr>
          <w:t>下記の各属性に適宜挿入される。</w:t>
        </w:r>
      </w:ins>
    </w:p>
    <w:p w14:paraId="5563033B" w14:textId="4F234B77" w:rsidR="00B27B6D" w:rsidRDefault="00B27B6D" w:rsidP="00B27B6D">
      <w:pPr>
        <w:numPr>
          <w:ilvl w:val="0"/>
          <w:numId w:val="3"/>
        </w:numPr>
        <w:tabs>
          <w:tab w:val="clear" w:pos="420"/>
        </w:tabs>
        <w:ind w:hanging="240"/>
        <w:rPr>
          <w:ins w:id="399" w:author="Youichi KOYAMA" w:date="2016-03-25T10:39:00Z"/>
        </w:rPr>
      </w:pPr>
      <w:ins w:id="400" w:author="Youichi KOYAMA" w:date="2016-03-25T10:37:00Z">
        <w:r>
          <w:t>typeTable</w:t>
        </w:r>
        <w:r>
          <w:t>要素</w:t>
        </w:r>
      </w:ins>
      <w:ins w:id="401" w:author="Youichi KOYAMA" w:date="2016-03-25T10:38:00Z">
        <w:r>
          <w:rPr>
            <w:rFonts w:hint="eastAsia"/>
          </w:rPr>
          <w:t>に含まれるもの：</w:t>
        </w:r>
      </w:ins>
    </w:p>
    <w:p w14:paraId="1812EA1A" w14:textId="56791955" w:rsidR="00B27B6D" w:rsidRDefault="00920185">
      <w:pPr>
        <w:numPr>
          <w:ilvl w:val="1"/>
          <w:numId w:val="3"/>
        </w:numPr>
        <w:rPr>
          <w:ins w:id="402" w:author="Youichi KOYAMA" w:date="2016-03-25T10:37:00Z"/>
        </w:rPr>
        <w:pPrChange w:id="403" w:author="Youichi KOYAMA" w:date="2016-03-25T10:39:00Z">
          <w:pPr>
            <w:numPr>
              <w:numId w:val="3"/>
            </w:numPr>
            <w:tabs>
              <w:tab w:val="num" w:pos="420"/>
            </w:tabs>
            <w:ind w:left="420" w:hanging="240"/>
          </w:pPr>
        </w:pPrChange>
      </w:pPr>
      <w:ins w:id="404" w:author="Youichi KOYAMA" w:date="2016-03-25T10:59:00Z">
        <w:r>
          <w:rPr>
            <w:rFonts w:hint="eastAsia"/>
          </w:rPr>
          <w:t>name</w:t>
        </w:r>
        <w:r>
          <w:rPr>
            <w:rFonts w:hint="eastAsia"/>
          </w:rPr>
          <w:t>要素</w:t>
        </w:r>
      </w:ins>
    </w:p>
    <w:p w14:paraId="527FCF77" w14:textId="795A4298" w:rsidR="00B27B6D" w:rsidRDefault="00B27B6D" w:rsidP="00B27B6D">
      <w:pPr>
        <w:numPr>
          <w:ilvl w:val="0"/>
          <w:numId w:val="3"/>
        </w:numPr>
        <w:tabs>
          <w:tab w:val="clear" w:pos="420"/>
        </w:tabs>
        <w:ind w:hanging="240"/>
        <w:rPr>
          <w:ins w:id="405" w:author="Youichi KOYAMA" w:date="2016-03-25T10:39:00Z"/>
        </w:rPr>
      </w:pPr>
      <w:ins w:id="406" w:author="Youichi KOYAMA" w:date="2016-03-25T10:37:00Z">
        <w:r>
          <w:t>globalSymbols</w:t>
        </w:r>
        <w:r>
          <w:t>要素</w:t>
        </w:r>
      </w:ins>
      <w:ins w:id="407" w:author="Youichi KOYAMA" w:date="2016-03-25T11:00:00Z">
        <w:r w:rsidR="00920185">
          <w:rPr>
            <w:rFonts w:hint="eastAsia"/>
          </w:rPr>
          <w:t>および（</w:t>
        </w:r>
        <w:r w:rsidR="00920185">
          <w:rPr>
            <w:rFonts w:hint="eastAsia"/>
          </w:rPr>
          <w:t>symbols</w:t>
        </w:r>
        <w:r w:rsidR="00920185">
          <w:rPr>
            <w:rFonts w:hint="eastAsia"/>
          </w:rPr>
          <w:t>要素</w:t>
        </w:r>
      </w:ins>
      <w:ins w:id="408" w:author="Youichi KOYAMA" w:date="2016-03-25T10:38:00Z">
        <w:r>
          <w:rPr>
            <w:rFonts w:hint="eastAsia"/>
          </w:rPr>
          <w:t>に含まれるもの：</w:t>
        </w:r>
      </w:ins>
    </w:p>
    <w:p w14:paraId="28ABA111" w14:textId="6BE0878B" w:rsidR="00B27B6D" w:rsidRDefault="00920185">
      <w:pPr>
        <w:numPr>
          <w:ilvl w:val="1"/>
          <w:numId w:val="3"/>
        </w:numPr>
        <w:rPr>
          <w:ins w:id="409" w:author="Youichi KOYAMA" w:date="2016-03-25T10:37:00Z"/>
        </w:rPr>
        <w:pPrChange w:id="410" w:author="Youichi KOYAMA" w:date="2016-03-25T10:39:00Z">
          <w:pPr>
            <w:numPr>
              <w:numId w:val="3"/>
            </w:numPr>
            <w:tabs>
              <w:tab w:val="num" w:pos="420"/>
            </w:tabs>
            <w:ind w:left="420" w:hanging="240"/>
          </w:pPr>
        </w:pPrChange>
      </w:pPr>
      <w:ins w:id="411" w:author="Youichi KOYAMA" w:date="2016-03-25T10:57:00Z">
        <w:r>
          <w:rPr>
            <w:rFonts w:hint="eastAsia"/>
          </w:rPr>
          <w:t>name</w:t>
        </w:r>
        <w:r>
          <w:rPr>
            <w:rFonts w:hint="eastAsia"/>
          </w:rPr>
          <w:t>要素</w:t>
        </w:r>
      </w:ins>
    </w:p>
    <w:p w14:paraId="0C46EAB1" w14:textId="56AB36CB" w:rsidR="00B27B6D" w:rsidRDefault="00B27B6D" w:rsidP="00B27B6D">
      <w:pPr>
        <w:numPr>
          <w:ilvl w:val="0"/>
          <w:numId w:val="3"/>
        </w:numPr>
        <w:tabs>
          <w:tab w:val="clear" w:pos="420"/>
        </w:tabs>
        <w:ind w:hanging="240"/>
        <w:rPr>
          <w:ins w:id="412" w:author="Youichi KOYAMA" w:date="2016-03-25T10:39:00Z"/>
        </w:rPr>
      </w:pPr>
      <w:ins w:id="413" w:author="Youichi KOYAMA" w:date="2016-03-25T10:37:00Z">
        <w:r>
          <w:rPr>
            <w:rFonts w:hint="eastAsia"/>
          </w:rPr>
          <w:t>globalDecl</w:t>
        </w:r>
        <w:r>
          <w:t>a</w:t>
        </w:r>
        <w:r>
          <w:rPr>
            <w:rFonts w:hint="eastAsia"/>
          </w:rPr>
          <w:t xml:space="preserve">rations </w:t>
        </w:r>
        <w:r>
          <w:rPr>
            <w:rFonts w:hint="eastAsia"/>
          </w:rPr>
          <w:t>要素</w:t>
        </w:r>
      </w:ins>
      <w:ins w:id="414" w:author="Youichi KOYAMA" w:date="2016-03-25T11:00:00Z">
        <w:r w:rsidR="00920185">
          <w:rPr>
            <w:rFonts w:hint="eastAsia"/>
          </w:rPr>
          <w:t>および</w:t>
        </w:r>
        <w:r w:rsidR="00920185">
          <w:rPr>
            <w:rFonts w:hint="eastAsia"/>
          </w:rPr>
          <w:t>declarations</w:t>
        </w:r>
        <w:r w:rsidR="00920185">
          <w:rPr>
            <w:rFonts w:hint="eastAsia"/>
          </w:rPr>
          <w:t>要素</w:t>
        </w:r>
      </w:ins>
      <w:ins w:id="415" w:author="Youichi KOYAMA" w:date="2016-03-25T10:38:00Z">
        <w:r>
          <w:rPr>
            <w:rFonts w:hint="eastAsia"/>
          </w:rPr>
          <w:t>に含まれるもの：</w:t>
        </w:r>
      </w:ins>
    </w:p>
    <w:p w14:paraId="37110817" w14:textId="77777777" w:rsidR="00920185" w:rsidRDefault="00920185">
      <w:pPr>
        <w:numPr>
          <w:ilvl w:val="1"/>
          <w:numId w:val="3"/>
        </w:numPr>
        <w:rPr>
          <w:ins w:id="416" w:author="Youichi KOYAMA" w:date="2016-03-25T10:57:00Z"/>
        </w:rPr>
        <w:pPrChange w:id="417" w:author="Youichi KOYAMA" w:date="2016-03-25T10:39:00Z">
          <w:pPr>
            <w:numPr>
              <w:numId w:val="3"/>
            </w:numPr>
            <w:tabs>
              <w:tab w:val="num" w:pos="420"/>
            </w:tabs>
            <w:ind w:left="420" w:hanging="240"/>
          </w:pPr>
        </w:pPrChange>
      </w:pPr>
      <w:ins w:id="418" w:author="Youichi KOYAMA" w:date="2016-03-25T10:57:00Z">
        <w:r>
          <w:t>name</w:t>
        </w:r>
        <w:r>
          <w:rPr>
            <w:rFonts w:hint="eastAsia"/>
          </w:rPr>
          <w:t>要素</w:t>
        </w:r>
      </w:ins>
    </w:p>
    <w:p w14:paraId="5B4ED6CD" w14:textId="23703CE3" w:rsidR="00B27B6D" w:rsidRDefault="00920185">
      <w:pPr>
        <w:numPr>
          <w:ilvl w:val="1"/>
          <w:numId w:val="3"/>
        </w:numPr>
        <w:rPr>
          <w:ins w:id="419" w:author="Youichi KOYAMA" w:date="2016-03-25T10:54:00Z"/>
        </w:rPr>
        <w:pPrChange w:id="420" w:author="Youichi KOYAMA" w:date="2016-03-25T10:39:00Z">
          <w:pPr>
            <w:numPr>
              <w:numId w:val="3"/>
            </w:numPr>
            <w:tabs>
              <w:tab w:val="num" w:pos="420"/>
            </w:tabs>
            <w:ind w:left="420" w:hanging="240"/>
          </w:pPr>
        </w:pPrChange>
      </w:pPr>
      <w:ins w:id="421" w:author="Youichi KOYAMA" w:date="2016-03-25T10:54:00Z">
        <w:r>
          <w:rPr>
            <w:rFonts w:hint="eastAsia"/>
          </w:rPr>
          <w:t>operator</w:t>
        </w:r>
        <w:r>
          <w:rPr>
            <w:rFonts w:hint="eastAsia"/>
          </w:rPr>
          <w:t>要素</w:t>
        </w:r>
      </w:ins>
    </w:p>
    <w:p w14:paraId="734F6019" w14:textId="11A38104" w:rsidR="00920185" w:rsidRDefault="00920185">
      <w:pPr>
        <w:numPr>
          <w:ilvl w:val="1"/>
          <w:numId w:val="3"/>
        </w:numPr>
        <w:rPr>
          <w:ins w:id="422" w:author="Youichi KOYAMA" w:date="2016-03-25T11:01:00Z"/>
        </w:rPr>
        <w:pPrChange w:id="423" w:author="Youichi KOYAMA" w:date="2016-03-25T10:39:00Z">
          <w:pPr>
            <w:numPr>
              <w:numId w:val="3"/>
            </w:numPr>
            <w:tabs>
              <w:tab w:val="num" w:pos="420"/>
            </w:tabs>
            <w:ind w:left="420" w:hanging="240"/>
          </w:pPr>
        </w:pPrChange>
      </w:pPr>
      <w:ins w:id="424" w:author="Youichi KOYAMA" w:date="2016-03-25T11:01:00Z">
        <w:r>
          <w:rPr>
            <w:rFonts w:hint="eastAsia"/>
          </w:rPr>
          <w:t>Var</w:t>
        </w:r>
        <w:r>
          <w:rPr>
            <w:rFonts w:hint="eastAsia"/>
          </w:rPr>
          <w:t>要素</w:t>
        </w:r>
      </w:ins>
    </w:p>
    <w:p w14:paraId="48992A3A" w14:textId="084E51EA" w:rsidR="00920185" w:rsidRDefault="00920185">
      <w:pPr>
        <w:numPr>
          <w:ilvl w:val="1"/>
          <w:numId w:val="3"/>
        </w:numPr>
        <w:rPr>
          <w:ins w:id="425" w:author="Youichi KOYAMA" w:date="2016-03-25T11:01:00Z"/>
        </w:rPr>
        <w:pPrChange w:id="426" w:author="Youichi KOYAMA" w:date="2016-03-25T10:39:00Z">
          <w:pPr>
            <w:numPr>
              <w:numId w:val="3"/>
            </w:numPr>
            <w:tabs>
              <w:tab w:val="num" w:pos="420"/>
            </w:tabs>
            <w:ind w:left="420" w:hanging="240"/>
          </w:pPr>
        </w:pPrChange>
      </w:pPr>
      <w:ins w:id="427" w:author="Youichi KOYAMA" w:date="2016-03-25T11:01:00Z">
        <w:r>
          <w:rPr>
            <w:rFonts w:hint="eastAsia"/>
          </w:rPr>
          <w:t>varAddr</w:t>
        </w:r>
        <w:r>
          <w:rPr>
            <w:rFonts w:hint="eastAsia"/>
          </w:rPr>
          <w:t>要素</w:t>
        </w:r>
      </w:ins>
    </w:p>
    <w:p w14:paraId="3FA93801" w14:textId="6E19143E" w:rsidR="00920185" w:rsidRDefault="00920185">
      <w:pPr>
        <w:numPr>
          <w:ilvl w:val="1"/>
          <w:numId w:val="3"/>
        </w:numPr>
        <w:rPr>
          <w:ins w:id="428" w:author="Youichi KOYAMA" w:date="2016-03-25T11:01:00Z"/>
        </w:rPr>
        <w:pPrChange w:id="429" w:author="Youichi KOYAMA" w:date="2016-03-25T10:39:00Z">
          <w:pPr>
            <w:numPr>
              <w:numId w:val="3"/>
            </w:numPr>
            <w:tabs>
              <w:tab w:val="num" w:pos="420"/>
            </w:tabs>
            <w:ind w:left="420" w:hanging="240"/>
          </w:pPr>
        </w:pPrChange>
      </w:pPr>
      <w:ins w:id="430" w:author="Youichi KOYAMA" w:date="2016-03-25T11:01:00Z">
        <w:r>
          <w:rPr>
            <w:rFonts w:hint="eastAsia"/>
          </w:rPr>
          <w:t>function</w:t>
        </w:r>
        <w:r>
          <w:rPr>
            <w:rFonts w:hint="eastAsia"/>
          </w:rPr>
          <w:t>要素</w:t>
        </w:r>
      </w:ins>
    </w:p>
    <w:p w14:paraId="532A6FDB" w14:textId="66D701D8" w:rsidR="00920185" w:rsidRDefault="00920185">
      <w:pPr>
        <w:numPr>
          <w:ilvl w:val="1"/>
          <w:numId w:val="3"/>
        </w:numPr>
        <w:rPr>
          <w:ins w:id="431" w:author="Youichi KOYAMA" w:date="2016-03-25T11:01:00Z"/>
        </w:rPr>
        <w:pPrChange w:id="432" w:author="Youichi KOYAMA" w:date="2016-03-25T10:39:00Z">
          <w:pPr>
            <w:numPr>
              <w:numId w:val="3"/>
            </w:numPr>
            <w:tabs>
              <w:tab w:val="num" w:pos="420"/>
            </w:tabs>
            <w:ind w:left="420" w:hanging="240"/>
          </w:pPr>
        </w:pPrChange>
      </w:pPr>
      <w:ins w:id="433" w:author="Youichi KOYAMA" w:date="2016-03-25T11:01:00Z">
        <w:r>
          <w:rPr>
            <w:rFonts w:hint="eastAsia"/>
          </w:rPr>
          <w:t>funcAddr</w:t>
        </w:r>
        <w:r>
          <w:rPr>
            <w:rFonts w:hint="eastAsia"/>
          </w:rPr>
          <w:t>要素</w:t>
        </w:r>
      </w:ins>
    </w:p>
    <w:p w14:paraId="616EB959" w14:textId="3152F90B" w:rsidR="00920185" w:rsidRDefault="00920185">
      <w:pPr>
        <w:numPr>
          <w:ilvl w:val="1"/>
          <w:numId w:val="3"/>
        </w:numPr>
        <w:rPr>
          <w:ins w:id="434" w:author="Youichi KOYAMA" w:date="2016-03-25T11:01:00Z"/>
        </w:rPr>
        <w:pPrChange w:id="435" w:author="Youichi KOYAMA" w:date="2016-03-25T10:39:00Z">
          <w:pPr>
            <w:numPr>
              <w:numId w:val="3"/>
            </w:numPr>
            <w:tabs>
              <w:tab w:val="num" w:pos="420"/>
            </w:tabs>
            <w:ind w:left="420" w:hanging="240"/>
          </w:pPr>
        </w:pPrChange>
      </w:pPr>
      <w:ins w:id="436" w:author="Youichi KOYAMA" w:date="2016-03-25T11:01:00Z">
        <w:r>
          <w:rPr>
            <w:rFonts w:hint="eastAsia"/>
          </w:rPr>
          <w:t>arrayRef</w:t>
        </w:r>
        <w:r>
          <w:rPr>
            <w:rFonts w:hint="eastAsia"/>
          </w:rPr>
          <w:t>要素</w:t>
        </w:r>
      </w:ins>
    </w:p>
    <w:p w14:paraId="5728EEB1" w14:textId="1B66FA1B" w:rsidR="00920185" w:rsidRDefault="00920185">
      <w:pPr>
        <w:numPr>
          <w:ilvl w:val="1"/>
          <w:numId w:val="3"/>
        </w:numPr>
        <w:rPr>
          <w:ins w:id="437" w:author="Youichi KOYAMA" w:date="2016-03-25T11:01:00Z"/>
        </w:rPr>
        <w:pPrChange w:id="438" w:author="Youichi KOYAMA" w:date="2016-03-25T10:39:00Z">
          <w:pPr>
            <w:numPr>
              <w:numId w:val="3"/>
            </w:numPr>
            <w:tabs>
              <w:tab w:val="num" w:pos="420"/>
            </w:tabs>
            <w:ind w:left="420" w:hanging="240"/>
          </w:pPr>
        </w:pPrChange>
      </w:pPr>
      <w:ins w:id="439" w:author="Youichi KOYAMA" w:date="2016-03-25T11:01:00Z">
        <w:r>
          <w:rPr>
            <w:rFonts w:hint="eastAsia"/>
          </w:rPr>
          <w:t>arrayAddr</w:t>
        </w:r>
        <w:r>
          <w:rPr>
            <w:rFonts w:hint="eastAsia"/>
          </w:rPr>
          <w:t>要素</w:t>
        </w:r>
      </w:ins>
    </w:p>
    <w:p w14:paraId="5895A9A3" w14:textId="18B8C200" w:rsidR="00920185" w:rsidRDefault="00920185">
      <w:pPr>
        <w:numPr>
          <w:ilvl w:val="1"/>
          <w:numId w:val="3"/>
        </w:numPr>
        <w:rPr>
          <w:ins w:id="440" w:author="Youichi KOYAMA" w:date="2016-03-25T11:02:00Z"/>
        </w:rPr>
        <w:pPrChange w:id="441" w:author="Youichi KOYAMA" w:date="2016-03-25T10:39:00Z">
          <w:pPr>
            <w:numPr>
              <w:numId w:val="3"/>
            </w:numPr>
            <w:tabs>
              <w:tab w:val="num" w:pos="420"/>
            </w:tabs>
            <w:ind w:left="420" w:hanging="240"/>
          </w:pPr>
        </w:pPrChange>
      </w:pPr>
      <w:ins w:id="442" w:author="Youichi KOYAMA" w:date="2016-03-25T11:01:00Z">
        <w:r>
          <w:rPr>
            <w:rFonts w:hint="eastAsia"/>
          </w:rPr>
          <w:t>memberRef</w:t>
        </w:r>
      </w:ins>
      <w:ins w:id="443" w:author="Youichi KOYAMA" w:date="2016-03-25T11:02:00Z">
        <w:r>
          <w:rPr>
            <w:rFonts w:hint="eastAsia"/>
          </w:rPr>
          <w:t>要素</w:t>
        </w:r>
      </w:ins>
    </w:p>
    <w:p w14:paraId="02F72FE1" w14:textId="0F5A2621" w:rsidR="00920185" w:rsidRDefault="00920185">
      <w:pPr>
        <w:numPr>
          <w:ilvl w:val="1"/>
          <w:numId w:val="3"/>
        </w:numPr>
        <w:rPr>
          <w:ins w:id="444" w:author="Youichi KOYAMA" w:date="2016-03-25T11:02:00Z"/>
        </w:rPr>
        <w:pPrChange w:id="445" w:author="Youichi KOYAMA" w:date="2016-03-25T10:39:00Z">
          <w:pPr>
            <w:numPr>
              <w:numId w:val="3"/>
            </w:numPr>
            <w:tabs>
              <w:tab w:val="num" w:pos="420"/>
            </w:tabs>
            <w:ind w:left="420" w:hanging="240"/>
          </w:pPr>
        </w:pPrChange>
      </w:pPr>
      <w:ins w:id="446" w:author="Youichi KOYAMA" w:date="2016-03-25T11:02:00Z">
        <w:r>
          <w:rPr>
            <w:rFonts w:hint="eastAsia"/>
          </w:rPr>
          <w:t>memberAddr</w:t>
        </w:r>
        <w:r>
          <w:rPr>
            <w:rFonts w:hint="eastAsia"/>
          </w:rPr>
          <w:t>要素</w:t>
        </w:r>
      </w:ins>
    </w:p>
    <w:p w14:paraId="1075762A" w14:textId="01FCBA83" w:rsidR="00920185" w:rsidRDefault="00920185">
      <w:pPr>
        <w:numPr>
          <w:ilvl w:val="1"/>
          <w:numId w:val="3"/>
        </w:numPr>
        <w:rPr>
          <w:ins w:id="447" w:author="Youichi KOYAMA" w:date="2016-03-25T11:02:00Z"/>
        </w:rPr>
        <w:pPrChange w:id="448" w:author="Youichi KOYAMA" w:date="2016-03-25T10:39:00Z">
          <w:pPr>
            <w:numPr>
              <w:numId w:val="3"/>
            </w:numPr>
            <w:tabs>
              <w:tab w:val="num" w:pos="420"/>
            </w:tabs>
            <w:ind w:left="420" w:hanging="240"/>
          </w:pPr>
        </w:pPrChange>
      </w:pPr>
      <w:ins w:id="449" w:author="Youichi KOYAMA" w:date="2016-03-25T11:02:00Z">
        <w:r>
          <w:rPr>
            <w:rFonts w:hint="eastAsia"/>
          </w:rPr>
          <w:t>memberArrayRef</w:t>
        </w:r>
        <w:r>
          <w:rPr>
            <w:rFonts w:hint="eastAsia"/>
          </w:rPr>
          <w:t>要素</w:t>
        </w:r>
      </w:ins>
    </w:p>
    <w:p w14:paraId="578BD8E8" w14:textId="461A4A94" w:rsidR="00920185" w:rsidRDefault="00920185">
      <w:pPr>
        <w:numPr>
          <w:ilvl w:val="1"/>
          <w:numId w:val="3"/>
        </w:numPr>
        <w:rPr>
          <w:ins w:id="450" w:author="Youichi KOYAMA" w:date="2016-03-25T10:37:00Z"/>
        </w:rPr>
        <w:pPrChange w:id="451" w:author="Youichi KOYAMA" w:date="2016-03-25T10:39:00Z">
          <w:pPr>
            <w:numPr>
              <w:numId w:val="3"/>
            </w:numPr>
            <w:tabs>
              <w:tab w:val="num" w:pos="420"/>
            </w:tabs>
            <w:ind w:left="420" w:hanging="240"/>
          </w:pPr>
        </w:pPrChange>
      </w:pPr>
      <w:ins w:id="452" w:author="Youichi KOYAMA" w:date="2016-03-25T11:02:00Z">
        <w:r>
          <w:rPr>
            <w:rFonts w:hint="eastAsia"/>
          </w:rPr>
          <w:t>memberArrayAddr</w:t>
        </w:r>
        <w:r>
          <w:rPr>
            <w:rFonts w:hint="eastAsia"/>
          </w:rPr>
          <w:t>要素</w:t>
        </w:r>
      </w:ins>
    </w:p>
    <w:p w14:paraId="4BC6DD22" w14:textId="77777777" w:rsidR="00B27B6D" w:rsidRDefault="00B27B6D" w:rsidP="009147B8">
      <w:pPr>
        <w:ind w:firstLineChars="100" w:firstLine="210"/>
        <w:rPr>
          <w:ins w:id="453" w:author="Youichi KOYAMA" w:date="2016-03-25T10:37:00Z"/>
        </w:rPr>
      </w:pPr>
    </w:p>
    <w:p w14:paraId="3D53100D" w14:textId="0B05122F" w:rsidR="009147B8" w:rsidDel="00303F72" w:rsidRDefault="0078401F" w:rsidP="006654AB">
      <w:pPr>
        <w:ind w:firstLineChars="100" w:firstLine="210"/>
        <w:rPr>
          <w:ins w:id="454" w:author="岩下" w:date="2015-09-02T11:17:00Z"/>
          <w:del w:id="455" w:author="Youichi KOYAMA" w:date="2016-03-18T15:34:00Z"/>
        </w:rPr>
      </w:pPr>
      <w:ins w:id="456" w:author="岩下" w:date="2015-09-29T09:58:00Z">
        <w:del w:id="457" w:author="Youichi KOYAMA" w:date="2016-03-18T15:34:00Z">
          <w:r w:rsidDel="00303F72">
            <w:rPr>
              <w:rFonts w:hint="eastAsia"/>
            </w:rPr>
            <w:delText>内容は、</w:delText>
          </w:r>
        </w:del>
      </w:ins>
      <w:ins w:id="458" w:author="岩下" w:date="2015-10-02T17:39:00Z">
        <w:del w:id="459" w:author="Youichi KOYAMA" w:date="2016-03-18T15:34:00Z">
          <w:r w:rsidR="008059A9" w:rsidDel="00303F72">
            <w:rPr>
              <w:rFonts w:hint="eastAsia"/>
            </w:rPr>
            <w:delText>スコープ修飾子と</w:delText>
          </w:r>
        </w:del>
      </w:ins>
      <w:ins w:id="460" w:author="岩下" w:date="2015-10-02T17:38:00Z">
        <w:del w:id="461" w:author="Youichi KOYAMA" w:date="2016-03-18T15:34:00Z">
          <w:r w:rsidR="00837724" w:rsidDel="00303F72">
            <w:rPr>
              <w:rFonts w:hint="eastAsia"/>
            </w:rPr>
            <w:delText>スコープ解決演算子を含む</w:delText>
          </w:r>
        </w:del>
      </w:ins>
      <w:ins w:id="462" w:author="岩下" w:date="2015-10-02T17:39:00Z">
        <w:del w:id="463" w:author="Youichi KOYAMA" w:date="2016-03-18T15:34:00Z">
          <w:r w:rsidR="008059A9" w:rsidDel="00303F72">
            <w:rPr>
              <w:rFonts w:hint="eastAsia"/>
            </w:rPr>
            <w:delText>名前を表現し、</w:delText>
          </w:r>
        </w:del>
      </w:ins>
      <w:ins w:id="464" w:author="岩下" w:date="2015-09-02T11:22:00Z">
        <w:del w:id="465" w:author="Youichi KOYAMA" w:date="2016-03-18T15:34:00Z">
          <w:r w:rsidR="009147B8" w:rsidDel="00303F72">
            <w:rPr>
              <w:rFonts w:hint="eastAsia"/>
            </w:rPr>
            <w:delText>０個以上のスコープ名と「</w:delText>
          </w:r>
          <w:r w:rsidR="009147B8" w:rsidDel="00303F72">
            <w:delText>::</w:delText>
          </w:r>
          <w:r w:rsidR="009147B8" w:rsidDel="00303F72">
            <w:rPr>
              <w:rFonts w:hint="eastAsia"/>
            </w:rPr>
            <w:delText>」の組</w:delText>
          </w:r>
        </w:del>
      </w:ins>
      <w:ins w:id="466" w:author="岩下" w:date="2015-09-25T11:18:00Z">
        <w:del w:id="467" w:author="Youichi KOYAMA" w:date="2016-03-18T15:34:00Z">
          <w:r w:rsidR="00EA07F9" w:rsidDel="00303F72">
            <w:rPr>
              <w:rFonts w:hint="eastAsia"/>
            </w:rPr>
            <w:delText>に続く</w:delText>
          </w:r>
        </w:del>
      </w:ins>
      <w:del w:id="468" w:author="Youichi KOYAMA" w:date="2016-03-18T15:34:00Z">
        <w:r w:rsidR="00DC15F1" w:rsidDel="00303F72">
          <w:delText>名前を文字列として持つ。</w:delText>
        </w:r>
      </w:del>
      <w:ins w:id="469" w:author="岩下" w:date="2015-09-02T11:26:00Z">
        <w:del w:id="470" w:author="Youichi KOYAMA" w:date="2016-03-18T15:34:00Z">
          <w:r w:rsidR="00BA6A2A" w:rsidDel="00303F72">
            <w:rPr>
              <w:rFonts w:hint="eastAsia"/>
            </w:rPr>
            <w:delText>文字列は</w:delText>
          </w:r>
        </w:del>
      </w:ins>
      <w:ins w:id="471" w:author="岩下" w:date="2015-09-02T11:23:00Z">
        <w:del w:id="472" w:author="Youichi KOYAMA" w:date="2016-03-18T15:34:00Z">
          <w:r w:rsidR="00BA6A2A" w:rsidDel="00303F72">
            <w:rPr>
              <w:rFonts w:hint="eastAsia"/>
            </w:rPr>
            <w:delText>空白文字を含んではならない。</w:delText>
          </w:r>
        </w:del>
      </w:ins>
      <w:ins w:id="473" w:author="岩下" w:date="2015-10-07T15:08:00Z">
        <w:del w:id="474" w:author="Youichi KOYAMA" w:date="2016-03-18T15:34:00Z">
          <w:r w:rsidR="00372851" w:rsidDel="00303F72">
            <w:rPr>
              <w:rFonts w:hint="eastAsia"/>
            </w:rPr>
            <w:delText>名前は変数名</w:delText>
          </w:r>
        </w:del>
      </w:ins>
      <w:ins w:id="475" w:author="岩下" w:date="2015-10-07T15:09:00Z">
        <w:del w:id="476" w:author="Youichi KOYAMA" w:date="2016-03-18T15:34:00Z">
          <w:r w:rsidR="00372851" w:rsidDel="00303F72">
            <w:rPr>
              <w:rFonts w:hint="eastAsia"/>
            </w:rPr>
            <w:delText>だけでなく</w:delText>
          </w:r>
        </w:del>
      </w:ins>
      <w:ins w:id="477" w:author="岩下" w:date="2015-10-07T15:08:00Z">
        <w:del w:id="478" w:author="Youichi KOYAMA" w:date="2016-03-18T15:34:00Z">
          <w:r w:rsidR="00372851" w:rsidDel="00303F72">
            <w:rPr>
              <w:rFonts w:hint="eastAsia"/>
            </w:rPr>
            <w:delText>、スコープ</w:delText>
          </w:r>
        </w:del>
      </w:ins>
      <w:ins w:id="479" w:author="岩下" w:date="2015-10-07T15:09:00Z">
        <w:del w:id="480" w:author="Youichi KOYAMA" w:date="2016-03-18T15:34:00Z">
          <w:r w:rsidR="00372851" w:rsidDel="00303F72">
            <w:rPr>
              <w:rFonts w:hint="eastAsia"/>
            </w:rPr>
            <w:delText>名、</w:delText>
          </w:r>
        </w:del>
      </w:ins>
      <w:ins w:id="481" w:author="岩下" w:date="2015-10-09T11:30:00Z">
        <w:del w:id="482" w:author="Youichi KOYAMA" w:date="2016-03-18T15:34:00Z">
          <w:r w:rsidR="006654AB" w:rsidDel="00303F72">
            <w:delText>typedef</w:delText>
          </w:r>
        </w:del>
      </w:ins>
      <w:ins w:id="483" w:author="岩下" w:date="2015-10-07T15:09:00Z">
        <w:del w:id="484" w:author="Youichi KOYAMA" w:date="2016-03-18T15:34:00Z">
          <w:r w:rsidR="00372851" w:rsidDel="00303F72">
            <w:rPr>
              <w:rFonts w:hint="eastAsia"/>
            </w:rPr>
            <w:delText>名</w:delText>
          </w:r>
        </w:del>
      </w:ins>
      <w:ins w:id="485" w:author="岩下" w:date="2015-10-09T11:30:00Z">
        <w:del w:id="486" w:author="Youichi KOYAMA" w:date="2016-03-18T15:34:00Z">
          <w:r w:rsidR="006654AB" w:rsidDel="00303F72">
            <w:rPr>
              <w:rFonts w:hint="eastAsia"/>
            </w:rPr>
            <w:delText>、</w:delText>
          </w:r>
          <w:r w:rsidR="006654AB" w:rsidDel="00303F72">
            <w:delText>using</w:delText>
          </w:r>
          <w:r w:rsidR="006654AB" w:rsidDel="00303F72">
            <w:rPr>
              <w:rFonts w:hint="eastAsia"/>
            </w:rPr>
            <w:delText>文に</w:delText>
          </w:r>
        </w:del>
      </w:ins>
      <w:ins w:id="487" w:author="岩下" w:date="2015-10-09T11:31:00Z">
        <w:del w:id="488" w:author="Youichi KOYAMA" w:date="2016-03-18T15:34:00Z">
          <w:r w:rsidR="006654AB" w:rsidDel="00303F72">
            <w:rPr>
              <w:rFonts w:hint="eastAsia"/>
            </w:rPr>
            <w:delText>よる型の別名（</w:delText>
          </w:r>
          <w:r w:rsidR="006654AB" w:rsidDel="00303F72">
            <w:delText>C++</w:delText>
          </w:r>
          <w:r w:rsidR="006654AB" w:rsidDel="00303F72">
            <w:rPr>
              <w:rFonts w:hint="eastAsia"/>
            </w:rPr>
            <w:delText>）</w:delText>
          </w:r>
        </w:del>
      </w:ins>
      <w:ins w:id="489" w:author="岩下" w:date="2015-10-07T15:10:00Z">
        <w:del w:id="490" w:author="Youichi KOYAMA" w:date="2016-03-18T15:34:00Z">
          <w:r w:rsidR="00372851" w:rsidDel="00303F72">
            <w:rPr>
              <w:rFonts w:hint="eastAsia"/>
            </w:rPr>
            <w:delText>にもなれる。</w:delText>
          </w:r>
        </w:del>
      </w:ins>
    </w:p>
    <w:p w14:paraId="6A12F1E0" w14:textId="22ECCA5C" w:rsidR="0078401F" w:rsidDel="00303F72" w:rsidRDefault="00DC15F1" w:rsidP="00DC15F1">
      <w:pPr>
        <w:ind w:firstLineChars="100" w:firstLine="210"/>
        <w:rPr>
          <w:ins w:id="491" w:author="岩下" w:date="2015-09-29T09:58:00Z"/>
          <w:del w:id="492" w:author="Youichi KOYAMA" w:date="2016-03-18T15:34:00Z"/>
        </w:rPr>
      </w:pPr>
      <w:del w:id="493" w:author="Youichi KOYAMA" w:date="2016-03-18T15:34:00Z">
        <w:r w:rsidDel="00303F72">
          <w:delText>属性として、</w:delText>
        </w:r>
        <w:r w:rsidDel="00303F72">
          <w:delText>type</w:delText>
        </w:r>
        <w:r w:rsidDel="00303F72">
          <w:delText>属性を持つ。</w:delText>
        </w:r>
      </w:del>
      <w:ins w:id="494" w:author="岩下" w:date="2015-09-02T11:24:00Z">
        <w:del w:id="495" w:author="Youichi KOYAMA" w:date="2016-03-18T15:34:00Z">
          <w:r w:rsidR="00BA6A2A" w:rsidDel="00303F72">
            <w:delText>type</w:delText>
          </w:r>
          <w:r w:rsidR="00BA6A2A" w:rsidDel="00303F72">
            <w:rPr>
              <w:rFonts w:hint="eastAsia"/>
            </w:rPr>
            <w:delText>属性の</w:delText>
          </w:r>
        </w:del>
      </w:ins>
      <w:del w:id="496" w:author="Youichi KOYAMA" w:date="2016-03-18T15:34:00Z">
        <w:r w:rsidDel="00303F72">
          <w:delText>属性値は</w:delText>
        </w:r>
      </w:del>
      <w:ins w:id="497" w:author="岩下" w:date="2015-10-09T11:31:00Z">
        <w:del w:id="498" w:author="Youichi KOYAMA" w:date="2016-03-18T15:34:00Z">
          <w:r w:rsidR="006654AB" w:rsidDel="00303F72">
            <w:rPr>
              <w:rFonts w:hint="eastAsia"/>
            </w:rPr>
            <w:delText>データ型</w:delText>
          </w:r>
        </w:del>
      </w:ins>
      <w:del w:id="499" w:author="Youichi KOYAMA" w:date="2016-03-18T15:34:00Z">
        <w:r w:rsidDel="00303F72">
          <w:delText>タイプ識別名である。</w:delText>
        </w:r>
      </w:del>
    </w:p>
    <w:p w14:paraId="47E1F5C1" w14:textId="711BF200" w:rsidR="005F6648" w:rsidDel="00303F72" w:rsidRDefault="005F6648" w:rsidP="005F6648">
      <w:pPr>
        <w:ind w:firstLineChars="100" w:firstLine="210"/>
        <w:rPr>
          <w:ins w:id="500" w:author="岩下" w:date="2015-10-06T10:37:00Z"/>
          <w:del w:id="501" w:author="Youichi KOYAMA" w:date="2016-03-18T15:34:00Z"/>
        </w:rPr>
      </w:pPr>
    </w:p>
    <w:p w14:paraId="429DB9C4" w14:textId="5C03D7A7" w:rsidR="005F6648" w:rsidRPr="00C705A1" w:rsidDel="00303F72" w:rsidRDefault="005F6648" w:rsidP="00C705A1">
      <w:pPr>
        <w:rPr>
          <w:ins w:id="502" w:author="岩下" w:date="2015-10-06T10:37:00Z"/>
          <w:del w:id="503" w:author="Youichi KOYAMA" w:date="2016-03-18T15:34:00Z"/>
          <w:rFonts w:asciiTheme="majorEastAsia" w:eastAsiaTheme="majorEastAsia" w:hAnsiTheme="majorEastAsia"/>
        </w:rPr>
      </w:pPr>
      <w:ins w:id="504" w:author="岩下" w:date="2015-10-06T10:37:00Z">
        <w:del w:id="505" w:author="Youichi KOYAMA" w:date="2016-03-18T15:34:00Z">
          <w:r w:rsidRPr="00C705A1" w:rsidDel="00303F72">
            <w:rPr>
              <w:rFonts w:asciiTheme="majorEastAsia" w:eastAsiaTheme="majorEastAsia" w:hAnsiTheme="majorEastAsia" w:hint="eastAsia"/>
            </w:rPr>
            <w:delText>備考：</w:delText>
          </w:r>
        </w:del>
      </w:ins>
    </w:p>
    <w:p w14:paraId="3EFC77C0" w14:textId="13B464B9" w:rsidR="005F6648" w:rsidDel="00303F72" w:rsidRDefault="005F6648" w:rsidP="005F6648">
      <w:pPr>
        <w:ind w:firstLineChars="100" w:firstLine="210"/>
        <w:rPr>
          <w:ins w:id="506" w:author="岩下" w:date="2015-10-06T10:39:00Z"/>
          <w:del w:id="507" w:author="Youichi KOYAMA" w:date="2016-03-18T15:34:00Z"/>
        </w:rPr>
      </w:pPr>
      <w:ins w:id="508" w:author="岩下" w:date="2015-10-06T10:37:00Z">
        <w:del w:id="509" w:author="Youichi KOYAMA" w:date="2016-03-18T15:34:00Z">
          <w:r w:rsidDel="00303F72">
            <w:rPr>
              <w:rFonts w:hint="eastAsia"/>
            </w:rPr>
            <w:delText>以下のような</w:delText>
          </w:r>
        </w:del>
      </w:ins>
      <w:ins w:id="510" w:author="岩下" w:date="2015-10-06T10:38:00Z">
        <w:del w:id="511" w:author="Youichi KOYAMA" w:date="2016-03-18T15:34:00Z">
          <w:r w:rsidDel="00303F72">
            <w:rPr>
              <w:rFonts w:hint="eastAsia"/>
            </w:rPr>
            <w:delText>属性を考えたが、検討保留する。</w:delText>
          </w:r>
        </w:del>
      </w:ins>
      <w:ins w:id="512" w:author="岩下" w:date="2015-10-06T10:39:00Z">
        <w:del w:id="513" w:author="Youichi KOYAMA" w:date="2016-03-18T15:34:00Z">
          <w:r w:rsidDel="00303F72">
            <w:rPr>
              <w:rFonts w:hint="eastAsia"/>
            </w:rPr>
            <w:delText>トランスレータで</w:delText>
          </w:r>
        </w:del>
      </w:ins>
      <w:ins w:id="514" w:author="岩下" w:date="2015-10-06T10:43:00Z">
        <w:del w:id="515" w:author="Youichi KOYAMA" w:date="2016-03-18T15:34:00Z">
          <w:r w:rsidR="00F01432" w:rsidDel="00303F72">
            <w:rPr>
              <w:rFonts w:hint="eastAsia"/>
            </w:rPr>
            <w:delText>どのような名前の</w:delText>
          </w:r>
        </w:del>
      </w:ins>
      <w:ins w:id="516" w:author="岩下" w:date="2015-10-06T10:39:00Z">
        <w:del w:id="517" w:author="Youichi KOYAMA" w:date="2016-03-18T15:34:00Z">
          <w:r w:rsidDel="00303F72">
            <w:rPr>
              <w:rFonts w:hint="eastAsia"/>
            </w:rPr>
            <w:delText>ユニーク</w:delText>
          </w:r>
        </w:del>
      </w:ins>
      <w:ins w:id="518" w:author="岩下" w:date="2015-10-06T10:43:00Z">
        <w:del w:id="519" w:author="Youichi KOYAMA" w:date="2016-03-18T15:34:00Z">
          <w:r w:rsidR="00F01432" w:rsidDel="00303F72">
            <w:rPr>
              <w:rFonts w:hint="eastAsia"/>
            </w:rPr>
            <w:delText>化</w:delText>
          </w:r>
        </w:del>
      </w:ins>
      <w:ins w:id="520" w:author="岩下" w:date="2015-10-06T10:39:00Z">
        <w:del w:id="521" w:author="Youichi KOYAMA" w:date="2016-03-18T15:34:00Z">
          <w:r w:rsidDel="00303F72">
            <w:rPr>
              <w:rFonts w:hint="eastAsia"/>
            </w:rPr>
            <w:delText>が必要になるか今の段階では分からないため。</w:delText>
          </w:r>
        </w:del>
      </w:ins>
      <w:ins w:id="522" w:author="岩下" w:date="2015-10-06T10:40:00Z">
        <w:del w:id="523" w:author="Youichi KOYAMA" w:date="2016-03-18T15:34:00Z">
          <w:r w:rsidDel="00303F72">
            <w:rPr>
              <w:rFonts w:hint="eastAsia"/>
            </w:rPr>
            <w:delText>また、</w:delText>
          </w:r>
          <w:r w:rsidDel="00303F72">
            <w:delText>using</w:delText>
          </w:r>
          <w:r w:rsidDel="00303F72">
            <w:rPr>
              <w:rFonts w:hint="eastAsia"/>
            </w:rPr>
            <w:delText>文</w:delText>
          </w:r>
        </w:del>
      </w:ins>
      <w:ins w:id="524" w:author="岩下" w:date="2015-10-06T10:41:00Z">
        <w:del w:id="525" w:author="Youichi KOYAMA" w:date="2016-03-18T15:34:00Z">
          <w:r w:rsidDel="00303F72">
            <w:rPr>
              <w:rFonts w:hint="eastAsia"/>
            </w:rPr>
            <w:delText>に関わる名前の正規化は、</w:delText>
          </w:r>
        </w:del>
      </w:ins>
      <w:ins w:id="526" w:author="岩下" w:date="2015-10-06T10:42:00Z">
        <w:del w:id="527" w:author="Youichi KOYAMA" w:date="2016-03-18T15:34:00Z">
          <w:r w:rsidDel="00303F72">
            <w:delText>using</w:delText>
          </w:r>
          <w:r w:rsidDel="00303F72">
            <w:rPr>
              <w:rFonts w:hint="eastAsia"/>
            </w:rPr>
            <w:delText>文のネスト</w:delText>
          </w:r>
          <w:r w:rsidR="00F01432" w:rsidDel="00303F72">
            <w:rPr>
              <w:rFonts w:hint="eastAsia"/>
            </w:rPr>
            <w:delText>が</w:delText>
          </w:r>
        </w:del>
      </w:ins>
      <w:ins w:id="528" w:author="岩下" w:date="2015-10-06T10:41:00Z">
        <w:del w:id="529" w:author="Youichi KOYAMA" w:date="2016-03-18T15:34:00Z">
          <w:r w:rsidDel="00303F72">
            <w:rPr>
              <w:rFonts w:hint="eastAsia"/>
            </w:rPr>
            <w:delText>同じ</w:delText>
          </w:r>
        </w:del>
      </w:ins>
      <w:ins w:id="530" w:author="岩下" w:date="2015-10-09T10:42:00Z">
        <w:del w:id="531" w:author="Youichi KOYAMA" w:date="2016-03-18T15:34:00Z">
          <w:r w:rsidR="00FD2C12" w:rsidDel="00303F72">
            <w:rPr>
              <w:rFonts w:hint="eastAsia"/>
            </w:rPr>
            <w:delText>名前空間</w:delText>
          </w:r>
        </w:del>
      </w:ins>
      <w:ins w:id="532" w:author="岩下" w:date="2015-10-06T10:41:00Z">
        <w:del w:id="533" w:author="Youichi KOYAMA" w:date="2016-03-18T15:34:00Z">
          <w:r w:rsidDel="00303F72">
            <w:rPr>
              <w:rFonts w:hint="eastAsia"/>
            </w:rPr>
            <w:delText>を</w:delText>
          </w:r>
          <w:r w:rsidDel="00303F72">
            <w:rPr>
              <w:rFonts w:hint="eastAsia"/>
            </w:rPr>
            <w:lastRenderedPageBreak/>
            <w:delText>別経路で複数回取り込む場合があるため、</w:delText>
          </w:r>
        </w:del>
      </w:ins>
      <w:ins w:id="534" w:author="岩下" w:date="2015-10-06T10:42:00Z">
        <w:del w:id="535" w:author="Youichi KOYAMA" w:date="2016-03-18T15:34:00Z">
          <w:r w:rsidR="00F01432" w:rsidDel="00303F72">
            <w:rPr>
              <w:rFonts w:hint="eastAsia"/>
            </w:rPr>
            <w:delText>難しいかもしれない。</w:delText>
          </w:r>
        </w:del>
      </w:ins>
    </w:p>
    <w:p w14:paraId="695D0500" w14:textId="1981EA4C" w:rsidR="00F17FB3" w:rsidRPr="00BF368C" w:rsidRDefault="00BA6A2A">
      <w:pPr>
        <w:rPr>
          <w:ins w:id="536" w:author="岩下" w:date="2015-10-15T19:37:00Z"/>
        </w:rPr>
        <w:pPrChange w:id="537" w:author="Youichi KOYAMA" w:date="2016-03-18T15:35:00Z">
          <w:pPr>
            <w:pStyle w:val="ae"/>
            <w:numPr>
              <w:numId w:val="56"/>
            </w:numPr>
            <w:ind w:leftChars="0" w:left="690" w:hanging="480"/>
          </w:pPr>
        </w:pPrChange>
      </w:pPr>
      <w:ins w:id="538" w:author="岩下" w:date="2015-09-02T11:24:00Z">
        <w:r>
          <w:t>fullName</w:t>
        </w:r>
        <w:r>
          <w:rPr>
            <w:rFonts w:hint="eastAsia"/>
          </w:rPr>
          <w:t>属性</w:t>
        </w:r>
      </w:ins>
      <w:ins w:id="539" w:author="岩下" w:date="2015-09-02T11:25:00Z">
        <w:r>
          <w:rPr>
            <w:rFonts w:hint="eastAsia"/>
          </w:rPr>
          <w:t>は、</w:t>
        </w:r>
        <w:r>
          <w:t>0</w:t>
        </w:r>
        <w:r>
          <w:rPr>
            <w:rFonts w:hint="eastAsia"/>
          </w:rPr>
          <w:t>個以上のスコープ名と</w:t>
        </w:r>
      </w:ins>
      <w:ins w:id="540" w:author="岩下" w:date="2015-09-02T11:26:00Z">
        <w:r>
          <w:rPr>
            <w:rFonts w:hint="eastAsia"/>
          </w:rPr>
          <w:t>「</w:t>
        </w:r>
        <w:r>
          <w:t>::</w:t>
        </w:r>
        <w:r>
          <w:rPr>
            <w:rFonts w:hint="eastAsia"/>
          </w:rPr>
          <w:t>」の組</w:t>
        </w:r>
      </w:ins>
      <w:ins w:id="541" w:author="岩下" w:date="2015-09-25T11:19:00Z">
        <w:r w:rsidR="00EA07F9">
          <w:rPr>
            <w:rFonts w:hint="eastAsia"/>
          </w:rPr>
          <w:t>に続く</w:t>
        </w:r>
      </w:ins>
      <w:ins w:id="542" w:author="岩下" w:date="2015-09-02T11:26:00Z">
        <w:r>
          <w:rPr>
            <w:rFonts w:hint="eastAsia"/>
          </w:rPr>
          <w:t>名前</w:t>
        </w:r>
      </w:ins>
      <w:ins w:id="543" w:author="Youichi KOYAMA" w:date="2016-03-18T15:35:00Z">
        <w:r w:rsidR="006E47E6">
          <w:rPr>
            <w:rFonts w:hint="eastAsia"/>
          </w:rPr>
          <w:t>（演算子名のときには</w:t>
        </w:r>
        <w:r w:rsidR="006E47E6">
          <w:rPr>
            <w:rFonts w:hint="eastAsia"/>
          </w:rPr>
          <w:t>operator</w:t>
        </w:r>
        <w:r w:rsidR="006E47E6">
          <w:rPr>
            <w:rFonts w:hint="eastAsia"/>
          </w:rPr>
          <w:t>キーワードを明示）</w:t>
        </w:r>
      </w:ins>
      <w:ins w:id="544" w:author="岩下" w:date="2015-09-02T11:26:00Z">
        <w:r>
          <w:rPr>
            <w:rFonts w:hint="eastAsia"/>
          </w:rPr>
          <w:t>を</w:t>
        </w:r>
        <w:r w:rsidR="00EA07F9">
          <w:rPr>
            <w:rFonts w:hint="eastAsia"/>
          </w:rPr>
          <w:t>文字列として持つ。</w:t>
        </w:r>
        <w:del w:id="545" w:author="Youichi KOYAMA" w:date="2016-03-18T15:35:00Z">
          <w:r w:rsidDel="006E47E6">
            <w:rPr>
              <w:rFonts w:hint="eastAsia"/>
            </w:rPr>
            <w:delText>文字列</w:delText>
          </w:r>
        </w:del>
      </w:ins>
      <w:ins w:id="546" w:author="岩下" w:date="2015-09-02T11:27:00Z">
        <w:del w:id="547" w:author="Youichi KOYAMA" w:date="2016-03-18T15:35:00Z">
          <w:r w:rsidDel="006E47E6">
            <w:rPr>
              <w:rFonts w:hint="eastAsia"/>
            </w:rPr>
            <w:delText>は空白文字を含んではならない。</w:delText>
          </w:r>
        </w:del>
      </w:ins>
      <w:ins w:id="548" w:author="岩下" w:date="2015-09-29T10:01:00Z">
        <w:r w:rsidR="0078401F">
          <w:rPr>
            <w:rFonts w:hint="eastAsia"/>
          </w:rPr>
          <w:t>スコープ名と「</w:t>
        </w:r>
        <w:r w:rsidR="0078401F">
          <w:t>::</w:t>
        </w:r>
        <w:r w:rsidR="0078401F">
          <w:rPr>
            <w:rFonts w:hint="eastAsia"/>
          </w:rPr>
          <w:t>」は、</w:t>
        </w:r>
      </w:ins>
      <w:ins w:id="549" w:author="岩下" w:date="2015-09-29T10:02:00Z">
        <w:r w:rsidR="0078401F">
          <w:rPr>
            <w:rFonts w:hint="eastAsia"/>
          </w:rPr>
          <w:t>そのオブジェクトのスコープ名を省略せずすべて書き下した形でなければならない。</w:t>
        </w:r>
      </w:ins>
      <w:ins w:id="550" w:author="岩下" w:date="2015-10-06T10:35:00Z">
        <w:r w:rsidR="005F6648">
          <w:rPr>
            <w:rFonts w:hint="eastAsia"/>
          </w:rPr>
          <w:t>また、</w:t>
        </w:r>
      </w:ins>
      <w:ins w:id="551" w:author="岩下" w:date="2015-09-29T10:12:00Z">
        <w:r w:rsidR="00837DE2">
          <w:rPr>
            <w:rFonts w:hint="eastAsia"/>
          </w:rPr>
          <w:t>スコープ名に</w:t>
        </w:r>
        <w:r w:rsidR="00837DE2">
          <w:t>namespace</w:t>
        </w:r>
        <w:r w:rsidR="00837DE2">
          <w:rPr>
            <w:rFonts w:hint="eastAsia"/>
          </w:rPr>
          <w:t>の別名定義があるとき、元の</w:t>
        </w:r>
      </w:ins>
      <w:ins w:id="552" w:author="岩下" w:date="2015-09-29T10:17:00Z">
        <w:r w:rsidR="00944230">
          <w:rPr>
            <w:rFonts w:hint="eastAsia"/>
          </w:rPr>
          <w:t>スコープ名</w:t>
        </w:r>
      </w:ins>
      <w:ins w:id="553" w:author="岩下" w:date="2015-09-29T10:12:00Z">
        <w:r w:rsidR="00837DE2">
          <w:rPr>
            <w:rFonts w:hint="eastAsia"/>
          </w:rPr>
          <w:t>に正規化</w:t>
        </w:r>
      </w:ins>
      <w:ins w:id="554" w:author="岩下" w:date="2015-09-29T10:17:00Z">
        <w:r w:rsidR="00944230">
          <w:rPr>
            <w:rFonts w:hint="eastAsia"/>
          </w:rPr>
          <w:t>した形で</w:t>
        </w:r>
      </w:ins>
      <w:ins w:id="555" w:author="岩下" w:date="2015-09-29T10:12:00Z">
        <w:r w:rsidR="00837DE2">
          <w:rPr>
            <w:rFonts w:hint="eastAsia"/>
          </w:rPr>
          <w:t>表現される。</w:t>
        </w:r>
        <w:r w:rsidR="00837DE2">
          <w:t>using</w:t>
        </w:r>
      </w:ins>
      <w:ins w:id="556" w:author="岩下" w:date="2015-09-29T10:13:00Z">
        <w:r w:rsidR="00837DE2">
          <w:rPr>
            <w:rFonts w:hint="eastAsia"/>
          </w:rPr>
          <w:t>文</w:t>
        </w:r>
      </w:ins>
      <w:ins w:id="557" w:author="岩下" w:date="2015-09-29T10:15:00Z">
        <w:r w:rsidR="00837DE2">
          <w:rPr>
            <w:rFonts w:hint="eastAsia"/>
          </w:rPr>
          <w:t>があるとき、スコープ名は</w:t>
        </w:r>
      </w:ins>
      <w:ins w:id="558" w:author="岩下" w:date="2015-09-29T10:16:00Z">
        <w:r w:rsidR="00837DE2">
          <w:rPr>
            <w:rFonts w:hint="eastAsia"/>
          </w:rPr>
          <w:t>省略</w:t>
        </w:r>
        <w:r w:rsidR="00944230">
          <w:rPr>
            <w:rFonts w:hint="eastAsia"/>
          </w:rPr>
          <w:t>しない形に正規化</w:t>
        </w:r>
        <w:r w:rsidR="00837DE2">
          <w:rPr>
            <w:rFonts w:hint="eastAsia"/>
          </w:rPr>
          <w:t>される。</w:t>
        </w:r>
      </w:ins>
    </w:p>
    <w:p w14:paraId="7DDF8EF9" w14:textId="0BF5A238" w:rsidR="00EA07F9" w:rsidRDefault="00EA07F9">
      <w:pPr>
        <w:pStyle w:val="ae"/>
        <w:ind w:leftChars="0" w:left="1050" w:firstLine="210"/>
        <w:rPr>
          <w:ins w:id="559" w:author="岩下" w:date="2015-09-25T11:21:00Z"/>
        </w:rPr>
        <w:pPrChange w:id="560" w:author="岩下" w:date="2015-10-15T19:40:00Z">
          <w:pPr>
            <w:pStyle w:val="ae"/>
            <w:numPr>
              <w:ilvl w:val="1"/>
              <w:numId w:val="48"/>
            </w:numPr>
            <w:ind w:leftChars="0" w:left="840" w:firstLineChars="100" w:firstLine="210"/>
          </w:pPr>
        </w:pPrChange>
      </w:pPr>
    </w:p>
    <w:p w14:paraId="6D581B34" w14:textId="77777777" w:rsidR="009023B7" w:rsidRPr="00ED2F33" w:rsidRDefault="009023B7" w:rsidP="00BC10AF">
      <w:pPr>
        <w:rPr>
          <w:ins w:id="561" w:author="岩下" w:date="2015-09-02T11:38:00Z"/>
          <w:rFonts w:ascii="ＭＳ Ｐゴシック" w:eastAsia="ＭＳ Ｐゴシック" w:hAnsi="ＭＳ Ｐゴシック"/>
        </w:rPr>
      </w:pPr>
      <w:ins w:id="562" w:author="岩下" w:date="2015-09-02T11:38:00Z">
        <w:r w:rsidRPr="00ED2F33">
          <w:rPr>
            <w:rFonts w:ascii="ＭＳ Ｐゴシック" w:eastAsia="ＭＳ Ｐゴシック" w:hAnsi="ＭＳ Ｐゴシック"/>
          </w:rPr>
          <w:t>例</w:t>
        </w:r>
        <w:r w:rsidRPr="00ED2F33">
          <w:rPr>
            <w:rFonts w:ascii="ＭＳ Ｐゴシック" w:eastAsia="ＭＳ Ｐゴシック" w:hAnsi="ＭＳ Ｐゴシック" w:hint="eastAsia"/>
          </w:rPr>
          <w:t>:</w:t>
        </w:r>
      </w:ins>
    </w:p>
    <w:p w14:paraId="68189DFD" w14:textId="0AF6911F" w:rsidR="009023B7" w:rsidRPr="00BC10AF" w:rsidRDefault="009023B7" w:rsidP="009023B7">
      <w:pPr>
        <w:ind w:firstLineChars="100" w:firstLine="210"/>
        <w:rPr>
          <w:ins w:id="563" w:author="岩下" w:date="2015-09-02T11:38:00Z"/>
          <w:rFonts w:asciiTheme="minorEastAsia" w:eastAsiaTheme="minorEastAsia" w:hAnsiTheme="minorEastAsia"/>
        </w:rPr>
      </w:pPr>
      <w:ins w:id="564" w:author="岩下" w:date="2015-09-02T11:38:00Z">
        <w:r w:rsidRPr="00BC10AF">
          <w:rPr>
            <w:rFonts w:asciiTheme="minorEastAsia" w:eastAsiaTheme="minorEastAsia" w:hAnsiTheme="minorEastAsia" w:hint="eastAsia"/>
          </w:rPr>
          <w:t>以下のプログラムで、</w:t>
        </w:r>
      </w:ins>
    </w:p>
    <w:p w14:paraId="3029FED8" w14:textId="02D52DA4" w:rsidR="009023B7" w:rsidRPr="00ED2F33" w:rsidRDefault="009023B7" w:rsidP="009023B7">
      <w:pPr>
        <w:ind w:firstLineChars="100" w:firstLine="210"/>
        <w:rPr>
          <w:ins w:id="565" w:author="岩下" w:date="2015-09-02T11:38:00Z"/>
          <w:rFonts w:ascii="ＭＳ Ｐゴシック" w:eastAsia="ＭＳ Ｐゴシック" w:hAnsi="ＭＳ Ｐゴシック"/>
        </w:rPr>
      </w:pPr>
      <w:ins w:id="566" w:author="岩下" w:date="2015-09-02T11:38: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namespace NS {</w:t>
        </w:r>
      </w:ins>
    </w:p>
    <w:p w14:paraId="04C48955" w14:textId="60FE15D0" w:rsidR="009023B7" w:rsidRPr="00ED2F33" w:rsidRDefault="009023B7" w:rsidP="009023B7">
      <w:pPr>
        <w:ind w:firstLineChars="100" w:firstLine="210"/>
        <w:rPr>
          <w:ins w:id="567" w:author="岩下" w:date="2015-09-02T11:38:00Z"/>
          <w:rFonts w:ascii="ＭＳ Ｐゴシック" w:eastAsia="ＭＳ Ｐゴシック" w:hAnsi="ＭＳ Ｐゴシック"/>
        </w:rPr>
      </w:pPr>
      <w:ins w:id="568" w:author="岩下" w:date="2015-09-02T11:38:00Z">
        <w:r w:rsidRPr="00ED2F33">
          <w:rPr>
            <w:rFonts w:ascii="ＭＳ Ｐゴシック" w:eastAsia="ＭＳ Ｐゴシック" w:hAnsi="ＭＳ Ｐゴシック"/>
          </w:rPr>
          <w:tab/>
          <w:t xml:space="preserve">  int a;</w:t>
        </w:r>
        <w:r w:rsidRPr="00ED2F33">
          <w:rPr>
            <w:rFonts w:ascii="ＭＳ Ｐゴシック" w:eastAsia="ＭＳ Ｐゴシック" w:hAnsi="ＭＳ Ｐゴシック"/>
          </w:rPr>
          <w:tab/>
        </w:r>
        <w:r w:rsidRPr="00ED2F33">
          <w:rPr>
            <w:rFonts w:ascii="ＭＳ Ｐゴシック" w:eastAsia="ＭＳ Ｐゴシック" w:hAnsi="ＭＳ Ｐゴシック"/>
          </w:rPr>
          <w:tab/>
        </w:r>
        <w:r w:rsidRPr="00ED2F33">
          <w:rPr>
            <w:rFonts w:ascii="ＭＳ Ｐゴシック" w:eastAsia="ＭＳ Ｐゴシック" w:hAnsi="ＭＳ Ｐゴシック"/>
          </w:rPr>
          <w:tab/>
          <w:t>// (1)</w:t>
        </w:r>
      </w:ins>
    </w:p>
    <w:p w14:paraId="4744A30D" w14:textId="6053307E" w:rsidR="009023B7" w:rsidRPr="00ED2F33" w:rsidRDefault="009023B7" w:rsidP="009023B7">
      <w:pPr>
        <w:ind w:firstLineChars="100" w:firstLine="210"/>
        <w:rPr>
          <w:ins w:id="569" w:author="岩下" w:date="2015-09-02T11:38:00Z"/>
          <w:rFonts w:ascii="ＭＳ Ｐゴシック" w:eastAsia="ＭＳ Ｐゴシック" w:hAnsi="ＭＳ Ｐゴシック"/>
        </w:rPr>
      </w:pPr>
      <w:ins w:id="570" w:author="岩下" w:date="2015-09-02T11:38:00Z">
        <w:r w:rsidRPr="00ED2F33">
          <w:rPr>
            <w:rFonts w:ascii="ＭＳ Ｐゴシック" w:eastAsia="ＭＳ Ｐゴシック" w:hAnsi="ＭＳ Ｐゴシック"/>
          </w:rPr>
          <w:tab/>
          <w:t>}</w:t>
        </w:r>
      </w:ins>
    </w:p>
    <w:p w14:paraId="1371D5BE" w14:textId="6BBA61EC" w:rsidR="009023B7" w:rsidRPr="00ED2F33" w:rsidRDefault="009023B7" w:rsidP="009023B7">
      <w:pPr>
        <w:rPr>
          <w:ins w:id="571" w:author="岩下" w:date="2015-09-02T11:38:00Z"/>
          <w:rFonts w:ascii="ＭＳ Ｐゴシック" w:eastAsia="ＭＳ Ｐゴシック" w:hAnsi="ＭＳ Ｐゴシック"/>
        </w:rPr>
      </w:pPr>
      <w:ins w:id="572" w:author="岩下" w:date="2015-09-02T11:39:00Z">
        <w:r w:rsidRPr="00ED2F33">
          <w:rPr>
            <w:rFonts w:ascii="ＭＳ Ｐゴシック" w:eastAsia="ＭＳ Ｐゴシック" w:hAnsi="ＭＳ Ｐゴシック"/>
          </w:rPr>
          <w:tab/>
          <w:t>NS:</w:t>
        </w:r>
      </w:ins>
      <w:ins w:id="573" w:author="岩下" w:date="2015-09-02T12:10:00Z">
        <w:r w:rsidR="00ED2F33" w:rsidRPr="00ED2F33">
          <w:rPr>
            <w:rFonts w:ascii="ＭＳ Ｐゴシック" w:eastAsia="ＭＳ Ｐゴシック" w:hAnsi="ＭＳ Ｐゴシック"/>
          </w:rPr>
          <w:t>:</w:t>
        </w:r>
      </w:ins>
      <w:ins w:id="574" w:author="岩下" w:date="2015-09-02T11:39:00Z">
        <w:r w:rsidRPr="00ED2F33">
          <w:rPr>
            <w:rFonts w:ascii="ＭＳ Ｐゴシック" w:eastAsia="ＭＳ Ｐゴシック" w:hAnsi="ＭＳ Ｐゴシック"/>
          </w:rPr>
          <w:t>a = 10;</w:t>
        </w:r>
        <w:r w:rsidRPr="00ED2F33">
          <w:rPr>
            <w:rFonts w:ascii="ＭＳ Ｐゴシック" w:eastAsia="ＭＳ Ｐゴシック" w:hAnsi="ＭＳ Ｐゴシック"/>
          </w:rPr>
          <w:tab/>
        </w:r>
        <w:r w:rsidRPr="00ED2F33">
          <w:rPr>
            <w:rFonts w:ascii="ＭＳ Ｐゴシック" w:eastAsia="ＭＳ Ｐゴシック" w:hAnsi="ＭＳ Ｐゴシック"/>
          </w:rPr>
          <w:tab/>
          <w:t>// (2)</w:t>
        </w:r>
      </w:ins>
    </w:p>
    <w:p w14:paraId="44723B42" w14:textId="333D2367" w:rsidR="009023B7" w:rsidRPr="00BC10AF" w:rsidRDefault="009023B7" w:rsidP="003E5C37">
      <w:pPr>
        <w:rPr>
          <w:ins w:id="575" w:author="岩下" w:date="2015-09-02T11:43:00Z"/>
          <w:rFonts w:asciiTheme="minorEastAsia" w:eastAsiaTheme="minorEastAsia" w:hAnsiTheme="minorEastAsia"/>
        </w:rPr>
      </w:pPr>
      <w:ins w:id="576" w:author="岩下" w:date="2015-09-02T11:39:00Z">
        <w:r w:rsidRPr="00BC10AF">
          <w:rPr>
            <w:rFonts w:asciiTheme="minorEastAsia" w:eastAsiaTheme="minorEastAsia" w:hAnsiTheme="minorEastAsia"/>
          </w:rPr>
          <w:t>(1)</w:t>
        </w:r>
        <w:r w:rsidRPr="00BC10AF">
          <w:rPr>
            <w:rFonts w:asciiTheme="minorEastAsia" w:eastAsiaTheme="minorEastAsia" w:hAnsiTheme="minorEastAsia" w:hint="eastAsia"/>
          </w:rPr>
          <w:t>における</w:t>
        </w:r>
        <w:r w:rsidRPr="00BC10AF">
          <w:rPr>
            <w:rFonts w:asciiTheme="minorEastAsia" w:eastAsiaTheme="minorEastAsia" w:hAnsiTheme="minorEastAsia"/>
          </w:rPr>
          <w:t>a</w:t>
        </w:r>
        <w:r w:rsidRPr="00BC10AF">
          <w:rPr>
            <w:rFonts w:asciiTheme="minorEastAsia" w:eastAsiaTheme="minorEastAsia" w:hAnsiTheme="minorEastAsia" w:hint="eastAsia"/>
          </w:rPr>
          <w:t>は、以下の</w:t>
        </w:r>
      </w:ins>
      <w:ins w:id="577" w:author="岩下" w:date="2015-09-02T12:12:00Z">
        <w:r w:rsidR="00ED2F33" w:rsidRPr="00BC10AF">
          <w:rPr>
            <w:rFonts w:asciiTheme="minorEastAsia" w:eastAsiaTheme="minorEastAsia" w:hAnsiTheme="minorEastAsia" w:hint="eastAsia"/>
          </w:rPr>
          <w:t>ように</w:t>
        </w:r>
      </w:ins>
      <w:ins w:id="578" w:author="岩下" w:date="2015-09-02T12:09:00Z">
        <w:r w:rsidR="00ED2F33" w:rsidRPr="00BC10AF">
          <w:rPr>
            <w:rFonts w:asciiTheme="minorEastAsia" w:eastAsiaTheme="minorEastAsia" w:hAnsiTheme="minorEastAsia" w:hint="eastAsia"/>
          </w:rPr>
          <w:t>表現され</w:t>
        </w:r>
      </w:ins>
      <w:ins w:id="579" w:author="岩下" w:date="2015-09-25T11:40:00Z">
        <w:r w:rsidR="00BC10AF">
          <w:rPr>
            <w:rFonts w:asciiTheme="minorEastAsia" w:eastAsiaTheme="minorEastAsia" w:hAnsiTheme="minorEastAsia" w:hint="eastAsia"/>
          </w:rPr>
          <w:t>る</w:t>
        </w:r>
      </w:ins>
      <w:ins w:id="580" w:author="岩下" w:date="2015-09-02T11:43:00Z">
        <w:r w:rsidRPr="00BC10AF">
          <w:rPr>
            <w:rFonts w:asciiTheme="minorEastAsia" w:eastAsiaTheme="minorEastAsia" w:hAnsiTheme="minorEastAsia" w:hint="eastAsia"/>
          </w:rPr>
          <w:t>。</w:t>
        </w:r>
      </w:ins>
    </w:p>
    <w:p w14:paraId="534DE0EC" w14:textId="182EB828" w:rsidR="00ED2F33" w:rsidRPr="00ED2F33" w:rsidRDefault="00ED2F33" w:rsidP="00ED2F33">
      <w:pPr>
        <w:rPr>
          <w:ins w:id="581" w:author="岩下" w:date="2015-09-02T12:12:00Z"/>
          <w:rFonts w:ascii="ＭＳ Ｐゴシック" w:eastAsia="ＭＳ Ｐゴシック" w:hAnsi="ＭＳ Ｐゴシック"/>
        </w:rPr>
      </w:pPr>
      <w:ins w:id="582" w:author="岩下" w:date="2015-09-02T12:12: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type=”int”&gt;a&lt;/name&gt;</w:t>
        </w:r>
      </w:ins>
    </w:p>
    <w:p w14:paraId="7F7D06C8" w14:textId="268C530B" w:rsidR="00ED2F33" w:rsidRPr="00BC10AF" w:rsidRDefault="00ED2F33" w:rsidP="00ED2F33">
      <w:pPr>
        <w:rPr>
          <w:ins w:id="583" w:author="岩下" w:date="2015-09-02T12:15:00Z"/>
          <w:rFonts w:asciiTheme="minorEastAsia" w:eastAsiaTheme="minorEastAsia" w:hAnsiTheme="minorEastAsia"/>
        </w:rPr>
      </w:pPr>
      <w:ins w:id="584" w:author="岩下" w:date="2015-09-02T12:15:00Z">
        <w:r w:rsidRPr="00BC10AF">
          <w:rPr>
            <w:rFonts w:asciiTheme="minorEastAsia" w:eastAsiaTheme="minorEastAsia" w:hAnsiTheme="minorEastAsia"/>
          </w:rPr>
          <w:t>(2)</w:t>
        </w:r>
        <w:r w:rsidRPr="00BC10AF">
          <w:rPr>
            <w:rFonts w:asciiTheme="minorEastAsia" w:eastAsiaTheme="minorEastAsia" w:hAnsiTheme="minorEastAsia" w:hint="eastAsia"/>
          </w:rPr>
          <w:t>における</w:t>
        </w:r>
        <w:r w:rsidRPr="00BC10AF">
          <w:rPr>
            <w:rFonts w:asciiTheme="minorEastAsia" w:eastAsiaTheme="minorEastAsia" w:hAnsiTheme="minorEastAsia"/>
          </w:rPr>
          <w:t>a</w:t>
        </w:r>
        <w:r w:rsidRPr="00BC10AF">
          <w:rPr>
            <w:rFonts w:asciiTheme="minorEastAsia" w:eastAsiaTheme="minorEastAsia" w:hAnsiTheme="minorEastAsia" w:hint="eastAsia"/>
          </w:rPr>
          <w:t>は、以下のように表現され</w:t>
        </w:r>
      </w:ins>
      <w:ins w:id="585" w:author="岩下" w:date="2015-09-25T11:41:00Z">
        <w:r w:rsidR="00BC10AF">
          <w:rPr>
            <w:rFonts w:asciiTheme="minorEastAsia" w:eastAsiaTheme="minorEastAsia" w:hAnsiTheme="minorEastAsia" w:hint="eastAsia"/>
          </w:rPr>
          <w:t>る</w:t>
        </w:r>
      </w:ins>
      <w:ins w:id="586" w:author="岩下" w:date="2015-09-02T12:15:00Z">
        <w:r w:rsidRPr="00BC10AF">
          <w:rPr>
            <w:rFonts w:asciiTheme="minorEastAsia" w:eastAsiaTheme="minorEastAsia" w:hAnsiTheme="minorEastAsia" w:hint="eastAsia"/>
          </w:rPr>
          <w:t>。</w:t>
        </w:r>
      </w:ins>
    </w:p>
    <w:p w14:paraId="7A7A24E8" w14:textId="14FC5CDE" w:rsidR="00ED2F33" w:rsidRPr="00ED2F33" w:rsidRDefault="00ED2F33" w:rsidP="00ED2F33">
      <w:pPr>
        <w:rPr>
          <w:ins w:id="587" w:author="岩下" w:date="2015-09-02T12:15:00Z"/>
          <w:rFonts w:ascii="ＭＳ Ｐゴシック" w:eastAsia="ＭＳ Ｐゴシック" w:hAnsi="ＭＳ Ｐゴシック"/>
        </w:rPr>
      </w:pPr>
      <w:ins w:id="588" w:author="岩下" w:date="2015-09-02T12:15: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 fullName=”NS::a”&gt;</w:t>
        </w:r>
        <w:del w:id="589" w:author="Youichi KOYAMA" w:date="2016-03-25T11:03:00Z">
          <w:r w:rsidDel="00920185">
            <w:rPr>
              <w:rFonts w:ascii="ＭＳ Ｐゴシック" w:eastAsia="ＭＳ Ｐゴシック" w:hAnsi="ＭＳ Ｐゴシック"/>
            </w:rPr>
            <w:delText>NS::</w:delText>
          </w:r>
        </w:del>
        <w:r w:rsidRPr="00ED2F33">
          <w:rPr>
            <w:rFonts w:ascii="ＭＳ Ｐゴシック" w:eastAsia="ＭＳ Ｐゴシック" w:hAnsi="ＭＳ Ｐゴシック"/>
          </w:rPr>
          <w:t>a&lt;/name&gt;</w:t>
        </w:r>
      </w:ins>
    </w:p>
    <w:p w14:paraId="0E97B58A" w14:textId="77777777" w:rsidR="009023B7" w:rsidRPr="00920185" w:rsidRDefault="009023B7" w:rsidP="003E5C37">
      <w:pPr>
        <w:rPr>
          <w:ins w:id="590" w:author="岩下" w:date="2015-10-06T10:56:00Z"/>
        </w:rPr>
      </w:pPr>
    </w:p>
    <w:p w14:paraId="7C197230" w14:textId="6A337287" w:rsidR="00F92180" w:rsidRPr="003C315A" w:rsidRDefault="00F92180" w:rsidP="00F92180">
      <w:pPr>
        <w:tabs>
          <w:tab w:val="left" w:pos="1590"/>
        </w:tabs>
        <w:rPr>
          <w:ins w:id="591" w:author="岩下" w:date="2015-10-06T10:56:00Z"/>
          <w:rFonts w:asciiTheme="majorEastAsia" w:eastAsiaTheme="majorEastAsia" w:hAnsiTheme="majorEastAsia"/>
        </w:rPr>
      </w:pPr>
      <w:ins w:id="592" w:author="岩下" w:date="2015-10-06T10:56: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773E9DF6" w14:textId="7D8ACF00" w:rsidR="00F92180" w:rsidRDefault="00F92180" w:rsidP="00F92180">
      <w:pPr>
        <w:rPr>
          <w:ins w:id="593" w:author="岩下" w:date="2015-10-06T10:56:00Z"/>
        </w:rPr>
      </w:pPr>
      <w:ins w:id="594" w:author="岩下" w:date="2015-10-06T10:56:00Z">
        <w:r>
          <w:rPr>
            <w:rFonts w:hint="eastAsia"/>
          </w:rPr>
          <w:t xml:space="preserve">　</w:t>
        </w:r>
      </w:ins>
      <w:ins w:id="595" w:author="岩下" w:date="2015-10-06T10:57:00Z">
        <w:r>
          <w:rPr>
            <w:rFonts w:hint="eastAsia"/>
          </w:rPr>
          <w:t>以下のプログラムで、</w:t>
        </w:r>
      </w:ins>
    </w:p>
    <w:p w14:paraId="383ED064"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596" w:author="岩下" w:date="2015-10-06T10:56:00Z"/>
          <w:rFonts w:ascii="ＭＳ Ｐゴシック" w:eastAsia="ＭＳ Ｐゴシック" w:hAnsi="ＭＳ Ｐゴシック"/>
          <w:sz w:val="20"/>
          <w:szCs w:val="20"/>
        </w:rPr>
      </w:pPr>
      <w:ins w:id="597" w:author="岩下" w:date="2015-10-06T10:56:00Z">
        <w:r>
          <w:rPr>
            <w:rFonts w:ascii="ＭＳ Ｐゴシック" w:eastAsia="ＭＳ Ｐゴシック" w:hAnsi="ＭＳ Ｐゴシック"/>
            <w:sz w:val="20"/>
            <w:szCs w:val="20"/>
          </w:rPr>
          <w:t>struct S {</w:t>
        </w:r>
      </w:ins>
    </w:p>
    <w:p w14:paraId="5CCD6711"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598" w:author="岩下" w:date="2015-10-06T10:56:00Z"/>
          <w:rFonts w:ascii="ＭＳ Ｐゴシック" w:eastAsia="ＭＳ Ｐゴシック" w:hAnsi="ＭＳ Ｐゴシック"/>
          <w:sz w:val="20"/>
          <w:szCs w:val="20"/>
        </w:rPr>
      </w:pPr>
      <w:ins w:id="599" w:author="岩下" w:date="2015-10-06T10:56:00Z">
        <w:r>
          <w:rPr>
            <w:rFonts w:ascii="ＭＳ Ｐゴシック" w:eastAsia="ＭＳ Ｐゴシック" w:hAnsi="ＭＳ Ｐゴシック"/>
            <w:sz w:val="20"/>
            <w:szCs w:val="20"/>
          </w:rPr>
          <w:t xml:space="preserve">  int data;</w:t>
        </w:r>
      </w:ins>
    </w:p>
    <w:p w14:paraId="4EF7CFBE"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0" w:author="岩下" w:date="2015-10-06T10:56:00Z"/>
          <w:rFonts w:ascii="ＭＳ Ｐゴシック" w:eastAsia="ＭＳ Ｐゴシック" w:hAnsi="ＭＳ Ｐゴシック"/>
          <w:sz w:val="20"/>
          <w:szCs w:val="20"/>
        </w:rPr>
      </w:pPr>
      <w:ins w:id="601" w:author="岩下" w:date="2015-10-06T10:56:00Z">
        <w:r>
          <w:rPr>
            <w:rFonts w:ascii="ＭＳ Ｐゴシック" w:eastAsia="ＭＳ Ｐゴシック" w:hAnsi="ＭＳ Ｐゴシック"/>
            <w:sz w:val="20"/>
            <w:szCs w:val="20"/>
          </w:rPr>
          <w:t xml:space="preserve">  int foo(int n) { return n + 1; }</w:t>
        </w:r>
      </w:ins>
    </w:p>
    <w:p w14:paraId="13E97A54"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2" w:author="岩下" w:date="2015-10-06T10:56:00Z"/>
          <w:rFonts w:ascii="ＭＳ Ｐゴシック" w:eastAsia="ＭＳ Ｐゴシック" w:hAnsi="ＭＳ Ｐゴシック"/>
          <w:sz w:val="20"/>
          <w:szCs w:val="20"/>
        </w:rPr>
      </w:pPr>
      <w:ins w:id="603" w:author="岩下" w:date="2015-10-06T10:56:00Z">
        <w:r>
          <w:rPr>
            <w:rFonts w:ascii="ＭＳ Ｐゴシック" w:eastAsia="ＭＳ Ｐゴシック" w:hAnsi="ＭＳ Ｐゴシック"/>
            <w:sz w:val="20"/>
            <w:szCs w:val="20"/>
          </w:rPr>
          <w:t>};</w:t>
        </w:r>
      </w:ins>
    </w:p>
    <w:p w14:paraId="7F0694DF" w14:textId="7777777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4" w:author="岩下" w:date="2015-10-06T10:56:00Z"/>
          <w:rFonts w:ascii="ＭＳ Ｐゴシック" w:eastAsia="ＭＳ Ｐゴシック" w:hAnsi="ＭＳ Ｐゴシック"/>
          <w:sz w:val="20"/>
          <w:szCs w:val="20"/>
        </w:rPr>
      </w:pPr>
    </w:p>
    <w:p w14:paraId="3A8A1D3B" w14:textId="4BB649B7" w:rsidR="00F92180" w:rsidRDefault="00F92180" w:rsidP="00F92180">
      <w:pPr>
        <w:pBdr>
          <w:top w:val="single" w:sz="4" w:space="1" w:color="auto"/>
          <w:left w:val="single" w:sz="4" w:space="0" w:color="auto"/>
          <w:bottom w:val="single" w:sz="4" w:space="1" w:color="auto"/>
          <w:right w:val="single" w:sz="4" w:space="0" w:color="auto"/>
        </w:pBdr>
        <w:ind w:firstLineChars="100" w:firstLine="200"/>
        <w:rPr>
          <w:ins w:id="605" w:author="岩下" w:date="2015-10-06T10:56:00Z"/>
          <w:rFonts w:ascii="ＭＳ Ｐゴシック" w:eastAsia="ＭＳ Ｐゴシック" w:hAnsi="ＭＳ Ｐゴシック"/>
          <w:sz w:val="20"/>
          <w:szCs w:val="20"/>
        </w:rPr>
      </w:pPr>
      <w:ins w:id="606" w:author="岩下" w:date="2015-10-06T10:56:00Z">
        <w:r>
          <w:rPr>
            <w:rFonts w:ascii="ＭＳ Ｐゴシック" w:eastAsia="ＭＳ Ｐゴシック" w:hAnsi="ＭＳ Ｐゴシック"/>
            <w:sz w:val="20"/>
            <w:szCs w:val="20"/>
          </w:rPr>
          <w:t>int S :: *d = &amp;S :: data;</w:t>
        </w:r>
      </w:ins>
      <w:ins w:id="607" w:author="岩下" w:date="2015-10-06T11:05:00Z">
        <w:r w:rsidR="008552E5">
          <w:rPr>
            <w:rFonts w:ascii="ＭＳ Ｐゴシック" w:eastAsia="ＭＳ Ｐゴシック" w:hAnsi="ＭＳ Ｐゴシック"/>
            <w:sz w:val="20"/>
            <w:szCs w:val="20"/>
          </w:rPr>
          <w:tab/>
        </w:r>
        <w:r w:rsidR="008552E5">
          <w:rPr>
            <w:rFonts w:ascii="ＭＳ Ｐゴシック" w:eastAsia="ＭＳ Ｐゴシック" w:hAnsi="ＭＳ Ｐゴシック"/>
            <w:sz w:val="20"/>
            <w:szCs w:val="20"/>
          </w:rPr>
          <w:tab/>
          <w:t>// (1)</w:t>
        </w:r>
      </w:ins>
    </w:p>
    <w:p w14:paraId="6CCAF782" w14:textId="094167DD" w:rsidR="00F92180" w:rsidRDefault="00DF2C21" w:rsidP="00F92180">
      <w:pPr>
        <w:pBdr>
          <w:top w:val="single" w:sz="4" w:space="1" w:color="auto"/>
          <w:left w:val="single" w:sz="4" w:space="0" w:color="auto"/>
          <w:bottom w:val="single" w:sz="4" w:space="1" w:color="auto"/>
          <w:right w:val="single" w:sz="4" w:space="0" w:color="auto"/>
        </w:pBdr>
        <w:ind w:firstLineChars="100" w:firstLine="200"/>
        <w:rPr>
          <w:ins w:id="608" w:author="岩下" w:date="2015-10-06T11:43:00Z"/>
          <w:rFonts w:ascii="ＭＳ Ｐゴシック" w:eastAsia="ＭＳ Ｐゴシック" w:hAnsi="ＭＳ Ｐゴシック"/>
          <w:sz w:val="20"/>
          <w:szCs w:val="20"/>
        </w:rPr>
      </w:pPr>
      <w:ins w:id="609" w:author="岩下" w:date="2015-10-06T11:39:00Z">
        <w:r>
          <w:rPr>
            <w:rFonts w:ascii="ＭＳ Ｐゴシック" w:eastAsia="ＭＳ Ｐゴシック" w:hAnsi="ＭＳ Ｐゴシック"/>
            <w:sz w:val="20"/>
            <w:szCs w:val="20"/>
          </w:rPr>
          <w:t>int (S :: *f)(int) = &amp;S :: foo;</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(2)</w:t>
        </w:r>
      </w:ins>
    </w:p>
    <w:p w14:paraId="5577FFA8" w14:textId="7797AE70" w:rsidR="00D93660" w:rsidRDefault="00D93660" w:rsidP="00F92180">
      <w:pPr>
        <w:pBdr>
          <w:top w:val="single" w:sz="4" w:space="1" w:color="auto"/>
          <w:left w:val="single" w:sz="4" w:space="0" w:color="auto"/>
          <w:bottom w:val="single" w:sz="4" w:space="1" w:color="auto"/>
          <w:right w:val="single" w:sz="4" w:space="0" w:color="auto"/>
        </w:pBdr>
        <w:ind w:firstLineChars="100" w:firstLine="200"/>
        <w:rPr>
          <w:ins w:id="610" w:author="岩下" w:date="2015-10-06T13:07:00Z"/>
          <w:rFonts w:ascii="ＭＳ Ｐゴシック" w:eastAsia="ＭＳ Ｐゴシック" w:hAnsi="ＭＳ Ｐゴシック"/>
          <w:sz w:val="20"/>
          <w:szCs w:val="20"/>
        </w:rPr>
      </w:pPr>
      <w:ins w:id="611" w:author="岩下" w:date="2015-10-06T13:07:00Z">
        <w:r>
          <w:rPr>
            <w:rFonts w:ascii="ＭＳ Ｐゴシック" w:eastAsia="ＭＳ Ｐゴシック" w:hAnsi="ＭＳ Ｐゴシック"/>
            <w:sz w:val="20"/>
            <w:szCs w:val="20"/>
          </w:rPr>
          <w:t>struct S s1;</w:t>
        </w:r>
      </w:ins>
    </w:p>
    <w:p w14:paraId="0015FCA4" w14:textId="4DC03DF3" w:rsidR="00344CA1" w:rsidRDefault="00344CA1" w:rsidP="00F92180">
      <w:pPr>
        <w:pBdr>
          <w:top w:val="single" w:sz="4" w:space="1" w:color="auto"/>
          <w:left w:val="single" w:sz="4" w:space="0" w:color="auto"/>
          <w:bottom w:val="single" w:sz="4" w:space="1" w:color="auto"/>
          <w:right w:val="single" w:sz="4" w:space="0" w:color="auto"/>
        </w:pBdr>
        <w:ind w:firstLineChars="100" w:firstLine="200"/>
        <w:rPr>
          <w:ins w:id="612" w:author="岩下" w:date="2015-10-06T11:43:00Z"/>
          <w:rFonts w:ascii="ＭＳ Ｐゴシック" w:eastAsia="ＭＳ Ｐゴシック" w:hAnsi="ＭＳ Ｐゴシック"/>
          <w:sz w:val="20"/>
          <w:szCs w:val="20"/>
        </w:rPr>
      </w:pPr>
      <w:ins w:id="613" w:author="岩下" w:date="2015-10-06T11:43:00Z">
        <w:r>
          <w:rPr>
            <w:rFonts w:ascii="ＭＳ Ｐゴシック" w:eastAsia="ＭＳ Ｐゴシック" w:hAnsi="ＭＳ Ｐゴシック"/>
            <w:sz w:val="20"/>
            <w:szCs w:val="20"/>
          </w:rPr>
          <w:t xml:space="preserve">int </w:t>
        </w:r>
      </w:ins>
      <w:ins w:id="614" w:author="岩下" w:date="2015-10-06T13:07:00Z">
        <w:r w:rsidR="00D93660">
          <w:rPr>
            <w:rFonts w:ascii="ＭＳ Ｐゴシック" w:eastAsia="ＭＳ Ｐゴシック" w:hAnsi="ＭＳ Ｐゴシック"/>
            <w:sz w:val="20"/>
            <w:szCs w:val="20"/>
          </w:rPr>
          <w:t>*p = &amp;s1.data;</w:t>
        </w:r>
      </w:ins>
      <w:ins w:id="615" w:author="岩下" w:date="2015-10-06T13:08:00Z">
        <w:r w:rsidR="00D93660">
          <w:rPr>
            <w:rFonts w:ascii="ＭＳ Ｐゴシック" w:eastAsia="ＭＳ Ｐゴシック" w:hAnsi="ＭＳ Ｐゴシック"/>
            <w:sz w:val="20"/>
            <w:szCs w:val="20"/>
          </w:rPr>
          <w:tab/>
        </w:r>
        <w:r w:rsidR="00D93660">
          <w:rPr>
            <w:rFonts w:ascii="ＭＳ Ｐゴシック" w:eastAsia="ＭＳ Ｐゴシック" w:hAnsi="ＭＳ Ｐゴシック"/>
            <w:sz w:val="20"/>
            <w:szCs w:val="20"/>
          </w:rPr>
          <w:tab/>
        </w:r>
        <w:r w:rsidR="00D93660">
          <w:rPr>
            <w:rFonts w:ascii="ＭＳ Ｐゴシック" w:eastAsia="ＭＳ Ｐゴシック" w:hAnsi="ＭＳ Ｐゴシック"/>
            <w:sz w:val="20"/>
            <w:szCs w:val="20"/>
          </w:rPr>
          <w:tab/>
          <w:t>// (3)</w:t>
        </w:r>
      </w:ins>
    </w:p>
    <w:p w14:paraId="20397AC5" w14:textId="77777777" w:rsidR="00344CA1" w:rsidRDefault="00344CA1" w:rsidP="00F92180">
      <w:pPr>
        <w:pBdr>
          <w:top w:val="single" w:sz="4" w:space="1" w:color="auto"/>
          <w:left w:val="single" w:sz="4" w:space="0" w:color="auto"/>
          <w:bottom w:val="single" w:sz="4" w:space="1" w:color="auto"/>
          <w:right w:val="single" w:sz="4" w:space="0" w:color="auto"/>
        </w:pBdr>
        <w:ind w:firstLineChars="100" w:firstLine="200"/>
        <w:rPr>
          <w:ins w:id="616" w:author="岩下" w:date="2015-10-06T11:03:00Z"/>
          <w:rFonts w:ascii="ＭＳ Ｐゴシック" w:eastAsia="ＭＳ Ｐゴシック" w:hAnsi="ＭＳ Ｐゴシック"/>
          <w:sz w:val="20"/>
          <w:szCs w:val="20"/>
        </w:rPr>
      </w:pPr>
    </w:p>
    <w:p w14:paraId="57BDC972" w14:textId="2B00E525" w:rsidR="00D93660" w:rsidRDefault="00985A60" w:rsidP="00D93660">
      <w:pPr>
        <w:rPr>
          <w:ins w:id="617" w:author="岩下" w:date="2015-10-06T13:08:00Z"/>
        </w:rPr>
      </w:pPr>
      <w:ins w:id="618" w:author="岩下" w:date="2015-10-06T13:23:00Z">
        <w:r>
          <w:t xml:space="preserve"> </w:t>
        </w:r>
      </w:ins>
      <w:ins w:id="619" w:author="岩下" w:date="2015-10-06T13:08:00Z">
        <w:r w:rsidR="00D93660">
          <w:t>(1),(2)</w:t>
        </w:r>
        <w:r w:rsidR="00D93660">
          <w:rPr>
            <w:rFonts w:hint="eastAsia"/>
          </w:rPr>
          <w:t>の</w:t>
        </w:r>
        <w:r w:rsidR="00D93660" w:rsidRPr="003C315A">
          <w:rPr>
            <w:rFonts w:asciiTheme="majorEastAsia" w:eastAsiaTheme="majorEastAsia" w:hAnsiTheme="majorEastAsia"/>
          </w:rPr>
          <w:t>d</w:t>
        </w:r>
        <w:r w:rsidR="00D93660">
          <w:rPr>
            <w:rFonts w:hint="eastAsia"/>
          </w:rPr>
          <w:t>と</w:t>
        </w:r>
        <w:r w:rsidR="00D93660" w:rsidRPr="003C315A">
          <w:rPr>
            <w:rFonts w:asciiTheme="majorEastAsia" w:eastAsiaTheme="majorEastAsia" w:hAnsiTheme="majorEastAsia" w:hint="eastAsia"/>
          </w:rPr>
          <w:t>f</w:t>
        </w:r>
        <w:r w:rsidR="00D93660">
          <w:rPr>
            <w:rFonts w:hint="eastAsia"/>
          </w:rPr>
          <w:t>の名前は、それぞれ以下のように表現される。</w:t>
        </w:r>
        <w:r w:rsidR="00D93660">
          <w:rPr>
            <w:rFonts w:hint="eastAsia"/>
          </w:rPr>
          <w:t>P</w:t>
        </w:r>
        <w:r w:rsidR="00D93660">
          <w:rPr>
            <w:rFonts w:hint="eastAsia"/>
          </w:rPr>
          <w:t>１は</w:t>
        </w:r>
        <w:r w:rsidR="00D93660">
          <w:t>int</w:t>
        </w:r>
        <w:r w:rsidR="00D93660">
          <w:rPr>
            <w:rFonts w:hint="eastAsia"/>
          </w:rPr>
          <w:t>へのポインタ型である。</w:t>
        </w:r>
      </w:ins>
    </w:p>
    <w:p w14:paraId="26E5EE56" w14:textId="1D953837"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20" w:author="岩下" w:date="2015-10-06T13:08:00Z"/>
          <w:rFonts w:ascii="ＭＳ Ｐゴシック" w:eastAsia="ＭＳ Ｐゴシック" w:hAnsi="ＭＳ Ｐゴシック"/>
          <w:sz w:val="20"/>
          <w:szCs w:val="20"/>
        </w:rPr>
      </w:pPr>
      <w:ins w:id="621" w:author="岩下" w:date="2015-10-06T13:08: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sz w:val="20"/>
            <w:szCs w:val="20"/>
          </w:rPr>
          <w:t>name</w:t>
        </w:r>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"P1"</w:t>
        </w:r>
      </w:ins>
      <w:ins w:id="622" w:author="Youichi KOYAMA" w:date="2016-03-25T11:03:00Z">
        <w:r w:rsidR="00920185">
          <w:rPr>
            <w:rFonts w:ascii="ＭＳ Ｐゴシック" w:eastAsia="ＭＳ Ｐゴシック" w:hAnsi="ＭＳ Ｐゴシック"/>
            <w:sz w:val="20"/>
            <w:szCs w:val="20"/>
          </w:rPr>
          <w:t xml:space="preserve"> fullName=”S::d”</w:t>
        </w:r>
      </w:ins>
      <w:ins w:id="623" w:author="岩下" w:date="2015-10-06T13:08:00Z">
        <w:r>
          <w:rPr>
            <w:rFonts w:ascii="ＭＳ Ｐゴシック" w:eastAsia="ＭＳ Ｐゴシック" w:hAnsi="ＭＳ Ｐゴシック"/>
            <w:sz w:val="20"/>
            <w:szCs w:val="20"/>
          </w:rPr>
          <w:t>&gt;</w:t>
        </w:r>
        <w:del w:id="624" w:author="Youichi KOYAMA" w:date="2016-03-25T11:03:00Z">
          <w:r w:rsidDel="00920185">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d</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/name&gt;</w:t>
        </w:r>
      </w:ins>
    </w:p>
    <w:p w14:paraId="5DF51D80" w14:textId="3652AB7A"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25" w:author="岩下" w:date="2015-10-06T13:08:00Z"/>
          <w:rFonts w:ascii="ＭＳ Ｐゴシック" w:eastAsia="ＭＳ Ｐゴシック" w:hAnsi="ＭＳ Ｐゴシック"/>
          <w:sz w:val="20"/>
          <w:szCs w:val="20"/>
        </w:rPr>
      </w:pPr>
      <w:ins w:id="626" w:author="岩下" w:date="2015-10-06T13:08: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sz w:val="20"/>
            <w:szCs w:val="20"/>
          </w:rPr>
          <w:t>name</w:t>
        </w:r>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"P1"</w:t>
        </w:r>
      </w:ins>
      <w:ins w:id="627" w:author="Youichi KOYAMA" w:date="2016-03-25T11:03:00Z">
        <w:r w:rsidR="00920185">
          <w:rPr>
            <w:rFonts w:ascii="ＭＳ Ｐゴシック" w:eastAsia="ＭＳ Ｐゴシック" w:hAnsi="ＭＳ Ｐゴシック"/>
            <w:sz w:val="20"/>
            <w:szCs w:val="20"/>
          </w:rPr>
          <w:t xml:space="preserve"> fullName=”S::f”</w:t>
        </w:r>
      </w:ins>
      <w:ins w:id="628" w:author="岩下" w:date="2015-10-06T13:08:00Z">
        <w:r>
          <w:rPr>
            <w:rFonts w:ascii="ＭＳ Ｐゴシック" w:eastAsia="ＭＳ Ｐゴシック" w:hAnsi="ＭＳ Ｐゴシック"/>
            <w:sz w:val="20"/>
            <w:szCs w:val="20"/>
          </w:rPr>
          <w:t>&gt;</w:t>
        </w:r>
        <w:del w:id="629" w:author="Youichi KOYAMA" w:date="2016-03-25T11:03:00Z">
          <w:r w:rsidDel="00920185">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f</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/name&gt;</w:t>
        </w:r>
      </w:ins>
    </w:p>
    <w:p w14:paraId="213DD8FC" w14:textId="03C85836" w:rsidR="006300E8" w:rsidRDefault="006300E8" w:rsidP="006300E8">
      <w:pPr>
        <w:rPr>
          <w:ins w:id="630" w:author="岩下" w:date="2015-10-06T11:21:00Z"/>
        </w:rPr>
      </w:pPr>
      <w:ins w:id="631" w:author="岩下" w:date="2015-10-06T11:21:00Z">
        <w:r>
          <w:t xml:space="preserve"> (1)</w:t>
        </w:r>
      </w:ins>
      <w:ins w:id="632" w:author="岩下" w:date="2015-10-06T11:41:00Z">
        <w:r w:rsidR="00DF2C21">
          <w:rPr>
            <w:rFonts w:hint="eastAsia"/>
          </w:rPr>
          <w:t>と</w:t>
        </w:r>
        <w:r w:rsidR="00DF2C21">
          <w:t>(2)</w:t>
        </w:r>
      </w:ins>
      <w:ins w:id="633" w:author="岩下" w:date="2015-10-06T11:21:00Z">
        <w:r>
          <w:rPr>
            <w:rFonts w:hint="eastAsia"/>
          </w:rPr>
          <w:t>の右辺</w:t>
        </w:r>
      </w:ins>
      <w:ins w:id="634" w:author="岩下" w:date="2015-10-06T11:22:00Z">
        <w:r>
          <w:rPr>
            <w:rFonts w:hint="eastAsia"/>
          </w:rPr>
          <w:t>式は</w:t>
        </w:r>
      </w:ins>
      <w:ins w:id="635" w:author="岩下" w:date="2015-10-06T11:21:00Z">
        <w:r>
          <w:rPr>
            <w:rFonts w:hint="eastAsia"/>
          </w:rPr>
          <w:t>、</w:t>
        </w:r>
      </w:ins>
      <w:ins w:id="636" w:author="岩下" w:date="2015-10-06T11:42:00Z">
        <w:r w:rsidR="00DF2C21">
          <w:rPr>
            <w:rFonts w:hint="eastAsia"/>
          </w:rPr>
          <w:t>それぞれ</w:t>
        </w:r>
      </w:ins>
      <w:ins w:id="637" w:author="岩下" w:date="2015-10-06T11:21:00Z">
        <w:r>
          <w:rPr>
            <w:rFonts w:hint="eastAsia"/>
          </w:rPr>
          <w:t>以下のように表現される。</w:t>
        </w:r>
      </w:ins>
      <w:ins w:id="638" w:author="岩下" w:date="2015-10-06T11:22:00Z">
        <w:r>
          <w:t>S</w:t>
        </w:r>
        <w:r>
          <w:rPr>
            <w:rFonts w:hint="eastAsia"/>
          </w:rPr>
          <w:t>は変数でな</w:t>
        </w:r>
        <w:r w:rsidR="00191F76">
          <w:rPr>
            <w:rFonts w:hint="eastAsia"/>
          </w:rPr>
          <w:t>いので</w:t>
        </w:r>
        <w:r w:rsidR="00191F76">
          <w:t>member</w:t>
        </w:r>
      </w:ins>
      <w:ins w:id="639" w:author="岩下" w:date="2015-10-06T11:23:00Z">
        <w:r w:rsidR="00191F76">
          <w:t>Addr</w:t>
        </w:r>
        <w:r w:rsidR="00191F76">
          <w:rPr>
            <w:rFonts w:hint="eastAsia"/>
          </w:rPr>
          <w:t>要素</w:t>
        </w:r>
      </w:ins>
      <w:ins w:id="640" w:author="岩下" w:date="2015-10-06T11:24:00Z">
        <w:r w:rsidR="00191F76">
          <w:rPr>
            <w:rFonts w:hint="eastAsia"/>
          </w:rPr>
          <w:t>は用いられず、</w:t>
        </w:r>
        <w:r w:rsidR="00191F76">
          <w:t>data</w:t>
        </w:r>
        <w:r w:rsidR="00191F76">
          <w:rPr>
            <w:rFonts w:hint="eastAsia"/>
          </w:rPr>
          <w:t>変数の</w:t>
        </w:r>
      </w:ins>
      <w:ins w:id="641" w:author="岩下" w:date="2015-10-06T11:22:00Z">
        <w:r>
          <w:rPr>
            <w:rFonts w:hint="eastAsia"/>
          </w:rPr>
          <w:t>スコープ</w:t>
        </w:r>
        <w:r w:rsidR="00191F76">
          <w:rPr>
            <w:rFonts w:hint="eastAsia"/>
          </w:rPr>
          <w:t>と</w:t>
        </w:r>
      </w:ins>
      <w:ins w:id="642" w:author="岩下" w:date="2015-10-06T11:24:00Z">
        <w:r w:rsidR="00191F76">
          <w:rPr>
            <w:rFonts w:hint="eastAsia"/>
          </w:rPr>
          <w:t>解釈する</w:t>
        </w:r>
      </w:ins>
      <w:ins w:id="643" w:author="岩下" w:date="2015-10-06T11:22:00Z">
        <w:r w:rsidR="00191F76">
          <w:rPr>
            <w:rFonts w:hint="eastAsia"/>
          </w:rPr>
          <w:t>。</w:t>
        </w:r>
      </w:ins>
    </w:p>
    <w:p w14:paraId="6601F49B" w14:textId="76BCB57A" w:rsidR="006300E8" w:rsidRDefault="006300E8" w:rsidP="006300E8">
      <w:pPr>
        <w:pBdr>
          <w:top w:val="single" w:sz="4" w:space="1" w:color="auto"/>
          <w:left w:val="single" w:sz="4" w:space="0" w:color="auto"/>
          <w:bottom w:val="single" w:sz="4" w:space="1" w:color="auto"/>
          <w:right w:val="single" w:sz="4" w:space="0" w:color="auto"/>
        </w:pBdr>
        <w:ind w:firstLineChars="100" w:firstLine="200"/>
        <w:rPr>
          <w:ins w:id="644" w:author="岩下" w:date="2015-10-06T11:42:00Z"/>
          <w:rFonts w:ascii="ＭＳ Ｐゴシック" w:eastAsia="ＭＳ Ｐゴシック" w:hAnsi="ＭＳ Ｐゴシック"/>
          <w:sz w:val="20"/>
          <w:szCs w:val="20"/>
        </w:rPr>
      </w:pPr>
      <w:ins w:id="645" w:author="岩下" w:date="2015-10-06T11:21:00Z">
        <w:r>
          <w:rPr>
            <w:rFonts w:ascii="ＭＳ Ｐゴシック" w:eastAsia="ＭＳ Ｐゴシック" w:hAnsi="ＭＳ Ｐゴシック"/>
            <w:sz w:val="20"/>
            <w:szCs w:val="20"/>
          </w:rPr>
          <w:t xml:space="preserve">  </w:t>
        </w:r>
      </w:ins>
      <w:ins w:id="646" w:author="岩下" w:date="2015-10-06T11:25:00Z">
        <w:r w:rsidR="00191F76">
          <w:rPr>
            <w:rFonts w:ascii="ＭＳ Ｐゴシック" w:eastAsia="ＭＳ Ｐゴシック" w:hAnsi="ＭＳ Ｐゴシック"/>
            <w:sz w:val="20"/>
            <w:szCs w:val="20"/>
          </w:rPr>
          <w:t>&lt;varAddr type="</w:t>
        </w:r>
      </w:ins>
      <w:ins w:id="647" w:author="岩下" w:date="2015-10-06T13:17:00Z">
        <w:r w:rsidR="00985A60">
          <w:rPr>
            <w:rFonts w:ascii="ＭＳ Ｐゴシック" w:eastAsia="ＭＳ Ｐゴシック" w:hAnsi="ＭＳ Ｐゴシック"/>
            <w:sz w:val="20"/>
            <w:szCs w:val="20"/>
          </w:rPr>
          <w:t>P0</w:t>
        </w:r>
      </w:ins>
      <w:ins w:id="648" w:author="岩下" w:date="2015-10-06T11:25:00Z">
        <w:r w:rsidR="00191F76">
          <w:rPr>
            <w:rFonts w:ascii="ＭＳ Ｐゴシック" w:eastAsia="ＭＳ Ｐゴシック" w:hAnsi="ＭＳ Ｐゴシック"/>
            <w:sz w:val="20"/>
            <w:szCs w:val="20"/>
          </w:rPr>
          <w:t>" scope="global"</w:t>
        </w:r>
      </w:ins>
      <w:ins w:id="649" w:author="Youichi KOYAMA" w:date="2016-03-25T11:04:00Z">
        <w:r w:rsidR="001F5447">
          <w:rPr>
            <w:rFonts w:ascii="ＭＳ Ｐゴシック" w:eastAsia="ＭＳ Ｐゴシック" w:hAnsi="ＭＳ Ｐゴシック"/>
            <w:sz w:val="20"/>
            <w:szCs w:val="20"/>
          </w:rPr>
          <w:t xml:space="preserve"> fullName=”S::data”</w:t>
        </w:r>
      </w:ins>
      <w:ins w:id="650" w:author="岩下" w:date="2015-10-06T11:25:00Z">
        <w:r w:rsidR="00191F76">
          <w:rPr>
            <w:rFonts w:ascii="ＭＳ Ｐゴシック" w:eastAsia="ＭＳ Ｐゴシック" w:hAnsi="ＭＳ Ｐゴシック"/>
            <w:sz w:val="20"/>
            <w:szCs w:val="20"/>
          </w:rPr>
          <w:t>&gt;</w:t>
        </w:r>
      </w:ins>
      <w:ins w:id="651" w:author="岩下" w:date="2015-10-06T11:21:00Z">
        <w:del w:id="652" w:author="Youichi KOYAMA" w:date="2016-03-25T11:04:00Z">
          <w:r w:rsidDel="001F5447">
            <w:rPr>
              <w:rFonts w:ascii="ＭＳ Ｐゴシック" w:eastAsia="ＭＳ Ｐゴシック" w:hAnsi="ＭＳ Ｐゴシック"/>
              <w:sz w:val="20"/>
              <w:szCs w:val="20"/>
            </w:rPr>
            <w:delText>S::</w:delText>
          </w:r>
        </w:del>
        <w:r>
          <w:rPr>
            <w:rFonts w:ascii="ＭＳ Ｐゴシック" w:eastAsia="ＭＳ Ｐゴシック" w:hAnsi="ＭＳ Ｐゴシック"/>
            <w:sz w:val="20"/>
            <w:szCs w:val="20"/>
          </w:rPr>
          <w:t>data&lt;/</w:t>
        </w:r>
      </w:ins>
      <w:ins w:id="653" w:author="岩下" w:date="2015-10-06T11:27:00Z">
        <w:r w:rsidR="00191F76">
          <w:rPr>
            <w:rFonts w:ascii="ＭＳ Ｐゴシック" w:eastAsia="ＭＳ Ｐゴシック" w:hAnsi="ＭＳ Ｐゴシック"/>
            <w:sz w:val="20"/>
            <w:szCs w:val="20"/>
          </w:rPr>
          <w:t>varAddr</w:t>
        </w:r>
      </w:ins>
      <w:ins w:id="654" w:author="岩下" w:date="2015-10-06T11:21:00Z">
        <w:r>
          <w:rPr>
            <w:rFonts w:ascii="ＭＳ Ｐゴシック" w:eastAsia="ＭＳ Ｐゴシック" w:hAnsi="ＭＳ Ｐゴシック"/>
            <w:sz w:val="20"/>
            <w:szCs w:val="20"/>
          </w:rPr>
          <w:t>&gt;</w:t>
        </w:r>
      </w:ins>
    </w:p>
    <w:p w14:paraId="56E8214E" w14:textId="1BEDAC08" w:rsidR="00DF2C21" w:rsidRPr="00CD2773" w:rsidRDefault="00DF2C21" w:rsidP="006300E8">
      <w:pPr>
        <w:pBdr>
          <w:top w:val="single" w:sz="4" w:space="1" w:color="auto"/>
          <w:left w:val="single" w:sz="4" w:space="0" w:color="auto"/>
          <w:bottom w:val="single" w:sz="4" w:space="1" w:color="auto"/>
          <w:right w:val="single" w:sz="4" w:space="0" w:color="auto"/>
        </w:pBdr>
        <w:ind w:firstLineChars="100" w:firstLine="200"/>
        <w:rPr>
          <w:ins w:id="655" w:author="岩下" w:date="2015-10-06T11:21:00Z"/>
          <w:rFonts w:ascii="ＭＳ Ｐゴシック" w:eastAsia="ＭＳ Ｐゴシック" w:hAnsi="ＭＳ Ｐゴシック"/>
          <w:sz w:val="20"/>
          <w:szCs w:val="20"/>
        </w:rPr>
      </w:pPr>
      <w:ins w:id="656" w:author="岩下" w:date="2015-10-06T11:42:00Z">
        <w:r>
          <w:rPr>
            <w:rFonts w:ascii="ＭＳ Ｐゴシック" w:eastAsia="ＭＳ Ｐゴシック" w:hAnsi="ＭＳ Ｐゴシック"/>
            <w:sz w:val="20"/>
            <w:szCs w:val="20"/>
          </w:rPr>
          <w:t xml:space="preserve">  &lt;varAddr type="</w:t>
        </w:r>
      </w:ins>
      <w:ins w:id="657" w:author="岩下" w:date="2015-10-06T13:20:00Z">
        <w:r w:rsidR="00985A60">
          <w:rPr>
            <w:rFonts w:ascii="ＭＳ Ｐゴシック" w:eastAsia="ＭＳ Ｐゴシック" w:hAnsi="ＭＳ Ｐゴシック"/>
            <w:sz w:val="20"/>
            <w:szCs w:val="20"/>
          </w:rPr>
          <w:t>P0</w:t>
        </w:r>
      </w:ins>
      <w:ins w:id="658" w:author="岩下" w:date="2015-10-06T11:42:00Z">
        <w:r>
          <w:rPr>
            <w:rFonts w:ascii="ＭＳ Ｐゴシック" w:eastAsia="ＭＳ Ｐゴシック" w:hAnsi="ＭＳ Ｐゴシック"/>
            <w:sz w:val="20"/>
            <w:szCs w:val="20"/>
          </w:rPr>
          <w:t>" scope="global"</w:t>
        </w:r>
      </w:ins>
      <w:ins w:id="659" w:author="Youichi KOYAMA" w:date="2016-03-25T11:04:00Z">
        <w:r w:rsidR="001F5447">
          <w:rPr>
            <w:rFonts w:ascii="ＭＳ Ｐゴシック" w:eastAsia="ＭＳ Ｐゴシック" w:hAnsi="ＭＳ Ｐゴシック"/>
            <w:sz w:val="20"/>
            <w:szCs w:val="20"/>
          </w:rPr>
          <w:t xml:space="preserve"> fullName=”S::Foo”</w:t>
        </w:r>
      </w:ins>
      <w:ins w:id="660" w:author="岩下" w:date="2015-10-06T11:42:00Z">
        <w:r>
          <w:rPr>
            <w:rFonts w:ascii="ＭＳ Ｐゴシック" w:eastAsia="ＭＳ Ｐゴシック" w:hAnsi="ＭＳ Ｐゴシック"/>
            <w:sz w:val="20"/>
            <w:szCs w:val="20"/>
          </w:rPr>
          <w:t>&gt;</w:t>
        </w:r>
        <w:del w:id="661" w:author="Youichi KOYAMA" w:date="2016-03-25T11:04:00Z">
          <w:r w:rsidDel="001F5447">
            <w:rPr>
              <w:rFonts w:ascii="ＭＳ Ｐゴシック" w:eastAsia="ＭＳ Ｐゴシック" w:hAnsi="ＭＳ Ｐゴシック"/>
              <w:sz w:val="20"/>
              <w:szCs w:val="20"/>
            </w:rPr>
            <w:delText>S::</w:delText>
          </w:r>
        </w:del>
        <w:r>
          <w:rPr>
            <w:rFonts w:ascii="ＭＳ Ｐゴシック" w:eastAsia="ＭＳ Ｐゴシック" w:hAnsi="ＭＳ Ｐゴシック" w:hint="eastAsia"/>
            <w:sz w:val="20"/>
            <w:szCs w:val="20"/>
          </w:rPr>
          <w:t>foo</w:t>
        </w:r>
        <w:r>
          <w:rPr>
            <w:rFonts w:ascii="ＭＳ Ｐゴシック" w:eastAsia="ＭＳ Ｐゴシック" w:hAnsi="ＭＳ Ｐゴシック"/>
            <w:sz w:val="20"/>
            <w:szCs w:val="20"/>
          </w:rPr>
          <w:t>&lt;/varAddr&gt;</w:t>
        </w:r>
      </w:ins>
    </w:p>
    <w:p w14:paraId="0F895FCC" w14:textId="1BC14938" w:rsidR="00D93660" w:rsidRDefault="00D93660" w:rsidP="00D93660">
      <w:pPr>
        <w:rPr>
          <w:ins w:id="662" w:author="岩下" w:date="2015-10-06T13:09:00Z"/>
        </w:rPr>
      </w:pPr>
      <w:ins w:id="663" w:author="岩下" w:date="2015-10-06T13:09:00Z">
        <w:r>
          <w:t>(3)</w:t>
        </w:r>
        <w:r>
          <w:rPr>
            <w:rFonts w:hint="eastAsia"/>
          </w:rPr>
          <w:t>の右辺式は、以下のように表現される。</w:t>
        </w:r>
        <w:r>
          <w:t>s1</w:t>
        </w:r>
        <w:r>
          <w:rPr>
            <w:rFonts w:hint="eastAsia"/>
          </w:rPr>
          <w:t>は変数名</w:t>
        </w:r>
      </w:ins>
      <w:ins w:id="664" w:author="岩下" w:date="2015-10-06T13:12:00Z">
        <w:r>
          <w:rPr>
            <w:rFonts w:hint="eastAsia"/>
          </w:rPr>
          <w:t>なので、</w:t>
        </w:r>
        <w:r>
          <w:t>s1.data</w:t>
        </w:r>
        <w:r>
          <w:rPr>
            <w:rFonts w:hint="eastAsia"/>
          </w:rPr>
          <w:t>は</w:t>
        </w:r>
        <w:r>
          <w:t>memberAddr</w:t>
        </w:r>
        <w:r>
          <w:rPr>
            <w:rFonts w:hint="eastAsia"/>
          </w:rPr>
          <w:t>要素で表現される</w:t>
        </w:r>
      </w:ins>
      <w:ins w:id="665" w:author="岩下" w:date="2015-10-06T13:09:00Z">
        <w:r>
          <w:rPr>
            <w:rFonts w:hint="eastAsia"/>
          </w:rPr>
          <w:t>。</w:t>
        </w:r>
      </w:ins>
    </w:p>
    <w:p w14:paraId="22E03F5E" w14:textId="6560E1B3"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66" w:author="岩下" w:date="2015-10-06T13:12:00Z"/>
          <w:rFonts w:ascii="ＭＳ Ｐゴシック" w:eastAsia="ＭＳ Ｐゴシック" w:hAnsi="ＭＳ Ｐゴシック"/>
          <w:sz w:val="20"/>
          <w:szCs w:val="20"/>
        </w:rPr>
      </w:pPr>
      <w:ins w:id="667" w:author="岩下" w:date="2015-10-06T13:12:00Z">
        <w:r w:rsidRPr="00CD2773">
          <w:rPr>
            <w:rFonts w:ascii="ＭＳ Ｐゴシック" w:eastAsia="ＭＳ Ｐゴシック" w:hAnsi="ＭＳ Ｐゴシック"/>
            <w:sz w:val="20"/>
            <w:szCs w:val="20"/>
          </w:rPr>
          <w:lastRenderedPageBreak/>
          <w:t xml:space="preserve">  &lt;</w:t>
        </w:r>
        <w:r>
          <w:rPr>
            <w:rFonts w:ascii="ＭＳ Ｐゴシック" w:eastAsia="ＭＳ Ｐゴシック" w:hAnsi="ＭＳ Ｐゴシック" w:hint="eastAsia"/>
            <w:sz w:val="20"/>
            <w:szCs w:val="20"/>
          </w:rPr>
          <w:t>member</w:t>
        </w:r>
      </w:ins>
      <w:ins w:id="668" w:author="岩下" w:date="2015-10-06T13:13:00Z">
        <w:r>
          <w:rPr>
            <w:rFonts w:ascii="ＭＳ Ｐゴシック" w:eastAsia="ＭＳ Ｐゴシック" w:hAnsi="ＭＳ Ｐゴシック"/>
            <w:sz w:val="20"/>
            <w:szCs w:val="20"/>
          </w:rPr>
          <w:t>Addr</w:t>
        </w:r>
      </w:ins>
      <w:ins w:id="669" w:author="岩下" w:date="2015-10-06T13:12:00Z">
        <w:r>
          <w:rPr>
            <w:rFonts w:ascii="ＭＳ Ｐゴシック" w:eastAsia="ＭＳ Ｐゴシック" w:hAnsi="ＭＳ Ｐゴシック" w:hint="eastAsia"/>
            <w:sz w:val="20"/>
            <w:szCs w:val="20"/>
          </w:rPr>
          <w:t xml:space="preserve"> type=</w:t>
        </w:r>
        <w:r>
          <w:rPr>
            <w:rFonts w:ascii="ＭＳ Ｐゴシック" w:eastAsia="ＭＳ Ｐゴシック" w:hAnsi="ＭＳ Ｐゴシック"/>
            <w:sz w:val="20"/>
            <w:szCs w:val="20"/>
          </w:rPr>
          <w:t>"</w:t>
        </w:r>
      </w:ins>
      <w:ins w:id="670" w:author="岩下" w:date="2015-10-06T13:20:00Z">
        <w:r w:rsidR="00985A60">
          <w:rPr>
            <w:rFonts w:ascii="ＭＳ Ｐゴシック" w:eastAsia="ＭＳ Ｐゴシック" w:hAnsi="ＭＳ Ｐゴシック"/>
            <w:sz w:val="20"/>
            <w:szCs w:val="20"/>
          </w:rPr>
          <w:t>P5</w:t>
        </w:r>
      </w:ins>
      <w:ins w:id="671" w:author="岩下" w:date="2015-10-06T13:12:00Z">
        <w:r>
          <w:rPr>
            <w:rFonts w:ascii="ＭＳ Ｐゴシック" w:eastAsia="ＭＳ Ｐゴシック" w:hAnsi="ＭＳ Ｐゴシック"/>
            <w:sz w:val="20"/>
            <w:szCs w:val="20"/>
          </w:rPr>
          <w:t>" member=”</w:t>
        </w:r>
      </w:ins>
      <w:ins w:id="672" w:author="岩下" w:date="2015-10-06T13:20:00Z">
        <w:r w:rsidR="00985A60">
          <w:rPr>
            <w:rFonts w:ascii="ＭＳ Ｐゴシック" w:eastAsia="ＭＳ Ｐゴシック" w:hAnsi="ＭＳ Ｐゴシック"/>
            <w:sz w:val="20"/>
            <w:szCs w:val="20"/>
          </w:rPr>
          <w:t>data</w:t>
        </w:r>
      </w:ins>
      <w:ins w:id="673" w:author="岩下" w:date="2015-10-06T13:12:00Z">
        <w:r>
          <w:rPr>
            <w:rFonts w:ascii="ＭＳ Ｐゴシック" w:eastAsia="ＭＳ Ｐゴシック" w:hAnsi="ＭＳ Ｐゴシック"/>
            <w:sz w:val="20"/>
            <w:szCs w:val="20"/>
          </w:rPr>
          <w:t>”</w:t>
        </w:r>
      </w:ins>
      <w:ins w:id="674" w:author="Youichi KOYAMA" w:date="2016-03-25T11:05:00Z">
        <w:r w:rsidR="001F5447">
          <w:rPr>
            <w:rFonts w:ascii="ＭＳ Ｐゴシック" w:eastAsia="ＭＳ Ｐゴシック" w:hAnsi="ＭＳ Ｐゴシック"/>
            <w:sz w:val="20"/>
            <w:szCs w:val="20"/>
          </w:rPr>
          <w:t xml:space="preserve"> fullName=”S::data”</w:t>
        </w:r>
      </w:ins>
      <w:ins w:id="675" w:author="岩下" w:date="2015-10-06T13:12:00Z">
        <w:r>
          <w:rPr>
            <w:rFonts w:ascii="ＭＳ Ｐゴシック" w:eastAsia="ＭＳ Ｐゴシック" w:hAnsi="ＭＳ Ｐゴシック"/>
            <w:sz w:val="20"/>
            <w:szCs w:val="20"/>
          </w:rPr>
          <w:t>&gt;</w:t>
        </w:r>
      </w:ins>
    </w:p>
    <w:p w14:paraId="0FEBB638" w14:textId="551D3082" w:rsidR="00D93660" w:rsidRDefault="00D93660" w:rsidP="00D93660">
      <w:pPr>
        <w:pBdr>
          <w:top w:val="single" w:sz="4" w:space="1" w:color="auto"/>
          <w:left w:val="single" w:sz="4" w:space="0" w:color="auto"/>
          <w:bottom w:val="single" w:sz="4" w:space="1" w:color="auto"/>
          <w:right w:val="single" w:sz="4" w:space="0" w:color="auto"/>
        </w:pBdr>
        <w:ind w:firstLineChars="100" w:firstLine="200"/>
        <w:rPr>
          <w:ins w:id="676" w:author="岩下" w:date="2015-10-06T13:12:00Z"/>
          <w:rFonts w:ascii="ＭＳ Ｐゴシック" w:eastAsia="ＭＳ Ｐゴシック" w:hAnsi="ＭＳ Ｐゴシック"/>
          <w:sz w:val="20"/>
          <w:szCs w:val="20"/>
        </w:rPr>
      </w:pPr>
      <w:ins w:id="677" w:author="岩下" w:date="2015-10-06T13:12:00Z">
        <w:r>
          <w:rPr>
            <w:rFonts w:ascii="ＭＳ Ｐゴシック" w:eastAsia="ＭＳ Ｐゴシック" w:hAnsi="ＭＳ Ｐゴシック"/>
            <w:sz w:val="20"/>
            <w:szCs w:val="20"/>
          </w:rPr>
          <w:t xml:space="preserve">    &lt;varAddr type="P</w:t>
        </w:r>
      </w:ins>
      <w:ins w:id="678" w:author="岩下" w:date="2015-10-06T13:20:00Z">
        <w:r w:rsidR="00985A60">
          <w:rPr>
            <w:rFonts w:ascii="ＭＳ Ｐゴシック" w:eastAsia="ＭＳ Ｐゴシック" w:hAnsi="ＭＳ Ｐゴシック"/>
            <w:sz w:val="20"/>
            <w:szCs w:val="20"/>
          </w:rPr>
          <w:t>4</w:t>
        </w:r>
      </w:ins>
      <w:ins w:id="679" w:author="岩下" w:date="2015-10-06T13:12:00Z">
        <w:r>
          <w:rPr>
            <w:rFonts w:ascii="ＭＳ Ｐゴシック" w:eastAsia="ＭＳ Ｐゴシック" w:hAnsi="ＭＳ Ｐゴシック"/>
            <w:sz w:val="20"/>
            <w:szCs w:val="20"/>
          </w:rPr>
          <w:t>" scope="global"</w:t>
        </w:r>
      </w:ins>
      <w:ins w:id="680" w:author="Youichi KOYAMA" w:date="2016-03-25T11:05:00Z">
        <w:r w:rsidR="001F5447">
          <w:rPr>
            <w:rFonts w:ascii="ＭＳ Ｐゴシック" w:eastAsia="ＭＳ Ｐゴシック" w:hAnsi="ＭＳ Ｐゴシック"/>
            <w:sz w:val="20"/>
            <w:szCs w:val="20"/>
          </w:rPr>
          <w:t xml:space="preserve"> fullName=”</w:t>
        </w:r>
      </w:ins>
      <w:ins w:id="681" w:author="Youichi KOYAMA" w:date="2016-03-25T11:06:00Z">
        <w:r w:rsidR="001F5447">
          <w:rPr>
            <w:rFonts w:ascii="ＭＳ Ｐゴシック" w:eastAsia="ＭＳ Ｐゴシック" w:hAnsi="ＭＳ Ｐゴシック"/>
            <w:sz w:val="20"/>
            <w:szCs w:val="20"/>
          </w:rPr>
          <w:t>s1”</w:t>
        </w:r>
      </w:ins>
      <w:ins w:id="682" w:author="岩下" w:date="2015-10-06T13:12:00Z">
        <w:r>
          <w:rPr>
            <w:rFonts w:ascii="ＭＳ Ｐゴシック" w:eastAsia="ＭＳ Ｐゴシック" w:hAnsi="ＭＳ Ｐゴシック"/>
            <w:sz w:val="20"/>
            <w:szCs w:val="20"/>
          </w:rPr>
          <w:t>&gt;s1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32AA3E73" w14:textId="284276F5" w:rsidR="00985A60" w:rsidRPr="007D78E6" w:rsidRDefault="00D93660" w:rsidP="007D78E6">
      <w:pPr>
        <w:pBdr>
          <w:top w:val="single" w:sz="4" w:space="1" w:color="auto"/>
          <w:left w:val="single" w:sz="4" w:space="0" w:color="auto"/>
          <w:bottom w:val="single" w:sz="4" w:space="1" w:color="auto"/>
          <w:right w:val="single" w:sz="4" w:space="0" w:color="auto"/>
        </w:pBdr>
        <w:ind w:firstLineChars="100" w:firstLine="200"/>
        <w:rPr>
          <w:ins w:id="683" w:author="岩下" w:date="2015-09-25T11:42:00Z"/>
          <w:rFonts w:ascii="ＭＳ Ｐゴシック" w:eastAsia="ＭＳ Ｐゴシック" w:hAnsi="ＭＳ Ｐゴシック"/>
          <w:sz w:val="20"/>
          <w:szCs w:val="20"/>
        </w:rPr>
      </w:pPr>
      <w:ins w:id="684" w:author="岩下" w:date="2015-10-06T13:12:00Z">
        <w:r>
          <w:rPr>
            <w:rFonts w:ascii="ＭＳ Ｐゴシック" w:eastAsia="ＭＳ Ｐゴシック" w:hAnsi="ＭＳ Ｐゴシック"/>
            <w:sz w:val="20"/>
            <w:szCs w:val="20"/>
          </w:rPr>
          <w:t xml:space="preserve">  &lt;/member</w:t>
        </w:r>
      </w:ins>
      <w:ins w:id="685" w:author="岩下" w:date="2015-10-06T13:13:00Z">
        <w:r>
          <w:rPr>
            <w:rFonts w:ascii="ＭＳ Ｐゴシック" w:eastAsia="ＭＳ Ｐゴシック" w:hAnsi="ＭＳ Ｐゴシック"/>
            <w:sz w:val="20"/>
            <w:szCs w:val="20"/>
          </w:rPr>
          <w:t>Addr</w:t>
        </w:r>
      </w:ins>
      <w:ins w:id="686" w:author="岩下" w:date="2015-10-06T13:12:00Z">
        <w:r>
          <w:rPr>
            <w:rFonts w:ascii="ＭＳ Ｐゴシック" w:eastAsia="ＭＳ Ｐゴシック" w:hAnsi="ＭＳ Ｐゴシック"/>
            <w:sz w:val="20"/>
            <w:szCs w:val="20"/>
          </w:rPr>
          <w:t>&gt;</w:t>
        </w:r>
      </w:ins>
    </w:p>
    <w:p w14:paraId="4B63F979" w14:textId="77777777" w:rsidR="00BC10AF" w:rsidRPr="003E5C37" w:rsidRDefault="00BC10AF" w:rsidP="00BC10AF"/>
    <w:p w14:paraId="31240D54" w14:textId="17C12DD5" w:rsidR="003E5C37" w:rsidRDefault="003E5C37" w:rsidP="003E5C37">
      <w:pPr>
        <w:pStyle w:val="2"/>
      </w:pPr>
      <w:bookmarkStart w:id="687" w:name="_Toc223755483"/>
      <w:bookmarkStart w:id="688" w:name="_Toc223755689"/>
      <w:bookmarkStart w:id="689" w:name="_Toc422165364"/>
      <w:bookmarkStart w:id="690" w:name="_Ref305767133"/>
      <w:bookmarkStart w:id="691" w:name="_Ref305767589"/>
      <w:bookmarkStart w:id="692" w:name="_Ref306382841"/>
      <w:bookmarkStart w:id="693" w:name="_Ref306386658"/>
      <w:bookmarkStart w:id="694" w:name="_Ref306552275"/>
      <w:bookmarkStart w:id="695" w:name="_Toc306557400"/>
      <w:r>
        <w:rPr>
          <w:rFonts w:hint="eastAsia"/>
        </w:rPr>
        <w:t>value</w:t>
      </w:r>
      <w:r w:rsidR="004B4E28">
        <w:rPr>
          <w:rFonts w:hint="eastAsia"/>
        </w:rPr>
        <w:t>要素</w:t>
      </w:r>
      <w:bookmarkEnd w:id="687"/>
      <w:bookmarkEnd w:id="688"/>
      <w:bookmarkEnd w:id="689"/>
      <w:bookmarkEnd w:id="690"/>
      <w:bookmarkEnd w:id="691"/>
      <w:bookmarkEnd w:id="692"/>
      <w:bookmarkEnd w:id="693"/>
      <w:bookmarkEnd w:id="694"/>
      <w:bookmarkEnd w:id="695"/>
    </w:p>
    <w:p w14:paraId="4B4FCBEA" w14:textId="136FF2ED" w:rsidR="00DC15F1" w:rsidRDefault="001F5447" w:rsidP="007E3DC9">
      <w:pPr>
        <w:ind w:firstLineChars="100" w:firstLine="210"/>
      </w:pPr>
      <w:ins w:id="696" w:author="Youichi KOYAMA" w:date="2016-03-25T11:08:00Z">
        <w:r>
          <w:rPr>
            <w:rFonts w:hint="eastAsia"/>
          </w:rPr>
          <w:t>globalDeclarations</w:t>
        </w:r>
        <w:r>
          <w:rPr>
            <w:rFonts w:hint="eastAsia"/>
          </w:rPr>
          <w:t>要素、</w:t>
        </w:r>
        <w:r>
          <w:rPr>
            <w:rFonts w:hint="eastAsia"/>
          </w:rPr>
          <w:t>declarations</w:t>
        </w:r>
        <w:r>
          <w:rPr>
            <w:rFonts w:hint="eastAsia"/>
          </w:rPr>
          <w:t>要素中で</w:t>
        </w:r>
      </w:ins>
      <w:ins w:id="697" w:author="Youichi KOYAMA" w:date="2016-03-25T11:09:00Z">
        <w:r>
          <w:rPr>
            <w:rFonts w:hint="eastAsia"/>
          </w:rPr>
          <w:t>、初期化式を持つ変数宣言を表現する際の</w:t>
        </w:r>
      </w:ins>
      <w:r w:rsidR="00DC15F1" w:rsidRPr="007E3DC9">
        <w:t>初期値</w:t>
      </w:r>
      <w:ins w:id="698" w:author="岩下" w:date="2015-10-14T18:10:00Z">
        <w:r w:rsidR="00C705A1">
          <w:rPr>
            <w:rFonts w:hint="eastAsia"/>
          </w:rPr>
          <w:t>の</w:t>
        </w:r>
      </w:ins>
      <w:ins w:id="699" w:author="岩下" w:date="2015-10-14T18:11:00Z">
        <w:r w:rsidR="00C705A1">
          <w:rPr>
            <w:rFonts w:hint="eastAsia"/>
          </w:rPr>
          <w:t>式</w:t>
        </w:r>
      </w:ins>
      <w:r w:rsidR="00DC15F1" w:rsidRPr="007E3DC9">
        <w:t>を表現する。</w:t>
      </w:r>
      <w:del w:id="700" w:author="岩下" w:date="2015-09-29T10:22:00Z">
        <w:r w:rsidR="00DC15F1" w:rsidRPr="007E3DC9" w:rsidDel="00944230">
          <w:delText>次の子</w:delText>
        </w:r>
        <w:r w:rsidR="004B4E28" w:rsidDel="00944230">
          <w:delText>要素</w:delText>
        </w:r>
        <w:r w:rsidR="00DC15F1" w:rsidRPr="007E3DC9" w:rsidDel="00944230">
          <w:delText>を持つ。</w:delText>
        </w:r>
      </w:del>
    </w:p>
    <w:p w14:paraId="7501E8B2" w14:textId="77777777" w:rsidR="009F3243" w:rsidRPr="007D78E6" w:rsidRDefault="009F3243" w:rsidP="007D78E6">
      <w:pPr>
        <w:pBdr>
          <w:top w:val="single" w:sz="4" w:space="1" w:color="auto"/>
          <w:left w:val="single" w:sz="4" w:space="0" w:color="auto"/>
          <w:bottom w:val="single" w:sz="4" w:space="1" w:color="auto"/>
          <w:right w:val="single" w:sz="4" w:space="0" w:color="auto"/>
        </w:pBdr>
        <w:ind w:firstLineChars="100" w:firstLine="210"/>
        <w:rPr>
          <w:ins w:id="701" w:author="岩下" w:date="2015-09-29T10:33:00Z"/>
          <w:rFonts w:ascii="ＭＳ Ｐゴシック" w:eastAsia="ＭＳ Ｐゴシック" w:hAnsi="ＭＳ Ｐゴシック"/>
          <w:szCs w:val="20"/>
        </w:rPr>
      </w:pPr>
      <w:ins w:id="702" w:author="岩下" w:date="2015-09-29T10:33:00Z">
        <w:r w:rsidRPr="007D78E6">
          <w:rPr>
            <w:rFonts w:ascii="ＭＳ Ｐゴシック" w:eastAsia="ＭＳ Ｐゴシック" w:hAnsi="ＭＳ Ｐゴシック"/>
            <w:szCs w:val="20"/>
          </w:rPr>
          <w:t>&lt;value&gt;</w:t>
        </w:r>
      </w:ins>
    </w:p>
    <w:p w14:paraId="6548D8EB" w14:textId="7EB9C3BA" w:rsidR="009F3243" w:rsidRPr="007D78E6" w:rsidRDefault="009F3243" w:rsidP="00897285">
      <w:pPr>
        <w:pBdr>
          <w:top w:val="single" w:sz="4" w:space="1" w:color="auto"/>
          <w:left w:val="single" w:sz="4" w:space="0" w:color="auto"/>
          <w:bottom w:val="single" w:sz="4" w:space="1" w:color="auto"/>
          <w:right w:val="single" w:sz="4" w:space="0" w:color="auto"/>
        </w:pBdr>
        <w:ind w:firstLineChars="100" w:firstLine="210"/>
        <w:rPr>
          <w:ins w:id="703" w:author="岩下" w:date="2015-09-29T10:35:00Z"/>
          <w:rFonts w:ascii="ＭＳ Ｐゴシック" w:eastAsia="ＭＳ Ｐゴシック" w:hAnsi="ＭＳ Ｐゴシック"/>
          <w:szCs w:val="20"/>
        </w:rPr>
      </w:pPr>
      <w:ins w:id="704" w:author="岩下" w:date="2015-09-29T10:33:00Z">
        <w:r w:rsidRPr="007D78E6">
          <w:rPr>
            <w:rFonts w:ascii="ＭＳ Ｐゴシック" w:eastAsia="ＭＳ Ｐゴシック" w:hAnsi="ＭＳ Ｐゴシック"/>
            <w:szCs w:val="20"/>
          </w:rPr>
          <w:t xml:space="preserve">  [ </w:t>
        </w:r>
        <w:r w:rsidRPr="007D78E6">
          <w:rPr>
            <w:rFonts w:ascii="ＭＳ Ｐゴシック" w:eastAsia="ＭＳ Ｐゴシック" w:hAnsi="ＭＳ Ｐゴシック" w:hint="eastAsia"/>
            <w:szCs w:val="20"/>
          </w:rPr>
          <w:t>式</w:t>
        </w:r>
      </w:ins>
      <w:ins w:id="705" w:author="岩下" w:date="2015-10-09T10:56:00Z">
        <w:r w:rsidR="00FD2C12">
          <w:rPr>
            <w:rFonts w:ascii="ＭＳ Ｐゴシック" w:eastAsia="ＭＳ Ｐゴシック" w:hAnsi="ＭＳ Ｐゴシック" w:hint="eastAsia"/>
            <w:szCs w:val="20"/>
          </w:rPr>
          <w:t>の要素（</w:t>
        </w:r>
      </w:ins>
      <w:ins w:id="706" w:author="岩下" w:date="2015-10-13T19:31:00Z">
        <w:r w:rsidR="00CE2ADD">
          <w:rPr>
            <w:rFonts w:ascii="ＭＳ Ｐゴシック" w:eastAsia="ＭＳ Ｐゴシック" w:hAnsi="ＭＳ Ｐゴシック"/>
            <w:szCs w:val="20"/>
          </w:rPr>
          <w:fldChar w:fldCharType="begin"/>
        </w:r>
        <w:r w:rsidR="00CE2ADD">
          <w:rPr>
            <w:rFonts w:ascii="ＭＳ Ｐゴシック" w:eastAsia="ＭＳ Ｐゴシック" w:hAnsi="ＭＳ Ｐゴシック"/>
            <w:szCs w:val="20"/>
          </w:rPr>
          <w:instrText xml:space="preserve"> REF </w:instrText>
        </w:r>
        <w:r w:rsidR="00CE2ADD">
          <w:rPr>
            <w:rFonts w:ascii="ＭＳ Ｐゴシック" w:eastAsia="ＭＳ Ｐゴシック" w:hAnsi="ＭＳ Ｐゴシック" w:hint="eastAsia"/>
            <w:szCs w:val="20"/>
          </w:rPr>
          <w:instrText>_Ref306384039 \n \h</w:instrText>
        </w:r>
        <w:r w:rsidR="00CE2ADD">
          <w:rPr>
            <w:rFonts w:ascii="ＭＳ Ｐゴシック" w:eastAsia="ＭＳ Ｐゴシック" w:hAnsi="ＭＳ Ｐゴシック"/>
            <w:szCs w:val="20"/>
          </w:rPr>
          <w:instrText xml:space="preserve"> </w:instrText>
        </w:r>
      </w:ins>
      <w:r w:rsidR="00CE2ADD">
        <w:rPr>
          <w:rFonts w:ascii="ＭＳ Ｐゴシック" w:eastAsia="ＭＳ Ｐゴシック" w:hAnsi="ＭＳ Ｐゴシック"/>
          <w:szCs w:val="20"/>
        </w:rPr>
      </w:r>
      <w:r w:rsidR="00CE2ADD">
        <w:rPr>
          <w:rFonts w:ascii="ＭＳ Ｐゴシック" w:eastAsia="ＭＳ Ｐゴシック" w:hAnsi="ＭＳ Ｐゴシック"/>
          <w:szCs w:val="20"/>
        </w:rPr>
        <w:fldChar w:fldCharType="separate"/>
      </w:r>
      <w:ins w:id="707" w:author="Youichi KOYAMA" w:date="2016-03-17T11:55:00Z">
        <w:r w:rsidR="006A16F7">
          <w:rPr>
            <w:rFonts w:ascii="ＭＳ Ｐゴシック" w:eastAsia="ＭＳ Ｐゴシック" w:hAnsi="ＭＳ Ｐゴシック"/>
            <w:szCs w:val="20"/>
          </w:rPr>
          <w:t>7</w:t>
        </w:r>
      </w:ins>
      <w:ins w:id="708" w:author="岩下" w:date="2015-10-13T19:31:00Z">
        <w:r w:rsidR="00CE2ADD">
          <w:rPr>
            <w:rFonts w:ascii="ＭＳ Ｐゴシック" w:eastAsia="ＭＳ Ｐゴシック" w:hAnsi="ＭＳ Ｐゴシック"/>
            <w:szCs w:val="20"/>
          </w:rPr>
          <w:fldChar w:fldCharType="end"/>
        </w:r>
      </w:ins>
      <w:ins w:id="709" w:author="岩下" w:date="2015-10-09T10:56:00Z">
        <w:r w:rsidR="00FD2C12">
          <w:rPr>
            <w:rFonts w:ascii="ＭＳ Ｐゴシック" w:eastAsia="ＭＳ Ｐゴシック" w:hAnsi="ＭＳ Ｐゴシック" w:hint="eastAsia"/>
            <w:szCs w:val="20"/>
          </w:rPr>
          <w:t>章）</w:t>
        </w:r>
      </w:ins>
      <w:ins w:id="710" w:author="岩下" w:date="2015-09-29T10:33:00Z">
        <w:r w:rsidRPr="007D78E6">
          <w:rPr>
            <w:rFonts w:ascii="ＭＳ Ｐゴシック" w:eastAsia="ＭＳ Ｐゴシック" w:hAnsi="ＭＳ Ｐゴシック"/>
            <w:szCs w:val="20"/>
          </w:rPr>
          <w:t xml:space="preserve"> </w:t>
        </w:r>
        <w:r w:rsidRPr="007D78E6">
          <w:rPr>
            <w:rFonts w:ascii="ＭＳ Ｐゴシック" w:eastAsia="ＭＳ Ｐゴシック" w:hAnsi="ＭＳ Ｐゴシック" w:hint="eastAsia"/>
            <w:i/>
            <w:szCs w:val="20"/>
          </w:rPr>
          <w:t>or</w:t>
        </w:r>
        <w:r w:rsidRPr="007D78E6">
          <w:rPr>
            <w:rFonts w:ascii="ＭＳ Ｐゴシック" w:eastAsia="ＭＳ Ｐゴシック" w:hAnsi="ＭＳ Ｐゴシック" w:hint="eastAsia"/>
            <w:szCs w:val="20"/>
          </w:rPr>
          <w:t xml:space="preserve">　</w:t>
        </w:r>
        <w:r w:rsidRPr="007D78E6">
          <w:rPr>
            <w:rFonts w:ascii="ＭＳ Ｐゴシック" w:eastAsia="ＭＳ Ｐゴシック" w:hAnsi="ＭＳ Ｐゴシック"/>
            <w:szCs w:val="20"/>
          </w:rPr>
          <w:t>value</w:t>
        </w:r>
        <w:r w:rsidRPr="007D78E6">
          <w:rPr>
            <w:rFonts w:ascii="ＭＳ Ｐゴシック" w:eastAsia="ＭＳ Ｐゴシック" w:hAnsi="ＭＳ Ｐゴシック" w:hint="eastAsia"/>
            <w:szCs w:val="20"/>
          </w:rPr>
          <w:t>要素</w:t>
        </w:r>
      </w:ins>
    </w:p>
    <w:p w14:paraId="2E9F48AC" w14:textId="12DFE614" w:rsidR="009F3243" w:rsidRPr="007D78E6" w:rsidRDefault="009F3243" w:rsidP="00F60C4B">
      <w:pPr>
        <w:pBdr>
          <w:top w:val="single" w:sz="4" w:space="1" w:color="auto"/>
          <w:left w:val="single" w:sz="4" w:space="0" w:color="auto"/>
          <w:bottom w:val="single" w:sz="4" w:space="1" w:color="auto"/>
          <w:right w:val="single" w:sz="4" w:space="0" w:color="auto"/>
        </w:pBdr>
        <w:ind w:firstLineChars="100" w:firstLine="210"/>
        <w:rPr>
          <w:ins w:id="711" w:author="岩下" w:date="2015-09-29T10:33:00Z"/>
          <w:rFonts w:ascii="ＭＳ Ｐゴシック" w:eastAsia="ＭＳ Ｐゴシック" w:hAnsi="ＭＳ Ｐゴシック"/>
          <w:szCs w:val="20"/>
        </w:rPr>
      </w:pPr>
      <w:ins w:id="712" w:author="岩下" w:date="2015-09-29T10:35:00Z">
        <w:r w:rsidRPr="007D78E6">
          <w:rPr>
            <w:rFonts w:ascii="ＭＳ Ｐゴシック" w:eastAsia="ＭＳ Ｐゴシック" w:hAnsi="ＭＳ Ｐゴシック"/>
            <w:szCs w:val="20"/>
          </w:rPr>
          <w:t xml:space="preserve">  …</w:t>
        </w:r>
      </w:ins>
      <w:ins w:id="713" w:author="岩下" w:date="2015-09-29T10:36:00Z">
        <w:r w:rsidRPr="007D78E6">
          <w:rPr>
            <w:rFonts w:ascii="ＭＳ Ｐゴシック" w:eastAsia="ＭＳ Ｐゴシック" w:hAnsi="ＭＳ Ｐゴシック"/>
            <w:szCs w:val="20"/>
          </w:rPr>
          <w:t xml:space="preserve"> ]</w:t>
        </w:r>
      </w:ins>
    </w:p>
    <w:p w14:paraId="36B68AB6" w14:textId="77777777" w:rsidR="009F3243" w:rsidRPr="007D78E6" w:rsidRDefault="009F3243" w:rsidP="00F60C4B">
      <w:pPr>
        <w:pBdr>
          <w:top w:val="single" w:sz="4" w:space="1" w:color="auto"/>
          <w:left w:val="single" w:sz="4" w:space="0" w:color="auto"/>
          <w:bottom w:val="single" w:sz="4" w:space="1" w:color="auto"/>
          <w:right w:val="single" w:sz="4" w:space="0" w:color="auto"/>
        </w:pBdr>
        <w:ind w:firstLineChars="100" w:firstLine="210"/>
        <w:rPr>
          <w:ins w:id="714" w:author="岩下" w:date="2015-09-29T10:33:00Z"/>
          <w:rFonts w:ascii="ＭＳ Ｐゴシック" w:eastAsia="ＭＳ Ｐゴシック" w:hAnsi="ＭＳ Ｐゴシック"/>
          <w:szCs w:val="20"/>
        </w:rPr>
      </w:pPr>
      <w:ins w:id="715" w:author="岩下" w:date="2015-09-29T10:33:00Z">
        <w:r w:rsidRPr="007D78E6">
          <w:rPr>
            <w:rFonts w:ascii="ＭＳ Ｐゴシック" w:eastAsia="ＭＳ Ｐゴシック" w:hAnsi="ＭＳ Ｐゴシック"/>
            <w:szCs w:val="20"/>
          </w:rPr>
          <w:t>&lt;/value&gt;</w:t>
        </w:r>
      </w:ins>
    </w:p>
    <w:p w14:paraId="5B6C3664" w14:textId="77777777" w:rsidR="00944230" w:rsidRPr="00DA6947" w:rsidRDefault="00944230" w:rsidP="00944230">
      <w:pPr>
        <w:rPr>
          <w:ins w:id="716" w:author="岩下" w:date="2015-09-29T10:21:00Z"/>
          <w:rFonts w:ascii="ＭＳ Ｐゴシック" w:eastAsia="ＭＳ Ｐゴシック" w:hAnsi="ＭＳ Ｐゴシック"/>
        </w:rPr>
      </w:pPr>
      <w:ins w:id="717" w:author="岩下" w:date="2015-09-29T10:21:00Z">
        <w:r>
          <w:rPr>
            <w:rFonts w:ascii="ＭＳ Ｐゴシック" w:eastAsia="ＭＳ Ｐゴシック" w:hAnsi="ＭＳ Ｐゴシック" w:hint="eastAsia"/>
          </w:rPr>
          <w:t>属性</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hint="eastAsia"/>
          </w:rPr>
          <w:t>なし</w:t>
        </w:r>
      </w:ins>
    </w:p>
    <w:p w14:paraId="4F4EA1AE" w14:textId="77777777" w:rsidR="007E3DC9" w:rsidRDefault="007E3DC9" w:rsidP="007E3DC9">
      <w:pPr>
        <w:rPr>
          <w:ins w:id="718" w:author="Youichi KOYAMA" w:date="2016-03-25T11:10:00Z"/>
        </w:rPr>
      </w:pPr>
    </w:p>
    <w:p w14:paraId="66EED795" w14:textId="284CAC30" w:rsidR="001F5447" w:rsidRDefault="001F5447" w:rsidP="007E3DC9">
      <w:pPr>
        <w:rPr>
          <w:ins w:id="719" w:author="Youichi KOYAMA" w:date="2016-03-25T11:10:00Z"/>
        </w:rPr>
      </w:pPr>
      <w:ins w:id="720" w:author="Youichi KOYAMA" w:date="2016-03-25T11:10:00Z">
        <w:r>
          <w:rPr>
            <w:rFonts w:hint="eastAsia"/>
          </w:rPr>
          <w:t>備考：</w:t>
        </w:r>
      </w:ins>
      <w:ins w:id="721" w:author="Youichi KOYAMA" w:date="2016-03-25T15:55:00Z">
        <w:r w:rsidR="004546D4">
          <w:rPr>
            <w:rFonts w:hint="eastAsia"/>
          </w:rPr>
          <w:t>1.0</w:t>
        </w:r>
        <w:r w:rsidR="004546D4">
          <w:rPr>
            <w:rFonts w:hint="eastAsia"/>
          </w:rPr>
          <w:t>版では</w:t>
        </w:r>
        <w:r w:rsidR="004546D4">
          <w:rPr>
            <w:rFonts w:hint="eastAsia"/>
          </w:rPr>
          <w:t>symbols</w:t>
        </w:r>
        <w:r w:rsidR="004546D4">
          <w:rPr>
            <w:rFonts w:hint="eastAsia"/>
          </w:rPr>
          <w:t>要素中でも用いることになっていたためこの節が</w:t>
        </w:r>
        <w:r w:rsidR="004546D4">
          <w:rPr>
            <w:rFonts w:hint="eastAsia"/>
          </w:rPr>
          <w:t>2</w:t>
        </w:r>
        <w:r w:rsidR="004546D4">
          <w:rPr>
            <w:rFonts w:hint="eastAsia"/>
          </w:rPr>
          <w:t>章におかれたのだと考えられるが、</w:t>
        </w:r>
        <w:r w:rsidR="004546D4">
          <w:rPr>
            <w:rFonts w:hint="eastAsia"/>
          </w:rPr>
          <w:t>C_Front</w:t>
        </w:r>
        <w:r w:rsidR="004546D4">
          <w:rPr>
            <w:rFonts w:hint="eastAsia"/>
          </w:rPr>
          <w:t>実装でも</w:t>
        </w:r>
        <w:r w:rsidR="004546D4">
          <w:rPr>
            <w:rFonts w:hint="eastAsia"/>
          </w:rPr>
          <w:t>CtoXcodeML</w:t>
        </w:r>
        <w:r w:rsidR="004546D4">
          <w:rPr>
            <w:rFonts w:hint="eastAsia"/>
          </w:rPr>
          <w:t>実装でも</w:t>
        </w:r>
        <w:r w:rsidR="004546D4">
          <w:rPr>
            <w:rFonts w:hint="eastAsia"/>
          </w:rPr>
          <w:t>symbols</w:t>
        </w:r>
        <w:r w:rsidR="004546D4">
          <w:rPr>
            <w:rFonts w:hint="eastAsia"/>
          </w:rPr>
          <w:t>属性内では</w:t>
        </w:r>
        <w:r w:rsidR="004546D4">
          <w:rPr>
            <w:rFonts w:hint="eastAsia"/>
          </w:rPr>
          <w:t>value</w:t>
        </w:r>
        <w:r w:rsidR="004546D4">
          <w:rPr>
            <w:rFonts w:hint="eastAsia"/>
          </w:rPr>
          <w:t>要素を用いない（つまり</w:t>
        </w:r>
      </w:ins>
      <w:ins w:id="722" w:author="Youichi KOYAMA" w:date="2016-03-25T15:56:00Z">
        <w:r w:rsidR="004546D4">
          <w:rPr>
            <w:rFonts w:hint="eastAsia"/>
          </w:rPr>
          <w:t>初期化式は</w:t>
        </w:r>
        <w:r w:rsidR="004546D4">
          <w:rPr>
            <w:rFonts w:hint="eastAsia"/>
          </w:rPr>
          <w:t>globalDeclarations</w:t>
        </w:r>
        <w:r w:rsidR="004546D4">
          <w:rPr>
            <w:rFonts w:hint="eastAsia"/>
          </w:rPr>
          <w:t>要素や</w:t>
        </w:r>
        <w:r w:rsidR="004546D4">
          <w:rPr>
            <w:rFonts w:hint="eastAsia"/>
          </w:rPr>
          <w:t>declarations</w:t>
        </w:r>
        <w:r w:rsidR="004546D4">
          <w:rPr>
            <w:rFonts w:hint="eastAsia"/>
          </w:rPr>
          <w:t>要素の中で出現するのみである）ので、</w:t>
        </w:r>
      </w:ins>
      <w:ins w:id="723" w:author="Youichi KOYAMA" w:date="2016-03-25T12:15:00Z">
        <w:r w:rsidR="00E944F7">
          <w:rPr>
            <w:rFonts w:hint="eastAsia"/>
          </w:rPr>
          <w:t>この節は</w:t>
        </w:r>
        <w:r w:rsidR="00E944F7">
          <w:rPr>
            <w:rFonts w:hint="eastAsia"/>
          </w:rPr>
          <w:t>2</w:t>
        </w:r>
        <w:r w:rsidR="00E944F7">
          <w:rPr>
            <w:rFonts w:hint="eastAsia"/>
          </w:rPr>
          <w:t>章に置く必要がなく、</w:t>
        </w:r>
      </w:ins>
      <w:ins w:id="724" w:author="Youichi KOYAMA" w:date="2016-03-25T12:16:00Z">
        <w:r w:rsidR="00E944F7">
          <w:rPr>
            <w:rFonts w:hint="eastAsia"/>
          </w:rPr>
          <w:t>5</w:t>
        </w:r>
        <w:r w:rsidR="00E944F7">
          <w:rPr>
            <w:rFonts w:hint="eastAsia"/>
          </w:rPr>
          <w:t>章以降に配置するのが適切である。</w:t>
        </w:r>
      </w:ins>
    </w:p>
    <w:p w14:paraId="23B1614F" w14:textId="77777777" w:rsidR="001F5447" w:rsidRPr="004546D4" w:rsidRDefault="001F5447" w:rsidP="007E3DC9"/>
    <w:p w14:paraId="071DCAF2" w14:textId="163F7661" w:rsidR="00C705A1" w:rsidRDefault="00C705A1" w:rsidP="003B13B4">
      <w:pPr>
        <w:ind w:firstLineChars="100" w:firstLine="210"/>
        <w:rPr>
          <w:ins w:id="725" w:author="岩下" w:date="2015-10-14T18:11:00Z"/>
          <w:rStyle w:val="a8"/>
        </w:rPr>
      </w:pPr>
      <w:ins w:id="726" w:author="岩下" w:date="2015-10-14T18:13:00Z">
        <w:r>
          <w:rPr>
            <w:rStyle w:val="a8"/>
          </w:rPr>
          <w:t xml:space="preserve">{ } </w:t>
        </w:r>
        <w:r>
          <w:rPr>
            <w:rStyle w:val="a8"/>
            <w:rFonts w:hint="eastAsia"/>
          </w:rPr>
          <w:t>で囲まれた式の並びは、</w:t>
        </w:r>
        <w:r>
          <w:rPr>
            <w:rStyle w:val="a8"/>
          </w:rPr>
          <w:t>value</w:t>
        </w:r>
        <w:r>
          <w:rPr>
            <w:rStyle w:val="a8"/>
            <w:rFonts w:hint="eastAsia"/>
          </w:rPr>
          <w:t>要素のネストで表現</w:t>
        </w:r>
      </w:ins>
      <w:ins w:id="727" w:author="岩下" w:date="2015-10-14T18:14:00Z">
        <w:r>
          <w:rPr>
            <w:rStyle w:val="a8"/>
            <w:rFonts w:hint="eastAsia"/>
          </w:rPr>
          <w:t>する。</w:t>
        </w:r>
      </w:ins>
    </w:p>
    <w:p w14:paraId="586DED74" w14:textId="77777777" w:rsidR="00C705A1" w:rsidRDefault="00C705A1" w:rsidP="003B13B4">
      <w:pPr>
        <w:ind w:firstLineChars="100" w:firstLine="210"/>
        <w:rPr>
          <w:ins w:id="728" w:author="岩下" w:date="2015-10-14T18:11:00Z"/>
          <w:rStyle w:val="a8"/>
        </w:rPr>
      </w:pPr>
    </w:p>
    <w:p w14:paraId="169D699A" w14:textId="1CFF60E3" w:rsidR="00DC15F1" w:rsidRPr="00C705A1" w:rsidDel="00FD2C12" w:rsidRDefault="00DC15F1">
      <w:pPr>
        <w:numPr>
          <w:ilvl w:val="0"/>
          <w:numId w:val="5"/>
        </w:numPr>
        <w:ind w:left="0" w:firstLine="0"/>
        <w:rPr>
          <w:del w:id="729" w:author="岩下" w:date="2015-10-09T10:58:00Z"/>
          <w:rStyle w:val="a8"/>
          <w:rFonts w:asciiTheme="majorEastAsia" w:eastAsiaTheme="majorEastAsia" w:hAnsiTheme="majorEastAsia"/>
        </w:rPr>
        <w:pPrChange w:id="730" w:author="岩下" w:date="2015-10-14T18:11:00Z">
          <w:pPr>
            <w:numPr>
              <w:numId w:val="5"/>
            </w:numPr>
            <w:tabs>
              <w:tab w:val="num" w:pos="420"/>
            </w:tabs>
            <w:ind w:left="420" w:hanging="240"/>
          </w:pPr>
        </w:pPrChange>
      </w:pPr>
      <w:del w:id="731" w:author="岩下" w:date="2015-10-09T10:58:00Z">
        <w:r w:rsidRPr="00C705A1" w:rsidDel="00FD2C12">
          <w:rPr>
            <w:rStyle w:val="a8"/>
            <w:rFonts w:asciiTheme="majorEastAsia" w:eastAsiaTheme="majorEastAsia" w:hAnsiTheme="majorEastAsia"/>
          </w:rPr>
          <w:delText>式(0-複数)</w:delText>
        </w:r>
        <w:r w:rsidR="004B4E28" w:rsidRPr="00C705A1" w:rsidDel="00FD2C12">
          <w:rPr>
            <w:rStyle w:val="a8"/>
            <w:rFonts w:asciiTheme="majorEastAsia" w:eastAsiaTheme="majorEastAsia" w:hAnsiTheme="majorEastAsia"/>
          </w:rPr>
          <w:delText xml:space="preserve">　－　</w:delText>
        </w:r>
        <w:r w:rsidRPr="00C705A1" w:rsidDel="00FD2C12">
          <w:rPr>
            <w:rStyle w:val="a8"/>
            <w:rFonts w:asciiTheme="majorEastAsia" w:eastAsiaTheme="majorEastAsia" w:hAnsiTheme="majorEastAsia"/>
          </w:rPr>
          <w:delText>値を示す式。</w:delText>
        </w:r>
      </w:del>
    </w:p>
    <w:p w14:paraId="2FE9072C" w14:textId="33ACD243" w:rsidR="00DC15F1" w:rsidRPr="00C705A1" w:rsidDel="00FD2C12" w:rsidRDefault="00DC15F1">
      <w:pPr>
        <w:numPr>
          <w:ilvl w:val="0"/>
          <w:numId w:val="5"/>
        </w:numPr>
        <w:ind w:left="0" w:firstLine="0"/>
        <w:rPr>
          <w:del w:id="732" w:author="岩下" w:date="2015-10-09T10:58:00Z"/>
          <w:rStyle w:val="a8"/>
          <w:rFonts w:asciiTheme="majorEastAsia" w:eastAsiaTheme="majorEastAsia" w:hAnsiTheme="majorEastAsia"/>
        </w:rPr>
        <w:pPrChange w:id="733" w:author="岩下" w:date="2015-10-14T18:11:00Z">
          <w:pPr>
            <w:numPr>
              <w:numId w:val="5"/>
            </w:numPr>
            <w:tabs>
              <w:tab w:val="num" w:pos="420"/>
            </w:tabs>
            <w:ind w:left="420" w:hanging="240"/>
          </w:pPr>
        </w:pPrChange>
      </w:pPr>
      <w:del w:id="734" w:author="岩下" w:date="2015-10-09T10:58:00Z">
        <w:r w:rsidRPr="00C705A1" w:rsidDel="00FD2C12">
          <w:rPr>
            <w:rStyle w:val="a8"/>
            <w:rFonts w:asciiTheme="majorEastAsia" w:eastAsiaTheme="majorEastAsia" w:hAnsiTheme="majorEastAsia"/>
          </w:rPr>
          <w:delText>value</w:delText>
        </w:r>
        <w:r w:rsidR="004B4E28" w:rsidRPr="00C705A1" w:rsidDel="00FD2C12">
          <w:rPr>
            <w:rStyle w:val="a8"/>
            <w:rFonts w:asciiTheme="majorEastAsia" w:eastAsiaTheme="majorEastAsia" w:hAnsiTheme="majorEastAsia"/>
          </w:rPr>
          <w:delText xml:space="preserve">　－　</w:delText>
        </w:r>
        <w:r w:rsidRPr="00C705A1" w:rsidDel="00FD2C12">
          <w:rPr>
            <w:rStyle w:val="a8"/>
            <w:rFonts w:asciiTheme="majorEastAsia" w:eastAsiaTheme="majorEastAsia" w:hAnsiTheme="majorEastAsia"/>
          </w:rPr>
          <w:delText>ネストされた値。"{ ... }" に対応する。</w:delText>
        </w:r>
      </w:del>
    </w:p>
    <w:p w14:paraId="19C4EEBD" w14:textId="080B112F" w:rsidR="00DC15F1" w:rsidRPr="00C705A1" w:rsidDel="00FD2C12" w:rsidRDefault="00DC15F1">
      <w:pPr>
        <w:rPr>
          <w:del w:id="735" w:author="岩下" w:date="2015-10-09T10:58:00Z"/>
          <w:rFonts w:asciiTheme="majorEastAsia" w:eastAsiaTheme="majorEastAsia" w:hAnsiTheme="majorEastAsia"/>
        </w:rPr>
      </w:pPr>
    </w:p>
    <w:p w14:paraId="330794A3" w14:textId="77777777" w:rsidR="003B13B4" w:rsidRPr="00C705A1" w:rsidRDefault="00DC15F1" w:rsidP="00C705A1">
      <w:pPr>
        <w:rPr>
          <w:rFonts w:asciiTheme="majorEastAsia" w:eastAsiaTheme="majorEastAsia" w:hAnsiTheme="majorEastAsia"/>
        </w:rPr>
      </w:pPr>
      <w:r w:rsidRPr="00C705A1">
        <w:rPr>
          <w:rFonts w:asciiTheme="majorEastAsia" w:eastAsiaTheme="majorEastAsia" w:hAnsiTheme="majorEastAsia"/>
        </w:rPr>
        <w:t>例</w:t>
      </w:r>
      <w:r w:rsidR="003B13B4" w:rsidRPr="00C705A1">
        <w:rPr>
          <w:rFonts w:asciiTheme="majorEastAsia" w:eastAsiaTheme="majorEastAsia" w:hAnsiTheme="majorEastAsia" w:hint="eastAsia"/>
        </w:rPr>
        <w:t>:</w:t>
      </w:r>
    </w:p>
    <w:p w14:paraId="44DE1219" w14:textId="77777777" w:rsidR="00DC15F1" w:rsidRDefault="00DC15F1" w:rsidP="007E3DC9">
      <w:pPr>
        <w:ind w:firstLineChars="100" w:firstLine="210"/>
      </w:pPr>
      <w:r w:rsidRPr="007E3DC9">
        <w:t>int</w:t>
      </w:r>
      <w:r w:rsidRPr="007E3DC9">
        <w:t>型の初期値</w:t>
      </w:r>
      <w:r w:rsidRPr="007E3DC9">
        <w:t xml:space="preserve"> 1 </w:t>
      </w:r>
      <w:r w:rsidRPr="007E3DC9">
        <w:t>に対応する表現は次のとおりになる。</w:t>
      </w:r>
    </w:p>
    <w:p w14:paraId="59A17296"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21B5D5F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 xml:space="preserve">  &lt;intConstant type="int"&gt;1&lt;/intConstant&gt;</w:t>
      </w:r>
    </w:p>
    <w:p w14:paraId="57DD0BD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561B0A2C" w14:textId="77777777" w:rsidR="007E3DC9" w:rsidRPr="007E3DC9" w:rsidRDefault="007E3DC9" w:rsidP="007E3DC9"/>
    <w:p w14:paraId="66620B21" w14:textId="77777777" w:rsidR="00DC15F1" w:rsidRDefault="00DC15F1" w:rsidP="007E3DC9">
      <w:pPr>
        <w:ind w:firstLineChars="100" w:firstLine="210"/>
      </w:pPr>
      <w:r w:rsidRPr="007E3DC9">
        <w:t>int</w:t>
      </w:r>
      <w:r w:rsidRPr="007E3DC9">
        <w:t>型配列の初期値</w:t>
      </w:r>
      <w:r w:rsidRPr="007E3DC9">
        <w:t xml:space="preserve"> { 1, 2 } </w:t>
      </w:r>
      <w:r w:rsidRPr="007E3DC9">
        <w:t>に対応する表現は次のとおりになる。</w:t>
      </w:r>
    </w:p>
    <w:p w14:paraId="12FDE93A"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31E91F34"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575ECC28"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type="int"&gt;1&lt;/intConstant&gt;</w:t>
      </w:r>
    </w:p>
    <w:p w14:paraId="6ACAF232"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type="int"&gt;2&lt;/intConstant&gt;</w:t>
      </w:r>
    </w:p>
    <w:p w14:paraId="06BA55F0"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357F8FB6"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1A97D8A6" w14:textId="5BDCEEB7" w:rsidR="00656CFC" w:rsidDel="00656CFC" w:rsidRDefault="00656CFC" w:rsidP="00656CFC">
      <w:pPr>
        <w:pStyle w:val="2"/>
        <w:rPr>
          <w:del w:id="736" w:author="岩下" w:date="2015-10-15T10:52:00Z"/>
        </w:rPr>
      </w:pPr>
      <w:moveToRangeStart w:id="737" w:author="岩下" w:date="2015-10-15T10:51:00Z" w:name="move306525609"/>
      <w:moveTo w:id="738" w:author="岩下" w:date="2015-10-15T10:51:00Z">
        <w:del w:id="739" w:author="岩下" w:date="2015-10-15T10:52:00Z">
          <w:r w:rsidDel="00656CFC">
            <w:rPr>
              <w:rFonts w:hint="eastAsia"/>
            </w:rPr>
            <w:lastRenderedPageBreak/>
            <w:delText>typeName</w:delText>
          </w:r>
          <w:r w:rsidDel="00656CFC">
            <w:rPr>
              <w:rFonts w:hint="eastAsia"/>
            </w:rPr>
            <w:delText>要素</w:delText>
          </w:r>
        </w:del>
      </w:moveTo>
    </w:p>
    <w:p w14:paraId="4E5F0663" w14:textId="62749031" w:rsidR="00656CFC" w:rsidDel="00656CFC" w:rsidRDefault="00656CFC" w:rsidP="00656CFC">
      <w:pPr>
        <w:ind w:firstLineChars="100" w:firstLine="210"/>
        <w:rPr>
          <w:del w:id="740" w:author="岩下" w:date="2015-10-15T10:52:00Z"/>
        </w:rPr>
      </w:pPr>
      <w:moveTo w:id="741" w:author="岩下" w:date="2015-10-15T10:51:00Z">
        <w:del w:id="742" w:author="岩下" w:date="2015-10-15T10:52:00Z">
          <w:r w:rsidDel="00656CFC">
            <w:delText>typeName</w:delText>
          </w:r>
          <w:r w:rsidDel="00656CFC">
            <w:delText>要素は型名を表す。</w:delText>
          </w:r>
          <w:r w:rsidDel="00656CFC">
            <w:delText>size</w:delText>
          </w:r>
          <w:r w:rsidDel="00656CFC">
            <w:rPr>
              <w:rStyle w:val="noexists"/>
            </w:rPr>
            <w:delText>OfExpr</w:delText>
          </w:r>
          <w:r w:rsidDel="00656CFC">
            <w:delText>、</w:delText>
          </w:r>
          <w:r w:rsidDel="00656CFC">
            <w:delText>gcc</w:delText>
          </w:r>
          <w:r w:rsidDel="00656CFC">
            <w:rPr>
              <w:rStyle w:val="noexists"/>
            </w:rPr>
            <w:delText>AlignOfExpr</w:delText>
          </w:r>
          <w:r w:rsidDel="00656CFC">
            <w:delText>、</w:delText>
          </w:r>
          <w:r w:rsidDel="00656CFC">
            <w:delText>builtin_op</w:delText>
          </w:r>
          <w:r w:rsidDel="00656CFC">
            <w:delText>などの子要素として指定される。属性にデータ型識別名を示す</w:delText>
          </w:r>
          <w:r w:rsidDel="00656CFC">
            <w:delText xml:space="preserve"> type </w:delText>
          </w:r>
          <w:r w:rsidDel="00656CFC">
            <w:delText>を持つ。</w:delText>
          </w:r>
        </w:del>
      </w:moveTo>
    </w:p>
    <w:p w14:paraId="2E84D2A4" w14:textId="2CCC94F9" w:rsidR="00656CFC" w:rsidDel="00656CFC" w:rsidRDefault="00656CFC" w:rsidP="00656CFC">
      <w:pPr>
        <w:rPr>
          <w:del w:id="743" w:author="岩下" w:date="2015-10-15T10:52:00Z"/>
        </w:rPr>
      </w:pPr>
    </w:p>
    <w:moveToRangeEnd w:id="737"/>
    <w:p w14:paraId="601B83B0" w14:textId="77777777" w:rsidR="00656CFC" w:rsidRDefault="00656CFC" w:rsidP="003E5C37"/>
    <w:p w14:paraId="7E3B9D16" w14:textId="77777777" w:rsidR="005A7DE9" w:rsidRDefault="005A7DE9">
      <w:pPr>
        <w:widowControl/>
        <w:jc w:val="left"/>
        <w:rPr>
          <w:ins w:id="744" w:author="岩下" w:date="2015-10-13T18:07:00Z"/>
          <w:rFonts w:ascii="Arial" w:eastAsia="ＭＳ ゴシック" w:hAnsi="Arial"/>
          <w:sz w:val="24"/>
        </w:rPr>
      </w:pPr>
      <w:bookmarkStart w:id="745" w:name="_Toc223755484"/>
      <w:bookmarkStart w:id="746" w:name="_Toc223755690"/>
      <w:bookmarkStart w:id="747" w:name="_Toc422165365"/>
      <w:bookmarkStart w:id="748" w:name="_Ref305780540"/>
      <w:bookmarkStart w:id="749" w:name="_Ref305785872"/>
      <w:ins w:id="750" w:author="岩下" w:date="2015-10-13T18:07:00Z">
        <w:r>
          <w:br w:type="page"/>
        </w:r>
      </w:ins>
    </w:p>
    <w:p w14:paraId="49C60D72" w14:textId="6EDF0E7C" w:rsidR="003E5C37" w:rsidRDefault="003E5C37" w:rsidP="003E5C37">
      <w:pPr>
        <w:pStyle w:val="10"/>
      </w:pPr>
      <w:bookmarkStart w:id="751" w:name="_Ref306384533"/>
      <w:bookmarkStart w:id="752" w:name="_Ref306386518"/>
      <w:bookmarkStart w:id="753" w:name="_Ref306386534"/>
      <w:bookmarkStart w:id="754" w:name="_Ref306386689"/>
      <w:bookmarkStart w:id="755" w:name="_Toc306557401"/>
      <w:r>
        <w:rPr>
          <w:rFonts w:hint="eastAsia"/>
        </w:rPr>
        <w:lastRenderedPageBreak/>
        <w:t>typeTable</w:t>
      </w:r>
      <w:r>
        <w:rPr>
          <w:rFonts w:hint="eastAsia"/>
        </w:rPr>
        <w:t>要素</w:t>
      </w:r>
      <w:bookmarkEnd w:id="745"/>
      <w:bookmarkEnd w:id="746"/>
      <w:bookmarkEnd w:id="747"/>
      <w:bookmarkEnd w:id="748"/>
      <w:bookmarkEnd w:id="749"/>
      <w:ins w:id="756" w:author="岩下" w:date="2015-10-09T10:16:00Z">
        <w:r w:rsidR="00CD10AB">
          <w:rPr>
            <w:rFonts w:hint="eastAsia"/>
          </w:rPr>
          <w:t>と</w:t>
        </w:r>
      </w:ins>
      <w:ins w:id="757" w:author="岩下" w:date="2015-10-09T11:22:00Z">
        <w:r w:rsidR="00770CF7">
          <w:t>データ型定義要素</w:t>
        </w:r>
      </w:ins>
      <w:bookmarkEnd w:id="751"/>
      <w:bookmarkEnd w:id="752"/>
      <w:bookmarkEnd w:id="753"/>
      <w:bookmarkEnd w:id="754"/>
      <w:bookmarkEnd w:id="755"/>
    </w:p>
    <w:p w14:paraId="2D9382D0" w14:textId="51E6884A" w:rsidR="00944230" w:rsidRDefault="007E3DC9" w:rsidP="00944230">
      <w:pPr>
        <w:ind w:firstLineChars="100" w:firstLine="210"/>
        <w:rPr>
          <w:ins w:id="758" w:author="岩下" w:date="2015-09-29T10:22:00Z"/>
        </w:rPr>
      </w:pPr>
      <w:r w:rsidRPr="007E3DC9">
        <w:t>typeTable</w:t>
      </w:r>
      <w:r w:rsidRPr="007E3DC9">
        <w:t>要素は、</w:t>
      </w:r>
      <w:del w:id="759" w:author="岩下" w:date="2015-10-07T21:19:00Z">
        <w:r w:rsidRPr="007E3DC9" w:rsidDel="00647500">
          <w:delText>このファイル全体</w:delText>
        </w:r>
      </w:del>
      <w:ins w:id="760" w:author="岩下" w:date="2015-10-07T21:19:00Z">
        <w:r w:rsidR="00647500">
          <w:rPr>
            <w:rFonts w:hint="eastAsia"/>
          </w:rPr>
          <w:t>翻訳単位</w:t>
        </w:r>
      </w:ins>
      <w:ins w:id="761" w:author="岩下" w:date="2015-10-09T10:20:00Z">
        <w:r w:rsidR="00CD10AB">
          <w:rPr>
            <w:rFonts w:hint="eastAsia"/>
          </w:rPr>
          <w:t>（</w:t>
        </w:r>
      </w:ins>
      <w:ins w:id="762" w:author="岩下" w:date="2015-10-14T18:14:00Z">
        <w:r w:rsidR="00C705A1">
          <w:fldChar w:fldCharType="begin"/>
        </w:r>
        <w:r w:rsidR="00C705A1">
          <w:instrText xml:space="preserve"> REF </w:instrText>
        </w:r>
        <w:r w:rsidR="00C705A1">
          <w:rPr>
            <w:rFonts w:hint="eastAsia"/>
          </w:rPr>
          <w:instrText>_Ref306386301 \n \h</w:instrText>
        </w:r>
        <w:r w:rsidR="00C705A1">
          <w:instrText xml:space="preserve"> </w:instrText>
        </w:r>
      </w:ins>
      <w:r w:rsidR="00C705A1">
        <w:fldChar w:fldCharType="separate"/>
      </w:r>
      <w:ins w:id="763" w:author="Youichi KOYAMA" w:date="2016-03-17T11:55:00Z">
        <w:r w:rsidR="006A16F7">
          <w:t>2</w:t>
        </w:r>
      </w:ins>
      <w:ins w:id="764" w:author="岩下" w:date="2015-10-14T18:14:00Z">
        <w:r w:rsidR="00C705A1">
          <w:fldChar w:fldCharType="end"/>
        </w:r>
      </w:ins>
      <w:ins w:id="765" w:author="岩下" w:date="2015-10-09T10:20:00Z">
        <w:r w:rsidR="00CD10AB">
          <w:rPr>
            <w:rFonts w:hint="eastAsia"/>
          </w:rPr>
          <w:t>章）</w:t>
        </w:r>
      </w:ins>
      <w:ins w:id="766" w:author="岩下" w:date="2015-10-09T10:13:00Z">
        <w:r w:rsidR="00CD10AB">
          <w:rPr>
            <w:rFonts w:hint="eastAsia"/>
          </w:rPr>
          <w:t>に対して一つだけ存在し、翻訳単位</w:t>
        </w:r>
      </w:ins>
      <w:r w:rsidRPr="007E3DC9">
        <w:t>で使われている</w:t>
      </w:r>
      <w:ins w:id="767" w:author="岩下" w:date="2015-10-09T10:13:00Z">
        <w:r w:rsidR="00CD10AB">
          <w:rPr>
            <w:rFonts w:hint="eastAsia"/>
          </w:rPr>
          <w:t>すべての</w:t>
        </w:r>
      </w:ins>
      <w:r w:rsidRPr="007E3DC9">
        <w:t>データ型についての情報を定義する。</w:t>
      </w:r>
      <w:r w:rsidRPr="007E3DC9">
        <w:t xml:space="preserve"> </w:t>
      </w:r>
    </w:p>
    <w:p w14:paraId="0F0E1E5D" w14:textId="77777777" w:rsidR="00944230" w:rsidRPr="006F61EC" w:rsidRDefault="00944230" w:rsidP="006F61EC">
      <w:pPr>
        <w:pBdr>
          <w:top w:val="single" w:sz="4" w:space="1" w:color="auto"/>
          <w:left w:val="single" w:sz="4" w:space="0" w:color="auto"/>
          <w:bottom w:val="single" w:sz="4" w:space="1" w:color="auto"/>
          <w:right w:val="single" w:sz="4" w:space="0" w:color="auto"/>
        </w:pBdr>
        <w:ind w:firstLineChars="100" w:firstLine="210"/>
        <w:rPr>
          <w:ins w:id="768" w:author="岩下" w:date="2015-09-29T10:22:00Z"/>
          <w:rFonts w:ascii="ＭＳ Ｐゴシック" w:eastAsia="ＭＳ Ｐゴシック" w:hAnsi="ＭＳ Ｐゴシック"/>
          <w:szCs w:val="20"/>
        </w:rPr>
      </w:pPr>
      <w:ins w:id="769" w:author="岩下" w:date="2015-09-29T10:22:00Z">
        <w:r w:rsidRPr="006F61EC">
          <w:rPr>
            <w:rFonts w:ascii="ＭＳ Ｐゴシック" w:eastAsia="ＭＳ Ｐゴシック" w:hAnsi="ＭＳ Ｐゴシック"/>
            <w:szCs w:val="20"/>
          </w:rPr>
          <w:t>&lt;typeTable&gt;</w:t>
        </w:r>
      </w:ins>
    </w:p>
    <w:p w14:paraId="130F02B5" w14:textId="17550034" w:rsidR="00647500" w:rsidRDefault="00944230" w:rsidP="006F61EC">
      <w:pPr>
        <w:pBdr>
          <w:top w:val="single" w:sz="4" w:space="1" w:color="auto"/>
          <w:left w:val="single" w:sz="4" w:space="0" w:color="auto"/>
          <w:bottom w:val="single" w:sz="4" w:space="1" w:color="auto"/>
          <w:right w:val="single" w:sz="4" w:space="0" w:color="auto"/>
        </w:pBdr>
        <w:ind w:firstLineChars="100" w:firstLine="210"/>
        <w:rPr>
          <w:ins w:id="770" w:author="岩下" w:date="2015-10-07T21:20:00Z"/>
          <w:rFonts w:ascii="ＭＳ Ｐゴシック" w:eastAsia="ＭＳ Ｐゴシック" w:hAnsi="ＭＳ Ｐゴシック"/>
          <w:szCs w:val="20"/>
        </w:rPr>
      </w:pPr>
      <w:ins w:id="771" w:author="岩下" w:date="2015-09-29T10:22:00Z">
        <w:r w:rsidRPr="006F61EC">
          <w:rPr>
            <w:rFonts w:ascii="ＭＳ Ｐゴシック" w:eastAsia="ＭＳ Ｐゴシック" w:hAnsi="ＭＳ Ｐゴシック"/>
            <w:szCs w:val="20"/>
          </w:rPr>
          <w:t xml:space="preserve">  </w:t>
        </w:r>
      </w:ins>
      <w:ins w:id="772" w:author="岩下" w:date="2015-10-06T15:59:00Z">
        <w:r w:rsidR="006F61EC">
          <w:rPr>
            <w:rFonts w:ascii="ＭＳ Ｐゴシック" w:eastAsia="ＭＳ Ｐゴシック" w:hAnsi="ＭＳ Ｐゴシック"/>
            <w:szCs w:val="20"/>
          </w:rPr>
          <w:t xml:space="preserve">[ </w:t>
        </w:r>
      </w:ins>
      <w:ins w:id="773" w:author="岩下" w:date="2015-10-09T11:22:00Z">
        <w:r w:rsidR="00770CF7">
          <w:rPr>
            <w:rFonts w:ascii="ＭＳ Ｐゴシック" w:eastAsia="ＭＳ Ｐゴシック" w:hAnsi="ＭＳ Ｐゴシック"/>
            <w:szCs w:val="20"/>
          </w:rPr>
          <w:t>データ型定義要素</w:t>
        </w:r>
      </w:ins>
    </w:p>
    <w:p w14:paraId="50F40AEF" w14:textId="77777777" w:rsidR="00647500" w:rsidRDefault="00647500" w:rsidP="006F61EC">
      <w:pPr>
        <w:pBdr>
          <w:top w:val="single" w:sz="4" w:space="1" w:color="auto"/>
          <w:left w:val="single" w:sz="4" w:space="0" w:color="auto"/>
          <w:bottom w:val="single" w:sz="4" w:space="1" w:color="auto"/>
          <w:right w:val="single" w:sz="4" w:space="0" w:color="auto"/>
        </w:pBdr>
        <w:ind w:firstLineChars="100" w:firstLine="210"/>
        <w:rPr>
          <w:ins w:id="774" w:author="岩下" w:date="2015-10-07T21:20:00Z"/>
          <w:rFonts w:ascii="ＭＳ Ｐゴシック" w:eastAsia="ＭＳ Ｐゴシック" w:hAnsi="ＭＳ Ｐゴシック"/>
          <w:szCs w:val="20"/>
        </w:rPr>
      </w:pPr>
      <w:ins w:id="775" w:author="岩下" w:date="2015-10-07T21:20:00Z">
        <w:r>
          <w:rPr>
            <w:rFonts w:ascii="ＭＳ Ｐゴシック" w:eastAsia="ＭＳ Ｐゴシック" w:hAnsi="ＭＳ Ｐゴシック"/>
            <w:szCs w:val="20"/>
          </w:rPr>
          <w:t xml:space="preserve">  … ]</w:t>
        </w:r>
      </w:ins>
    </w:p>
    <w:p w14:paraId="03C58111" w14:textId="77777777" w:rsidR="00944230" w:rsidRPr="006F61EC" w:rsidRDefault="00944230" w:rsidP="006F61EC">
      <w:pPr>
        <w:pBdr>
          <w:top w:val="single" w:sz="4" w:space="1" w:color="auto"/>
          <w:left w:val="single" w:sz="4" w:space="0" w:color="auto"/>
          <w:bottom w:val="single" w:sz="4" w:space="1" w:color="auto"/>
          <w:right w:val="single" w:sz="4" w:space="0" w:color="auto"/>
        </w:pBdr>
        <w:ind w:firstLineChars="100" w:firstLine="210"/>
        <w:rPr>
          <w:ins w:id="776" w:author="岩下" w:date="2015-09-29T10:22:00Z"/>
          <w:rFonts w:ascii="ＭＳ Ｐゴシック" w:eastAsia="ＭＳ Ｐゴシック" w:hAnsi="ＭＳ Ｐゴシック"/>
          <w:szCs w:val="20"/>
        </w:rPr>
      </w:pPr>
      <w:ins w:id="777" w:author="岩下" w:date="2015-09-29T10:22:00Z">
        <w:r w:rsidRPr="006F61EC">
          <w:rPr>
            <w:rFonts w:ascii="ＭＳ Ｐゴシック" w:eastAsia="ＭＳ Ｐゴシック" w:hAnsi="ＭＳ Ｐゴシック"/>
            <w:szCs w:val="20"/>
          </w:rPr>
          <w:t>&lt;/typeTable&gt;</w:t>
        </w:r>
      </w:ins>
    </w:p>
    <w:p w14:paraId="4AF5099F" w14:textId="77777777" w:rsidR="00944230" w:rsidRPr="00DA6947" w:rsidRDefault="00944230" w:rsidP="00944230">
      <w:pPr>
        <w:rPr>
          <w:ins w:id="778" w:author="岩下" w:date="2015-09-29T10:22:00Z"/>
          <w:rFonts w:ascii="ＭＳ Ｐゴシック" w:eastAsia="ＭＳ Ｐゴシック" w:hAnsi="ＭＳ Ｐゴシック"/>
        </w:rPr>
      </w:pPr>
      <w:ins w:id="779" w:author="岩下" w:date="2015-09-29T10:2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hint="eastAsia"/>
          </w:rPr>
          <w:t>なし</w:t>
        </w:r>
      </w:ins>
    </w:p>
    <w:p w14:paraId="357EE531" w14:textId="77777777" w:rsidR="00944230" w:rsidRDefault="00944230" w:rsidP="00944230">
      <w:pPr>
        <w:ind w:firstLineChars="100" w:firstLine="210"/>
        <w:rPr>
          <w:ins w:id="780" w:author="岩下" w:date="2015-09-29T10:22:00Z"/>
        </w:rPr>
      </w:pPr>
    </w:p>
    <w:p w14:paraId="40DA8DDA" w14:textId="1203B165" w:rsidR="007E3DC9" w:rsidRDefault="007E3DC9">
      <w:pPr>
        <w:ind w:firstLineChars="100" w:firstLine="210"/>
        <w:rPr>
          <w:ins w:id="781" w:author="岩下" w:date="2015-10-07T21:22:00Z"/>
        </w:rPr>
      </w:pPr>
      <w:r w:rsidRPr="007E3DC9">
        <w:t>typeTable</w:t>
      </w:r>
      <w:r w:rsidR="004B4E28">
        <w:t>要素</w:t>
      </w:r>
      <w:r w:rsidRPr="007E3DC9">
        <w:t>は、</w:t>
      </w:r>
      <w:ins w:id="782" w:author="岩下" w:date="2015-10-09T10:15:00Z">
        <w:r w:rsidR="00CD10AB">
          <w:rPr>
            <w:rFonts w:hint="eastAsia"/>
          </w:rPr>
          <w:t>翻訳単位を表現する</w:t>
        </w:r>
      </w:ins>
      <w:ins w:id="783" w:author="岩下" w:date="2015-10-09T10:14:00Z">
        <w:r w:rsidR="00CD10AB">
          <w:t>XcodeProgram</w:t>
        </w:r>
        <w:r w:rsidR="00CD10AB">
          <w:rPr>
            <w:rFonts w:hint="eastAsia"/>
          </w:rPr>
          <w:t>要素（</w:t>
        </w:r>
      </w:ins>
      <w:ins w:id="784" w:author="岩下" w:date="2015-10-13T20:09:00Z">
        <w:r w:rsidR="00B54188">
          <w:fldChar w:fldCharType="begin"/>
        </w:r>
        <w:r w:rsidR="00B54188">
          <w:instrText xml:space="preserve"> REF </w:instrText>
        </w:r>
        <w:r w:rsidR="00B54188">
          <w:rPr>
            <w:rFonts w:hint="eastAsia"/>
          </w:rPr>
          <w:instrText>_Ref306386301 \n \h</w:instrText>
        </w:r>
        <w:r w:rsidR="00B54188">
          <w:instrText xml:space="preserve"> </w:instrText>
        </w:r>
      </w:ins>
      <w:r w:rsidR="00B54188">
        <w:fldChar w:fldCharType="separate"/>
      </w:r>
      <w:ins w:id="785" w:author="Youichi KOYAMA" w:date="2016-03-17T11:55:00Z">
        <w:r w:rsidR="006A16F7">
          <w:t>2</w:t>
        </w:r>
      </w:ins>
      <w:ins w:id="786" w:author="岩下" w:date="2015-10-13T20:09:00Z">
        <w:r w:rsidR="00B54188">
          <w:fldChar w:fldCharType="end"/>
        </w:r>
      </w:ins>
      <w:ins w:id="787" w:author="岩下" w:date="2015-10-09T10:15:00Z">
        <w:r w:rsidR="00CD10AB">
          <w:rPr>
            <w:rFonts w:hint="eastAsia"/>
          </w:rPr>
          <w:t>章</w:t>
        </w:r>
      </w:ins>
      <w:ins w:id="788" w:author="岩下" w:date="2015-10-09T10:14:00Z">
        <w:r w:rsidR="00CD10AB">
          <w:rPr>
            <w:rFonts w:hint="eastAsia"/>
          </w:rPr>
          <w:t>）の</w:t>
        </w:r>
      </w:ins>
      <w:ins w:id="789" w:author="岩下" w:date="2015-10-13T20:10:00Z">
        <w:r w:rsidR="00B54188">
          <w:rPr>
            <w:rFonts w:hint="eastAsia"/>
          </w:rPr>
          <w:t>直接の</w:t>
        </w:r>
      </w:ins>
      <w:ins w:id="790" w:author="岩下" w:date="2015-10-09T10:14:00Z">
        <w:r w:rsidR="00CD10AB">
          <w:rPr>
            <w:rFonts w:hint="eastAsia"/>
          </w:rPr>
          <w:t>子要素</w:t>
        </w:r>
      </w:ins>
      <w:ins w:id="791" w:author="岩下" w:date="2015-10-09T10:15:00Z">
        <w:r w:rsidR="00CD10AB">
          <w:rPr>
            <w:rFonts w:hint="eastAsia"/>
          </w:rPr>
          <w:t>であり、</w:t>
        </w:r>
      </w:ins>
      <w:r w:rsidRPr="007E3DC9">
        <w:t>データ型を定義する</w:t>
      </w:r>
      <w:del w:id="792" w:author="岩下" w:date="2015-10-09T10:23:00Z">
        <w:r w:rsidRPr="007E3DC9" w:rsidDel="00CD10AB">
          <w:delText>データ型定義要素</w:delText>
        </w:r>
      </w:del>
      <w:ins w:id="793" w:author="岩下" w:date="2015-10-09T11:22:00Z">
        <w:r w:rsidR="00770CF7">
          <w:t>データ型定義要素</w:t>
        </w:r>
      </w:ins>
      <w:r w:rsidRPr="007E3DC9">
        <w:t>の列からなる。</w:t>
      </w:r>
      <w:del w:id="794" w:author="岩下" w:date="2015-10-09T10:59:00Z">
        <w:r w:rsidRPr="007E3DC9" w:rsidDel="00FD2C12">
          <w:delText xml:space="preserve"> </w:delText>
        </w:r>
      </w:del>
      <w:del w:id="795" w:author="岩下" w:date="2015-10-09T10:23:00Z">
        <w:r w:rsidRPr="007E3DC9" w:rsidDel="00CD10AB">
          <w:delText>データ型定義要素</w:delText>
        </w:r>
      </w:del>
      <w:ins w:id="796" w:author="岩下" w:date="2015-10-09T11:22:00Z">
        <w:r w:rsidR="00770CF7">
          <w:t>データ型定義要素</w:t>
        </w:r>
      </w:ins>
      <w:r w:rsidRPr="007E3DC9">
        <w:t>には以下の</w:t>
      </w:r>
      <w:r w:rsidR="004B4E28">
        <w:t>要素</w:t>
      </w:r>
      <w:r w:rsidRPr="007E3DC9">
        <w:t>がある。</w:t>
      </w:r>
    </w:p>
    <w:p w14:paraId="13D07BDF" w14:textId="21ADE79E" w:rsidR="00BF368C" w:rsidRPr="00BF368C" w:rsidRDefault="00BF368C" w:rsidP="00BF368C">
      <w:pPr>
        <w:pStyle w:val="ae"/>
        <w:numPr>
          <w:ilvl w:val="0"/>
          <w:numId w:val="56"/>
        </w:numPr>
        <w:ind w:leftChars="0"/>
        <w:rPr>
          <w:ins w:id="797" w:author="岩下" w:date="2015-10-07T21:22:00Z"/>
        </w:rPr>
      </w:pPr>
      <w:ins w:id="798" w:author="岩下" w:date="2015-10-07T21:22:00Z">
        <w:r>
          <w:rPr>
            <w:rFonts w:ascii="ＭＳ Ｐゴシック" w:eastAsia="ＭＳ Ｐゴシック" w:hAnsi="ＭＳ Ｐゴシック"/>
            <w:szCs w:val="20"/>
          </w:rPr>
          <w:t>basic</w:t>
        </w:r>
        <w:r w:rsidRPr="006F61EC">
          <w:rPr>
            <w:rFonts w:ascii="ＭＳ Ｐゴシック" w:eastAsia="ＭＳ Ｐゴシック" w:hAnsi="ＭＳ Ｐゴシック" w:hint="eastAsia"/>
            <w:szCs w:val="20"/>
          </w:rPr>
          <w:t>Type要素</w:t>
        </w:r>
        <w:r>
          <w:rPr>
            <w:rFonts w:ascii="ＭＳ Ｐゴシック" w:eastAsia="ＭＳ Ｐゴシック" w:hAnsi="ＭＳ Ｐゴシック"/>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_Ref305767015 \n \h </w:instrText>
        </w:r>
      </w:ins>
      <w:r>
        <w:rPr>
          <w:rFonts w:ascii="ＭＳ Ｐゴシック" w:eastAsia="ＭＳ Ｐゴシック" w:hAnsi="ＭＳ Ｐゴシック"/>
          <w:szCs w:val="20"/>
        </w:rPr>
      </w:r>
      <w:ins w:id="799" w:author="岩下" w:date="2015-10-07T21:22:00Z">
        <w:r>
          <w:rPr>
            <w:rFonts w:ascii="ＭＳ Ｐゴシック" w:eastAsia="ＭＳ Ｐゴシック" w:hAnsi="ＭＳ Ｐゴシック"/>
            <w:szCs w:val="20"/>
          </w:rPr>
          <w:fldChar w:fldCharType="separate"/>
        </w:r>
      </w:ins>
      <w:ins w:id="800" w:author="Youichi KOYAMA" w:date="2016-03-17T11:55:00Z">
        <w:r w:rsidR="006A16F7">
          <w:rPr>
            <w:rFonts w:ascii="ＭＳ Ｐゴシック" w:eastAsia="ＭＳ Ｐゴシック" w:hAnsi="ＭＳ Ｐゴシック"/>
            <w:szCs w:val="20"/>
          </w:rPr>
          <w:t>3.4</w:t>
        </w:r>
      </w:ins>
      <w:ins w:id="801" w:author="岩下" w:date="2015-10-15T14:02:00Z">
        <w:del w:id="802" w:author="Youichi KOYAMA" w:date="2016-03-17T11:55:00Z">
          <w:r w:rsidR="005C552B" w:rsidDel="006A16F7">
            <w:rPr>
              <w:rFonts w:ascii="ＭＳ Ｐゴシック" w:eastAsia="ＭＳ Ｐゴシック" w:hAnsi="ＭＳ Ｐゴシック"/>
              <w:szCs w:val="20"/>
            </w:rPr>
            <w:delText>3.4</w:delText>
          </w:r>
        </w:del>
      </w:ins>
      <w:del w:id="803" w:author="Youichi KOYAMA" w:date="2016-03-17T11:55:00Z">
        <w:r w:rsidR="00DC26C2" w:rsidDel="006A16F7">
          <w:rPr>
            <w:rFonts w:ascii="ＭＳ Ｐゴシック" w:eastAsia="ＭＳ Ｐゴシック" w:hAnsi="ＭＳ Ｐゴシック"/>
            <w:szCs w:val="20"/>
          </w:rPr>
          <w:delText>3.2</w:delText>
        </w:r>
      </w:del>
      <w:ins w:id="804" w:author="岩下" w:date="2015-10-07T21:22: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279B5C83" w14:textId="26743A10" w:rsidR="00BF368C" w:rsidRPr="00BF368C" w:rsidRDefault="00BF368C" w:rsidP="00BF368C">
      <w:pPr>
        <w:pStyle w:val="ae"/>
        <w:numPr>
          <w:ilvl w:val="0"/>
          <w:numId w:val="56"/>
        </w:numPr>
        <w:ind w:leftChars="0"/>
        <w:rPr>
          <w:ins w:id="805" w:author="岩下" w:date="2015-10-07T21:23:00Z"/>
        </w:rPr>
      </w:pPr>
      <w:ins w:id="806" w:author="岩下" w:date="2015-10-07T21:23:00Z">
        <w:r w:rsidRPr="006F61EC">
          <w:rPr>
            <w:rFonts w:ascii="ＭＳ Ｐゴシック" w:eastAsia="ＭＳ Ｐゴシック" w:hAnsi="ＭＳ Ｐゴシック" w:hint="eastAsia"/>
            <w:szCs w:val="20"/>
          </w:rPr>
          <w:t>pointerType要素</w:t>
        </w:r>
        <w:r>
          <w:rPr>
            <w:rFonts w:ascii="ＭＳ Ｐゴシック" w:eastAsia="ＭＳ Ｐゴシック" w:hAnsi="ＭＳ Ｐゴシック"/>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_Ref305766760 \n \h </w:instrText>
        </w:r>
      </w:ins>
      <w:r>
        <w:rPr>
          <w:rFonts w:ascii="ＭＳ Ｐゴシック" w:eastAsia="ＭＳ Ｐゴシック" w:hAnsi="ＭＳ Ｐゴシック"/>
          <w:szCs w:val="20"/>
        </w:rPr>
      </w:r>
      <w:ins w:id="807" w:author="岩下" w:date="2015-10-07T21:23:00Z">
        <w:r>
          <w:rPr>
            <w:rFonts w:ascii="ＭＳ Ｐゴシック" w:eastAsia="ＭＳ Ｐゴシック" w:hAnsi="ＭＳ Ｐゴシック"/>
            <w:szCs w:val="20"/>
          </w:rPr>
          <w:fldChar w:fldCharType="separate"/>
        </w:r>
      </w:ins>
      <w:ins w:id="808" w:author="Youichi KOYAMA" w:date="2016-03-17T11:55:00Z">
        <w:r w:rsidR="006A16F7">
          <w:rPr>
            <w:rFonts w:ascii="ＭＳ Ｐゴシック" w:eastAsia="ＭＳ Ｐゴシック" w:hAnsi="ＭＳ Ｐゴシック"/>
            <w:szCs w:val="20"/>
          </w:rPr>
          <w:t>3.5</w:t>
        </w:r>
      </w:ins>
      <w:ins w:id="809" w:author="岩下" w:date="2015-10-15T14:02:00Z">
        <w:del w:id="810" w:author="Youichi KOYAMA" w:date="2016-03-17T11:55:00Z">
          <w:r w:rsidR="005C552B" w:rsidDel="006A16F7">
            <w:rPr>
              <w:rFonts w:ascii="ＭＳ Ｐゴシック" w:eastAsia="ＭＳ Ｐゴシック" w:hAnsi="ＭＳ Ｐゴシック"/>
              <w:szCs w:val="20"/>
            </w:rPr>
            <w:delText>3.5</w:delText>
          </w:r>
        </w:del>
      </w:ins>
      <w:del w:id="811" w:author="Youichi KOYAMA" w:date="2016-03-17T11:55:00Z">
        <w:r w:rsidR="00DC26C2" w:rsidDel="006A16F7">
          <w:rPr>
            <w:rFonts w:ascii="ＭＳ Ｐゴシック" w:eastAsia="ＭＳ Ｐゴシック" w:hAnsi="ＭＳ Ｐゴシック"/>
            <w:szCs w:val="20"/>
          </w:rPr>
          <w:delText>3.3</w:delText>
        </w:r>
      </w:del>
      <w:ins w:id="812"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53E4510D" w14:textId="4B3363A7" w:rsidR="00BF368C" w:rsidRPr="00BF368C" w:rsidRDefault="00BF368C" w:rsidP="00BF368C">
      <w:pPr>
        <w:pStyle w:val="ae"/>
        <w:numPr>
          <w:ilvl w:val="0"/>
          <w:numId w:val="56"/>
        </w:numPr>
        <w:ind w:leftChars="0"/>
        <w:rPr>
          <w:ins w:id="813" w:author="岩下" w:date="2015-10-07T21:23:00Z"/>
        </w:rPr>
      </w:pPr>
      <w:ins w:id="814" w:author="岩下" w:date="2015-10-07T21:23:00Z">
        <w:r w:rsidRPr="006F61EC">
          <w:rPr>
            <w:rFonts w:ascii="ＭＳ Ｐゴシック" w:eastAsia="ＭＳ Ｐゴシック" w:hAnsi="ＭＳ Ｐゴシック" w:hint="eastAsia"/>
            <w:szCs w:val="20"/>
          </w:rPr>
          <w:t>functionType要素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_Ref305766778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15" w:author="岩下" w:date="2015-10-07T21:23:00Z">
        <w:r>
          <w:rPr>
            <w:rFonts w:ascii="ＭＳ Ｐゴシック" w:eastAsia="ＭＳ Ｐゴシック" w:hAnsi="ＭＳ Ｐゴシック"/>
            <w:szCs w:val="20"/>
          </w:rPr>
          <w:fldChar w:fldCharType="separate"/>
        </w:r>
      </w:ins>
      <w:ins w:id="816" w:author="Youichi KOYAMA" w:date="2016-03-17T11:55:00Z">
        <w:r w:rsidR="006A16F7">
          <w:rPr>
            <w:rFonts w:ascii="ＭＳ Ｐゴシック" w:eastAsia="ＭＳ Ｐゴシック" w:hAnsi="ＭＳ Ｐゴシック"/>
            <w:szCs w:val="20"/>
          </w:rPr>
          <w:t>3.6</w:t>
        </w:r>
      </w:ins>
      <w:ins w:id="817" w:author="岩下" w:date="2015-10-15T14:02:00Z">
        <w:del w:id="818" w:author="Youichi KOYAMA" w:date="2016-03-17T11:55:00Z">
          <w:r w:rsidR="005C552B" w:rsidDel="006A16F7">
            <w:rPr>
              <w:rFonts w:ascii="ＭＳ Ｐゴシック" w:eastAsia="ＭＳ Ｐゴシック" w:hAnsi="ＭＳ Ｐゴシック"/>
              <w:szCs w:val="20"/>
            </w:rPr>
            <w:delText>3.6</w:delText>
          </w:r>
        </w:del>
      </w:ins>
      <w:del w:id="819" w:author="Youichi KOYAMA" w:date="2016-03-17T11:55:00Z">
        <w:r w:rsidR="00DC26C2" w:rsidDel="006A16F7">
          <w:rPr>
            <w:rFonts w:ascii="ＭＳ Ｐゴシック" w:eastAsia="ＭＳ Ｐゴシック" w:hAnsi="ＭＳ Ｐゴシック"/>
            <w:szCs w:val="20"/>
          </w:rPr>
          <w:delText>3.4</w:delText>
        </w:r>
      </w:del>
      <w:ins w:id="820"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D82DFAD" w14:textId="0CA2D5BE" w:rsidR="00BF368C" w:rsidRPr="00BF368C" w:rsidRDefault="00BF368C" w:rsidP="00BF368C">
      <w:pPr>
        <w:pStyle w:val="ae"/>
        <w:numPr>
          <w:ilvl w:val="0"/>
          <w:numId w:val="56"/>
        </w:numPr>
        <w:ind w:leftChars="0"/>
        <w:rPr>
          <w:ins w:id="821" w:author="岩下" w:date="2015-10-07T21:23:00Z"/>
        </w:rPr>
      </w:pPr>
      <w:ins w:id="822" w:author="岩下" w:date="2015-10-07T21:23:00Z">
        <w:r w:rsidRPr="006F61EC">
          <w:rPr>
            <w:rFonts w:ascii="ＭＳ Ｐゴシック" w:eastAsia="ＭＳ Ｐゴシック" w:hAnsi="ＭＳ Ｐゴシック" w:hint="eastAsia"/>
            <w:szCs w:val="20"/>
          </w:rPr>
          <w:t>arrayType要素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_Ref305766785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23" w:author="岩下" w:date="2015-10-07T21:23:00Z">
        <w:r>
          <w:rPr>
            <w:rFonts w:ascii="ＭＳ Ｐゴシック" w:eastAsia="ＭＳ Ｐゴシック" w:hAnsi="ＭＳ Ｐゴシック"/>
            <w:szCs w:val="20"/>
          </w:rPr>
          <w:fldChar w:fldCharType="separate"/>
        </w:r>
      </w:ins>
      <w:ins w:id="824" w:author="Youichi KOYAMA" w:date="2016-03-17T11:55:00Z">
        <w:r w:rsidR="006A16F7">
          <w:rPr>
            <w:rFonts w:ascii="ＭＳ Ｐゴシック" w:eastAsia="ＭＳ Ｐゴシック" w:hAnsi="ＭＳ Ｐゴシック"/>
            <w:szCs w:val="20"/>
          </w:rPr>
          <w:t>3.7</w:t>
        </w:r>
      </w:ins>
      <w:ins w:id="825" w:author="岩下" w:date="2015-10-15T14:02:00Z">
        <w:del w:id="826" w:author="Youichi KOYAMA" w:date="2016-03-17T11:55:00Z">
          <w:r w:rsidR="005C552B" w:rsidDel="006A16F7">
            <w:rPr>
              <w:rFonts w:ascii="ＭＳ Ｐゴシック" w:eastAsia="ＭＳ Ｐゴシック" w:hAnsi="ＭＳ Ｐゴシック"/>
              <w:szCs w:val="20"/>
            </w:rPr>
            <w:delText>3.7</w:delText>
          </w:r>
        </w:del>
      </w:ins>
      <w:del w:id="827" w:author="Youichi KOYAMA" w:date="2016-03-17T11:55:00Z">
        <w:r w:rsidR="00656CFC" w:rsidDel="006A16F7">
          <w:rPr>
            <w:rFonts w:ascii="ＭＳ Ｐゴシック" w:eastAsia="ＭＳ Ｐゴシック" w:hAnsi="ＭＳ Ｐゴシック"/>
            <w:szCs w:val="20"/>
          </w:rPr>
          <w:delText>3.6</w:delText>
        </w:r>
      </w:del>
      <w:ins w:id="828"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D1FEE60" w14:textId="59AEE2CE" w:rsidR="00BF368C" w:rsidRPr="00BF368C" w:rsidRDefault="00BF368C" w:rsidP="00BF368C">
      <w:pPr>
        <w:pStyle w:val="ae"/>
        <w:numPr>
          <w:ilvl w:val="0"/>
          <w:numId w:val="56"/>
        </w:numPr>
        <w:ind w:leftChars="0"/>
        <w:rPr>
          <w:ins w:id="829" w:author="岩下" w:date="2015-10-07T21:24:00Z"/>
        </w:rPr>
      </w:pPr>
      <w:ins w:id="830" w:author="岩下" w:date="2015-10-07T21:23:00Z">
        <w:del w:id="831" w:author="Youichi KOYAMA" w:date="2016-03-25T15:38:00Z">
          <w:r w:rsidRPr="006F61EC" w:rsidDel="00504BCB">
            <w:rPr>
              <w:rFonts w:ascii="ＭＳ Ｐゴシック" w:eastAsia="ＭＳ Ｐゴシック" w:hAnsi="ＭＳ Ｐゴシック" w:hint="eastAsia"/>
              <w:szCs w:val="20"/>
            </w:rPr>
            <w:delText>structType要素</w:delText>
          </w:r>
        </w:del>
      </w:ins>
      <w:ins w:id="832" w:author="岩下" w:date="2015-10-14T18:15:00Z">
        <w:del w:id="833" w:author="Youichi KOYAMA" w:date="2016-03-25T15:38:00Z">
          <w:r w:rsidR="00C705A1" w:rsidDel="00504BCB">
            <w:rPr>
              <w:rFonts w:ascii="ＭＳ Ｐゴシック" w:eastAsia="ＭＳ Ｐゴシック" w:hAnsi="ＭＳ Ｐゴシック" w:hint="eastAsia"/>
              <w:szCs w:val="20"/>
            </w:rPr>
            <w:delText>と</w:delText>
          </w:r>
        </w:del>
        <w:r w:rsidR="00C705A1">
          <w:rPr>
            <w:rFonts w:ascii="ＭＳ Ｐゴシック" w:eastAsia="ＭＳ Ｐゴシック" w:hAnsi="ＭＳ Ｐゴシック"/>
            <w:szCs w:val="20"/>
          </w:rPr>
          <w:t>unionType</w:t>
        </w:r>
        <w:r w:rsidR="00C705A1">
          <w:rPr>
            <w:rFonts w:ascii="ＭＳ Ｐゴシック" w:eastAsia="ＭＳ Ｐゴシック" w:hAnsi="ＭＳ Ｐゴシック" w:hint="eastAsia"/>
            <w:szCs w:val="20"/>
          </w:rPr>
          <w:t>要素</w:t>
        </w:r>
      </w:ins>
      <w:ins w:id="834" w:author="岩下" w:date="2015-10-07T21:23: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_Ref305766827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35" w:author="岩下" w:date="2015-10-07T21:23:00Z">
        <w:r>
          <w:rPr>
            <w:rFonts w:ascii="ＭＳ Ｐゴシック" w:eastAsia="ＭＳ Ｐゴシック" w:hAnsi="ＭＳ Ｐゴシック"/>
            <w:szCs w:val="20"/>
          </w:rPr>
          <w:fldChar w:fldCharType="separate"/>
        </w:r>
      </w:ins>
      <w:ins w:id="836" w:author="Youichi KOYAMA" w:date="2016-03-17T11:55:00Z">
        <w:r w:rsidR="006A16F7">
          <w:rPr>
            <w:rFonts w:ascii="ＭＳ Ｐゴシック" w:eastAsia="ＭＳ Ｐゴシック" w:hAnsi="ＭＳ Ｐゴシック"/>
            <w:szCs w:val="20"/>
          </w:rPr>
          <w:t>3.8</w:t>
        </w:r>
      </w:ins>
      <w:ins w:id="837" w:author="岩下" w:date="2015-10-15T14:02:00Z">
        <w:del w:id="838" w:author="Youichi KOYAMA" w:date="2016-03-17T11:55:00Z">
          <w:r w:rsidR="005C552B" w:rsidDel="006A16F7">
            <w:rPr>
              <w:rFonts w:ascii="ＭＳ Ｐゴシック" w:eastAsia="ＭＳ Ｐゴシック" w:hAnsi="ＭＳ Ｐゴシック"/>
              <w:szCs w:val="20"/>
            </w:rPr>
            <w:delText>3.8</w:delText>
          </w:r>
        </w:del>
      </w:ins>
      <w:del w:id="839" w:author="Youichi KOYAMA" w:date="2016-03-17T11:55:00Z">
        <w:r w:rsidR="00656CFC" w:rsidDel="006A16F7">
          <w:rPr>
            <w:rFonts w:ascii="ＭＳ Ｐゴシック" w:eastAsia="ＭＳ Ｐゴシック" w:hAnsi="ＭＳ Ｐゴシック"/>
            <w:szCs w:val="20"/>
          </w:rPr>
          <w:delText>3.7</w:delText>
        </w:r>
      </w:del>
      <w:ins w:id="840" w:author="岩下" w:date="2015-10-07T21:2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841" w:author="岩下" w:date="2015-10-07T21:24:00Z">
        <w:del w:id="842" w:author="Youichi KOYAMA" w:date="2016-03-25T15:37:00Z">
          <w:r w:rsidDel="00504BCB">
            <w:rPr>
              <w:rFonts w:ascii="ＭＳ Ｐゴシック" w:eastAsia="ＭＳ Ｐゴシック" w:hAnsi="ＭＳ Ｐゴシック" w:hint="eastAsia"/>
              <w:szCs w:val="20"/>
            </w:rPr>
            <w:delText>（廃止予定）</w:delText>
          </w:r>
        </w:del>
      </w:ins>
    </w:p>
    <w:p w14:paraId="4EB461B1" w14:textId="247F8710" w:rsidR="00BF368C" w:rsidRPr="00BF368C" w:rsidRDefault="00504BCB" w:rsidP="00BF368C">
      <w:pPr>
        <w:pStyle w:val="ae"/>
        <w:numPr>
          <w:ilvl w:val="0"/>
          <w:numId w:val="56"/>
        </w:numPr>
        <w:ind w:leftChars="0"/>
        <w:rPr>
          <w:ins w:id="843" w:author="岩下" w:date="2015-10-07T21:24:00Z"/>
        </w:rPr>
      </w:pPr>
      <w:ins w:id="844" w:author="Youichi KOYAMA" w:date="2016-03-25T15:37:00Z">
        <w:r>
          <w:rPr>
            <w:rFonts w:ascii="ＭＳ Ｐゴシック" w:eastAsia="ＭＳ Ｐゴシック" w:hAnsi="ＭＳ Ｐゴシック"/>
            <w:szCs w:val="20"/>
          </w:rPr>
          <w:t>structType</w:t>
        </w:r>
      </w:ins>
      <w:ins w:id="845" w:author="Youichi KOYAMA" w:date="2016-03-25T15:38:00Z">
        <w:r>
          <w:rPr>
            <w:rFonts w:ascii="ＭＳ Ｐゴシック" w:eastAsia="ＭＳ Ｐゴシック" w:hAnsi="ＭＳ Ｐゴシック" w:hint="eastAsia"/>
            <w:szCs w:val="20"/>
          </w:rPr>
          <w:t>要素と</w:t>
        </w:r>
      </w:ins>
      <w:ins w:id="846" w:author="岩下" w:date="2015-10-07T21:24:00Z">
        <w:r w:rsidR="00BF368C">
          <w:rPr>
            <w:rFonts w:ascii="ＭＳ Ｐゴシック" w:eastAsia="ＭＳ Ｐゴシック" w:hAnsi="ＭＳ Ｐゴシック"/>
            <w:szCs w:val="20"/>
          </w:rPr>
          <w:t>class</w:t>
        </w:r>
        <w:r w:rsidR="00BF368C">
          <w:rPr>
            <w:rFonts w:ascii="ＭＳ Ｐゴシック" w:eastAsia="ＭＳ Ｐゴシック" w:hAnsi="ＭＳ Ｐゴシック" w:hint="eastAsia"/>
            <w:szCs w:val="20"/>
          </w:rPr>
          <w:t>要素（</w:t>
        </w:r>
        <w:r w:rsidR="00BF368C">
          <w:rPr>
            <w:rFonts w:ascii="ＭＳ Ｐゴシック" w:eastAsia="ＭＳ Ｐゴシック" w:hAnsi="ＭＳ Ｐゴシック"/>
            <w:szCs w:val="20"/>
          </w:rPr>
          <w:fldChar w:fldCharType="begin"/>
        </w:r>
        <w:r w:rsidR="00BF368C">
          <w:rPr>
            <w:rFonts w:ascii="ＭＳ Ｐゴシック" w:eastAsia="ＭＳ Ｐゴシック" w:hAnsi="ＭＳ Ｐゴシック"/>
            <w:szCs w:val="20"/>
          </w:rPr>
          <w:instrText xml:space="preserve"> REF </w:instrText>
        </w:r>
        <w:r w:rsidR="00BF368C">
          <w:rPr>
            <w:rFonts w:ascii="ＭＳ Ｐゴシック" w:eastAsia="ＭＳ Ｐゴシック" w:hAnsi="ＭＳ Ｐゴシック" w:hint="eastAsia"/>
            <w:szCs w:val="20"/>
          </w:rPr>
          <w:instrText>_Ref305766893 \n \h</w:instrText>
        </w:r>
        <w:r w:rsidR="00BF368C">
          <w:rPr>
            <w:rFonts w:ascii="ＭＳ Ｐゴシック" w:eastAsia="ＭＳ Ｐゴシック" w:hAnsi="ＭＳ Ｐゴシック"/>
            <w:szCs w:val="20"/>
          </w:rPr>
          <w:instrText xml:space="preserve"> </w:instrText>
        </w:r>
      </w:ins>
      <w:r w:rsidR="00BF368C">
        <w:rPr>
          <w:rFonts w:ascii="ＭＳ Ｐゴシック" w:eastAsia="ＭＳ Ｐゴシック" w:hAnsi="ＭＳ Ｐゴシック"/>
          <w:szCs w:val="20"/>
        </w:rPr>
      </w:r>
      <w:ins w:id="847" w:author="岩下" w:date="2015-10-07T21:24:00Z">
        <w:r w:rsidR="00BF368C">
          <w:rPr>
            <w:rFonts w:ascii="ＭＳ Ｐゴシック" w:eastAsia="ＭＳ Ｐゴシック" w:hAnsi="ＭＳ Ｐゴシック"/>
            <w:szCs w:val="20"/>
          </w:rPr>
          <w:fldChar w:fldCharType="separate"/>
        </w:r>
      </w:ins>
      <w:ins w:id="848" w:author="Youichi KOYAMA" w:date="2016-03-17T11:55:00Z">
        <w:r w:rsidR="006A16F7">
          <w:rPr>
            <w:rFonts w:ascii="ＭＳ Ｐゴシック" w:eastAsia="ＭＳ Ｐゴシック" w:hAnsi="ＭＳ Ｐゴシック"/>
            <w:szCs w:val="20"/>
          </w:rPr>
          <w:t>3.9</w:t>
        </w:r>
      </w:ins>
      <w:ins w:id="849" w:author="岩下" w:date="2015-10-15T14:02:00Z">
        <w:del w:id="850" w:author="Youichi KOYAMA" w:date="2016-03-17T11:55:00Z">
          <w:r w:rsidR="005C552B" w:rsidDel="006A16F7">
            <w:rPr>
              <w:rFonts w:ascii="ＭＳ Ｐゴシック" w:eastAsia="ＭＳ Ｐゴシック" w:hAnsi="ＭＳ Ｐゴシック"/>
              <w:szCs w:val="20"/>
            </w:rPr>
            <w:delText>3.9</w:delText>
          </w:r>
        </w:del>
      </w:ins>
      <w:del w:id="851" w:author="Youichi KOYAMA" w:date="2016-03-17T11:55:00Z">
        <w:r w:rsidR="00656CFC" w:rsidDel="006A16F7">
          <w:rPr>
            <w:rFonts w:ascii="ＭＳ Ｐゴシック" w:eastAsia="ＭＳ Ｐゴシック" w:hAnsi="ＭＳ Ｐゴシック"/>
            <w:szCs w:val="20"/>
          </w:rPr>
          <w:delText>3.8</w:delText>
        </w:r>
      </w:del>
      <w:ins w:id="852" w:author="岩下" w:date="2015-10-07T21:24:00Z">
        <w:r w:rsidR="00BF368C">
          <w:rPr>
            <w:rFonts w:ascii="ＭＳ Ｐゴシック" w:eastAsia="ＭＳ Ｐゴシック" w:hAnsi="ＭＳ Ｐゴシック"/>
            <w:szCs w:val="20"/>
          </w:rPr>
          <w:fldChar w:fldCharType="end"/>
        </w:r>
        <w:r w:rsidR="00BF368C">
          <w:rPr>
            <w:rFonts w:ascii="ＭＳ Ｐゴシック" w:eastAsia="ＭＳ Ｐゴシック" w:hAnsi="ＭＳ Ｐゴシック" w:hint="eastAsia"/>
            <w:szCs w:val="20"/>
          </w:rPr>
          <w:t>節）</w:t>
        </w:r>
      </w:ins>
    </w:p>
    <w:p w14:paraId="357E77A7" w14:textId="46F99BF0" w:rsidR="00BF368C" w:rsidRPr="00DC26C2" w:rsidRDefault="00BF368C" w:rsidP="00BF368C">
      <w:pPr>
        <w:pStyle w:val="ae"/>
        <w:numPr>
          <w:ilvl w:val="0"/>
          <w:numId w:val="56"/>
        </w:numPr>
        <w:ind w:leftChars="0"/>
        <w:rPr>
          <w:ins w:id="853" w:author="岩下" w:date="2015-10-08T19:12:00Z"/>
        </w:rPr>
      </w:pPr>
      <w:ins w:id="854" w:author="岩下" w:date="2015-10-07T21:24:00Z">
        <w:r w:rsidRPr="006F61EC">
          <w:rPr>
            <w:rFonts w:ascii="ＭＳ Ｐゴシック" w:eastAsia="ＭＳ Ｐゴシック" w:hAnsi="ＭＳ Ｐゴシック" w:hint="eastAsia"/>
            <w:szCs w:val="20"/>
          </w:rPr>
          <w:t>enumType要素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_Ref305766907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855" w:author="岩下" w:date="2015-10-07T21:24:00Z">
        <w:r>
          <w:rPr>
            <w:rFonts w:ascii="ＭＳ Ｐゴシック" w:eastAsia="ＭＳ Ｐゴシック" w:hAnsi="ＭＳ Ｐゴシック"/>
            <w:szCs w:val="20"/>
          </w:rPr>
          <w:fldChar w:fldCharType="separate"/>
        </w:r>
      </w:ins>
      <w:ins w:id="856" w:author="Youichi KOYAMA" w:date="2016-03-17T11:55:00Z">
        <w:r w:rsidR="006A16F7">
          <w:rPr>
            <w:rFonts w:ascii="ＭＳ Ｐゴシック" w:eastAsia="ＭＳ Ｐゴシック" w:hAnsi="ＭＳ Ｐゴシック"/>
            <w:szCs w:val="20"/>
          </w:rPr>
          <w:t>3.10</w:t>
        </w:r>
      </w:ins>
      <w:ins w:id="857" w:author="岩下" w:date="2015-10-15T14:02:00Z">
        <w:del w:id="858" w:author="Youichi KOYAMA" w:date="2016-03-17T11:55:00Z">
          <w:r w:rsidR="005C552B" w:rsidDel="006A16F7">
            <w:rPr>
              <w:rFonts w:ascii="ＭＳ Ｐゴシック" w:eastAsia="ＭＳ Ｐゴシック" w:hAnsi="ＭＳ Ｐゴシック"/>
              <w:szCs w:val="20"/>
            </w:rPr>
            <w:delText>3.10</w:delText>
          </w:r>
        </w:del>
      </w:ins>
      <w:del w:id="859" w:author="Youichi KOYAMA" w:date="2016-03-17T11:55:00Z">
        <w:r w:rsidR="00656CFC" w:rsidDel="006A16F7">
          <w:rPr>
            <w:rFonts w:ascii="ＭＳ Ｐゴシック" w:eastAsia="ＭＳ Ｐゴシック" w:hAnsi="ＭＳ Ｐゴシック"/>
            <w:szCs w:val="20"/>
          </w:rPr>
          <w:delText>3.9</w:delText>
        </w:r>
      </w:del>
      <w:ins w:id="860" w:author="岩下" w:date="2015-10-07T21:24: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446CB18" w14:textId="0E05CA82" w:rsidR="00D37872" w:rsidRPr="00BF368C" w:rsidRDefault="004B3B39" w:rsidP="00D37872">
      <w:pPr>
        <w:pStyle w:val="ae"/>
        <w:numPr>
          <w:ilvl w:val="0"/>
          <w:numId w:val="56"/>
        </w:numPr>
        <w:ind w:leftChars="0"/>
        <w:rPr>
          <w:ins w:id="861" w:author="岩下" w:date="2015-10-07T21:24:00Z"/>
        </w:rPr>
      </w:pPr>
      <w:ins w:id="862" w:author="岩下" w:date="2015-10-08T19:52:00Z">
        <w:r>
          <w:rPr>
            <w:rFonts w:ascii="ＭＳ Ｐゴシック" w:eastAsia="ＭＳ Ｐゴシック" w:hAnsi="ＭＳ Ｐゴシック"/>
            <w:szCs w:val="20"/>
          </w:rPr>
          <w:t>t</w:t>
        </w:r>
      </w:ins>
      <w:ins w:id="863" w:author="岩下" w:date="2015-10-08T19:12:00Z">
        <w:r w:rsidR="00D37872">
          <w:rPr>
            <w:rFonts w:ascii="ＭＳ Ｐゴシック" w:eastAsia="ＭＳ Ｐゴシック" w:hAnsi="ＭＳ Ｐゴシック"/>
            <w:szCs w:val="20"/>
          </w:rPr>
          <w:t>ype</w:t>
        </w:r>
      </w:ins>
      <w:ins w:id="864" w:author="岩下" w:date="2015-10-08T19:52:00Z">
        <w:r>
          <w:rPr>
            <w:rFonts w:ascii="ＭＳ Ｐゴシック" w:eastAsia="ＭＳ Ｐゴシック" w:hAnsi="ＭＳ Ｐゴシック"/>
            <w:szCs w:val="20"/>
          </w:rPr>
          <w:t>Instance</w:t>
        </w:r>
      </w:ins>
      <w:ins w:id="865" w:author="岩下" w:date="2015-10-08T19:12:00Z">
        <w:r w:rsidR="00D37872">
          <w:rPr>
            <w:rFonts w:ascii="ＭＳ Ｐゴシック" w:eastAsia="ＭＳ Ｐゴシック" w:hAnsi="ＭＳ Ｐゴシック" w:hint="eastAsia"/>
            <w:szCs w:val="20"/>
          </w:rPr>
          <w:t>要素（</w:t>
        </w:r>
      </w:ins>
      <w:ins w:id="866" w:author="岩下" w:date="2015-10-13T20:12: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_Ref306386455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867" w:author="Youichi KOYAMA" w:date="2016-03-17T11:55:00Z">
        <w:r w:rsidR="006A16F7">
          <w:rPr>
            <w:rFonts w:ascii="ＭＳ Ｐゴシック" w:eastAsia="ＭＳ Ｐゴシック" w:hAnsi="ＭＳ Ｐゴシック"/>
            <w:szCs w:val="20"/>
          </w:rPr>
          <w:t>9.2</w:t>
        </w:r>
      </w:ins>
      <w:ins w:id="868" w:author="岩下" w:date="2015-10-15T14:02:00Z">
        <w:del w:id="869" w:author="Youichi KOYAMA" w:date="2016-03-17T11:55:00Z">
          <w:r w:rsidR="005C552B" w:rsidDel="006A16F7">
            <w:rPr>
              <w:rFonts w:ascii="ＭＳ Ｐゴシック" w:eastAsia="ＭＳ Ｐゴシック" w:hAnsi="ＭＳ Ｐゴシック"/>
              <w:szCs w:val="20"/>
            </w:rPr>
            <w:delText>9.1</w:delText>
          </w:r>
        </w:del>
      </w:ins>
      <w:ins w:id="870" w:author="岩下" w:date="2015-10-13T20:12:00Z">
        <w:r w:rsidR="00B54188">
          <w:rPr>
            <w:rFonts w:ascii="ＭＳ Ｐゴシック" w:eastAsia="ＭＳ Ｐゴシック" w:hAnsi="ＭＳ Ｐゴシック"/>
            <w:szCs w:val="20"/>
          </w:rPr>
          <w:fldChar w:fldCharType="end"/>
        </w:r>
      </w:ins>
      <w:ins w:id="871" w:author="岩下" w:date="2015-10-08T19:12:00Z">
        <w:r w:rsidR="00D37872">
          <w:rPr>
            <w:rFonts w:ascii="ＭＳ Ｐゴシック" w:eastAsia="ＭＳ Ｐゴシック" w:hAnsi="ＭＳ Ｐゴシック" w:hint="eastAsia"/>
            <w:szCs w:val="20"/>
          </w:rPr>
          <w:t>節</w:t>
        </w:r>
        <w:r w:rsidR="00D37872" w:rsidRPr="00DC26C2">
          <w:rPr>
            <w:rFonts w:ascii="ＭＳ Ｐゴシック" w:eastAsia="ＭＳ Ｐゴシック" w:hAnsi="ＭＳ Ｐゴシック" w:hint="eastAsia"/>
            <w:szCs w:val="20"/>
          </w:rPr>
          <w:t>）</w:t>
        </w:r>
      </w:ins>
    </w:p>
    <w:p w14:paraId="70E02904" w14:textId="1EAA23FA" w:rsidR="00BF368C" w:rsidRPr="00DC26C2" w:rsidRDefault="00BF368C" w:rsidP="00BF368C">
      <w:pPr>
        <w:pStyle w:val="ae"/>
        <w:numPr>
          <w:ilvl w:val="0"/>
          <w:numId w:val="56"/>
        </w:numPr>
        <w:ind w:leftChars="0"/>
        <w:rPr>
          <w:ins w:id="872" w:author="岩下" w:date="2015-10-08T18:14:00Z"/>
        </w:rPr>
      </w:pPr>
      <w:ins w:id="873" w:author="岩下" w:date="2015-10-07T21:24:00Z">
        <w:r>
          <w:rPr>
            <w:rFonts w:ascii="ＭＳ Ｐゴシック" w:eastAsia="ＭＳ Ｐゴシック" w:hAnsi="ＭＳ Ｐゴシック"/>
            <w:szCs w:val="20"/>
          </w:rPr>
          <w:t>classTemplate</w:t>
        </w:r>
        <w:r>
          <w:rPr>
            <w:rFonts w:ascii="ＭＳ Ｐゴシック" w:eastAsia="ＭＳ Ｐゴシック" w:hAnsi="ＭＳ Ｐゴシック" w:hint="eastAsia"/>
            <w:szCs w:val="20"/>
          </w:rPr>
          <w:t>要素（</w:t>
        </w:r>
      </w:ins>
      <w:ins w:id="874" w:author="岩下" w:date="2015-10-13T20:11: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_Ref306010974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875" w:author="Youichi KOYAMA" w:date="2016-03-17T11:55:00Z">
        <w:r w:rsidR="006A16F7">
          <w:rPr>
            <w:rFonts w:ascii="ＭＳ Ｐゴシック" w:eastAsia="ＭＳ Ｐゴシック" w:hAnsi="ＭＳ Ｐゴシック"/>
            <w:szCs w:val="20"/>
          </w:rPr>
          <w:t>8.2</w:t>
        </w:r>
      </w:ins>
      <w:ins w:id="876" w:author="岩下" w:date="2015-10-15T14:02:00Z">
        <w:del w:id="877" w:author="Youichi KOYAMA" w:date="2016-03-17T11:55:00Z">
          <w:r w:rsidR="005C552B" w:rsidDel="006A16F7">
            <w:rPr>
              <w:rFonts w:ascii="ＭＳ Ｐゴシック" w:eastAsia="ＭＳ Ｐゴシック" w:hAnsi="ＭＳ Ｐゴシック"/>
              <w:szCs w:val="20"/>
            </w:rPr>
            <w:delText>8.1</w:delText>
          </w:r>
        </w:del>
      </w:ins>
      <w:ins w:id="878" w:author="岩下" w:date="2015-10-13T20:11:00Z">
        <w:r w:rsidR="00B54188">
          <w:rPr>
            <w:rFonts w:ascii="ＭＳ Ｐゴシック" w:eastAsia="ＭＳ Ｐゴシック" w:hAnsi="ＭＳ Ｐゴシック"/>
            <w:szCs w:val="20"/>
          </w:rPr>
          <w:fldChar w:fldCharType="end"/>
        </w:r>
      </w:ins>
      <w:ins w:id="879" w:author="岩下" w:date="2015-10-07T21:24:00Z">
        <w:r>
          <w:rPr>
            <w:rFonts w:ascii="ＭＳ Ｐゴシック" w:eastAsia="ＭＳ Ｐゴシック" w:hAnsi="ＭＳ Ｐゴシック" w:hint="eastAsia"/>
            <w:szCs w:val="20"/>
          </w:rPr>
          <w:t>節）</w:t>
        </w:r>
      </w:ins>
    </w:p>
    <w:p w14:paraId="6AC4346D" w14:textId="190DA02C" w:rsidR="00881E2E" w:rsidRPr="00BF368C" w:rsidRDefault="00881E2E" w:rsidP="00BF368C">
      <w:pPr>
        <w:pStyle w:val="ae"/>
        <w:numPr>
          <w:ilvl w:val="0"/>
          <w:numId w:val="56"/>
        </w:numPr>
        <w:ind w:leftChars="0"/>
        <w:rPr>
          <w:ins w:id="880" w:author="岩下" w:date="2015-10-07T21:25:00Z"/>
        </w:rPr>
      </w:pPr>
      <w:ins w:id="881" w:author="岩下" w:date="2015-10-08T18:14:00Z">
        <w:r>
          <w:rPr>
            <w:rFonts w:ascii="ＭＳ Ｐゴシック" w:eastAsia="ＭＳ Ｐゴシック" w:hAnsi="ＭＳ Ｐゴシック"/>
            <w:szCs w:val="20"/>
          </w:rPr>
          <w:t>aliasTemplate</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_Ref305947427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882" w:author="Youichi KOYAMA" w:date="2016-03-17T11:55:00Z">
        <w:r w:rsidR="006A16F7">
          <w:rPr>
            <w:rFonts w:ascii="ＭＳ Ｐゴシック" w:eastAsia="ＭＳ Ｐゴシック" w:hAnsi="ＭＳ Ｐゴシック"/>
            <w:szCs w:val="20"/>
          </w:rPr>
          <w:t>8.4</w:t>
        </w:r>
      </w:ins>
      <w:ins w:id="883" w:author="岩下" w:date="2015-10-15T14:02:00Z">
        <w:del w:id="884" w:author="Youichi KOYAMA" w:date="2016-03-17T11:55:00Z">
          <w:r w:rsidR="005C552B" w:rsidDel="006A16F7">
            <w:rPr>
              <w:rFonts w:ascii="ＭＳ Ｐゴシック" w:eastAsia="ＭＳ Ｐゴシック" w:hAnsi="ＭＳ Ｐゴシック"/>
              <w:szCs w:val="20"/>
            </w:rPr>
            <w:delText>8.3</w:delText>
          </w:r>
        </w:del>
      </w:ins>
      <w:ins w:id="885" w:author="岩下" w:date="2015-10-08T18:14: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5E8140D4" w14:textId="77777777" w:rsidR="007E3DC9" w:rsidRDefault="007E3DC9" w:rsidP="007E3DC9">
      <w:pPr>
        <w:rPr>
          <w:ins w:id="886" w:author="岩下" w:date="2015-10-09T11:00:00Z"/>
        </w:rPr>
      </w:pPr>
    </w:p>
    <w:p w14:paraId="556A7477" w14:textId="15BC0C7F" w:rsidR="00B249CE" w:rsidRDefault="00FD2C12" w:rsidP="00B249CE">
      <w:pPr>
        <w:ind w:firstLineChars="100" w:firstLine="210"/>
        <w:rPr>
          <w:ins w:id="887" w:author="岩下" w:date="2015-10-14T10:15:00Z"/>
        </w:rPr>
      </w:pPr>
      <w:ins w:id="888" w:author="岩下" w:date="2015-10-09T11:07:00Z">
        <w:r>
          <w:rPr>
            <w:rFonts w:hint="eastAsia"/>
          </w:rPr>
          <w:t>すべての</w:t>
        </w:r>
      </w:ins>
      <w:ins w:id="889" w:author="岩下" w:date="2015-10-09T11:22:00Z">
        <w:r w:rsidR="00770CF7">
          <w:t>データ型定義要素</w:t>
        </w:r>
      </w:ins>
      <w:ins w:id="890" w:author="岩下" w:date="2015-10-09T11:00:00Z">
        <w:r>
          <w:rPr>
            <w:rFonts w:hint="eastAsia"/>
          </w:rPr>
          <w:t>は</w:t>
        </w:r>
      </w:ins>
      <w:ins w:id="891" w:author="岩下" w:date="2015-10-09T11:07:00Z">
        <w:r>
          <w:rPr>
            <w:rFonts w:hint="eastAsia"/>
          </w:rPr>
          <w:t>、</w:t>
        </w:r>
      </w:ins>
      <w:ins w:id="892" w:author="岩下" w:date="2015-10-09T11:16:00Z">
        <w:r>
          <w:rPr>
            <w:rFonts w:hint="eastAsia"/>
          </w:rPr>
          <w:t>型識別</w:t>
        </w:r>
      </w:ins>
      <w:ins w:id="893" w:author="岩下" w:date="2015-10-09T11:07:00Z">
        <w:r>
          <w:rPr>
            <w:rFonts w:hint="eastAsia"/>
          </w:rPr>
          <w:t>名</w:t>
        </w:r>
      </w:ins>
      <w:ins w:id="894" w:author="岩下" w:date="2015-10-09T11:16:00Z">
        <w:r>
          <w:rPr>
            <w:rFonts w:hint="eastAsia"/>
          </w:rPr>
          <w:t>（</w:t>
        </w:r>
      </w:ins>
      <w:ins w:id="895" w:author="岩下" w:date="2015-10-09T11:17:00Z">
        <w:r>
          <w:fldChar w:fldCharType="begin"/>
        </w:r>
        <w:r>
          <w:instrText xml:space="preserve"> REF </w:instrText>
        </w:r>
        <w:r>
          <w:rPr>
            <w:rFonts w:hint="eastAsia"/>
          </w:rPr>
          <w:instrText>_Ref305744207 \n \h</w:instrText>
        </w:r>
        <w:r>
          <w:instrText xml:space="preserve"> </w:instrText>
        </w:r>
      </w:ins>
      <w:r>
        <w:fldChar w:fldCharType="separate"/>
      </w:r>
      <w:ins w:id="896" w:author="Youichi KOYAMA" w:date="2016-03-17T11:55:00Z">
        <w:r w:rsidR="006A16F7">
          <w:t>3.1</w:t>
        </w:r>
      </w:ins>
      <w:ins w:id="897" w:author="岩下" w:date="2015-10-09T11:17:00Z">
        <w:r>
          <w:fldChar w:fldCharType="end"/>
        </w:r>
      </w:ins>
      <w:ins w:id="898" w:author="岩下" w:date="2015-10-09T11:16:00Z">
        <w:r>
          <w:rPr>
            <w:rFonts w:hint="eastAsia"/>
          </w:rPr>
          <w:t>節）</w:t>
        </w:r>
      </w:ins>
      <w:ins w:id="899" w:author="岩下" w:date="2015-10-09T11:07:00Z">
        <w:r>
          <w:rPr>
            <w:rFonts w:hint="eastAsia"/>
          </w:rPr>
          <w:t>を表す</w:t>
        </w:r>
        <w:r>
          <w:t>type</w:t>
        </w:r>
        <w:r>
          <w:rPr>
            <w:rFonts w:hint="eastAsia"/>
          </w:rPr>
          <w:t>要素をもつ。</w:t>
        </w:r>
      </w:ins>
    </w:p>
    <w:p w14:paraId="3B6D3CEA" w14:textId="6A38252C" w:rsidR="00B249CE" w:rsidRDefault="00770CF7" w:rsidP="00B249CE">
      <w:pPr>
        <w:ind w:firstLineChars="100" w:firstLine="210"/>
        <w:rPr>
          <w:ins w:id="900" w:author="岩下" w:date="2015-10-14T10:15:00Z"/>
        </w:rPr>
      </w:pPr>
      <w:ins w:id="901" w:author="岩下" w:date="2015-10-09T11:22:00Z">
        <w:r>
          <w:t>データ型定義要素</w:t>
        </w:r>
      </w:ins>
      <w:ins w:id="902" w:author="岩下" w:date="2015-10-09T11:08:00Z">
        <w:r w:rsidR="00FD2C12">
          <w:rPr>
            <w:rFonts w:hint="eastAsia"/>
          </w:rPr>
          <w:t>は、</w:t>
        </w:r>
      </w:ins>
      <w:ins w:id="903" w:author="岩下" w:date="2015-10-09T11:22:00Z">
        <w:r>
          <w:t>データ型定義要素</w:t>
        </w:r>
      </w:ins>
      <w:ins w:id="904" w:author="岩下" w:date="2015-10-09T11:00:00Z">
        <w:r w:rsidR="00FD2C12">
          <w:rPr>
            <w:rFonts w:hint="eastAsia"/>
          </w:rPr>
          <w:t>属性（</w:t>
        </w:r>
        <w:r w:rsidR="00FD2C12">
          <w:fldChar w:fldCharType="begin"/>
        </w:r>
        <w:r w:rsidR="00FD2C12">
          <w:instrText xml:space="preserve"> REF </w:instrText>
        </w:r>
        <w:r w:rsidR="00FD2C12">
          <w:rPr>
            <w:rFonts w:hint="eastAsia"/>
          </w:rPr>
          <w:instrText>_Ref306007783 \n \h</w:instrText>
        </w:r>
        <w:r w:rsidR="00FD2C12">
          <w:instrText xml:space="preserve"> </w:instrText>
        </w:r>
      </w:ins>
      <w:r w:rsidR="00FD2C12">
        <w:fldChar w:fldCharType="separate"/>
      </w:r>
      <w:ins w:id="905" w:author="Youichi KOYAMA" w:date="2016-03-17T11:55:00Z">
        <w:r w:rsidR="006A16F7">
          <w:t>1.1</w:t>
        </w:r>
      </w:ins>
      <w:ins w:id="906" w:author="岩下" w:date="2015-10-09T11:00:00Z">
        <w:r w:rsidR="00FD2C12">
          <w:fldChar w:fldCharType="end"/>
        </w:r>
        <w:r w:rsidR="00FD2C12">
          <w:rPr>
            <w:rFonts w:hint="eastAsia"/>
          </w:rPr>
          <w:t>節）をもつことができる。</w:t>
        </w:r>
      </w:ins>
    </w:p>
    <w:p w14:paraId="0F452C89" w14:textId="7002EDE4" w:rsidR="00FD2C12" w:rsidRDefault="00FD2C12" w:rsidP="007E3DC9">
      <w:pPr>
        <w:rPr>
          <w:ins w:id="907" w:author="岩下" w:date="2015-10-09T11:09:00Z"/>
        </w:rPr>
      </w:pPr>
    </w:p>
    <w:p w14:paraId="20909169" w14:textId="29792D1E" w:rsidR="001E5323" w:rsidRPr="00DC26C2" w:rsidRDefault="00C249A8" w:rsidP="001E5323">
      <w:pPr>
        <w:rPr>
          <w:ins w:id="908" w:author="岩下" w:date="2015-10-14T10:12:00Z"/>
          <w:rFonts w:asciiTheme="majorEastAsia" w:eastAsiaTheme="majorEastAsia" w:hAnsiTheme="majorEastAsia"/>
        </w:rPr>
      </w:pPr>
      <w:ins w:id="909" w:author="岩下" w:date="2015-10-15T15:00:00Z">
        <w:r>
          <w:rPr>
            <w:rFonts w:asciiTheme="majorEastAsia" w:eastAsiaTheme="majorEastAsia" w:hAnsiTheme="majorEastAsia" w:hint="eastAsia"/>
          </w:rPr>
          <w:t>要検討</w:t>
        </w:r>
      </w:ins>
      <w:ins w:id="910" w:author="岩下" w:date="2015-10-14T10:12:00Z">
        <w:r w:rsidR="001E5323" w:rsidRPr="00DC26C2">
          <w:rPr>
            <w:rFonts w:asciiTheme="majorEastAsia" w:eastAsiaTheme="majorEastAsia" w:hAnsiTheme="majorEastAsia" w:hint="eastAsia"/>
          </w:rPr>
          <w:t>：</w:t>
        </w:r>
        <w:r w:rsidR="001E5323">
          <w:rPr>
            <w:rFonts w:asciiTheme="majorEastAsia" w:eastAsiaTheme="majorEastAsia" w:hAnsiTheme="majorEastAsia"/>
          </w:rPr>
          <w:t>decltype</w:t>
        </w:r>
      </w:ins>
      <w:ins w:id="911" w:author="岩下" w:date="2015-10-15T15:00:00Z">
        <w:r>
          <w:rPr>
            <w:rFonts w:asciiTheme="majorEastAsia" w:eastAsiaTheme="majorEastAsia" w:hAnsiTheme="majorEastAsia" w:hint="eastAsia"/>
          </w:rPr>
          <w:t>対応</w:t>
        </w:r>
      </w:ins>
      <w:ins w:id="912" w:author="岩下" w:date="2015-10-14T10:14:00Z">
        <w:r w:rsidR="00B249CE" w:rsidRPr="00DC26C2">
          <w:rPr>
            <w:rFonts w:asciiTheme="majorEastAsia" w:eastAsiaTheme="majorEastAsia" w:hAnsiTheme="majorEastAsia" w:hint="eastAsia"/>
          </w:rPr>
          <w:t xml:space="preserve"> </w:t>
        </w:r>
      </w:ins>
    </w:p>
    <w:p w14:paraId="7EA46B6A" w14:textId="77777777" w:rsidR="00B249CE" w:rsidRDefault="001E5323" w:rsidP="00B249CE">
      <w:pPr>
        <w:ind w:firstLineChars="100" w:firstLine="210"/>
        <w:rPr>
          <w:ins w:id="913" w:author="岩下" w:date="2015-10-14T10:17:00Z"/>
        </w:rPr>
      </w:pPr>
      <w:ins w:id="914" w:author="岩下" w:date="2015-10-14T10:12:00Z">
        <w:r w:rsidRPr="001E5323">
          <w:rPr>
            <w:rFonts w:asciiTheme="majorEastAsia" w:eastAsiaTheme="majorEastAsia" w:hAnsiTheme="majorEastAsia"/>
            <w:rPrChange w:id="915" w:author="岩下" w:date="2015-10-14T10:13:00Z">
              <w:rPr/>
            </w:rPrChange>
          </w:rPr>
          <w:t>decltype(</w:t>
        </w:r>
        <w:r w:rsidRPr="001E5323">
          <w:rPr>
            <w:rFonts w:asciiTheme="majorEastAsia" w:eastAsiaTheme="majorEastAsia" w:hAnsiTheme="majorEastAsia" w:hint="eastAsia"/>
            <w:rPrChange w:id="916" w:author="岩下" w:date="2015-10-14T10:13:00Z">
              <w:rPr>
                <w:rFonts w:hint="eastAsia"/>
              </w:rPr>
            </w:rPrChange>
          </w:rPr>
          <w:t>式</w:t>
        </w:r>
      </w:ins>
      <w:ins w:id="917" w:author="岩下" w:date="2015-10-14T10:13:00Z">
        <w:r w:rsidRPr="001E5323">
          <w:rPr>
            <w:rFonts w:asciiTheme="majorEastAsia" w:eastAsiaTheme="majorEastAsia" w:hAnsiTheme="majorEastAsia"/>
            <w:rPrChange w:id="918" w:author="岩下" w:date="2015-10-14T10:13:00Z">
              <w:rPr/>
            </w:rPrChange>
          </w:rPr>
          <w:t>)</w:t>
        </w:r>
        <w:r>
          <w:t xml:space="preserve"> </w:t>
        </w:r>
        <w:r>
          <w:rPr>
            <w:rFonts w:hint="eastAsia"/>
          </w:rPr>
          <w:t>は式の型を表すが、式</w:t>
        </w:r>
        <w:r w:rsidR="00B249CE">
          <w:rPr>
            <w:rFonts w:hint="eastAsia"/>
          </w:rPr>
          <w:t>はスコープをもつので</w:t>
        </w:r>
        <w:r w:rsidR="00B249CE">
          <w:t>typeTable</w:t>
        </w:r>
        <w:r w:rsidR="00B249CE">
          <w:rPr>
            <w:rFonts w:hint="eastAsia"/>
          </w:rPr>
          <w:t>の中に</w:t>
        </w:r>
      </w:ins>
      <w:ins w:id="919" w:author="岩下" w:date="2015-10-14T10:14:00Z">
        <w:r w:rsidR="00B249CE">
          <w:rPr>
            <w:rFonts w:hint="eastAsia"/>
          </w:rPr>
          <w:t>移動することができない。</w:t>
        </w:r>
      </w:ins>
    </w:p>
    <w:p w14:paraId="7C4C6DC4" w14:textId="339936A5" w:rsidR="00B249CE" w:rsidRDefault="00B249CE" w:rsidP="00B249CE">
      <w:pPr>
        <w:pStyle w:val="ae"/>
        <w:numPr>
          <w:ilvl w:val="0"/>
          <w:numId w:val="56"/>
        </w:numPr>
        <w:ind w:leftChars="0"/>
        <w:rPr>
          <w:ins w:id="920" w:author="岩下" w:date="2015-10-14T10:19:00Z"/>
        </w:rPr>
      </w:pPr>
      <w:ins w:id="921" w:author="岩下" w:date="2015-10-14T10:18:00Z">
        <w:r>
          <w:rPr>
            <w:rFonts w:ascii="ＭＳ Ｐゴシック" w:eastAsia="ＭＳ Ｐゴシック" w:hAnsi="ＭＳ Ｐゴシック" w:hint="eastAsia"/>
            <w:szCs w:val="20"/>
          </w:rPr>
          <w:t>案</w:t>
        </w:r>
      </w:ins>
      <w:ins w:id="922" w:author="岩下" w:date="2015-10-14T10:25:00Z">
        <w:r w:rsidR="00B17419">
          <w:rPr>
            <w:rFonts w:ascii="ＭＳ Ｐゴシック" w:eastAsia="ＭＳ Ｐゴシック" w:hAnsi="ＭＳ Ｐゴシック"/>
            <w:szCs w:val="20"/>
          </w:rPr>
          <w:t>1</w:t>
        </w:r>
      </w:ins>
      <w:ins w:id="923" w:author="岩下" w:date="2015-10-14T10:18:00Z">
        <w:r>
          <w:rPr>
            <w:rFonts w:ascii="ＭＳ Ｐゴシック" w:eastAsia="ＭＳ Ｐゴシック" w:hAnsi="ＭＳ Ｐゴシック" w:hint="eastAsia"/>
            <w:szCs w:val="20"/>
          </w:rPr>
          <w:t>：</w:t>
        </w:r>
      </w:ins>
      <w:ins w:id="924" w:author="岩下" w:date="2015-10-14T10:19:00Z">
        <w:r>
          <w:t xml:space="preserve"> </w:t>
        </w:r>
      </w:ins>
      <w:ins w:id="925" w:author="岩下" w:date="2015-10-14T10:18:00Z">
        <w:r>
          <w:rPr>
            <w:rFonts w:hint="eastAsia"/>
          </w:rPr>
          <w:t>式の中の</w:t>
        </w:r>
      </w:ins>
      <w:ins w:id="926" w:author="岩下" w:date="2015-10-14T10:22:00Z">
        <w:r>
          <w:rPr>
            <w:rFonts w:hint="eastAsia"/>
          </w:rPr>
          <w:t>すべての</w:t>
        </w:r>
      </w:ins>
      <w:ins w:id="927" w:author="岩下" w:date="2015-10-14T10:19:00Z">
        <w:r>
          <w:rPr>
            <w:rFonts w:hint="eastAsia"/>
          </w:rPr>
          <w:t>名前に</w:t>
        </w:r>
      </w:ins>
      <w:ins w:id="928" w:author="岩下" w:date="2015-10-14T10:22:00Z">
        <w:r>
          <w:rPr>
            <w:rFonts w:hint="eastAsia"/>
          </w:rPr>
          <w:t>、</w:t>
        </w:r>
      </w:ins>
      <w:ins w:id="929" w:author="岩下" w:date="2015-10-14T10:19:00Z">
        <w:r>
          <w:rPr>
            <w:rFonts w:hint="eastAsia"/>
          </w:rPr>
          <w:t>スコープ名を付ける。</w:t>
        </w:r>
      </w:ins>
      <w:ins w:id="930" w:author="岩下" w:date="2015-10-14T10:23:00Z">
        <w:r>
          <w:t xml:space="preserve">decltype(main:x + main:y) </w:t>
        </w:r>
        <w:r>
          <w:rPr>
            <w:rFonts w:hint="eastAsia"/>
          </w:rPr>
          <w:t>など。</w:t>
        </w:r>
      </w:ins>
      <w:ins w:id="931" w:author="岩下" w:date="2015-10-14T10:21:00Z">
        <w:r>
          <w:sym w:font="Wingdings" w:char="F0E0"/>
        </w:r>
      </w:ins>
      <w:ins w:id="932" w:author="岩下" w:date="2015-10-14T10:19:00Z">
        <w:r>
          <w:rPr>
            <w:rFonts w:hint="eastAsia"/>
          </w:rPr>
          <w:t>とても煩雑。</w:t>
        </w:r>
      </w:ins>
      <w:ins w:id="933" w:author="岩下" w:date="2015-10-14T10:21:00Z">
        <w:r>
          <w:t>scopename</w:t>
        </w:r>
        <w:r>
          <w:rPr>
            <w:rFonts w:hint="eastAsia"/>
          </w:rPr>
          <w:t>を持たない</w:t>
        </w:r>
        <w:r>
          <w:t xml:space="preserve"> { } </w:t>
        </w:r>
      </w:ins>
      <w:ins w:id="934" w:author="岩下" w:date="2015-10-14T10:22:00Z">
        <w:r>
          <w:rPr>
            <w:rFonts w:hint="eastAsia"/>
          </w:rPr>
          <w:t>の中に出現した場合は？</w:t>
        </w:r>
      </w:ins>
    </w:p>
    <w:p w14:paraId="3BB5E00A" w14:textId="54A969D2" w:rsidR="00B249CE" w:rsidRDefault="00B249CE" w:rsidP="00B249CE">
      <w:pPr>
        <w:pStyle w:val="ae"/>
        <w:numPr>
          <w:ilvl w:val="0"/>
          <w:numId w:val="56"/>
        </w:numPr>
        <w:ind w:leftChars="0"/>
        <w:rPr>
          <w:ins w:id="935" w:author="岩下" w:date="2015-10-14T10:25:00Z"/>
        </w:rPr>
      </w:pPr>
      <w:ins w:id="936" w:author="岩下" w:date="2015-10-14T10:23:00Z">
        <w:r>
          <w:rPr>
            <w:rFonts w:ascii="ＭＳ Ｐゴシック" w:eastAsia="ＭＳ Ｐゴシック" w:hAnsi="ＭＳ Ｐゴシック" w:hint="eastAsia"/>
            <w:szCs w:val="20"/>
          </w:rPr>
          <w:t>案</w:t>
        </w:r>
        <w:r>
          <w:rPr>
            <w:rFonts w:ascii="ＭＳ Ｐゴシック" w:eastAsia="ＭＳ Ｐゴシック" w:hAnsi="ＭＳ Ｐゴシック"/>
            <w:szCs w:val="20"/>
          </w:rPr>
          <w:t>2</w:t>
        </w:r>
        <w:r>
          <w:rPr>
            <w:rFonts w:ascii="ＭＳ Ｐゴシック" w:eastAsia="ＭＳ Ｐゴシック" w:hAnsi="ＭＳ Ｐゴシック" w:hint="eastAsia"/>
            <w:szCs w:val="20"/>
          </w:rPr>
          <w:t>：</w:t>
        </w:r>
        <w:r>
          <w:t xml:space="preserve"> </w:t>
        </w:r>
      </w:ins>
      <w:ins w:id="937" w:author="岩下" w:date="2015-10-14T10:24:00Z">
        <w:r>
          <w:t>typeTable</w:t>
        </w:r>
        <w:r>
          <w:rPr>
            <w:rFonts w:hint="eastAsia"/>
          </w:rPr>
          <w:t>を翻訳単位に一つにするのではなく、</w:t>
        </w:r>
        <w:r w:rsidR="00B17419">
          <w:rPr>
            <w:rFonts w:hint="eastAsia"/>
          </w:rPr>
          <w:t>スコープ毎にもつようにする。</w:t>
        </w:r>
      </w:ins>
    </w:p>
    <w:p w14:paraId="72545F49" w14:textId="25CCF13B" w:rsidR="00B17419" w:rsidRDefault="00B17419" w:rsidP="00B17419">
      <w:pPr>
        <w:pStyle w:val="ae"/>
        <w:numPr>
          <w:ilvl w:val="0"/>
          <w:numId w:val="56"/>
        </w:numPr>
        <w:ind w:leftChars="0"/>
        <w:rPr>
          <w:ins w:id="938" w:author="岩下" w:date="2015-10-14T10:25:00Z"/>
        </w:rPr>
      </w:pPr>
      <w:ins w:id="939" w:author="岩下" w:date="2015-10-14T10:25:00Z">
        <w:r>
          <w:rPr>
            <w:rFonts w:ascii="ＭＳ Ｐゴシック" w:eastAsia="ＭＳ Ｐゴシック" w:hAnsi="ＭＳ Ｐゴシック" w:hint="eastAsia"/>
            <w:szCs w:val="20"/>
          </w:rPr>
          <w:t>案</w:t>
        </w:r>
        <w:r>
          <w:rPr>
            <w:rFonts w:ascii="ＭＳ Ｐゴシック" w:eastAsia="ＭＳ Ｐゴシック" w:hAnsi="ＭＳ Ｐゴシック"/>
            <w:szCs w:val="20"/>
          </w:rPr>
          <w:t>3</w:t>
        </w:r>
        <w:r>
          <w:rPr>
            <w:rFonts w:ascii="ＭＳ Ｐゴシック" w:eastAsia="ＭＳ Ｐゴシック" w:hAnsi="ＭＳ Ｐゴシック" w:hint="eastAsia"/>
            <w:szCs w:val="20"/>
          </w:rPr>
          <w:t>：</w:t>
        </w:r>
        <w:r>
          <w:t xml:space="preserve"> </w:t>
        </w:r>
      </w:ins>
      <w:ins w:id="940" w:author="岩下" w:date="2015-10-14T10:26:00Z">
        <w:r>
          <w:t>decltype</w:t>
        </w:r>
        <w:r>
          <w:rPr>
            <w:rFonts w:hint="eastAsia"/>
          </w:rPr>
          <w:t>が出現したスコープに限り、</w:t>
        </w:r>
        <w:r>
          <w:t>typeTable</w:t>
        </w:r>
        <w:r>
          <w:rPr>
            <w:rFonts w:hint="eastAsia"/>
          </w:rPr>
          <w:t>をもつ。</w:t>
        </w:r>
      </w:ins>
    </w:p>
    <w:p w14:paraId="2DFC5F0F" w14:textId="121AA330" w:rsidR="001E5323" w:rsidRDefault="00E944F7" w:rsidP="007E3DC9">
      <w:pPr>
        <w:rPr>
          <w:ins w:id="941" w:author="岩下" w:date="2015-10-14T10:12:00Z"/>
          <w:rFonts w:asciiTheme="majorEastAsia" w:eastAsiaTheme="majorEastAsia" w:hAnsiTheme="majorEastAsia"/>
        </w:rPr>
      </w:pPr>
      <w:ins w:id="942" w:author="Youichi KOYAMA" w:date="2016-03-25T12:17:00Z">
        <w:r>
          <w:rPr>
            <w:rFonts w:asciiTheme="majorEastAsia" w:eastAsiaTheme="majorEastAsia" w:hAnsiTheme="majorEastAsia" w:hint="eastAsia"/>
          </w:rPr>
          <w:t xml:space="preserve">　</w:t>
        </w:r>
        <w:r w:rsidR="00DF77AD">
          <w:rPr>
            <w:rFonts w:asciiTheme="majorEastAsia" w:eastAsiaTheme="majorEastAsia" w:hAnsiTheme="majorEastAsia"/>
          </w:rPr>
          <w:t>Clang AST</w:t>
        </w:r>
        <w:r w:rsidR="00DF77AD">
          <w:rPr>
            <w:rFonts w:asciiTheme="majorEastAsia" w:eastAsiaTheme="majorEastAsia" w:hAnsiTheme="majorEastAsia" w:hint="eastAsia"/>
          </w:rPr>
          <w:t>では</w:t>
        </w:r>
      </w:ins>
      <w:ins w:id="943" w:author="Youichi KOYAMA" w:date="2016-03-25T12:18:00Z">
        <w:r w:rsidR="00DF77AD">
          <w:rPr>
            <w:rFonts w:asciiTheme="majorEastAsia" w:eastAsiaTheme="majorEastAsia" w:hAnsiTheme="majorEastAsia" w:hint="eastAsia"/>
          </w:rPr>
          <w:t>「</w:t>
        </w:r>
      </w:ins>
      <w:ins w:id="944" w:author="Youichi KOYAMA" w:date="2016-03-25T12:17:00Z">
        <w:r w:rsidR="00DF77AD">
          <w:rPr>
            <w:rFonts w:asciiTheme="majorEastAsia" w:eastAsiaTheme="majorEastAsia" w:hAnsiTheme="majorEastAsia" w:hint="eastAsia"/>
          </w:rPr>
          <w:t>型</w:t>
        </w:r>
      </w:ins>
      <w:ins w:id="945" w:author="Youichi KOYAMA" w:date="2016-03-25T12:18:00Z">
        <w:r w:rsidR="00DF77AD">
          <w:rPr>
            <w:rFonts w:asciiTheme="majorEastAsia" w:eastAsiaTheme="majorEastAsia" w:hAnsiTheme="majorEastAsia" w:hint="eastAsia"/>
          </w:rPr>
          <w:t>推論の結果の型」を</w:t>
        </w:r>
      </w:ins>
      <w:ins w:id="946" w:author="Youichi KOYAMA" w:date="2016-03-25T12:19:00Z">
        <w:r w:rsidR="00DF77AD">
          <w:rPr>
            <w:rFonts w:asciiTheme="majorEastAsia" w:eastAsiaTheme="majorEastAsia" w:hAnsiTheme="majorEastAsia" w:hint="eastAsia"/>
          </w:rPr>
          <w:t>AST上に保持して</w:t>
        </w:r>
      </w:ins>
      <w:ins w:id="947" w:author="Youichi KOYAMA" w:date="2016-03-25T12:18:00Z">
        <w:r w:rsidR="00DF77AD">
          <w:rPr>
            <w:rFonts w:asciiTheme="majorEastAsia" w:eastAsiaTheme="majorEastAsia" w:hAnsiTheme="majorEastAsia" w:hint="eastAsia"/>
          </w:rPr>
          <w:t>いるので、その仕組みに合わせて考えるのであれば、すべて「解決結果の型」を扱えばよいことになる</w:t>
        </w:r>
      </w:ins>
      <w:ins w:id="948" w:author="Youichi KOYAMA" w:date="2016-03-25T12:20:00Z">
        <w:r w:rsidR="00DF77AD">
          <w:rPr>
            <w:rFonts w:asciiTheme="majorEastAsia" w:eastAsiaTheme="majorEastAsia" w:hAnsiTheme="majorEastAsia" w:hint="eastAsia"/>
          </w:rPr>
          <w:t>。これも「正規化」の一種と考えて扱うのがよいかもしれない。</w:t>
        </w:r>
      </w:ins>
    </w:p>
    <w:p w14:paraId="42E1298F" w14:textId="3862D00C" w:rsidR="00FD2C12" w:rsidRPr="007E3DC9" w:rsidDel="00746D62" w:rsidRDefault="00FD2C12" w:rsidP="007E3DC9">
      <w:pPr>
        <w:rPr>
          <w:del w:id="949" w:author="岩下" w:date="2015-10-14T11:40:00Z"/>
        </w:rPr>
      </w:pPr>
    </w:p>
    <w:p w14:paraId="1FA0FB41" w14:textId="5A41C56E" w:rsidR="003E5C37" w:rsidRDefault="003E5C37" w:rsidP="003E5C37">
      <w:pPr>
        <w:pStyle w:val="2"/>
      </w:pPr>
      <w:bookmarkStart w:id="950" w:name="_Toc223755485"/>
      <w:bookmarkStart w:id="951" w:name="_Toc223755691"/>
      <w:bookmarkStart w:id="952" w:name="_Toc422165366"/>
      <w:bookmarkStart w:id="953" w:name="_Ref305744207"/>
      <w:bookmarkStart w:id="954" w:name="_Toc306557402"/>
      <w:r>
        <w:rPr>
          <w:rFonts w:hint="eastAsia"/>
        </w:rPr>
        <w:t>データ型識別名</w:t>
      </w:r>
      <w:bookmarkEnd w:id="950"/>
      <w:bookmarkEnd w:id="951"/>
      <w:bookmarkEnd w:id="952"/>
      <w:bookmarkEnd w:id="953"/>
      <w:bookmarkEnd w:id="954"/>
    </w:p>
    <w:p w14:paraId="7DD3B836" w14:textId="0DF9D891" w:rsidR="00F54F45" w:rsidRPr="00F54F45" w:rsidRDefault="00F54F45" w:rsidP="00F54F45">
      <w:pPr>
        <w:ind w:firstLineChars="100" w:firstLine="210"/>
      </w:pPr>
      <w:r w:rsidRPr="00F54F45">
        <w:t>プログラム内において、データ型はデータ</w:t>
      </w:r>
      <w:ins w:id="955" w:author="岩下" w:date="2015-10-09T11:16:00Z">
        <w:r w:rsidR="00FD2C12">
          <w:rPr>
            <w:rFonts w:hint="eastAsia"/>
          </w:rPr>
          <w:t>型</w:t>
        </w:r>
      </w:ins>
      <w:ins w:id="956" w:author="岩下" w:date="2015-10-09T11:18:00Z">
        <w:r w:rsidR="00FD2C12">
          <w:rPr>
            <w:rFonts w:hint="eastAsia"/>
          </w:rPr>
          <w:t>識別</w:t>
        </w:r>
      </w:ins>
      <w:r w:rsidRPr="00F54F45">
        <w:t>名で区別される。その名前は、次の</w:t>
      </w:r>
      <w:del w:id="957" w:author="岩下" w:date="2015-10-07T15:18:00Z">
        <w:r w:rsidRPr="00F54F45" w:rsidDel="00616F6F">
          <w:delText>２つの</w:delText>
        </w:r>
      </w:del>
      <w:r w:rsidRPr="00F54F45">
        <w:t>いずれかであ</w:t>
      </w:r>
      <w:r w:rsidRPr="00F54F45">
        <w:lastRenderedPageBreak/>
        <w:t>る。</w:t>
      </w:r>
    </w:p>
    <w:p w14:paraId="3E4EFA63" w14:textId="03AA5BF7" w:rsidR="00F54F45" w:rsidRPr="00F74330" w:rsidRDefault="00F54F45" w:rsidP="00613D85">
      <w:pPr>
        <w:numPr>
          <w:ilvl w:val="0"/>
          <w:numId w:val="7"/>
        </w:numPr>
        <w:ind w:hanging="240"/>
      </w:pPr>
      <w:r w:rsidRPr="00F54F45">
        <w:t>基本データ型</w:t>
      </w:r>
      <w:ins w:id="958" w:author="岩下" w:date="2015-10-13T20:36:00Z">
        <w:r w:rsidR="00B54188">
          <w:rPr>
            <w:rFonts w:hint="eastAsia"/>
          </w:rPr>
          <w:t>（</w:t>
        </w:r>
        <w:r w:rsidR="00B54188">
          <w:fldChar w:fldCharType="begin"/>
        </w:r>
        <w:r w:rsidR="00B54188">
          <w:instrText xml:space="preserve"> REF </w:instrText>
        </w:r>
        <w:r w:rsidR="00B54188">
          <w:rPr>
            <w:rFonts w:hint="eastAsia"/>
          </w:rPr>
          <w:instrText>_Ref306387930 \n \h</w:instrText>
        </w:r>
        <w:r w:rsidR="00B54188">
          <w:instrText xml:space="preserve"> </w:instrText>
        </w:r>
      </w:ins>
      <w:r w:rsidR="00B54188">
        <w:fldChar w:fldCharType="separate"/>
      </w:r>
      <w:ins w:id="959" w:author="Youichi KOYAMA" w:date="2016-03-17T11:55:00Z">
        <w:r w:rsidR="006A16F7">
          <w:t>3.4</w:t>
        </w:r>
      </w:ins>
      <w:ins w:id="960" w:author="岩下" w:date="2015-10-13T20:36:00Z">
        <w:r w:rsidR="00B54188">
          <w:fldChar w:fldCharType="end"/>
        </w:r>
        <w:r w:rsidR="00B54188">
          <w:rPr>
            <w:rFonts w:hint="eastAsia"/>
          </w:rPr>
          <w:t>節）</w:t>
        </w:r>
      </w:ins>
      <w:del w:id="961" w:author="岩下" w:date="2015-10-13T19:58:00Z">
        <w:r w:rsidRPr="00F54F45" w:rsidDel="00DC26C2">
          <w:delText>名</w:delText>
        </w:r>
        <w:r w:rsidRPr="00F54F45" w:rsidDel="00DC26C2">
          <w:delText xml:space="preserve"> </w:delText>
        </w:r>
      </w:del>
    </w:p>
    <w:p w14:paraId="76E86AB9" w14:textId="03D65D57" w:rsidR="00F54F45" w:rsidRDefault="00F54F45" w:rsidP="00616F6F">
      <w:pPr>
        <w:pStyle w:val="ae"/>
        <w:numPr>
          <w:ilvl w:val="0"/>
          <w:numId w:val="55"/>
        </w:numPr>
        <w:ind w:leftChars="0"/>
      </w:pPr>
      <w:r w:rsidRPr="00F54F45">
        <w:t>C</w:t>
      </w:r>
      <w:ins w:id="962" w:author="岩下" w:date="2015-09-25T20:17:00Z">
        <w:r w:rsidR="00B06C89">
          <w:t>, C++</w:t>
        </w:r>
      </w:ins>
      <w:del w:id="963" w:author="Youichi KOYAMA" w:date="2016-03-17T11:38:00Z">
        <w:r w:rsidRPr="00F54F45" w:rsidDel="00AF4086">
          <w:delText>言語</w:delText>
        </w:r>
      </w:del>
      <w:r w:rsidRPr="00F54F45">
        <w:t>の基本データ型</w:t>
      </w:r>
      <w:ins w:id="964" w:author="岩下" w:date="2015-10-07T15:21:00Z">
        <w:r w:rsidR="007C77C3">
          <w:rPr>
            <w:rFonts w:hint="eastAsia"/>
          </w:rPr>
          <w:t>（</w:t>
        </w:r>
        <w:r w:rsidR="007C77C3">
          <w:t>C++</w:t>
        </w:r>
        <w:r w:rsidR="007C77C3">
          <w:rPr>
            <w:rFonts w:hint="eastAsia"/>
          </w:rPr>
          <w:t>拡張）</w:t>
        </w:r>
      </w:ins>
      <w:r w:rsidRPr="00F54F45">
        <w:t xml:space="preserve"> </w:t>
      </w:r>
    </w:p>
    <w:p w14:paraId="0C322772" w14:textId="7825C95C" w:rsidR="00F54F45" w:rsidRPr="00F54F45" w:rsidRDefault="00F54F45" w:rsidP="005E37C4">
      <w:pPr>
        <w:ind w:leftChars="400" w:left="840"/>
      </w:pPr>
      <w:r w:rsidRPr="00F54F45">
        <w:t xml:space="preserve">'void', 'char', 'short', 'int' , 'long', 'long_long', 'unsigned_char', 'unsigned_short', 'unsigned', 'unsigned_long', 'unsigned_long_long', 'float', 'double', 'long_double', 'wchar_t', </w:t>
      </w:r>
      <w:r w:rsidR="001B7152">
        <w:t xml:space="preserve">‘char16_t’, ‘char32_t’, </w:t>
      </w:r>
      <w:r w:rsidRPr="00F54F45">
        <w:t>'bool' (_Bool</w:t>
      </w:r>
      <w:r w:rsidRPr="00F54F45">
        <w:t>型</w:t>
      </w:r>
      <w:r w:rsidRPr="00F54F45">
        <w:t>)</w:t>
      </w:r>
      <w:del w:id="965" w:author="岩下" w:date="2015-10-13T19:58:00Z">
        <w:r w:rsidR="001B7152" w:rsidDel="00DC26C2">
          <w:delText>, auto</w:delText>
        </w:r>
      </w:del>
    </w:p>
    <w:p w14:paraId="13DF7E2A" w14:textId="77777777" w:rsidR="005E37C4" w:rsidRDefault="00F54F45" w:rsidP="00616F6F">
      <w:pPr>
        <w:pStyle w:val="ae"/>
        <w:numPr>
          <w:ilvl w:val="0"/>
          <w:numId w:val="55"/>
        </w:numPr>
        <w:ind w:leftChars="0"/>
        <w:rPr>
          <w:ins w:id="966" w:author="岩下" w:date="2015-09-25T13:13:00Z"/>
        </w:rPr>
      </w:pPr>
      <w:r w:rsidRPr="00F54F45">
        <w:t>_Complex</w:t>
      </w:r>
      <w:r w:rsidRPr="00F54F45">
        <w:t>、</w:t>
      </w:r>
      <w:r w:rsidRPr="00F54F45">
        <w:t>_Imaginary</w:t>
      </w:r>
      <w:r w:rsidRPr="00F54F45">
        <w:t>に対応する型</w:t>
      </w:r>
      <w:r w:rsidRPr="00F54F45">
        <w:t xml:space="preserve"> </w:t>
      </w:r>
    </w:p>
    <w:p w14:paraId="20198DC3" w14:textId="77777777" w:rsidR="00F54F45" w:rsidRDefault="00F54F45" w:rsidP="005E37C4">
      <w:pPr>
        <w:ind w:leftChars="400" w:left="840"/>
      </w:pPr>
      <w:r w:rsidRPr="00F54F45">
        <w:t>'float_complex', 'double_complex', 'long_double_complex', 'float_imaginary', 'double_imaginary', 'long_double_imaginary'</w:t>
      </w:r>
    </w:p>
    <w:p w14:paraId="3A16222E" w14:textId="3B4E9C3F" w:rsidR="005E37C4" w:rsidRDefault="00F54F45" w:rsidP="00616F6F">
      <w:pPr>
        <w:pStyle w:val="ae"/>
        <w:numPr>
          <w:ilvl w:val="0"/>
          <w:numId w:val="55"/>
        </w:numPr>
        <w:ind w:leftChars="0"/>
        <w:rPr>
          <w:ins w:id="967" w:author="岩下" w:date="2015-09-25T13:13:00Z"/>
        </w:rPr>
      </w:pPr>
      <w:r w:rsidRPr="00F54F45">
        <w:t>GCC</w:t>
      </w:r>
      <w:r w:rsidRPr="00F54F45">
        <w:t>の組み込み型</w:t>
      </w:r>
    </w:p>
    <w:p w14:paraId="092AA93F" w14:textId="77777777" w:rsidR="00F54F45" w:rsidRDefault="00F54F45" w:rsidP="005E37C4">
      <w:pPr>
        <w:pStyle w:val="ae"/>
        <w:ind w:left="840"/>
      </w:pPr>
      <w:r w:rsidRPr="00F54F45">
        <w:t>'__builtin_va_arg'</w:t>
      </w:r>
    </w:p>
    <w:p w14:paraId="4FD3E687" w14:textId="40C625C5" w:rsidR="00DC26C2" w:rsidDel="00504BCB" w:rsidRDefault="00DC26C2" w:rsidP="00613D85">
      <w:pPr>
        <w:numPr>
          <w:ilvl w:val="0"/>
          <w:numId w:val="7"/>
        </w:numPr>
        <w:ind w:hanging="240"/>
        <w:rPr>
          <w:ins w:id="968" w:author="岩下" w:date="2015-10-13T19:47:00Z"/>
          <w:del w:id="969" w:author="Youichi KOYAMA" w:date="2016-03-25T15:36:00Z"/>
        </w:rPr>
      </w:pPr>
      <w:ins w:id="970" w:author="岩下" w:date="2015-10-13T19:56:00Z">
        <w:del w:id="971" w:author="Youichi KOYAMA" w:date="2016-03-25T15:36:00Z">
          <w:r w:rsidDel="00504BCB">
            <w:rPr>
              <w:rFonts w:hint="eastAsia"/>
            </w:rPr>
            <w:delText>型推論</w:delText>
          </w:r>
        </w:del>
      </w:ins>
      <w:ins w:id="972" w:author="岩下" w:date="2015-10-13T19:58:00Z">
        <w:del w:id="973" w:author="Youichi KOYAMA" w:date="2016-03-25T15:36:00Z">
          <w:r w:rsidDel="00504BCB">
            <w:rPr>
              <w:rFonts w:hint="eastAsia"/>
            </w:rPr>
            <w:delText>の対象</w:delText>
          </w:r>
        </w:del>
      </w:ins>
      <w:ins w:id="974" w:author="岩下" w:date="2015-10-13T19:56:00Z">
        <w:del w:id="975" w:author="Youichi KOYAMA" w:date="2016-03-25T15:36:00Z">
          <w:r w:rsidDel="00504BCB">
            <w:rPr>
              <w:rFonts w:hint="eastAsia"/>
            </w:rPr>
            <w:delText>（</w:delText>
          </w:r>
          <w:r w:rsidDel="00504BCB">
            <w:delText>C++</w:delText>
          </w:r>
          <w:r w:rsidDel="00504BCB">
            <w:rPr>
              <w:rFonts w:hint="eastAsia"/>
            </w:rPr>
            <w:delText>）</w:delText>
          </w:r>
        </w:del>
      </w:ins>
    </w:p>
    <w:p w14:paraId="72DF8091" w14:textId="4C5F8725" w:rsidR="00DC26C2" w:rsidRPr="00F74330" w:rsidDel="00504BCB" w:rsidRDefault="00DC26C2">
      <w:pPr>
        <w:ind w:left="420" w:firstLine="420"/>
        <w:rPr>
          <w:ins w:id="976" w:author="岩下" w:date="2015-10-13T19:57:00Z"/>
          <w:del w:id="977" w:author="Youichi KOYAMA" w:date="2016-03-25T15:36:00Z"/>
        </w:rPr>
        <w:pPrChange w:id="978" w:author="岩下" w:date="2015-10-13T19:57:00Z">
          <w:pPr>
            <w:pStyle w:val="ae"/>
            <w:numPr>
              <w:numId w:val="7"/>
            </w:numPr>
            <w:tabs>
              <w:tab w:val="num" w:pos="420"/>
            </w:tabs>
            <w:ind w:leftChars="0" w:left="420" w:hanging="420"/>
          </w:pPr>
        </w:pPrChange>
      </w:pPr>
      <w:ins w:id="979" w:author="岩下" w:date="2015-10-13T19:57:00Z">
        <w:del w:id="980" w:author="Youichi KOYAMA" w:date="2016-03-25T15:36:00Z">
          <w:r w:rsidDel="00504BCB">
            <w:delText>'</w:delText>
          </w:r>
        </w:del>
      </w:ins>
      <w:ins w:id="981" w:author="岩下" w:date="2015-10-13T19:58:00Z">
        <w:del w:id="982" w:author="Youichi KOYAMA" w:date="2016-03-25T15:36:00Z">
          <w:r w:rsidDel="00504BCB">
            <w:delText>auto</w:delText>
          </w:r>
        </w:del>
      </w:ins>
      <w:ins w:id="983" w:author="岩下" w:date="2015-10-13T19:57:00Z">
        <w:del w:id="984" w:author="Youichi KOYAMA" w:date="2016-03-25T15:36:00Z">
          <w:r w:rsidDel="00504BCB">
            <w:delText>'</w:delText>
          </w:r>
        </w:del>
      </w:ins>
    </w:p>
    <w:p w14:paraId="0B1968BC" w14:textId="389DCD03" w:rsidR="00DC26C2" w:rsidDel="00504BCB" w:rsidRDefault="00DC26C2" w:rsidP="00DC26C2">
      <w:pPr>
        <w:numPr>
          <w:ilvl w:val="0"/>
          <w:numId w:val="7"/>
        </w:numPr>
        <w:ind w:hanging="240"/>
        <w:rPr>
          <w:ins w:id="985" w:author="岩下" w:date="2015-10-13T19:47:00Z"/>
          <w:del w:id="986" w:author="Youichi KOYAMA" w:date="2016-03-25T15:36:00Z"/>
        </w:rPr>
      </w:pPr>
      <w:ins w:id="987" w:author="岩下" w:date="2015-10-13T19:59:00Z">
        <w:del w:id="988" w:author="Youichi KOYAMA" w:date="2016-03-25T15:36:00Z">
          <w:r w:rsidDel="00504BCB">
            <w:rPr>
              <w:rFonts w:hint="eastAsia"/>
            </w:rPr>
            <w:delText>名前空間の名前</w:delText>
          </w:r>
        </w:del>
      </w:ins>
      <w:ins w:id="989" w:author="岩下" w:date="2015-10-13T19:47:00Z">
        <w:del w:id="990" w:author="Youichi KOYAMA" w:date="2016-03-25T15:36:00Z">
          <w:r w:rsidDel="00504BCB">
            <w:rPr>
              <w:rFonts w:hint="eastAsia"/>
            </w:rPr>
            <w:delText>（</w:delText>
          </w:r>
          <w:r w:rsidDel="00504BCB">
            <w:delText>C++</w:delText>
          </w:r>
          <w:r w:rsidDel="00504BCB">
            <w:rPr>
              <w:rFonts w:hint="eastAsia"/>
            </w:rPr>
            <w:delText>）</w:delText>
          </w:r>
        </w:del>
      </w:ins>
    </w:p>
    <w:p w14:paraId="28114530" w14:textId="4CF12B23" w:rsidR="00DC26C2" w:rsidRPr="00F74330" w:rsidDel="00504BCB" w:rsidRDefault="00DC26C2">
      <w:pPr>
        <w:ind w:left="420" w:firstLine="420"/>
        <w:rPr>
          <w:ins w:id="991" w:author="岩下" w:date="2015-10-13T19:47:00Z"/>
          <w:del w:id="992" w:author="Youichi KOYAMA" w:date="2016-03-25T15:36:00Z"/>
        </w:rPr>
        <w:pPrChange w:id="993" w:author="岩下" w:date="2015-10-13T19:59:00Z">
          <w:pPr>
            <w:pStyle w:val="ae"/>
            <w:numPr>
              <w:numId w:val="55"/>
            </w:numPr>
            <w:ind w:leftChars="0" w:left="900" w:hanging="480"/>
          </w:pPr>
        </w:pPrChange>
      </w:pPr>
      <w:ins w:id="994" w:author="岩下" w:date="2015-10-13T19:47:00Z">
        <w:del w:id="995" w:author="Youichi KOYAMA" w:date="2016-03-25T15:36:00Z">
          <w:r w:rsidDel="00504BCB">
            <w:delText>'namespace'</w:delText>
          </w:r>
        </w:del>
      </w:ins>
    </w:p>
    <w:p w14:paraId="27F91C1E" w14:textId="0F4517DB" w:rsidR="0084092E" w:rsidRDefault="0084092E" w:rsidP="00613D85">
      <w:pPr>
        <w:numPr>
          <w:ilvl w:val="0"/>
          <w:numId w:val="7"/>
        </w:numPr>
        <w:ind w:hanging="240"/>
        <w:rPr>
          <w:ins w:id="996" w:author="岩下" w:date="2015-10-13T21:23:00Z"/>
        </w:rPr>
      </w:pPr>
      <w:ins w:id="997" w:author="岩下" w:date="2015-10-13T21:23:00Z">
        <w:r>
          <w:rPr>
            <w:rFonts w:hint="eastAsia"/>
          </w:rPr>
          <w:t>型</w:t>
        </w:r>
      </w:ins>
      <w:ins w:id="998" w:author="岩下" w:date="2015-10-14T15:14:00Z">
        <w:r w:rsidR="00285CC6">
          <w:rPr>
            <w:rFonts w:hint="eastAsia"/>
          </w:rPr>
          <w:t>の抽象</w:t>
        </w:r>
      </w:ins>
      <w:ins w:id="999" w:author="岩下" w:date="2015-10-13T21:23:00Z">
        <w:r>
          <w:rPr>
            <w:rFonts w:hint="eastAsia"/>
          </w:rPr>
          <w:t>（</w:t>
        </w:r>
        <w:r>
          <w:t>C++</w:t>
        </w:r>
        <w:r>
          <w:rPr>
            <w:rFonts w:hint="eastAsia"/>
          </w:rPr>
          <w:t>）</w:t>
        </w:r>
      </w:ins>
      <w:ins w:id="1000" w:author="岩下" w:date="2015-10-13T21:24:00Z">
        <w:r>
          <w:t xml:space="preserve"> </w:t>
        </w:r>
        <w:r>
          <w:rPr>
            <w:rFonts w:hint="eastAsia"/>
          </w:rPr>
          <w:t xml:space="preserve">—　</w:t>
        </w:r>
      </w:ins>
      <w:ins w:id="1001" w:author="岩下" w:date="2015-10-13T21:25:00Z">
        <w:r>
          <w:rPr>
            <w:rFonts w:hint="eastAsia"/>
          </w:rPr>
          <w:t>テンプレートの</w:t>
        </w:r>
      </w:ins>
      <w:ins w:id="1002" w:author="岩下" w:date="2015-10-13T21:24:00Z">
        <w:r>
          <w:rPr>
            <w:rFonts w:hint="eastAsia"/>
          </w:rPr>
          <w:t>型仮引数の型の名前</w:t>
        </w:r>
      </w:ins>
    </w:p>
    <w:p w14:paraId="38BDB7E3" w14:textId="478A643B" w:rsidR="0084092E" w:rsidRPr="00F74330" w:rsidRDefault="0084092E" w:rsidP="0084092E">
      <w:pPr>
        <w:ind w:left="420" w:firstLine="420"/>
        <w:rPr>
          <w:ins w:id="1003" w:author="岩下" w:date="2015-10-13T21:23:00Z"/>
        </w:rPr>
      </w:pPr>
      <w:ins w:id="1004" w:author="岩下" w:date="2015-10-13T21:23:00Z">
        <w:r>
          <w:t>'</w:t>
        </w:r>
      </w:ins>
      <w:ins w:id="1005" w:author="岩下" w:date="2015-10-14T15:14:00Z">
        <w:r w:rsidR="00285CC6">
          <w:t>any_</w:t>
        </w:r>
      </w:ins>
      <w:ins w:id="1006" w:author="岩下" w:date="2015-10-13T21:24:00Z">
        <w:r>
          <w:t>class</w:t>
        </w:r>
      </w:ins>
      <w:ins w:id="1007" w:author="岩下" w:date="2015-10-13T21:23:00Z">
        <w:r>
          <w:t>', '</w:t>
        </w:r>
      </w:ins>
      <w:ins w:id="1008" w:author="岩下" w:date="2015-10-14T15:14:00Z">
        <w:r w:rsidR="00285CC6">
          <w:t>any_</w:t>
        </w:r>
      </w:ins>
      <w:ins w:id="1009" w:author="岩下" w:date="2015-10-13T21:24:00Z">
        <w:r>
          <w:t>typename</w:t>
        </w:r>
      </w:ins>
      <w:ins w:id="1010" w:author="岩下" w:date="2015-10-13T21:23:00Z">
        <w:r>
          <w:t>'</w:t>
        </w:r>
      </w:ins>
    </w:p>
    <w:p w14:paraId="6AB80A1E" w14:textId="4252B174" w:rsidR="00616F6F" w:rsidRDefault="00F54F45" w:rsidP="00613D85">
      <w:pPr>
        <w:numPr>
          <w:ilvl w:val="0"/>
          <w:numId w:val="7"/>
        </w:numPr>
        <w:ind w:hanging="240"/>
        <w:rPr>
          <w:ins w:id="1011" w:author="岩下" w:date="2015-10-07T15:19:00Z"/>
        </w:rPr>
      </w:pPr>
      <w:r w:rsidRPr="00F54F45">
        <w:t>派生データ型</w:t>
      </w:r>
      <w:ins w:id="1012" w:author="岩下" w:date="2015-10-13T21:18:00Z">
        <w:r w:rsidR="0084092E">
          <w:rPr>
            <w:rFonts w:hint="eastAsia"/>
          </w:rPr>
          <w:t>とクラス</w:t>
        </w:r>
      </w:ins>
      <w:del w:id="1013" w:author="岩下" w:date="2015-10-13T19:59:00Z">
        <w:r w:rsidRPr="00F54F45" w:rsidDel="00DC26C2">
          <w:delText>名</w:delText>
        </w:r>
      </w:del>
    </w:p>
    <w:p w14:paraId="001E6EE0" w14:textId="6280F0F6" w:rsidR="007C77C3" w:rsidRDefault="006654AB" w:rsidP="007C77C3">
      <w:pPr>
        <w:pStyle w:val="ae"/>
        <w:ind w:left="840"/>
        <w:rPr>
          <w:ins w:id="1014" w:author="岩下" w:date="2015-10-07T15:22:00Z"/>
        </w:rPr>
      </w:pPr>
      <w:ins w:id="1015" w:author="岩下" w:date="2015-10-09T11:33:00Z">
        <w:r>
          <w:rPr>
            <w:rFonts w:hint="eastAsia"/>
          </w:rPr>
          <w:t>他のデータ型識別名とは異なる、翻訳単位内でユニークな</w:t>
        </w:r>
      </w:ins>
      <w:del w:id="1016" w:author="岩下" w:date="2015-10-09T11:33:00Z">
        <w:r w:rsidR="00F54F45" w:rsidRPr="00F54F45" w:rsidDel="006654AB">
          <w:delText>上記、</w:delText>
        </w:r>
      </w:del>
      <w:del w:id="1017" w:author="岩下" w:date="2015-10-07T15:24:00Z">
        <w:r w:rsidR="00F54F45" w:rsidRPr="00F54F45" w:rsidDel="007C77C3">
          <w:delText>基本データ型名以外の</w:delText>
        </w:r>
      </w:del>
      <w:del w:id="1018" w:author="岩下" w:date="2015-10-09T11:33:00Z">
        <w:r w:rsidR="00F54F45" w:rsidRPr="00F54F45" w:rsidDel="006654AB">
          <w:delText>任意の</w:delText>
        </w:r>
      </w:del>
      <w:r w:rsidR="00F54F45" w:rsidRPr="00F54F45">
        <w:t>英数字の並び。</w:t>
      </w:r>
    </w:p>
    <w:p w14:paraId="05C9CF0E" w14:textId="3CFE83F7" w:rsidR="00F54F45" w:rsidDel="00656CFC" w:rsidRDefault="00F54F45">
      <w:pPr>
        <w:rPr>
          <w:del w:id="1019" w:author="岩下" w:date="2015-10-13T19:47:00Z"/>
        </w:rPr>
        <w:pPrChange w:id="1020" w:author="岩下" w:date="2015-10-13T20:48:00Z">
          <w:pPr>
            <w:pStyle w:val="ae"/>
            <w:numPr>
              <w:numId w:val="55"/>
            </w:numPr>
            <w:ind w:leftChars="0" w:left="900" w:hanging="480"/>
          </w:pPr>
        </w:pPrChange>
      </w:pPr>
    </w:p>
    <w:p w14:paraId="1739B525" w14:textId="77777777" w:rsidR="00656CFC" w:rsidRDefault="00656CFC" w:rsidP="00F54F45">
      <w:pPr>
        <w:rPr>
          <w:ins w:id="1021" w:author="岩下" w:date="2015-10-15T10:55:00Z"/>
        </w:rPr>
      </w:pPr>
    </w:p>
    <w:p w14:paraId="4A138CBA" w14:textId="77777777" w:rsidR="0048247F" w:rsidRDefault="0048247F" w:rsidP="0048247F">
      <w:pPr>
        <w:pStyle w:val="2"/>
        <w:rPr>
          <w:ins w:id="1022" w:author="岩下" w:date="2015-10-15T10:57:00Z"/>
        </w:rPr>
      </w:pPr>
      <w:bookmarkStart w:id="1023" w:name="_Ref306542774"/>
      <w:bookmarkStart w:id="1024" w:name="_Toc306557403"/>
      <w:ins w:id="1025" w:author="岩下" w:date="2015-10-15T10:57:00Z">
        <w:r>
          <w:rPr>
            <w:rFonts w:hint="eastAsia"/>
          </w:rPr>
          <w:t>typeName</w:t>
        </w:r>
        <w:r>
          <w:rPr>
            <w:rFonts w:hint="eastAsia"/>
          </w:rPr>
          <w:t>要素</w:t>
        </w:r>
        <w:bookmarkEnd w:id="1023"/>
        <w:bookmarkEnd w:id="1024"/>
      </w:ins>
    </w:p>
    <w:p w14:paraId="6B0A9D33" w14:textId="40C5B25D" w:rsidR="0048247F" w:rsidRDefault="0048247F" w:rsidP="0048247F">
      <w:pPr>
        <w:ind w:firstLineChars="100" w:firstLine="210"/>
        <w:rPr>
          <w:ins w:id="1026" w:author="岩下" w:date="2015-10-15T10:57:00Z"/>
        </w:rPr>
      </w:pPr>
      <w:ins w:id="1027" w:author="岩下" w:date="2015-10-15T10:57:00Z">
        <w:r>
          <w:t>typeName</w:t>
        </w:r>
        <w:r>
          <w:t>要素は</w:t>
        </w:r>
        <w:r>
          <w:rPr>
            <w:rFonts w:hint="eastAsia"/>
          </w:rPr>
          <w:t>データ型識別名</w:t>
        </w:r>
        <w:r>
          <w:t>を表す。</w:t>
        </w:r>
      </w:ins>
    </w:p>
    <w:p w14:paraId="113DA15F" w14:textId="53296EE9" w:rsidR="0048247F" w:rsidRPr="007D78E6" w:rsidRDefault="0048247F" w:rsidP="0048247F">
      <w:pPr>
        <w:pBdr>
          <w:top w:val="single" w:sz="4" w:space="1" w:color="auto"/>
          <w:left w:val="single" w:sz="4" w:space="0" w:color="auto"/>
          <w:bottom w:val="single" w:sz="4" w:space="1" w:color="auto"/>
          <w:right w:val="single" w:sz="4" w:space="0" w:color="auto"/>
        </w:pBdr>
        <w:ind w:firstLineChars="100" w:firstLine="210"/>
        <w:rPr>
          <w:ins w:id="1028" w:author="岩下" w:date="2015-10-15T10:57:00Z"/>
          <w:rFonts w:ascii="ＭＳ Ｐゴシック" w:eastAsia="ＭＳ Ｐゴシック" w:hAnsi="ＭＳ Ｐゴシック"/>
          <w:szCs w:val="20"/>
        </w:rPr>
      </w:pPr>
      <w:ins w:id="1029" w:author="岩下" w:date="2015-10-15T10:57:00Z">
        <w:r w:rsidRPr="007D78E6">
          <w:rPr>
            <w:rFonts w:ascii="ＭＳ Ｐゴシック" w:eastAsia="ＭＳ Ｐゴシック" w:hAnsi="ＭＳ Ｐゴシック"/>
            <w:szCs w:val="20"/>
          </w:rPr>
          <w:t>&lt;</w:t>
        </w:r>
        <w:r>
          <w:rPr>
            <w:rFonts w:ascii="ＭＳ Ｐゴシック" w:eastAsia="ＭＳ Ｐゴシック" w:hAnsi="ＭＳ Ｐゴシック"/>
            <w:szCs w:val="20"/>
          </w:rPr>
          <w:t>typeName</w:t>
        </w:r>
      </w:ins>
      <w:ins w:id="1030" w:author="岩下" w:date="2015-10-15T10:59:00Z">
        <w:r>
          <w:rPr>
            <w:rFonts w:ascii="ＭＳ Ｐゴシック" w:eastAsia="ＭＳ Ｐゴシック" w:hAnsi="ＭＳ Ｐゴシック"/>
            <w:szCs w:val="20"/>
          </w:rPr>
          <w:t>/</w:t>
        </w:r>
      </w:ins>
      <w:ins w:id="1031" w:author="岩下" w:date="2015-10-15T10:57:00Z">
        <w:r w:rsidRPr="007D78E6">
          <w:rPr>
            <w:rFonts w:ascii="ＭＳ Ｐゴシック" w:eastAsia="ＭＳ Ｐゴシック" w:hAnsi="ＭＳ Ｐゴシック"/>
            <w:szCs w:val="20"/>
          </w:rPr>
          <w:t>&gt;</w:t>
        </w:r>
      </w:ins>
    </w:p>
    <w:p w14:paraId="626331E3" w14:textId="3258CDE6" w:rsidR="0048247F" w:rsidRDefault="0048247F" w:rsidP="0048247F">
      <w:pPr>
        <w:rPr>
          <w:ins w:id="1032" w:author="岩下" w:date="2015-10-15T19:23:00Z"/>
          <w:rFonts w:ascii="ＭＳ Ｐゴシック" w:eastAsia="ＭＳ Ｐゴシック" w:hAnsi="ＭＳ Ｐゴシック"/>
        </w:rPr>
      </w:pPr>
      <w:ins w:id="1033" w:author="岩下" w:date="2015-10-15T10:57:00Z">
        <w:r>
          <w:rPr>
            <w:rFonts w:ascii="ＭＳ Ｐゴシック" w:eastAsia="ＭＳ Ｐゴシック" w:hAnsi="ＭＳ Ｐゴシック" w:hint="eastAsia"/>
          </w:rPr>
          <w:t>属性</w:t>
        </w:r>
      </w:ins>
      <w:ins w:id="1034" w:author="岩下" w:date="2015-10-15T19:23:00Z">
        <w:r w:rsidR="0064340E">
          <w:rPr>
            <w:rFonts w:ascii="ＭＳ Ｐゴシック" w:eastAsia="ＭＳ Ｐゴシック" w:hAnsi="ＭＳ Ｐゴシック" w:hint="eastAsia"/>
          </w:rPr>
          <w:t>（必須）</w:t>
        </w:r>
      </w:ins>
      <w:ins w:id="1035" w:author="岩下" w:date="2015-10-15T10:57:00Z">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ins>
      <w:ins w:id="1036" w:author="岩下" w:date="2015-10-15T10:59:00Z">
        <w:r>
          <w:rPr>
            <w:rFonts w:ascii="ＭＳ Ｐゴシック" w:eastAsia="ＭＳ Ｐゴシック" w:hAnsi="ＭＳ Ｐゴシック"/>
          </w:rPr>
          <w:t>ref</w:t>
        </w:r>
      </w:ins>
    </w:p>
    <w:p w14:paraId="192ACF73" w14:textId="1C216AA8" w:rsidR="0064340E" w:rsidRPr="00DA6947" w:rsidRDefault="0064340E" w:rsidP="0048247F">
      <w:pPr>
        <w:rPr>
          <w:ins w:id="1037" w:author="岩下" w:date="2015-10-15T10:57:00Z"/>
          <w:rFonts w:ascii="ＭＳ Ｐゴシック" w:eastAsia="ＭＳ Ｐゴシック" w:hAnsi="ＭＳ Ｐゴシック"/>
        </w:rPr>
      </w:pPr>
      <w:ins w:id="1038" w:author="岩下" w:date="2015-10-15T19:2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access</w:t>
        </w:r>
      </w:ins>
    </w:p>
    <w:p w14:paraId="127DAE4E" w14:textId="77777777" w:rsidR="0048247F" w:rsidRPr="007E3DC9" w:rsidRDefault="0048247F" w:rsidP="0048247F">
      <w:pPr>
        <w:rPr>
          <w:ins w:id="1039" w:author="岩下" w:date="2015-10-15T10:57:00Z"/>
        </w:rPr>
      </w:pPr>
    </w:p>
    <w:p w14:paraId="09979919" w14:textId="4C2239B5" w:rsidR="0064340E" w:rsidRDefault="0064340E" w:rsidP="0048247F">
      <w:pPr>
        <w:ind w:firstLineChars="100" w:firstLine="210"/>
        <w:rPr>
          <w:ins w:id="1040" w:author="岩下" w:date="2015-10-15T19:23:00Z"/>
        </w:rPr>
      </w:pPr>
      <w:ins w:id="1041" w:author="岩下" w:date="2015-10-15T19:23:00Z">
        <w:r>
          <w:rPr>
            <w:rFonts w:hint="eastAsia"/>
          </w:rPr>
          <w:t>以下の属性をもつ</w:t>
        </w:r>
      </w:ins>
      <w:ins w:id="1042" w:author="岩下" w:date="2015-10-15T19:24:00Z">
        <w:r>
          <w:rPr>
            <w:rFonts w:hint="eastAsia"/>
          </w:rPr>
          <w:t>ことができる</w:t>
        </w:r>
      </w:ins>
      <w:ins w:id="1043" w:author="岩下" w:date="2015-10-15T19:23:00Z">
        <w:r>
          <w:rPr>
            <w:rFonts w:hint="eastAsia"/>
          </w:rPr>
          <w:t>。</w:t>
        </w:r>
      </w:ins>
    </w:p>
    <w:p w14:paraId="3C8D117E" w14:textId="5E82194D" w:rsidR="0064340E" w:rsidRDefault="0064340E" w:rsidP="0064340E">
      <w:pPr>
        <w:numPr>
          <w:ilvl w:val="0"/>
          <w:numId w:val="11"/>
        </w:numPr>
        <w:ind w:hanging="240"/>
        <w:rPr>
          <w:ins w:id="1044" w:author="岩下" w:date="2015-10-15T19:25:00Z"/>
        </w:rPr>
      </w:pPr>
      <w:ins w:id="1045" w:author="岩下" w:date="2015-10-15T19:24:00Z">
        <w:r>
          <w:t>ref</w:t>
        </w:r>
      </w:ins>
      <w:ins w:id="1046" w:author="岩下" w:date="2015-10-15T10:57:00Z">
        <w:r w:rsidR="0048247F">
          <w:t>属性</w:t>
        </w:r>
      </w:ins>
      <w:ins w:id="1047" w:author="岩下" w:date="2015-10-15T19:24:00Z">
        <w:r>
          <w:rPr>
            <w:rFonts w:hint="eastAsia"/>
          </w:rPr>
          <w:t xml:space="preserve">　—　</w:t>
        </w:r>
      </w:ins>
      <w:ins w:id="1048" w:author="岩下" w:date="2015-10-15T10:57:00Z">
        <w:r w:rsidR="0048247F">
          <w:t>データ型識別名を示す。</w:t>
        </w:r>
      </w:ins>
    </w:p>
    <w:p w14:paraId="40119AE8" w14:textId="3384A92C" w:rsidR="0064340E" w:rsidRDefault="0064340E" w:rsidP="0064340E">
      <w:pPr>
        <w:numPr>
          <w:ilvl w:val="0"/>
          <w:numId w:val="11"/>
        </w:numPr>
        <w:ind w:hanging="240"/>
        <w:rPr>
          <w:ins w:id="1049" w:author="岩下" w:date="2015-10-15T19:24:00Z"/>
        </w:rPr>
      </w:pPr>
      <w:ins w:id="1050" w:author="岩下" w:date="2015-10-15T19:25:00Z">
        <w:r>
          <w:t>access</w:t>
        </w:r>
        <w:r>
          <w:rPr>
            <w:rFonts w:hint="eastAsia"/>
          </w:rPr>
          <w:t xml:space="preserve">属性　—　</w:t>
        </w:r>
        <w:r>
          <w:t>inheritedFrom</w:t>
        </w:r>
        <w:r>
          <w:rPr>
            <w:rFonts w:hint="eastAsia"/>
          </w:rPr>
          <w:t>要素の子要素のとき</w:t>
        </w:r>
      </w:ins>
      <w:ins w:id="1051" w:author="岩下" w:date="2015-10-15T19:26:00Z">
        <w:r>
          <w:rPr>
            <w:rFonts w:hint="eastAsia"/>
          </w:rPr>
          <w:t>だけ使用する。</w:t>
        </w:r>
        <w:r>
          <w:t>public, private</w:t>
        </w:r>
        <w:r>
          <w:rPr>
            <w:rFonts w:hint="eastAsia"/>
          </w:rPr>
          <w:t>または</w:t>
        </w:r>
        <w:r>
          <w:t>protecded</w:t>
        </w:r>
        <w:r>
          <w:rPr>
            <w:rFonts w:hint="eastAsia"/>
          </w:rPr>
          <w:t>のいずれかの値をとる。</w:t>
        </w:r>
      </w:ins>
    </w:p>
    <w:p w14:paraId="28C4A201" w14:textId="77777777" w:rsidR="00C249A8" w:rsidRDefault="00C249A8" w:rsidP="0048247F">
      <w:pPr>
        <w:ind w:firstLineChars="100" w:firstLine="210"/>
        <w:rPr>
          <w:ins w:id="1052" w:author="岩下" w:date="2015-10-15T15:00:00Z"/>
        </w:rPr>
      </w:pPr>
    </w:p>
    <w:p w14:paraId="373A48E1" w14:textId="01E6515E" w:rsidR="0048247F" w:rsidRDefault="00C249A8" w:rsidP="0048247F">
      <w:pPr>
        <w:ind w:firstLineChars="100" w:firstLine="210"/>
        <w:rPr>
          <w:ins w:id="1053" w:author="岩下" w:date="2015-10-15T11:11:00Z"/>
        </w:rPr>
      </w:pPr>
      <w:ins w:id="1054" w:author="岩下" w:date="2015-10-15T15:01:00Z">
        <w:r>
          <w:t>typeName</w:t>
        </w:r>
        <w:r>
          <w:rPr>
            <w:rFonts w:hint="eastAsia"/>
          </w:rPr>
          <w:t>要素は以下のように使用される。</w:t>
        </w:r>
      </w:ins>
    </w:p>
    <w:p w14:paraId="29CF0812" w14:textId="09967D10" w:rsidR="0048247F" w:rsidRDefault="0048247F" w:rsidP="0048247F">
      <w:pPr>
        <w:numPr>
          <w:ilvl w:val="0"/>
          <w:numId w:val="11"/>
        </w:numPr>
        <w:ind w:hanging="240"/>
        <w:rPr>
          <w:ins w:id="1055" w:author="岩下" w:date="2015-10-15T11:12:00Z"/>
        </w:rPr>
      </w:pPr>
      <w:ins w:id="1056" w:author="岩下" w:date="2015-10-15T11:12:00Z">
        <w:r>
          <w:rPr>
            <w:rFonts w:hint="eastAsia"/>
          </w:rPr>
          <w:t>型を引数とする関数の呼出し</w:t>
        </w:r>
      </w:ins>
      <w:ins w:id="1057" w:author="岩下" w:date="2015-10-15T11:13:00Z">
        <w:r>
          <w:rPr>
            <w:rFonts w:hint="eastAsia"/>
          </w:rPr>
          <w:t>で</w:t>
        </w:r>
      </w:ins>
    </w:p>
    <w:p w14:paraId="6155120C" w14:textId="77777777" w:rsidR="0048247F" w:rsidRDefault="0048247F">
      <w:pPr>
        <w:numPr>
          <w:ilvl w:val="1"/>
          <w:numId w:val="11"/>
        </w:numPr>
        <w:rPr>
          <w:ins w:id="1058" w:author="岩下" w:date="2015-10-15T11:12:00Z"/>
        </w:rPr>
        <w:pPrChange w:id="1059" w:author="岩下" w:date="2015-10-15T11:12:00Z">
          <w:pPr>
            <w:numPr>
              <w:numId w:val="11"/>
            </w:numPr>
            <w:tabs>
              <w:tab w:val="num" w:pos="420"/>
            </w:tabs>
            <w:ind w:left="420" w:hanging="240"/>
          </w:pPr>
        </w:pPrChange>
      </w:pPr>
      <w:ins w:id="1060" w:author="岩下" w:date="2015-10-15T10:59:00Z">
        <w:r>
          <w:t>size</w:t>
        </w:r>
        <w:r>
          <w:rPr>
            <w:rStyle w:val="noexists"/>
          </w:rPr>
          <w:t>OfExpr</w:t>
        </w:r>
      </w:ins>
      <w:ins w:id="1061" w:author="岩下" w:date="2015-10-15T11:02:00Z">
        <w:r>
          <w:rPr>
            <w:rStyle w:val="noexists"/>
            <w:rFonts w:hint="eastAsia"/>
          </w:rPr>
          <w:t>（</w:t>
        </w:r>
      </w:ins>
      <w:ins w:id="1062" w:author="岩下" w:date="2015-10-15T11:03:00Z">
        <w:r>
          <w:rPr>
            <w:rStyle w:val="noexists"/>
          </w:rPr>
          <w:fldChar w:fldCharType="begin"/>
        </w:r>
        <w:r>
          <w:rPr>
            <w:rStyle w:val="noexists"/>
          </w:rPr>
          <w:instrText xml:space="preserve"> REF </w:instrText>
        </w:r>
        <w:r>
          <w:rPr>
            <w:rStyle w:val="noexists"/>
            <w:rFonts w:hint="eastAsia"/>
          </w:rPr>
          <w:instrText>_Ref306526326 \n \h</w:instrText>
        </w:r>
        <w:r>
          <w:rPr>
            <w:rStyle w:val="noexists"/>
          </w:rPr>
          <w:instrText xml:space="preserve"> </w:instrText>
        </w:r>
      </w:ins>
      <w:r>
        <w:rPr>
          <w:rStyle w:val="noexists"/>
        </w:rPr>
      </w:r>
      <w:r>
        <w:rPr>
          <w:rStyle w:val="noexists"/>
        </w:rPr>
        <w:fldChar w:fldCharType="separate"/>
      </w:r>
      <w:ins w:id="1063" w:author="Youichi KOYAMA" w:date="2016-03-17T11:55:00Z">
        <w:r w:rsidR="006A16F7">
          <w:rPr>
            <w:rStyle w:val="noexists"/>
          </w:rPr>
          <w:t>7.11</w:t>
        </w:r>
      </w:ins>
      <w:ins w:id="1064" w:author="岩下" w:date="2015-10-15T11:03:00Z">
        <w:r>
          <w:rPr>
            <w:rStyle w:val="noexists"/>
          </w:rPr>
          <w:fldChar w:fldCharType="end"/>
        </w:r>
      </w:ins>
      <w:ins w:id="1065" w:author="岩下" w:date="2015-10-15T11:02:00Z">
        <w:r>
          <w:rPr>
            <w:rStyle w:val="noexists"/>
            <w:rFonts w:hint="eastAsia"/>
          </w:rPr>
          <w:t>節）</w:t>
        </w:r>
      </w:ins>
      <w:ins w:id="1066" w:author="岩下" w:date="2015-10-15T10:59:00Z">
        <w:r>
          <w:t>、</w:t>
        </w:r>
        <w:r>
          <w:t>gcc</w:t>
        </w:r>
        <w:r>
          <w:rPr>
            <w:rStyle w:val="noexists"/>
          </w:rPr>
          <w:t>AlignOfExpr</w:t>
        </w:r>
      </w:ins>
      <w:ins w:id="1067" w:author="岩下" w:date="2015-10-15T11:05:00Z">
        <w:r>
          <w:rPr>
            <w:rStyle w:val="noexists"/>
            <w:rFonts w:hint="eastAsia"/>
          </w:rPr>
          <w:t>（</w:t>
        </w:r>
      </w:ins>
      <w:ins w:id="1068" w:author="岩下" w:date="2015-10-15T11:06:00Z">
        <w:r>
          <w:rPr>
            <w:rStyle w:val="noexists"/>
          </w:rPr>
          <w:fldChar w:fldCharType="begin"/>
        </w:r>
        <w:r>
          <w:rPr>
            <w:rStyle w:val="noexists"/>
          </w:rPr>
          <w:instrText xml:space="preserve"> REF </w:instrText>
        </w:r>
        <w:r>
          <w:rPr>
            <w:rStyle w:val="noexists"/>
            <w:rFonts w:hint="eastAsia"/>
          </w:rPr>
          <w:instrText>_Ref306526496 \n \h</w:instrText>
        </w:r>
        <w:r>
          <w:rPr>
            <w:rStyle w:val="noexists"/>
          </w:rPr>
          <w:instrText xml:space="preserve"> </w:instrText>
        </w:r>
      </w:ins>
      <w:r>
        <w:rPr>
          <w:rStyle w:val="noexists"/>
        </w:rPr>
      </w:r>
      <w:r>
        <w:rPr>
          <w:rStyle w:val="noexists"/>
        </w:rPr>
        <w:fldChar w:fldCharType="separate"/>
      </w:r>
      <w:ins w:id="1069" w:author="Youichi KOYAMA" w:date="2016-03-17T11:55:00Z">
        <w:r w:rsidR="006A16F7">
          <w:rPr>
            <w:rStyle w:val="noexists"/>
          </w:rPr>
          <w:t>7.11</w:t>
        </w:r>
      </w:ins>
      <w:ins w:id="1070" w:author="岩下" w:date="2015-10-15T11:06:00Z">
        <w:r>
          <w:rPr>
            <w:rStyle w:val="noexists"/>
          </w:rPr>
          <w:fldChar w:fldCharType="end"/>
        </w:r>
      </w:ins>
      <w:ins w:id="1071" w:author="岩下" w:date="2015-10-15T11:05:00Z">
        <w:r>
          <w:rPr>
            <w:rStyle w:val="noexists"/>
            <w:rFonts w:hint="eastAsia"/>
          </w:rPr>
          <w:t>節）</w:t>
        </w:r>
      </w:ins>
      <w:ins w:id="1072" w:author="岩下" w:date="2015-10-15T10:59:00Z">
        <w:r>
          <w:t>、</w:t>
        </w:r>
        <w:r>
          <w:t>builtin_op</w:t>
        </w:r>
      </w:ins>
      <w:ins w:id="1073" w:author="岩下" w:date="2015-10-15T11:04:00Z">
        <w:r>
          <w:rPr>
            <w:rFonts w:hint="eastAsia"/>
          </w:rPr>
          <w:t>（</w:t>
        </w:r>
      </w:ins>
      <w:ins w:id="1074" w:author="岩下" w:date="2015-10-15T11:05:00Z">
        <w:r>
          <w:fldChar w:fldCharType="begin"/>
        </w:r>
        <w:r>
          <w:instrText xml:space="preserve"> REF </w:instrText>
        </w:r>
        <w:r>
          <w:rPr>
            <w:rFonts w:hint="eastAsia"/>
          </w:rPr>
          <w:instrText>_Ref306526446 \n \h</w:instrText>
        </w:r>
        <w:r>
          <w:instrText xml:space="preserve"> </w:instrText>
        </w:r>
      </w:ins>
      <w:r>
        <w:fldChar w:fldCharType="separate"/>
      </w:r>
      <w:ins w:id="1075" w:author="Youichi KOYAMA" w:date="2016-03-17T11:55:00Z">
        <w:r w:rsidR="006A16F7">
          <w:t>11.5</w:t>
        </w:r>
      </w:ins>
      <w:ins w:id="1076" w:author="岩下" w:date="2015-10-15T14:02:00Z">
        <w:del w:id="1077" w:author="Youichi KOYAMA" w:date="2016-03-17T11:55:00Z">
          <w:r w:rsidR="005C552B" w:rsidDel="006A16F7">
            <w:delText>11.4</w:delText>
          </w:r>
        </w:del>
      </w:ins>
      <w:ins w:id="1078" w:author="岩下" w:date="2015-10-15T11:05:00Z">
        <w:r>
          <w:fldChar w:fldCharType="end"/>
        </w:r>
        <w:r>
          <w:rPr>
            <w:rFonts w:hint="eastAsia"/>
          </w:rPr>
          <w:t>節</w:t>
        </w:r>
      </w:ins>
      <w:ins w:id="1079" w:author="岩下" w:date="2015-10-15T11:04:00Z">
        <w:r>
          <w:rPr>
            <w:rFonts w:hint="eastAsia"/>
          </w:rPr>
          <w:t>）</w:t>
        </w:r>
      </w:ins>
    </w:p>
    <w:p w14:paraId="795F40A6" w14:textId="1D9DF7CD" w:rsidR="0048247F" w:rsidRDefault="0048247F" w:rsidP="0048247F">
      <w:pPr>
        <w:numPr>
          <w:ilvl w:val="0"/>
          <w:numId w:val="11"/>
        </w:numPr>
        <w:ind w:hanging="240"/>
        <w:rPr>
          <w:ins w:id="1080" w:author="岩下" w:date="2015-10-15T11:13:00Z"/>
        </w:rPr>
      </w:pPr>
      <w:ins w:id="1081" w:author="岩下" w:date="2015-10-15T11:12:00Z">
        <w:r>
          <w:rPr>
            <w:rFonts w:hint="eastAsia"/>
          </w:rPr>
          <w:t>テンプレートの定義の型</w:t>
        </w:r>
      </w:ins>
      <w:ins w:id="1082" w:author="岩下" w:date="2015-10-15T11:13:00Z">
        <w:r>
          <w:rPr>
            <w:rFonts w:hint="eastAsia"/>
          </w:rPr>
          <w:t>仮引数として（</w:t>
        </w:r>
      </w:ins>
      <w:ins w:id="1083" w:author="岩下" w:date="2015-10-15T11:14:00Z">
        <w:r>
          <w:fldChar w:fldCharType="begin"/>
        </w:r>
        <w:r>
          <w:instrText xml:space="preserve"> REF </w:instrText>
        </w:r>
        <w:r>
          <w:rPr>
            <w:rFonts w:hint="eastAsia"/>
          </w:rPr>
          <w:instrText>_Ref306527003 \n \h</w:instrText>
        </w:r>
        <w:r>
          <w:instrText xml:space="preserve"> </w:instrText>
        </w:r>
      </w:ins>
      <w:r>
        <w:fldChar w:fldCharType="separate"/>
      </w:r>
      <w:ins w:id="1084" w:author="Youichi KOYAMA" w:date="2016-03-17T11:55:00Z">
        <w:r w:rsidR="006A16F7">
          <w:t>8</w:t>
        </w:r>
      </w:ins>
      <w:ins w:id="1085" w:author="岩下" w:date="2015-10-15T11:14:00Z">
        <w:r>
          <w:fldChar w:fldCharType="end"/>
        </w:r>
      </w:ins>
      <w:ins w:id="1086" w:author="岩下" w:date="2015-10-15T11:13:00Z">
        <w:r>
          <w:rPr>
            <w:rFonts w:hint="eastAsia"/>
          </w:rPr>
          <w:t>章）</w:t>
        </w:r>
      </w:ins>
    </w:p>
    <w:p w14:paraId="1010EAD2" w14:textId="4C5EF35D" w:rsidR="0048247F" w:rsidRDefault="0048247F" w:rsidP="0048247F">
      <w:pPr>
        <w:numPr>
          <w:ilvl w:val="0"/>
          <w:numId w:val="11"/>
        </w:numPr>
        <w:ind w:hanging="240"/>
        <w:rPr>
          <w:ins w:id="1087" w:author="岩下" w:date="2015-10-15T19:27:00Z"/>
        </w:rPr>
      </w:pPr>
      <w:ins w:id="1088" w:author="岩下" w:date="2015-10-15T11:13:00Z">
        <w:r>
          <w:rPr>
            <w:rFonts w:hint="eastAsia"/>
          </w:rPr>
          <w:t>テンプレートのインスタンスの型実引数として（</w:t>
        </w:r>
      </w:ins>
      <w:ins w:id="1089" w:author="岩下" w:date="2015-10-15T11:14:00Z">
        <w:r>
          <w:fldChar w:fldCharType="begin"/>
        </w:r>
        <w:r>
          <w:instrText xml:space="preserve"> REF </w:instrText>
        </w:r>
        <w:r>
          <w:rPr>
            <w:rFonts w:hint="eastAsia"/>
          </w:rPr>
          <w:instrText>_Ref306527015 \n \h</w:instrText>
        </w:r>
        <w:r>
          <w:instrText xml:space="preserve"> </w:instrText>
        </w:r>
      </w:ins>
      <w:r>
        <w:fldChar w:fldCharType="separate"/>
      </w:r>
      <w:ins w:id="1090" w:author="Youichi KOYAMA" w:date="2016-03-17T11:55:00Z">
        <w:r w:rsidR="006A16F7">
          <w:t>9</w:t>
        </w:r>
      </w:ins>
      <w:ins w:id="1091" w:author="岩下" w:date="2015-10-15T11:14:00Z">
        <w:r>
          <w:fldChar w:fldCharType="end"/>
        </w:r>
      </w:ins>
      <w:ins w:id="1092" w:author="岩下" w:date="2015-10-15T11:13:00Z">
        <w:r>
          <w:rPr>
            <w:rFonts w:hint="eastAsia"/>
          </w:rPr>
          <w:t>章）</w:t>
        </w:r>
      </w:ins>
    </w:p>
    <w:p w14:paraId="035ABD34" w14:textId="5651A921" w:rsidR="0064340E" w:rsidRDefault="0064340E" w:rsidP="0048247F">
      <w:pPr>
        <w:numPr>
          <w:ilvl w:val="0"/>
          <w:numId w:val="11"/>
        </w:numPr>
        <w:ind w:hanging="240"/>
        <w:rPr>
          <w:ins w:id="1093" w:author="岩下" w:date="2015-10-15T11:12:00Z"/>
        </w:rPr>
      </w:pPr>
      <w:ins w:id="1094" w:author="岩下" w:date="2015-10-15T19:28:00Z">
        <w:r>
          <w:rPr>
            <w:rFonts w:hint="eastAsia"/>
          </w:rPr>
          <w:lastRenderedPageBreak/>
          <w:t>構造体と</w:t>
        </w:r>
      </w:ins>
      <w:ins w:id="1095" w:author="岩下" w:date="2015-10-15T19:27:00Z">
        <w:r>
          <w:rPr>
            <w:rFonts w:hint="eastAsia"/>
          </w:rPr>
          <w:t>クラスの継承元</w:t>
        </w:r>
      </w:ins>
      <w:ins w:id="1096" w:author="岩下" w:date="2015-10-15T19:28:00Z">
        <w:r>
          <w:rPr>
            <w:rFonts w:hint="eastAsia"/>
          </w:rPr>
          <w:t>（</w:t>
        </w:r>
      </w:ins>
      <w:ins w:id="1097" w:author="岩下" w:date="2015-10-15T19:29:00Z">
        <w:r>
          <w:fldChar w:fldCharType="begin"/>
        </w:r>
        <w:r>
          <w:instrText xml:space="preserve"> REF </w:instrText>
        </w:r>
        <w:r>
          <w:rPr>
            <w:rFonts w:hint="eastAsia"/>
          </w:rPr>
          <w:instrText>_Ref306555855 \n \h</w:instrText>
        </w:r>
        <w:r>
          <w:instrText xml:space="preserve"> </w:instrText>
        </w:r>
      </w:ins>
      <w:r>
        <w:fldChar w:fldCharType="separate"/>
      </w:r>
      <w:ins w:id="1098" w:author="Youichi KOYAMA" w:date="2016-03-17T11:55:00Z">
        <w:r w:rsidR="006A16F7">
          <w:t>3.9.1</w:t>
        </w:r>
      </w:ins>
      <w:ins w:id="1099" w:author="岩下" w:date="2015-10-15T19:29:00Z">
        <w:r>
          <w:fldChar w:fldCharType="end"/>
        </w:r>
        <w:r>
          <w:rPr>
            <w:rFonts w:hint="eastAsia"/>
          </w:rPr>
          <w:t>項</w:t>
        </w:r>
      </w:ins>
      <w:ins w:id="1100" w:author="岩下" w:date="2015-10-15T19:28:00Z">
        <w:r>
          <w:rPr>
            <w:rFonts w:hint="eastAsia"/>
          </w:rPr>
          <w:t>）</w:t>
        </w:r>
      </w:ins>
    </w:p>
    <w:p w14:paraId="322B2EBE" w14:textId="77777777" w:rsidR="0048247F" w:rsidRDefault="0048247F" w:rsidP="0048247F">
      <w:pPr>
        <w:rPr>
          <w:ins w:id="1101" w:author="岩下" w:date="2015-10-15T11:00:00Z"/>
        </w:rPr>
      </w:pPr>
    </w:p>
    <w:p w14:paraId="414167B6" w14:textId="06263F42" w:rsidR="0048247F" w:rsidRDefault="0048247F" w:rsidP="0048247F">
      <w:pPr>
        <w:rPr>
          <w:ins w:id="1102" w:author="岩下" w:date="2015-10-15T10:57:00Z"/>
        </w:rPr>
      </w:pPr>
      <w:ins w:id="1103" w:author="岩下" w:date="2015-10-15T11:00:00Z">
        <w:r>
          <w:rPr>
            <w:rFonts w:hint="eastAsia"/>
          </w:rPr>
          <w:t>例：</w:t>
        </w:r>
        <w:r>
          <w:t xml:space="preserve"> </w:t>
        </w:r>
      </w:ins>
      <w:ins w:id="1104" w:author="岩下" w:date="2015-10-15T11:02:00Z">
        <w:r>
          <w:rPr>
            <w:rFonts w:hint="eastAsia"/>
          </w:rPr>
          <w:t>式</w:t>
        </w:r>
      </w:ins>
      <w:ins w:id="1105" w:author="岩下" w:date="2015-10-15T11:00:00Z">
        <w:r>
          <w:rPr>
            <w:rFonts w:hint="eastAsia"/>
          </w:rPr>
          <w:t xml:space="preserve">　</w:t>
        </w:r>
        <w:r w:rsidRPr="0048247F">
          <w:rPr>
            <w:rFonts w:asciiTheme="majorEastAsia" w:eastAsiaTheme="majorEastAsia" w:hAnsiTheme="majorEastAsia"/>
            <w:rPrChange w:id="1106" w:author="岩下" w:date="2015-10-15T11:00:00Z">
              <w:rPr/>
            </w:rPrChange>
          </w:rPr>
          <w:t>sizeof(int)</w:t>
        </w:r>
        <w:r>
          <w:t xml:space="preserve"> </w:t>
        </w:r>
        <w:r>
          <w:rPr>
            <w:rFonts w:hint="eastAsia"/>
          </w:rPr>
          <w:t>は以下のように表現される。</w:t>
        </w:r>
      </w:ins>
    </w:p>
    <w:p w14:paraId="1D7ADCCE" w14:textId="7B0A6147"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107" w:author="岩下" w:date="2015-10-15T10:58:00Z"/>
          <w:rFonts w:ascii="ＭＳ Ｐゴシック" w:eastAsia="ＭＳ Ｐゴシック" w:hAnsi="ＭＳ Ｐゴシック"/>
          <w:sz w:val="20"/>
          <w:szCs w:val="20"/>
        </w:rPr>
      </w:pPr>
      <w:ins w:id="1108" w:author="岩下" w:date="2015-10-15T10:58:00Z">
        <w:r w:rsidRPr="00CD2773">
          <w:rPr>
            <w:rFonts w:ascii="ＭＳ Ｐゴシック" w:eastAsia="ＭＳ Ｐゴシック" w:hAnsi="ＭＳ Ｐゴシック"/>
            <w:sz w:val="20"/>
            <w:szCs w:val="20"/>
          </w:rPr>
          <w:t>&lt;sizeOfExpr&gt;</w:t>
        </w:r>
      </w:ins>
    </w:p>
    <w:p w14:paraId="0D7596E4" w14:textId="2FD24C22"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109" w:author="岩下" w:date="2015-10-15T10:58:00Z"/>
          <w:rFonts w:ascii="ＭＳ Ｐゴシック" w:eastAsia="ＭＳ Ｐゴシック" w:hAnsi="ＭＳ Ｐゴシック"/>
          <w:sz w:val="20"/>
          <w:szCs w:val="20"/>
        </w:rPr>
      </w:pPr>
      <w:ins w:id="1110" w:author="岩下" w:date="2015-10-15T11:01:00Z">
        <w:r>
          <w:rPr>
            <w:rFonts w:ascii="ＭＳ Ｐゴシック" w:eastAsia="ＭＳ Ｐゴシック" w:hAnsi="ＭＳ Ｐゴシック" w:hint="eastAsia"/>
            <w:sz w:val="20"/>
            <w:szCs w:val="20"/>
          </w:rPr>
          <w:t xml:space="preserve">　　</w:t>
        </w:r>
      </w:ins>
      <w:ins w:id="1111" w:author="岩下" w:date="2015-10-15T10:58:00Z">
        <w:r w:rsidRPr="00CD2773">
          <w:rPr>
            <w:rFonts w:ascii="ＭＳ Ｐゴシック" w:eastAsia="ＭＳ Ｐゴシック" w:hAnsi="ＭＳ Ｐゴシック"/>
            <w:sz w:val="20"/>
            <w:szCs w:val="20"/>
          </w:rPr>
          <w:t>&lt;typeName ref="int"/&gt;</w:t>
        </w:r>
      </w:ins>
    </w:p>
    <w:p w14:paraId="732A6A50" w14:textId="18665186" w:rsidR="0048247F" w:rsidRPr="00CD2773" w:rsidRDefault="0048247F" w:rsidP="0048247F">
      <w:pPr>
        <w:pBdr>
          <w:top w:val="single" w:sz="4" w:space="1" w:color="auto"/>
          <w:left w:val="single" w:sz="4" w:space="0" w:color="auto"/>
          <w:bottom w:val="single" w:sz="4" w:space="1" w:color="auto"/>
          <w:right w:val="single" w:sz="4" w:space="0" w:color="auto"/>
        </w:pBdr>
        <w:ind w:firstLineChars="100" w:firstLine="200"/>
        <w:rPr>
          <w:ins w:id="1112" w:author="岩下" w:date="2015-10-15T10:58:00Z"/>
          <w:rFonts w:ascii="ＭＳ Ｐゴシック" w:eastAsia="ＭＳ Ｐゴシック" w:hAnsi="ＭＳ Ｐゴシック"/>
          <w:sz w:val="20"/>
          <w:szCs w:val="20"/>
        </w:rPr>
      </w:pPr>
      <w:ins w:id="1113" w:author="岩下" w:date="2015-10-15T10:58:00Z">
        <w:r w:rsidRPr="00CD2773">
          <w:rPr>
            <w:rFonts w:ascii="ＭＳ Ｐゴシック" w:eastAsia="ＭＳ Ｐゴシック" w:hAnsi="ＭＳ Ｐゴシック"/>
            <w:sz w:val="20"/>
            <w:szCs w:val="20"/>
          </w:rPr>
          <w:t>&lt;/sizeOfExpr&gt;</w:t>
        </w:r>
      </w:ins>
    </w:p>
    <w:p w14:paraId="1BE6FE92" w14:textId="77777777" w:rsidR="00656CFC" w:rsidRDefault="00656CFC" w:rsidP="00F54F45">
      <w:pPr>
        <w:rPr>
          <w:ins w:id="1114" w:author="Youichi KOYAMA" w:date="2016-03-25T15:39:00Z"/>
        </w:rPr>
      </w:pPr>
    </w:p>
    <w:p w14:paraId="55216D77" w14:textId="79D8C129" w:rsidR="00F5798C" w:rsidRDefault="00F5798C" w:rsidP="00F54F45">
      <w:pPr>
        <w:rPr>
          <w:ins w:id="1115" w:author="Youichi KOYAMA" w:date="2016-03-25T15:48:00Z"/>
        </w:rPr>
      </w:pPr>
      <w:ins w:id="1116" w:author="Youichi KOYAMA" w:date="2016-03-25T15:39:00Z">
        <w:r>
          <w:rPr>
            <w:rFonts w:hint="eastAsia"/>
          </w:rPr>
          <w:t>備考：</w:t>
        </w:r>
        <w:r>
          <w:rPr>
            <w:rFonts w:hint="eastAsia"/>
          </w:rPr>
          <w:t>typeName</w:t>
        </w:r>
      </w:ins>
      <w:ins w:id="1117" w:author="Youichi KOYAMA" w:date="2016-03-25T15:46:00Z">
        <w:r w:rsidR="009030E2">
          <w:rPr>
            <w:rFonts w:hint="eastAsia"/>
          </w:rPr>
          <w:t>属性を</w:t>
        </w:r>
      </w:ins>
      <w:ins w:id="1118" w:author="Youichi KOYAMA" w:date="2016-03-25T15:39:00Z">
        <w:r>
          <w:rPr>
            <w:rFonts w:hint="eastAsia"/>
          </w:rPr>
          <w:t>typeTable</w:t>
        </w:r>
        <w:r>
          <w:rPr>
            <w:rFonts w:hint="eastAsia"/>
          </w:rPr>
          <w:t>以外でも用いるのであれば、この節は</w:t>
        </w:r>
        <w:r>
          <w:rPr>
            <w:rFonts w:hint="eastAsia"/>
          </w:rPr>
          <w:t>2</w:t>
        </w:r>
        <w:r>
          <w:rPr>
            <w:rFonts w:hint="eastAsia"/>
          </w:rPr>
          <w:t>章に置くべきでは</w:t>
        </w:r>
      </w:ins>
      <w:ins w:id="1119" w:author="Youichi KOYAMA" w:date="2016-03-25T15:46:00Z">
        <w:r w:rsidR="009030E2">
          <w:rPr>
            <w:rFonts w:hint="eastAsia"/>
          </w:rPr>
          <w:t>？</w:t>
        </w:r>
      </w:ins>
    </w:p>
    <w:p w14:paraId="6323AFE3" w14:textId="4A5C8218" w:rsidR="009030E2" w:rsidRDefault="009030E2" w:rsidP="00F54F45">
      <w:pPr>
        <w:rPr>
          <w:ins w:id="1120" w:author="岩下" w:date="2015-10-15T10:55:00Z"/>
          <w:rFonts w:hint="eastAsia"/>
        </w:rPr>
      </w:pPr>
      <w:ins w:id="1121" w:author="Youichi KOYAMA" w:date="2016-03-25T15:48:00Z">
        <w:r>
          <w:rPr>
            <w:rFonts w:hint="eastAsia"/>
          </w:rPr>
          <w:t>あるいは、そもそも中身の構造が違うのであればまったく別の要素として定義した</w:t>
        </w:r>
      </w:ins>
      <w:ins w:id="1122" w:author="Youichi KOYAMA" w:date="2016-03-25T15:49:00Z">
        <w:r>
          <w:rPr>
            <w:rFonts w:hint="eastAsia"/>
          </w:rPr>
          <w:t>方がよいのでは。</w:t>
        </w:r>
      </w:ins>
    </w:p>
    <w:p w14:paraId="37AD935C" w14:textId="77777777" w:rsidR="0084092E" w:rsidRPr="009030E2" w:rsidRDefault="0084092E">
      <w:pPr>
        <w:rPr>
          <w:ins w:id="1123" w:author="岩下" w:date="2015-10-13T20:48:00Z"/>
        </w:rPr>
        <w:pPrChange w:id="1124" w:author="岩下" w:date="2015-10-13T20:48:00Z">
          <w:pPr>
            <w:pStyle w:val="ae"/>
            <w:numPr>
              <w:numId w:val="55"/>
            </w:numPr>
            <w:ind w:leftChars="0" w:left="900" w:hanging="480"/>
          </w:pPr>
        </w:pPrChange>
      </w:pPr>
    </w:p>
    <w:p w14:paraId="3C5B2D80" w14:textId="77777777" w:rsidR="0084092E" w:rsidRPr="008228CC" w:rsidRDefault="0084092E" w:rsidP="0084092E">
      <w:pPr>
        <w:pStyle w:val="2"/>
        <w:rPr>
          <w:ins w:id="1125" w:author="岩下" w:date="2015-10-13T20:48:00Z"/>
        </w:rPr>
      </w:pPr>
      <w:bookmarkStart w:id="1126" w:name="_Ref306389056"/>
      <w:bookmarkStart w:id="1127" w:name="_Toc306557404"/>
      <w:ins w:id="1128" w:author="岩下" w:date="2015-10-13T20:48:00Z">
        <w:r>
          <w:t>データ</w:t>
        </w:r>
        <w:r>
          <w:rPr>
            <w:rFonts w:hint="eastAsia"/>
          </w:rPr>
          <w:t>型定義要素</w:t>
        </w:r>
        <w:r w:rsidRPr="008228CC">
          <w:rPr>
            <w:rFonts w:hint="eastAsia"/>
          </w:rPr>
          <w:t>属性</w:t>
        </w:r>
        <w:bookmarkEnd w:id="1126"/>
        <w:bookmarkEnd w:id="1127"/>
      </w:ins>
    </w:p>
    <w:p w14:paraId="10ED4CF6" w14:textId="0F6C51B7" w:rsidR="0084092E" w:rsidRDefault="0084092E" w:rsidP="0084092E">
      <w:pPr>
        <w:ind w:firstLineChars="100" w:firstLine="210"/>
        <w:rPr>
          <w:ins w:id="1129" w:author="岩下" w:date="2015-10-13T20:48:00Z"/>
        </w:rPr>
      </w:pPr>
      <w:ins w:id="1130" w:author="岩下" w:date="2015-10-13T20:48:00Z">
        <w:r>
          <w:t>データ型定義要素</w:t>
        </w:r>
        <w:r>
          <w:rPr>
            <w:rFonts w:hint="eastAsia"/>
          </w:rPr>
          <w:t>は共通に</w:t>
        </w:r>
        <w:r w:rsidRPr="00F74330">
          <w:t>以下の属性を持つ</w:t>
        </w:r>
      </w:ins>
      <w:ins w:id="1131" w:author="岩下" w:date="2015-10-15T18:54:00Z">
        <w:r w:rsidR="00367EA6">
          <w:rPr>
            <w:rFonts w:hint="eastAsia"/>
          </w:rPr>
          <w:t>ことができる</w:t>
        </w:r>
      </w:ins>
      <w:ins w:id="1132" w:author="岩下" w:date="2015-10-13T20:48:00Z">
        <w:r w:rsidRPr="00F74330">
          <w:t>。</w:t>
        </w:r>
        <w:r>
          <w:rPr>
            <w:rFonts w:hint="eastAsia"/>
          </w:rPr>
          <w:t>これらを</w:t>
        </w:r>
        <w:r>
          <w:t>データ型定義要素</w:t>
        </w:r>
        <w:r>
          <w:rPr>
            <w:rFonts w:hint="eastAsia"/>
          </w:rPr>
          <w:t>属性と呼ぶ。</w:t>
        </w:r>
      </w:ins>
    </w:p>
    <w:p w14:paraId="7AAE3B73" w14:textId="093E4D3E" w:rsidR="0084092E" w:rsidRPr="008228CC" w:rsidRDefault="0084092E" w:rsidP="0084092E">
      <w:pPr>
        <w:numPr>
          <w:ilvl w:val="0"/>
          <w:numId w:val="11"/>
        </w:numPr>
        <w:ind w:hanging="240"/>
        <w:rPr>
          <w:ins w:id="1133" w:author="岩下" w:date="2015-10-13T20:48:00Z"/>
        </w:rPr>
      </w:pPr>
      <w:ins w:id="1134" w:author="岩下" w:date="2015-10-13T20:48:00Z">
        <w:r w:rsidRPr="00F74330">
          <w:t>is_const</w:t>
        </w:r>
        <w:r>
          <w:t xml:space="preserve">　－　</w:t>
        </w:r>
      </w:ins>
      <w:ins w:id="1135" w:author="岩下" w:date="2015-10-15T19:39:00Z">
        <w:r w:rsidR="00F17FB3">
          <w:rPr>
            <w:rFonts w:hint="eastAsia"/>
          </w:rPr>
          <w:t>そ</w:t>
        </w:r>
      </w:ins>
      <w:ins w:id="1136" w:author="岩下" w:date="2015-10-13T20:48:00Z">
        <w:r w:rsidRPr="00F74330">
          <w:t>のデータ型が</w:t>
        </w:r>
        <w:r>
          <w:t>const</w:t>
        </w:r>
        <w:r>
          <w:rPr>
            <w:rFonts w:hint="eastAsia"/>
          </w:rPr>
          <w:t>修飾子をもつ</w:t>
        </w:r>
        <w:r w:rsidRPr="00F74330">
          <w:t>かどうか</w:t>
        </w:r>
      </w:ins>
    </w:p>
    <w:p w14:paraId="092BB2ED" w14:textId="6C028FD4" w:rsidR="0084092E" w:rsidRPr="008228CC" w:rsidRDefault="0084092E" w:rsidP="0084092E">
      <w:pPr>
        <w:numPr>
          <w:ilvl w:val="0"/>
          <w:numId w:val="11"/>
        </w:numPr>
        <w:ind w:hanging="240"/>
        <w:rPr>
          <w:ins w:id="1137" w:author="岩下" w:date="2015-10-13T20:48:00Z"/>
        </w:rPr>
      </w:pPr>
      <w:ins w:id="1138" w:author="岩下" w:date="2015-10-13T20:48:00Z">
        <w:r w:rsidRPr="00F74330">
          <w:t>is_volatile</w:t>
        </w:r>
        <w:r>
          <w:t xml:space="preserve">　－　</w:t>
        </w:r>
      </w:ins>
      <w:ins w:id="1139" w:author="岩下" w:date="2015-10-15T19:39:00Z">
        <w:r w:rsidR="00F17FB3">
          <w:rPr>
            <w:rFonts w:hint="eastAsia"/>
          </w:rPr>
          <w:t>そ</w:t>
        </w:r>
      </w:ins>
      <w:ins w:id="1140" w:author="岩下" w:date="2015-10-13T20:48:00Z">
        <w:r w:rsidRPr="00F74330">
          <w:t>のデータ型が</w:t>
        </w:r>
        <w:r w:rsidRPr="00F74330">
          <w:t>volatile</w:t>
        </w:r>
        <w:r>
          <w:rPr>
            <w:rFonts w:hint="eastAsia"/>
          </w:rPr>
          <w:t>修飾子をもつ</w:t>
        </w:r>
        <w:r w:rsidRPr="00F74330">
          <w:t>かどうか</w:t>
        </w:r>
      </w:ins>
    </w:p>
    <w:p w14:paraId="6C7BE338" w14:textId="025CEBD2" w:rsidR="0084092E" w:rsidRPr="008228CC" w:rsidRDefault="0084092E" w:rsidP="0084092E">
      <w:pPr>
        <w:numPr>
          <w:ilvl w:val="0"/>
          <w:numId w:val="11"/>
        </w:numPr>
        <w:ind w:hanging="240"/>
        <w:rPr>
          <w:ins w:id="1141" w:author="岩下" w:date="2015-10-13T20:48:00Z"/>
        </w:rPr>
      </w:pPr>
      <w:ins w:id="1142" w:author="岩下" w:date="2015-10-13T20:48:00Z">
        <w:r w:rsidRPr="00F74330">
          <w:t>is_restrict</w:t>
        </w:r>
        <w:r>
          <w:t xml:space="preserve">　－　</w:t>
        </w:r>
      </w:ins>
      <w:ins w:id="1143" w:author="岩下" w:date="2015-10-15T19:39:00Z">
        <w:r w:rsidR="00F17FB3">
          <w:rPr>
            <w:rFonts w:hint="eastAsia"/>
          </w:rPr>
          <w:t>そ</w:t>
        </w:r>
      </w:ins>
      <w:ins w:id="1144" w:author="岩下" w:date="2015-10-13T20:48:00Z">
        <w:r w:rsidRPr="00F74330">
          <w:t>のデータ型が</w:t>
        </w:r>
        <w:r w:rsidRPr="00F74330">
          <w:t>restrict</w:t>
        </w:r>
        <w:r>
          <w:rPr>
            <w:rFonts w:hint="eastAsia"/>
          </w:rPr>
          <w:t>修飾子をもつ</w:t>
        </w:r>
        <w:r w:rsidRPr="00F74330">
          <w:t>かどうか</w:t>
        </w:r>
      </w:ins>
    </w:p>
    <w:p w14:paraId="465FEE6F" w14:textId="52F9E824" w:rsidR="00A17B42" w:rsidRDefault="0084092E">
      <w:pPr>
        <w:numPr>
          <w:ilvl w:val="0"/>
          <w:numId w:val="11"/>
        </w:numPr>
        <w:ind w:hanging="240"/>
        <w:rPr>
          <w:ins w:id="1145" w:author="岩下" w:date="2015-10-14T11:10:00Z"/>
        </w:rPr>
        <w:pPrChange w:id="1146" w:author="岩下" w:date="2015-10-14T11:10:00Z">
          <w:pPr>
            <w:numPr>
              <w:numId w:val="11"/>
            </w:numPr>
            <w:tabs>
              <w:tab w:val="num" w:pos="420"/>
            </w:tabs>
            <w:ind w:left="420" w:hanging="420"/>
          </w:pPr>
        </w:pPrChange>
      </w:pPr>
      <w:ins w:id="1147" w:author="岩下" w:date="2015-10-13T20:48:00Z">
        <w:r>
          <w:t>is_static</w:t>
        </w:r>
        <w:r>
          <w:t xml:space="preserve">　－　</w:t>
        </w:r>
      </w:ins>
      <w:ins w:id="1148" w:author="岩下" w:date="2015-10-15T19:39:00Z">
        <w:r w:rsidR="00F17FB3">
          <w:rPr>
            <w:rFonts w:hint="eastAsia"/>
          </w:rPr>
          <w:t>そ</w:t>
        </w:r>
      </w:ins>
      <w:ins w:id="1149" w:author="岩下" w:date="2015-10-13T20:48:00Z">
        <w:r w:rsidRPr="00F74330">
          <w:t>のデータ型が</w:t>
        </w:r>
        <w:r>
          <w:t>static</w:t>
        </w:r>
        <w:r>
          <w:rPr>
            <w:rFonts w:hint="eastAsia"/>
          </w:rPr>
          <w:t>属性をもつ</w:t>
        </w:r>
        <w:r w:rsidRPr="00F74330">
          <w:t>かどうか</w:t>
        </w:r>
      </w:ins>
    </w:p>
    <w:p w14:paraId="0A69AEB1" w14:textId="000D9D24" w:rsidR="00A17B42" w:rsidRPr="00A17B42" w:rsidRDefault="00A17B42">
      <w:pPr>
        <w:numPr>
          <w:ilvl w:val="0"/>
          <w:numId w:val="11"/>
        </w:numPr>
        <w:ind w:hanging="240"/>
        <w:rPr>
          <w:ins w:id="1150" w:author="岩下" w:date="2015-10-14T11:10:00Z"/>
          <w:rPrChange w:id="1151" w:author="岩下" w:date="2015-10-14T11:10:00Z">
            <w:rPr>
              <w:ins w:id="1152" w:author="岩下" w:date="2015-10-14T11:10:00Z"/>
              <w:kern w:val="0"/>
            </w:rPr>
          </w:rPrChange>
        </w:rPr>
        <w:pPrChange w:id="1153" w:author="岩下" w:date="2015-10-14T11:10:00Z">
          <w:pPr>
            <w:numPr>
              <w:numId w:val="11"/>
            </w:numPr>
            <w:tabs>
              <w:tab w:val="num" w:pos="420"/>
            </w:tabs>
            <w:ind w:left="420" w:hanging="420"/>
          </w:pPr>
        </w:pPrChange>
      </w:pPr>
      <w:ins w:id="1154" w:author="岩下" w:date="2015-10-14T11:10:00Z">
        <w:r w:rsidRPr="00A17B42">
          <w:rPr>
            <w:kern w:val="0"/>
          </w:rPr>
          <w:t>reference(C++</w:t>
        </w:r>
        <w:r w:rsidRPr="00A17B42">
          <w:rPr>
            <w:rFonts w:hint="eastAsia"/>
            <w:kern w:val="0"/>
          </w:rPr>
          <w:t>)</w:t>
        </w:r>
        <w:r w:rsidRPr="00A17B42">
          <w:rPr>
            <w:rFonts w:hint="eastAsia"/>
            <w:kern w:val="0"/>
          </w:rPr>
          <w:t xml:space="preserve">　—　属性値が</w:t>
        </w:r>
        <w:r w:rsidRPr="00A17B42">
          <w:rPr>
            <w:kern w:val="0"/>
          </w:rPr>
          <w:t>lvalue</w:t>
        </w:r>
        <w:r w:rsidRPr="00A17B42">
          <w:rPr>
            <w:rFonts w:hint="eastAsia"/>
            <w:kern w:val="0"/>
          </w:rPr>
          <w:t>のとき左辺値参照、</w:t>
        </w:r>
        <w:r w:rsidRPr="00A17B42">
          <w:rPr>
            <w:kern w:val="0"/>
          </w:rPr>
          <w:t>rvalue</w:t>
        </w:r>
        <w:r w:rsidRPr="00A17B42">
          <w:rPr>
            <w:rFonts w:hint="eastAsia"/>
            <w:kern w:val="0"/>
          </w:rPr>
          <w:t>のとき右辺値参照を意味する。属性値が</w:t>
        </w:r>
      </w:ins>
      <w:ins w:id="1155" w:author="岩下" w:date="2015-10-14T11:23:00Z">
        <w:r w:rsidR="0074130C">
          <w:rPr>
            <w:kern w:val="0"/>
          </w:rPr>
          <w:t>default</w:t>
        </w:r>
      </w:ins>
      <w:ins w:id="1156" w:author="岩下" w:date="2015-10-14T11:10:00Z">
        <w:r w:rsidRPr="0074130C">
          <w:rPr>
            <w:rFonts w:hint="eastAsia"/>
            <w:kern w:val="0"/>
          </w:rPr>
          <w:t>または属性が省略されているとき文脈依存であることを意味するが、</w:t>
        </w:r>
        <w:r w:rsidRPr="0074130C">
          <w:rPr>
            <w:kern w:val="0"/>
          </w:rPr>
          <w:t>lvalue</w:t>
        </w:r>
        <w:r w:rsidRPr="0074130C">
          <w:rPr>
            <w:rFonts w:hint="eastAsia"/>
            <w:kern w:val="0"/>
          </w:rPr>
          <w:t>または</w:t>
        </w:r>
        <w:r w:rsidRPr="0074130C">
          <w:rPr>
            <w:kern w:val="0"/>
          </w:rPr>
          <w:t>rvalue</w:t>
        </w:r>
        <w:r w:rsidRPr="0074130C">
          <w:rPr>
            <w:rFonts w:hint="eastAsia"/>
            <w:kern w:val="0"/>
          </w:rPr>
          <w:t>の値をもつことが望ましい。</w:t>
        </w:r>
      </w:ins>
      <w:ins w:id="1157" w:author="岩下" w:date="2015-10-14T11:25:00Z">
        <w:r w:rsidR="00DB607E">
          <w:rPr>
            <w:rFonts w:hint="eastAsia"/>
            <w:kern w:val="0"/>
          </w:rPr>
          <w:t>引数の値渡し（通常の場合）に対しては、</w:t>
        </w:r>
        <w:r w:rsidR="00DB607E">
          <w:rPr>
            <w:kern w:val="0"/>
          </w:rPr>
          <w:t>defalut</w:t>
        </w:r>
        <w:r w:rsidR="00DB607E">
          <w:rPr>
            <w:rFonts w:hint="eastAsia"/>
            <w:kern w:val="0"/>
          </w:rPr>
          <w:t>とする。</w:t>
        </w:r>
      </w:ins>
    </w:p>
    <w:p w14:paraId="1E5C49E4" w14:textId="42180EF5" w:rsidR="0084092E" w:rsidRDefault="0084092E" w:rsidP="0084092E">
      <w:pPr>
        <w:numPr>
          <w:ilvl w:val="0"/>
          <w:numId w:val="11"/>
        </w:numPr>
        <w:ind w:hanging="240"/>
        <w:rPr>
          <w:ins w:id="1158" w:author="岩下" w:date="2015-10-13T20:48:00Z"/>
        </w:rPr>
      </w:pPr>
      <w:ins w:id="1159" w:author="岩下" w:date="2015-10-13T20:48:00Z">
        <w:r>
          <w:t>access</w:t>
        </w:r>
      </w:ins>
      <w:ins w:id="1160" w:author="岩下" w:date="2015-10-14T11:10:00Z">
        <w:r w:rsidR="00A17B42">
          <w:rPr>
            <w:rFonts w:hint="eastAsia"/>
          </w:rPr>
          <w:t>（</w:t>
        </w:r>
        <w:r w:rsidR="00A17B42">
          <w:t>C++</w:t>
        </w:r>
        <w:r w:rsidR="00A17B42">
          <w:rPr>
            <w:rFonts w:hint="eastAsia"/>
          </w:rPr>
          <w:t>）</w:t>
        </w:r>
      </w:ins>
      <w:ins w:id="1161" w:author="岩下" w:date="2015-10-13T20:48:00Z">
        <w:r>
          <w:t xml:space="preserve">　－　</w:t>
        </w:r>
        <w:r>
          <w:rPr>
            <w:rStyle w:val="a8"/>
            <w:rFonts w:hint="eastAsia"/>
          </w:rPr>
          <w:t>アクセス指定子に対応。</w:t>
        </w:r>
        <w:r>
          <w:t>"private", "protected"</w:t>
        </w:r>
        <w:r>
          <w:rPr>
            <w:rFonts w:hint="eastAsia"/>
          </w:rPr>
          <w:t>または</w:t>
        </w:r>
        <w:r>
          <w:t>"public"</w:t>
        </w:r>
      </w:ins>
    </w:p>
    <w:p w14:paraId="4126D58A" w14:textId="68608A8D" w:rsidR="00367EA6" w:rsidRDefault="00367EA6">
      <w:pPr>
        <w:numPr>
          <w:ilvl w:val="0"/>
          <w:numId w:val="11"/>
        </w:numPr>
        <w:ind w:hanging="240"/>
        <w:rPr>
          <w:ins w:id="1162" w:author="岩下" w:date="2015-10-15T18:54:00Z"/>
        </w:rPr>
        <w:pPrChange w:id="1163" w:author="岩下" w:date="2015-10-15T18:54:00Z">
          <w:pPr>
            <w:numPr>
              <w:numId w:val="11"/>
            </w:numPr>
            <w:tabs>
              <w:tab w:val="num" w:pos="420"/>
            </w:tabs>
            <w:ind w:left="420" w:hanging="420"/>
          </w:pPr>
        </w:pPrChange>
      </w:pPr>
      <w:ins w:id="1164" w:author="岩下" w:date="2015-10-15T18:54:00Z">
        <w:r>
          <w:t>is_virtual</w:t>
        </w:r>
        <w:r>
          <w:rPr>
            <w:rFonts w:hint="eastAsia"/>
          </w:rPr>
          <w:t>（</w:t>
        </w:r>
        <w:r>
          <w:t>C++</w:t>
        </w:r>
        <w:r>
          <w:rPr>
            <w:rFonts w:hint="eastAsia"/>
          </w:rPr>
          <w:t xml:space="preserve">）　—　</w:t>
        </w:r>
      </w:ins>
      <w:ins w:id="1165" w:author="岩下" w:date="2015-10-15T19:40:00Z">
        <w:r w:rsidR="00F17FB3">
          <w:rPr>
            <w:rFonts w:hint="eastAsia"/>
          </w:rPr>
          <w:t>そ</w:t>
        </w:r>
      </w:ins>
      <w:ins w:id="1166" w:author="岩下" w:date="2015-10-15T18:55:00Z">
        <w:r>
          <w:rPr>
            <w:rFonts w:hint="eastAsia"/>
          </w:rPr>
          <w:t>のメンバ関数が</w:t>
        </w:r>
      </w:ins>
      <w:ins w:id="1167" w:author="岩下" w:date="2015-10-15T18:54:00Z">
        <w:r>
          <w:t>virtual</w:t>
        </w:r>
        <w:r>
          <w:rPr>
            <w:rFonts w:hint="eastAsia"/>
          </w:rPr>
          <w:t>属性を</w:t>
        </w:r>
      </w:ins>
      <w:ins w:id="1168" w:author="岩下" w:date="2015-10-15T18:55:00Z">
        <w:r>
          <w:rPr>
            <w:rFonts w:hint="eastAsia"/>
          </w:rPr>
          <w:t>もつかどうか。</w:t>
        </w:r>
      </w:ins>
    </w:p>
    <w:p w14:paraId="07B6EC0E" w14:textId="5DC3B0B0" w:rsidR="00A17B42" w:rsidRPr="00A17B42" w:rsidRDefault="00A17B42">
      <w:pPr>
        <w:numPr>
          <w:ilvl w:val="0"/>
          <w:numId w:val="11"/>
        </w:numPr>
        <w:ind w:hanging="240"/>
        <w:rPr>
          <w:ins w:id="1169" w:author="岩下" w:date="2015-10-14T11:09:00Z"/>
          <w:rPrChange w:id="1170" w:author="岩下" w:date="2015-10-14T11:11:00Z">
            <w:rPr>
              <w:ins w:id="1171" w:author="岩下" w:date="2015-10-14T11:09:00Z"/>
              <w:kern w:val="0"/>
            </w:rPr>
          </w:rPrChange>
        </w:rPr>
        <w:pPrChange w:id="1172" w:author="岩下" w:date="2015-10-14T11:11:00Z">
          <w:pPr>
            <w:numPr>
              <w:numId w:val="11"/>
            </w:numPr>
            <w:tabs>
              <w:tab w:val="num" w:pos="420"/>
            </w:tabs>
            <w:ind w:left="420" w:hanging="420"/>
          </w:pPr>
        </w:pPrChange>
      </w:pPr>
      <w:ins w:id="1173" w:author="岩下" w:date="2015-10-14T11:09:00Z">
        <w:r w:rsidRPr="00A17B42">
          <w:rPr>
            <w:kern w:val="0"/>
          </w:rPr>
          <w:t>is_userDefined</w:t>
        </w:r>
        <w:r w:rsidRPr="00A17B42">
          <w:rPr>
            <w:rFonts w:hint="eastAsia"/>
            <w:kern w:val="0"/>
          </w:rPr>
          <w:t>（</w:t>
        </w:r>
        <w:r w:rsidRPr="00A17B42">
          <w:rPr>
            <w:kern w:val="0"/>
          </w:rPr>
          <w:t>C++</w:t>
        </w:r>
        <w:r w:rsidRPr="00A17B42">
          <w:rPr>
            <w:rFonts w:hint="eastAsia"/>
            <w:kern w:val="0"/>
          </w:rPr>
          <w:t xml:space="preserve">）　—　</w:t>
        </w:r>
      </w:ins>
      <w:ins w:id="1174" w:author="岩下" w:date="2015-10-15T19:40:00Z">
        <w:r w:rsidR="00F17FB3">
          <w:rPr>
            <w:rFonts w:hint="eastAsia"/>
            <w:kern w:val="0"/>
          </w:rPr>
          <w:t>その</w:t>
        </w:r>
      </w:ins>
      <w:ins w:id="1175" w:author="岩下" w:date="2015-10-14T11:09:00Z">
        <w:r w:rsidRPr="00A17B42">
          <w:rPr>
            <w:rFonts w:hint="eastAsia"/>
            <w:kern w:val="0"/>
          </w:rPr>
          <w:t>演算</w:t>
        </w:r>
      </w:ins>
      <w:ins w:id="1176" w:author="岩下" w:date="2015-10-15T19:40:00Z">
        <w:r w:rsidR="00F17FB3">
          <w:rPr>
            <w:rFonts w:hint="eastAsia"/>
            <w:kern w:val="0"/>
          </w:rPr>
          <w:t>がユーザ定義により</w:t>
        </w:r>
      </w:ins>
      <w:ins w:id="1177" w:author="岩下" w:date="2015-10-14T11:09:00Z">
        <w:r w:rsidRPr="00A17B42">
          <w:rPr>
            <w:rFonts w:hint="eastAsia"/>
            <w:kern w:val="0"/>
          </w:rPr>
          <w:t>オーバーロードされている</w:t>
        </w:r>
      </w:ins>
      <w:ins w:id="1178" w:author="岩下" w:date="2015-10-15T19:40:00Z">
        <w:r w:rsidR="00F17FB3">
          <w:rPr>
            <w:rFonts w:hint="eastAsia"/>
            <w:kern w:val="0"/>
          </w:rPr>
          <w:t>かどうか</w:t>
        </w:r>
      </w:ins>
    </w:p>
    <w:p w14:paraId="428EE7C6" w14:textId="77777777" w:rsidR="0084092E" w:rsidRDefault="0084092E">
      <w:pPr>
        <w:widowControl/>
        <w:jc w:val="left"/>
        <w:rPr>
          <w:ins w:id="1179" w:author="岩下" w:date="2015-10-13T20:48:00Z"/>
        </w:rPr>
        <w:pPrChange w:id="1180" w:author="岩下" w:date="2015-10-13T20:48:00Z">
          <w:pPr>
            <w:pStyle w:val="ae"/>
            <w:numPr>
              <w:numId w:val="55"/>
            </w:numPr>
            <w:ind w:leftChars="0" w:left="900" w:hanging="480"/>
          </w:pPr>
        </w:pPrChange>
      </w:pPr>
    </w:p>
    <w:p w14:paraId="63FF53E9" w14:textId="77777777" w:rsidR="0084092E" w:rsidRDefault="0084092E" w:rsidP="0084092E">
      <w:pPr>
        <w:ind w:firstLineChars="100" w:firstLine="210"/>
        <w:rPr>
          <w:ins w:id="1181" w:author="岩下" w:date="2015-10-13T20:48:00Z"/>
        </w:rPr>
      </w:pPr>
      <w:ins w:id="1182" w:author="岩下" w:date="2015-10-13T20:48:00Z">
        <w:r>
          <w:t>”is_”</w:t>
        </w:r>
        <w:r>
          <w:rPr>
            <w:rFonts w:hint="eastAsia"/>
          </w:rPr>
          <w:t xml:space="preserve">　で始まる属性の値には、真を意味する</w:t>
        </w:r>
        <w:r>
          <w:t>1</w:t>
        </w:r>
        <w:r>
          <w:rPr>
            <w:rFonts w:hint="eastAsia"/>
          </w:rPr>
          <w:t>と</w:t>
        </w:r>
        <w:r>
          <w:t>true</w:t>
        </w:r>
        <w:r>
          <w:rPr>
            <w:rFonts w:hint="eastAsia"/>
          </w:rPr>
          <w:t>、および、偽を意味する</w:t>
        </w:r>
        <w:r>
          <w:t>0</w:t>
        </w:r>
        <w:r>
          <w:rPr>
            <w:rFonts w:hint="eastAsia"/>
          </w:rPr>
          <w:t>と</w:t>
        </w:r>
        <w:r>
          <w:t>false</w:t>
        </w:r>
        <w:r>
          <w:rPr>
            <w:rFonts w:hint="eastAsia"/>
          </w:rPr>
          <w:t>が許される。属性が省略されたとき、偽を意味する。</w:t>
        </w:r>
      </w:ins>
    </w:p>
    <w:p w14:paraId="7385EC47" w14:textId="77777777" w:rsidR="0074130C" w:rsidRDefault="0074130C" w:rsidP="0074130C">
      <w:pPr>
        <w:ind w:left="180"/>
        <w:rPr>
          <w:ins w:id="1183" w:author="岩下" w:date="2015-10-14T11:16:00Z"/>
          <w:kern w:val="0"/>
        </w:rPr>
      </w:pPr>
    </w:p>
    <w:p w14:paraId="73C650DB" w14:textId="77777777" w:rsidR="0074130C" w:rsidRPr="00F60B09" w:rsidRDefault="0074130C" w:rsidP="0074130C">
      <w:pPr>
        <w:rPr>
          <w:ins w:id="1184" w:author="岩下" w:date="2015-10-14T11:16:00Z"/>
          <w:rFonts w:asciiTheme="majorEastAsia" w:eastAsiaTheme="majorEastAsia" w:hAnsiTheme="majorEastAsia"/>
          <w:kern w:val="0"/>
        </w:rPr>
      </w:pPr>
      <w:ins w:id="1185" w:author="岩下" w:date="2015-10-14T11:16:00Z">
        <w:r w:rsidRPr="00F60B09">
          <w:rPr>
            <w:rFonts w:asciiTheme="majorEastAsia" w:eastAsiaTheme="majorEastAsia" w:hAnsiTheme="majorEastAsia"/>
            <w:kern w:val="0"/>
          </w:rPr>
          <w:t>例:</w:t>
        </w:r>
        <w:r>
          <w:rPr>
            <w:rFonts w:asciiTheme="majorEastAsia" w:eastAsiaTheme="majorEastAsia" w:hAnsiTheme="majorEastAsia"/>
            <w:kern w:val="0"/>
          </w:rPr>
          <w:t xml:space="preserve"> </w:t>
        </w:r>
        <w:r>
          <w:rPr>
            <w:rFonts w:hint="eastAsia"/>
            <w:kern w:val="0"/>
          </w:rPr>
          <w:t>左辺値参照と右辺値参照</w:t>
        </w:r>
      </w:ins>
    </w:p>
    <w:p w14:paraId="1A18E583" w14:textId="77777777" w:rsidR="0074130C" w:rsidRDefault="0074130C" w:rsidP="0074130C">
      <w:pPr>
        <w:ind w:left="180"/>
        <w:rPr>
          <w:ins w:id="1186" w:author="岩下" w:date="2015-10-14T11:16:00Z"/>
          <w:kern w:val="0"/>
        </w:rPr>
      </w:pPr>
      <w:ins w:id="1187" w:author="岩下" w:date="2015-10-14T11:16:00Z">
        <w:r>
          <w:rPr>
            <w:rFonts w:hint="eastAsia"/>
            <w:kern w:val="0"/>
          </w:rPr>
          <w:t>以下の参照（左辺値参照）の宣言があるとき、</w:t>
        </w:r>
      </w:ins>
    </w:p>
    <w:p w14:paraId="4829811F" w14:textId="77777777" w:rsidR="0074130C" w:rsidRPr="00F60B09" w:rsidRDefault="0074130C" w:rsidP="0074130C">
      <w:pPr>
        <w:pBdr>
          <w:top w:val="single" w:sz="4" w:space="1" w:color="auto"/>
          <w:left w:val="single" w:sz="4" w:space="0" w:color="auto"/>
          <w:bottom w:val="single" w:sz="4" w:space="1" w:color="auto"/>
          <w:right w:val="single" w:sz="4" w:space="0" w:color="auto"/>
        </w:pBdr>
        <w:ind w:firstLineChars="100" w:firstLine="200"/>
        <w:rPr>
          <w:ins w:id="1188" w:author="岩下" w:date="2015-10-14T11:16:00Z"/>
          <w:rFonts w:ascii="ＭＳ Ｐゴシック" w:eastAsia="ＭＳ Ｐゴシック" w:hAnsi="ＭＳ Ｐゴシック"/>
          <w:kern w:val="0"/>
          <w:sz w:val="20"/>
          <w:szCs w:val="20"/>
        </w:rPr>
      </w:pPr>
      <w:ins w:id="1189" w:author="岩下" w:date="2015-10-14T11:16:00Z">
        <w:r>
          <w:rPr>
            <w:rFonts w:ascii="ＭＳ Ｐゴシック" w:eastAsia="ＭＳ Ｐゴシック" w:hAnsi="ＭＳ Ｐゴシック"/>
            <w:kern w:val="0"/>
            <w:sz w:val="20"/>
            <w:szCs w:val="20"/>
          </w:rPr>
          <w:t>int&amp; n_alias = n_org;</w:t>
        </w:r>
      </w:ins>
    </w:p>
    <w:p w14:paraId="7B4B5461" w14:textId="275DCD34" w:rsidR="0074130C" w:rsidRDefault="0074130C" w:rsidP="0074130C">
      <w:pPr>
        <w:rPr>
          <w:ins w:id="1190" w:author="岩下" w:date="2015-10-14T11:16:00Z"/>
          <w:kern w:val="0"/>
        </w:rPr>
      </w:pPr>
      <w:ins w:id="1191" w:author="岩下" w:date="2015-10-14T11:16:00Z">
        <w:r>
          <w:rPr>
            <w:rFonts w:hint="eastAsia"/>
            <w:kern w:val="0"/>
          </w:rPr>
          <w:t>変数</w:t>
        </w:r>
        <w:r w:rsidRPr="00F60B09">
          <w:rPr>
            <w:rFonts w:asciiTheme="majorEastAsia" w:eastAsiaTheme="majorEastAsia" w:hAnsiTheme="majorEastAsia"/>
            <w:kern w:val="0"/>
          </w:rPr>
          <w:t>n_alias</w:t>
        </w:r>
        <w:r>
          <w:rPr>
            <w:rFonts w:hint="eastAsia"/>
            <w:kern w:val="0"/>
          </w:rPr>
          <w:t>の</w:t>
        </w:r>
      </w:ins>
      <w:ins w:id="1192" w:author="岩下" w:date="2015-10-14T11:18:00Z">
        <w:r>
          <w:rPr>
            <w:rFonts w:hint="eastAsia"/>
            <w:kern w:val="0"/>
          </w:rPr>
          <w:t>データ</w:t>
        </w:r>
      </w:ins>
      <w:ins w:id="1193" w:author="岩下" w:date="2015-10-14T11:16:00Z">
        <w:r>
          <w:rPr>
            <w:rFonts w:hint="eastAsia"/>
            <w:kern w:val="0"/>
          </w:rPr>
          <w:t>型</w:t>
        </w:r>
      </w:ins>
      <w:ins w:id="1194" w:author="岩下" w:date="2015-10-14T11:18:00Z">
        <w:r>
          <w:rPr>
            <w:rFonts w:hint="eastAsia"/>
            <w:kern w:val="0"/>
          </w:rPr>
          <w:t>識別要素</w:t>
        </w:r>
      </w:ins>
      <w:ins w:id="1195" w:author="岩下" w:date="2015-10-14T11:16:00Z">
        <w:r>
          <w:rPr>
            <w:rFonts w:hint="eastAsia"/>
            <w:kern w:val="0"/>
          </w:rPr>
          <w:t>は以下のように</w:t>
        </w:r>
      </w:ins>
      <w:ins w:id="1196" w:author="岩下" w:date="2015-10-14T11:18:00Z">
        <w:r>
          <w:rPr>
            <w:rFonts w:hint="eastAsia"/>
            <w:kern w:val="0"/>
          </w:rPr>
          <w:t>な</w:t>
        </w:r>
      </w:ins>
      <w:ins w:id="1197" w:author="岩下" w:date="2015-10-14T11:16:00Z">
        <w:r>
          <w:rPr>
            <w:rFonts w:hint="eastAsia"/>
            <w:kern w:val="0"/>
          </w:rPr>
          <w:t>る。</w:t>
        </w:r>
      </w:ins>
    </w:p>
    <w:p w14:paraId="03D08E1F" w14:textId="0DA8D010" w:rsidR="0074130C" w:rsidRPr="00CD2773" w:rsidRDefault="0074130C" w:rsidP="0074130C">
      <w:pPr>
        <w:pBdr>
          <w:top w:val="single" w:sz="4" w:space="1" w:color="auto"/>
          <w:left w:val="single" w:sz="4" w:space="0" w:color="auto"/>
          <w:bottom w:val="single" w:sz="4" w:space="1" w:color="auto"/>
          <w:right w:val="single" w:sz="4" w:space="0" w:color="auto"/>
        </w:pBdr>
        <w:ind w:firstLineChars="100" w:firstLine="200"/>
        <w:rPr>
          <w:ins w:id="1198" w:author="岩下" w:date="2015-10-14T11:17:00Z"/>
          <w:rFonts w:ascii="ＭＳ Ｐゴシック" w:eastAsia="ＭＳ Ｐゴシック" w:hAnsi="ＭＳ Ｐゴシック"/>
          <w:kern w:val="0"/>
          <w:sz w:val="20"/>
          <w:szCs w:val="20"/>
        </w:rPr>
      </w:pPr>
      <w:ins w:id="1199" w:author="岩下" w:date="2015-10-14T11:17:00Z">
        <w:r w:rsidRPr="00CD2773">
          <w:rPr>
            <w:rFonts w:ascii="ＭＳ Ｐゴシック" w:eastAsia="ＭＳ Ｐゴシック" w:hAnsi="ＭＳ Ｐゴシック"/>
            <w:kern w:val="0"/>
            <w:sz w:val="20"/>
            <w:szCs w:val="20"/>
          </w:rPr>
          <w:t xml:space="preserve">  &lt;basicType type="B0" name="</w:t>
        </w:r>
        <w:r>
          <w:rPr>
            <w:rFonts w:ascii="ＭＳ Ｐゴシック" w:eastAsia="ＭＳ Ｐゴシック" w:hAnsi="ＭＳ Ｐゴシック"/>
            <w:kern w:val="0"/>
            <w:sz w:val="20"/>
            <w:szCs w:val="20"/>
          </w:rPr>
          <w:t>int</w:t>
        </w:r>
        <w:r w:rsidRPr="00CD2773">
          <w:rPr>
            <w:rFonts w:ascii="ＭＳ Ｐゴシック" w:eastAsia="ＭＳ Ｐゴシック" w:hAnsi="ＭＳ Ｐゴシック"/>
            <w:kern w:val="0"/>
            <w:sz w:val="20"/>
            <w:szCs w:val="20"/>
          </w:rPr>
          <w:t>"</w:t>
        </w:r>
        <w:r>
          <w:rPr>
            <w:rFonts w:ascii="ＭＳ Ｐゴシック" w:eastAsia="ＭＳ Ｐゴシック" w:hAnsi="ＭＳ Ｐゴシック"/>
            <w:kern w:val="0"/>
            <w:sz w:val="20"/>
            <w:szCs w:val="20"/>
          </w:rPr>
          <w:t xml:space="preserve"> </w:t>
        </w:r>
      </w:ins>
      <w:ins w:id="1200" w:author="岩下" w:date="2015-10-14T11:18:00Z">
        <w:r>
          <w:rPr>
            <w:rFonts w:ascii="ＭＳ Ｐゴシック" w:eastAsia="ＭＳ Ｐゴシック" w:hAnsi="ＭＳ Ｐゴシック"/>
            <w:kern w:val="0"/>
            <w:sz w:val="20"/>
            <w:szCs w:val="20"/>
          </w:rPr>
          <w:t>reference=”lvalue”</w:t>
        </w:r>
      </w:ins>
      <w:ins w:id="1201" w:author="岩下" w:date="2015-10-14T11:17:00Z">
        <w:r w:rsidRPr="00CD2773">
          <w:rPr>
            <w:rFonts w:ascii="ＭＳ Ｐゴシック" w:eastAsia="ＭＳ Ｐゴシック" w:hAnsi="ＭＳ Ｐゴシック"/>
            <w:kern w:val="0"/>
            <w:sz w:val="20"/>
            <w:szCs w:val="20"/>
          </w:rPr>
          <w:t>/&gt;</w:t>
        </w:r>
      </w:ins>
    </w:p>
    <w:p w14:paraId="3FBD2803" w14:textId="25E1AF0C" w:rsidR="0074130C" w:rsidRDefault="0074130C" w:rsidP="0074130C">
      <w:pPr>
        <w:ind w:left="180"/>
        <w:rPr>
          <w:ins w:id="1202" w:author="岩下" w:date="2015-10-14T11:18:00Z"/>
          <w:kern w:val="0"/>
        </w:rPr>
      </w:pPr>
      <w:ins w:id="1203" w:author="岩下" w:date="2015-10-14T11:18:00Z">
        <w:r>
          <w:rPr>
            <w:rFonts w:hint="eastAsia"/>
            <w:kern w:val="0"/>
          </w:rPr>
          <w:t>以下の</w:t>
        </w:r>
      </w:ins>
      <w:ins w:id="1204" w:author="岩下" w:date="2015-10-14T11:29:00Z">
        <w:r w:rsidR="00DB607E">
          <w:rPr>
            <w:rFonts w:hint="eastAsia"/>
            <w:kern w:val="0"/>
          </w:rPr>
          <w:t>コンストラクタ</w:t>
        </w:r>
      </w:ins>
      <w:ins w:id="1205" w:author="岩下" w:date="2015-10-14T11:35:00Z">
        <w:r w:rsidR="00746D62">
          <w:rPr>
            <w:rFonts w:hint="eastAsia"/>
            <w:kern w:val="0"/>
          </w:rPr>
          <w:t>（ムーブコンストラクタ）</w:t>
        </w:r>
      </w:ins>
      <w:ins w:id="1206" w:author="岩下" w:date="2015-10-14T11:29:00Z">
        <w:r w:rsidR="00DB607E">
          <w:rPr>
            <w:rFonts w:hint="eastAsia"/>
            <w:kern w:val="0"/>
          </w:rPr>
          <w:t>の定義の</w:t>
        </w:r>
      </w:ins>
      <w:ins w:id="1207" w:author="岩下" w:date="2015-10-14T11:30:00Z">
        <w:r w:rsidR="00DB607E">
          <w:rPr>
            <w:rFonts w:hint="eastAsia"/>
            <w:kern w:val="0"/>
          </w:rPr>
          <w:t>引数に現れた</w:t>
        </w:r>
      </w:ins>
      <w:ins w:id="1208" w:author="岩下" w:date="2015-10-14T11:19:00Z">
        <w:r>
          <w:rPr>
            <w:rFonts w:hint="eastAsia"/>
            <w:kern w:val="0"/>
          </w:rPr>
          <w:t>右辺値</w:t>
        </w:r>
      </w:ins>
      <w:ins w:id="1209" w:author="岩下" w:date="2015-10-14T11:18:00Z">
        <w:r>
          <w:rPr>
            <w:rFonts w:hint="eastAsia"/>
            <w:kern w:val="0"/>
          </w:rPr>
          <w:t>参照</w:t>
        </w:r>
      </w:ins>
      <w:ins w:id="1210" w:author="岩下" w:date="2015-10-14T11:19:00Z">
        <w:r>
          <w:rPr>
            <w:rFonts w:hint="eastAsia"/>
            <w:kern w:val="0"/>
          </w:rPr>
          <w:t>に</w:t>
        </w:r>
      </w:ins>
      <w:ins w:id="1211" w:author="岩下" w:date="2015-10-14T11:35:00Z">
        <w:r w:rsidR="00746D62">
          <w:rPr>
            <w:rFonts w:hint="eastAsia"/>
            <w:kern w:val="0"/>
          </w:rPr>
          <w:t>ついて</w:t>
        </w:r>
      </w:ins>
      <w:ins w:id="1212" w:author="岩下" w:date="2015-10-14T11:18:00Z">
        <w:r>
          <w:rPr>
            <w:rFonts w:hint="eastAsia"/>
            <w:kern w:val="0"/>
          </w:rPr>
          <w:t>、</w:t>
        </w:r>
      </w:ins>
    </w:p>
    <w:p w14:paraId="5C8FFF7A" w14:textId="0C072071" w:rsidR="00DB607E" w:rsidRDefault="00DB607E" w:rsidP="00DB607E">
      <w:pPr>
        <w:pBdr>
          <w:top w:val="single" w:sz="4" w:space="1" w:color="auto"/>
          <w:left w:val="single" w:sz="4" w:space="0" w:color="auto"/>
          <w:bottom w:val="single" w:sz="4" w:space="1" w:color="auto"/>
          <w:right w:val="single" w:sz="4" w:space="0" w:color="auto"/>
        </w:pBdr>
        <w:ind w:firstLineChars="100" w:firstLine="200"/>
        <w:rPr>
          <w:ins w:id="1213" w:author="岩下" w:date="2015-10-14T11:31:00Z"/>
          <w:rFonts w:ascii="ＭＳ Ｐゴシック" w:eastAsia="ＭＳ Ｐゴシック" w:hAnsi="ＭＳ Ｐゴシック"/>
          <w:kern w:val="0"/>
          <w:sz w:val="20"/>
          <w:szCs w:val="20"/>
        </w:rPr>
      </w:pPr>
      <w:ins w:id="1214" w:author="岩下" w:date="2015-10-14T11:30:00Z">
        <w:r>
          <w:rPr>
            <w:rFonts w:ascii="ＭＳ Ｐゴシック" w:eastAsia="ＭＳ Ｐゴシック" w:hAnsi="ＭＳ Ｐゴシック"/>
            <w:kern w:val="0"/>
            <w:sz w:val="20"/>
            <w:szCs w:val="20"/>
          </w:rPr>
          <w:t>struct Array</w:t>
        </w:r>
      </w:ins>
      <w:ins w:id="1215" w:author="岩下" w:date="2015-10-14T11:34:00Z">
        <w:r>
          <w:rPr>
            <w:rFonts w:ascii="ＭＳ Ｐゴシック" w:eastAsia="ＭＳ Ｐゴシック" w:hAnsi="ＭＳ Ｐゴシック"/>
            <w:kern w:val="0"/>
            <w:sz w:val="20"/>
            <w:szCs w:val="20"/>
          </w:rPr>
          <w:t xml:space="preserve"> </w:t>
        </w:r>
      </w:ins>
      <w:ins w:id="1216" w:author="岩下" w:date="2015-10-14T11:30:00Z">
        <w:r>
          <w:rPr>
            <w:rFonts w:ascii="ＭＳ Ｐゴシック" w:eastAsia="ＭＳ Ｐゴシック" w:hAnsi="ＭＳ Ｐゴシック"/>
            <w:kern w:val="0"/>
            <w:sz w:val="20"/>
            <w:szCs w:val="20"/>
          </w:rPr>
          <w:t>{</w:t>
        </w:r>
      </w:ins>
    </w:p>
    <w:p w14:paraId="67B32E26" w14:textId="687DCEC6"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17" w:author="岩下" w:date="2015-10-14T11:31:00Z"/>
          <w:rFonts w:ascii="ＭＳ Ｐゴシック" w:eastAsia="ＭＳ Ｐゴシック" w:hAnsi="ＭＳ Ｐゴシック"/>
          <w:kern w:val="0"/>
          <w:sz w:val="20"/>
          <w:szCs w:val="20"/>
        </w:rPr>
      </w:pPr>
      <w:ins w:id="1218" w:author="岩下" w:date="2015-10-14T11:31:00Z">
        <w:r>
          <w:rPr>
            <w:rFonts w:ascii="ＭＳ Ｐゴシック" w:eastAsia="ＭＳ Ｐゴシック" w:hAnsi="ＭＳ Ｐゴシック"/>
            <w:kern w:val="0"/>
            <w:sz w:val="20"/>
            <w:szCs w:val="20"/>
          </w:rPr>
          <w:t xml:space="preserve">  int *p, len;</w:t>
        </w:r>
      </w:ins>
    </w:p>
    <w:p w14:paraId="3A624F02" w14:textId="798EE108"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19" w:author="岩下" w:date="2015-10-14T11:32:00Z"/>
          <w:rFonts w:ascii="ＭＳ Ｐゴシック" w:eastAsia="ＭＳ Ｐゴシック" w:hAnsi="ＭＳ Ｐゴシック"/>
          <w:kern w:val="0"/>
          <w:sz w:val="20"/>
          <w:szCs w:val="20"/>
        </w:rPr>
      </w:pPr>
      <w:ins w:id="1220" w:author="岩下" w:date="2015-10-14T11:32:00Z">
        <w:r>
          <w:rPr>
            <w:rFonts w:ascii="ＭＳ Ｐゴシック" w:eastAsia="ＭＳ Ｐゴシック" w:hAnsi="ＭＳ Ｐゴシック"/>
            <w:kern w:val="0"/>
            <w:sz w:val="20"/>
            <w:szCs w:val="20"/>
          </w:rPr>
          <w:t xml:space="preserve">  Array( Array&amp;&amp; obj ) : p(obj.p), len(obj.len) {</w:t>
        </w:r>
      </w:ins>
    </w:p>
    <w:p w14:paraId="7DAD39C9" w14:textId="563CBDBF"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21" w:author="岩下" w:date="2015-10-14T11:33:00Z"/>
          <w:rFonts w:ascii="ＭＳ Ｐゴシック" w:eastAsia="ＭＳ Ｐゴシック" w:hAnsi="ＭＳ Ｐゴシック"/>
          <w:kern w:val="0"/>
          <w:sz w:val="20"/>
          <w:szCs w:val="20"/>
        </w:rPr>
      </w:pPr>
      <w:ins w:id="1222" w:author="岩下" w:date="2015-10-14T11:33:00Z">
        <w:r>
          <w:rPr>
            <w:rFonts w:ascii="ＭＳ Ｐゴシック" w:eastAsia="ＭＳ Ｐゴシック" w:hAnsi="ＭＳ Ｐゴシック"/>
            <w:kern w:val="0"/>
            <w:sz w:val="20"/>
            <w:szCs w:val="20"/>
          </w:rPr>
          <w:t xml:space="preserve">    obj.p = nullptr;  obj.len = 0;</w:t>
        </w:r>
      </w:ins>
    </w:p>
    <w:p w14:paraId="795BEA69" w14:textId="33444680" w:rsidR="00DB607E" w:rsidRDefault="00DB607E" w:rsidP="0074130C">
      <w:pPr>
        <w:pBdr>
          <w:top w:val="single" w:sz="4" w:space="1" w:color="auto"/>
          <w:left w:val="single" w:sz="4" w:space="0" w:color="auto"/>
          <w:bottom w:val="single" w:sz="4" w:space="1" w:color="auto"/>
          <w:right w:val="single" w:sz="4" w:space="0" w:color="auto"/>
        </w:pBdr>
        <w:ind w:firstLineChars="100" w:firstLine="200"/>
        <w:rPr>
          <w:ins w:id="1223" w:author="岩下" w:date="2015-10-14T11:34:00Z"/>
          <w:rFonts w:ascii="ＭＳ Ｐゴシック" w:eastAsia="ＭＳ Ｐゴシック" w:hAnsi="ＭＳ Ｐゴシック"/>
          <w:kern w:val="0"/>
          <w:sz w:val="20"/>
          <w:szCs w:val="20"/>
        </w:rPr>
      </w:pPr>
      <w:ins w:id="1224" w:author="岩下" w:date="2015-10-14T11:34:00Z">
        <w:r>
          <w:rPr>
            <w:rFonts w:ascii="ＭＳ Ｐゴシック" w:eastAsia="ＭＳ Ｐゴシック" w:hAnsi="ＭＳ Ｐゴシック"/>
            <w:kern w:val="0"/>
            <w:sz w:val="20"/>
            <w:szCs w:val="20"/>
          </w:rPr>
          <w:t xml:space="preserve">  }</w:t>
        </w:r>
      </w:ins>
    </w:p>
    <w:p w14:paraId="73482F1C" w14:textId="5D5163C1" w:rsidR="00DB607E" w:rsidRPr="00F60B09" w:rsidRDefault="00DB607E" w:rsidP="0074130C">
      <w:pPr>
        <w:pBdr>
          <w:top w:val="single" w:sz="4" w:space="1" w:color="auto"/>
          <w:left w:val="single" w:sz="4" w:space="0" w:color="auto"/>
          <w:bottom w:val="single" w:sz="4" w:space="1" w:color="auto"/>
          <w:right w:val="single" w:sz="4" w:space="0" w:color="auto"/>
        </w:pBdr>
        <w:ind w:firstLineChars="100" w:firstLine="200"/>
        <w:rPr>
          <w:ins w:id="1225" w:author="岩下" w:date="2015-10-14T11:18:00Z"/>
          <w:rFonts w:ascii="ＭＳ Ｐゴシック" w:eastAsia="ＭＳ Ｐゴシック" w:hAnsi="ＭＳ Ｐゴシック"/>
          <w:kern w:val="0"/>
          <w:sz w:val="20"/>
          <w:szCs w:val="20"/>
        </w:rPr>
      </w:pPr>
      <w:ins w:id="1226" w:author="岩下" w:date="2015-10-14T11:34:00Z">
        <w:r>
          <w:rPr>
            <w:rFonts w:ascii="ＭＳ Ｐゴシック" w:eastAsia="ＭＳ Ｐゴシック" w:hAnsi="ＭＳ Ｐゴシック"/>
            <w:kern w:val="0"/>
            <w:sz w:val="20"/>
            <w:szCs w:val="20"/>
          </w:rPr>
          <w:lastRenderedPageBreak/>
          <w:t>}</w:t>
        </w:r>
      </w:ins>
    </w:p>
    <w:p w14:paraId="71008FA6" w14:textId="271AFEC0" w:rsidR="0074130C" w:rsidRDefault="00746D62" w:rsidP="0074130C">
      <w:pPr>
        <w:rPr>
          <w:ins w:id="1227" w:author="岩下" w:date="2015-10-14T11:18:00Z"/>
          <w:kern w:val="0"/>
        </w:rPr>
      </w:pPr>
      <w:ins w:id="1228" w:author="岩下" w:date="2015-10-14T11:35:00Z">
        <w:r>
          <w:rPr>
            <w:rFonts w:hint="eastAsia"/>
            <w:kern w:val="0"/>
          </w:rPr>
          <w:t>仮引数</w:t>
        </w:r>
        <w:r>
          <w:rPr>
            <w:rFonts w:asciiTheme="majorEastAsia" w:eastAsiaTheme="majorEastAsia" w:hAnsiTheme="majorEastAsia"/>
            <w:kern w:val="0"/>
          </w:rPr>
          <w:t>obj</w:t>
        </w:r>
      </w:ins>
      <w:ins w:id="1229" w:author="岩下" w:date="2015-10-14T11:18:00Z">
        <w:r w:rsidR="0074130C">
          <w:rPr>
            <w:rFonts w:hint="eastAsia"/>
            <w:kern w:val="0"/>
          </w:rPr>
          <w:t>のデータ型識別要素は以下のようになる。</w:t>
        </w:r>
      </w:ins>
    </w:p>
    <w:p w14:paraId="3D93CEDD" w14:textId="39A1ED76" w:rsidR="0074130C" w:rsidRPr="00CD2773" w:rsidRDefault="0074130C" w:rsidP="0074130C">
      <w:pPr>
        <w:pBdr>
          <w:top w:val="single" w:sz="4" w:space="1" w:color="auto"/>
          <w:left w:val="single" w:sz="4" w:space="0" w:color="auto"/>
          <w:bottom w:val="single" w:sz="4" w:space="1" w:color="auto"/>
          <w:right w:val="single" w:sz="4" w:space="0" w:color="auto"/>
        </w:pBdr>
        <w:ind w:firstLineChars="100" w:firstLine="200"/>
        <w:rPr>
          <w:ins w:id="1230" w:author="岩下" w:date="2015-10-14T11:18:00Z"/>
          <w:rFonts w:ascii="ＭＳ Ｐゴシック" w:eastAsia="ＭＳ Ｐゴシック" w:hAnsi="ＭＳ Ｐゴシック"/>
          <w:kern w:val="0"/>
          <w:sz w:val="20"/>
          <w:szCs w:val="20"/>
        </w:rPr>
      </w:pPr>
      <w:ins w:id="1231" w:author="岩下" w:date="2015-10-14T11:18:00Z">
        <w:r w:rsidRPr="00CD2773">
          <w:rPr>
            <w:rFonts w:ascii="ＭＳ Ｐゴシック" w:eastAsia="ＭＳ Ｐゴシック" w:hAnsi="ＭＳ Ｐゴシック"/>
            <w:kern w:val="0"/>
            <w:sz w:val="20"/>
            <w:szCs w:val="20"/>
          </w:rPr>
          <w:t xml:space="preserve">  &lt;</w:t>
        </w:r>
      </w:ins>
      <w:ins w:id="1232" w:author="岩下" w:date="2015-10-14T13:11:00Z">
        <w:r w:rsidR="00DC5932">
          <w:rPr>
            <w:rFonts w:ascii="ＭＳ Ｐゴシック" w:eastAsia="ＭＳ Ｐゴシック" w:hAnsi="ＭＳ Ｐゴシック"/>
            <w:kern w:val="0"/>
            <w:sz w:val="20"/>
            <w:szCs w:val="20"/>
          </w:rPr>
          <w:t>basicT</w:t>
        </w:r>
      </w:ins>
      <w:ins w:id="1233" w:author="岩下" w:date="2015-10-14T11:18:00Z">
        <w:r w:rsidRPr="00CD2773">
          <w:rPr>
            <w:rFonts w:ascii="ＭＳ Ｐゴシック" w:eastAsia="ＭＳ Ｐゴシック" w:hAnsi="ＭＳ Ｐゴシック"/>
            <w:kern w:val="0"/>
            <w:sz w:val="20"/>
            <w:szCs w:val="20"/>
          </w:rPr>
          <w:t>ype="B</w:t>
        </w:r>
      </w:ins>
      <w:ins w:id="1234" w:author="岩下" w:date="2015-10-14T11:35:00Z">
        <w:r w:rsidR="00746D62">
          <w:rPr>
            <w:rFonts w:ascii="ＭＳ Ｐゴシック" w:eastAsia="ＭＳ Ｐゴシック" w:hAnsi="ＭＳ Ｐゴシック"/>
            <w:kern w:val="0"/>
            <w:sz w:val="20"/>
            <w:szCs w:val="20"/>
          </w:rPr>
          <w:t>1</w:t>
        </w:r>
      </w:ins>
      <w:ins w:id="1235" w:author="岩下" w:date="2015-10-14T11:18:00Z">
        <w:r w:rsidRPr="00CD2773">
          <w:rPr>
            <w:rFonts w:ascii="ＭＳ Ｐゴシック" w:eastAsia="ＭＳ Ｐゴシック" w:hAnsi="ＭＳ Ｐゴシック"/>
            <w:kern w:val="0"/>
            <w:sz w:val="20"/>
            <w:szCs w:val="20"/>
          </w:rPr>
          <w:t>" name="</w:t>
        </w:r>
      </w:ins>
      <w:ins w:id="1236" w:author="岩下" w:date="2015-10-14T11:41:00Z">
        <w:r w:rsidR="00746D62">
          <w:rPr>
            <w:rFonts w:ascii="ＭＳ Ｐゴシック" w:eastAsia="ＭＳ Ｐゴシック" w:hAnsi="ＭＳ Ｐゴシック"/>
            <w:kern w:val="0"/>
            <w:sz w:val="20"/>
            <w:szCs w:val="20"/>
          </w:rPr>
          <w:t>B2</w:t>
        </w:r>
      </w:ins>
      <w:ins w:id="1237" w:author="岩下" w:date="2015-10-14T11:18:00Z">
        <w:r w:rsidRPr="00CD2773">
          <w:rPr>
            <w:rFonts w:ascii="ＭＳ Ｐゴシック" w:eastAsia="ＭＳ Ｐゴシック" w:hAnsi="ＭＳ Ｐゴシック"/>
            <w:kern w:val="0"/>
            <w:sz w:val="20"/>
            <w:szCs w:val="20"/>
          </w:rPr>
          <w:t>"</w:t>
        </w:r>
        <w:r>
          <w:rPr>
            <w:rFonts w:ascii="ＭＳ Ｐゴシック" w:eastAsia="ＭＳ Ｐゴシック" w:hAnsi="ＭＳ Ｐゴシック"/>
            <w:kern w:val="0"/>
            <w:sz w:val="20"/>
            <w:szCs w:val="20"/>
          </w:rPr>
          <w:t xml:space="preserve"> reference=”</w:t>
        </w:r>
      </w:ins>
      <w:ins w:id="1238" w:author="岩下" w:date="2015-10-14T11:41:00Z">
        <w:r w:rsidR="00746D62">
          <w:rPr>
            <w:rFonts w:ascii="ＭＳ Ｐゴシック" w:eastAsia="ＭＳ Ｐゴシック" w:hAnsi="ＭＳ Ｐゴシック"/>
            <w:kern w:val="0"/>
            <w:sz w:val="20"/>
            <w:szCs w:val="20"/>
          </w:rPr>
          <w:t>r</w:t>
        </w:r>
      </w:ins>
      <w:ins w:id="1239" w:author="岩下" w:date="2015-10-14T11:18:00Z">
        <w:r>
          <w:rPr>
            <w:rFonts w:ascii="ＭＳ Ｐゴシック" w:eastAsia="ＭＳ Ｐゴシック" w:hAnsi="ＭＳ Ｐゴシック"/>
            <w:kern w:val="0"/>
            <w:sz w:val="20"/>
            <w:szCs w:val="20"/>
          </w:rPr>
          <w:t>value”</w:t>
        </w:r>
        <w:r w:rsidRPr="00CD2773">
          <w:rPr>
            <w:rFonts w:ascii="ＭＳ Ｐゴシック" w:eastAsia="ＭＳ Ｐゴシック" w:hAnsi="ＭＳ Ｐゴシック"/>
            <w:kern w:val="0"/>
            <w:sz w:val="20"/>
            <w:szCs w:val="20"/>
          </w:rPr>
          <w:t>/&gt;</w:t>
        </w:r>
      </w:ins>
    </w:p>
    <w:p w14:paraId="2042B4A4" w14:textId="77777777" w:rsidR="0074130C" w:rsidRPr="00F54F45" w:rsidRDefault="0074130C" w:rsidP="00F54F45"/>
    <w:p w14:paraId="1973471F" w14:textId="080E5AC3" w:rsidR="00F54F45" w:rsidRPr="00F54F45" w:rsidDel="006654AB" w:rsidRDefault="00F54F45" w:rsidP="00AA077B">
      <w:pPr>
        <w:ind w:firstLineChars="100" w:firstLine="210"/>
        <w:rPr>
          <w:del w:id="1240" w:author="岩下" w:date="2015-10-09T11:34:00Z"/>
        </w:rPr>
      </w:pPr>
      <w:del w:id="1241" w:author="岩下" w:date="2015-10-09T11:34:00Z">
        <w:r w:rsidRPr="00F54F45" w:rsidDel="006654AB">
          <w:delText>派生データ型の名前は、</w:delText>
        </w:r>
      </w:del>
      <w:del w:id="1242" w:author="岩下" w:date="2015-09-25T13:15:00Z">
        <w:r w:rsidRPr="00F54F45" w:rsidDel="005E37C4">
          <w:delText>プログラム内</w:delText>
        </w:r>
      </w:del>
      <w:del w:id="1243" w:author="岩下" w:date="2015-10-09T11:34:00Z">
        <w:r w:rsidRPr="00F54F45" w:rsidDel="006654AB">
          <w:delText>でユニークなものでなくてはならない。</w:delText>
        </w:r>
      </w:del>
    </w:p>
    <w:p w14:paraId="767C2469" w14:textId="29BCAE34" w:rsidR="003E5C37" w:rsidDel="006654AB" w:rsidRDefault="003E5C37" w:rsidP="003E5C37">
      <w:pPr>
        <w:rPr>
          <w:del w:id="1244" w:author="岩下" w:date="2015-10-09T11:34:00Z"/>
        </w:rPr>
      </w:pPr>
    </w:p>
    <w:p w14:paraId="138DBA2C" w14:textId="77777777" w:rsidR="003E5C37" w:rsidRDefault="003E5C37" w:rsidP="003E5C37">
      <w:pPr>
        <w:pStyle w:val="2"/>
      </w:pPr>
      <w:bookmarkStart w:id="1245" w:name="_Toc223755486"/>
      <w:bookmarkStart w:id="1246" w:name="_Toc223755692"/>
      <w:bookmarkStart w:id="1247" w:name="_Toc422165367"/>
      <w:bookmarkStart w:id="1248" w:name="_Ref305766924"/>
      <w:bookmarkStart w:id="1249" w:name="_Ref305767015"/>
      <w:bookmarkStart w:id="1250" w:name="_Ref306387930"/>
      <w:bookmarkStart w:id="1251" w:name="_Toc306557405"/>
      <w:r>
        <w:rPr>
          <w:rFonts w:hint="eastAsia"/>
        </w:rPr>
        <w:t>basicType</w:t>
      </w:r>
      <w:r>
        <w:rPr>
          <w:rFonts w:hint="eastAsia"/>
        </w:rPr>
        <w:t>要素</w:t>
      </w:r>
      <w:bookmarkEnd w:id="1245"/>
      <w:bookmarkEnd w:id="1246"/>
      <w:bookmarkEnd w:id="1247"/>
      <w:bookmarkEnd w:id="1248"/>
      <w:bookmarkEnd w:id="1249"/>
      <w:bookmarkEnd w:id="1250"/>
      <w:bookmarkEnd w:id="1251"/>
    </w:p>
    <w:p w14:paraId="7099C61F" w14:textId="6FBE1778" w:rsidR="00F54F45" w:rsidDel="00944230" w:rsidRDefault="00F54F45">
      <w:pPr>
        <w:ind w:firstLineChars="100" w:firstLine="210"/>
        <w:rPr>
          <w:del w:id="1252" w:author="岩下" w:date="2015-09-29T10:23:00Z"/>
          <w:kern w:val="0"/>
        </w:rPr>
      </w:pPr>
      <w:r w:rsidRPr="00F74330">
        <w:rPr>
          <w:kern w:val="0"/>
        </w:rPr>
        <w:t xml:space="preserve">basicType </w:t>
      </w:r>
      <w:r w:rsidR="004B4E28">
        <w:rPr>
          <w:kern w:val="0"/>
        </w:rPr>
        <w:t>要素</w:t>
      </w:r>
      <w:r w:rsidRPr="00F74330">
        <w:rPr>
          <w:kern w:val="0"/>
        </w:rPr>
        <w:t>は</w:t>
      </w:r>
      <w:ins w:id="1253" w:author="岩下" w:date="2015-10-14T12:55:00Z">
        <w:r w:rsidR="002C0C9D">
          <w:rPr>
            <w:rFonts w:hint="eastAsia"/>
            <w:kern w:val="0"/>
          </w:rPr>
          <w:t>、</w:t>
        </w:r>
      </w:ins>
      <w:del w:id="1254" w:author="岩下" w:date="2015-08-28T09:27:00Z">
        <w:r w:rsidRPr="00F74330" w:rsidDel="00F13438">
          <w:rPr>
            <w:kern w:val="0"/>
          </w:rPr>
          <w:delText xml:space="preserve"> C,C99 </w:delText>
        </w:r>
        <w:r w:rsidRPr="00F74330" w:rsidDel="00F13438">
          <w:rPr>
            <w:kern w:val="0"/>
          </w:rPr>
          <w:delText>の</w:delText>
        </w:r>
      </w:del>
      <w:del w:id="1255" w:author="岩下" w:date="2015-10-14T12:46:00Z">
        <w:r w:rsidRPr="00F74330" w:rsidDel="002C0C9D">
          <w:rPr>
            <w:kern w:val="0"/>
          </w:rPr>
          <w:delText>基本データ</w:delText>
        </w:r>
      </w:del>
      <w:ins w:id="1256" w:author="岩下" w:date="2015-10-14T12:46:00Z">
        <w:r w:rsidR="002C0C9D">
          <w:rPr>
            <w:rFonts w:hint="eastAsia"/>
            <w:kern w:val="0"/>
          </w:rPr>
          <w:t>他の</w:t>
        </w:r>
      </w:ins>
      <w:ins w:id="1257" w:author="岩下" w:date="2015-10-14T12:47:00Z">
        <w:r w:rsidR="002C0C9D">
          <w:rPr>
            <w:rFonts w:hint="eastAsia"/>
            <w:kern w:val="0"/>
          </w:rPr>
          <w:t>データ型識別要素に</w:t>
        </w:r>
      </w:ins>
      <w:ins w:id="1258" w:author="岩下" w:date="2015-10-14T12:48:00Z">
        <w:r w:rsidR="002C0C9D">
          <w:rPr>
            <w:rFonts w:hint="eastAsia"/>
            <w:kern w:val="0"/>
          </w:rPr>
          <w:t>データ型定義要素</w:t>
        </w:r>
      </w:ins>
      <w:ins w:id="1259" w:author="岩下" w:date="2015-10-14T12:47:00Z">
        <w:r w:rsidR="002C0C9D">
          <w:rPr>
            <w:rFonts w:hint="eastAsia"/>
            <w:kern w:val="0"/>
          </w:rPr>
          <w:t>属性を加えた</w:t>
        </w:r>
      </w:ins>
      <w:ins w:id="1260" w:author="岩下" w:date="2015-10-14T12:54:00Z">
        <w:r w:rsidR="002C0C9D">
          <w:rPr>
            <w:rFonts w:hint="eastAsia"/>
            <w:kern w:val="0"/>
          </w:rPr>
          <w:t>、新しい</w:t>
        </w:r>
      </w:ins>
      <w:ins w:id="1261" w:author="岩下" w:date="2015-10-14T12:48:00Z">
        <w:r w:rsidR="002C0C9D">
          <w:rPr>
            <w:rFonts w:hint="eastAsia"/>
            <w:kern w:val="0"/>
          </w:rPr>
          <w:t>データ</w:t>
        </w:r>
      </w:ins>
      <w:r w:rsidRPr="00F74330">
        <w:rPr>
          <w:kern w:val="0"/>
        </w:rPr>
        <w:t>型</w:t>
      </w:r>
      <w:ins w:id="1262" w:author="岩下" w:date="2015-10-14T12:48:00Z">
        <w:r w:rsidR="002C0C9D">
          <w:rPr>
            <w:rFonts w:hint="eastAsia"/>
            <w:kern w:val="0"/>
          </w:rPr>
          <w:t>定義要素</w:t>
        </w:r>
      </w:ins>
      <w:r w:rsidRPr="00F74330">
        <w:rPr>
          <w:kern w:val="0"/>
        </w:rPr>
        <w:t>を定義する。</w:t>
      </w:r>
      <w:r w:rsidRPr="00F74330">
        <w:rPr>
          <w:kern w:val="0"/>
        </w:rPr>
        <w:t xml:space="preserve"> </w:t>
      </w:r>
      <w:del w:id="1263" w:author="岩下" w:date="2015-09-29T10:23:00Z">
        <w:r w:rsidRPr="00F74330" w:rsidDel="00944230">
          <w:rPr>
            <w:kern w:val="0"/>
          </w:rPr>
          <w:delText>属性として以下のものをもつ。</w:delText>
        </w:r>
      </w:del>
    </w:p>
    <w:p w14:paraId="56528A9F" w14:textId="6DC2344F" w:rsidR="004202FD" w:rsidRPr="00F74330" w:rsidDel="00944230" w:rsidRDefault="004202FD">
      <w:pPr>
        <w:ind w:firstLineChars="100" w:firstLine="210"/>
        <w:rPr>
          <w:del w:id="1264" w:author="岩下" w:date="2015-09-29T10:23:00Z"/>
          <w:kern w:val="0"/>
        </w:rPr>
      </w:pPr>
    </w:p>
    <w:p w14:paraId="379CDD3D" w14:textId="7D39BD44" w:rsidR="00F54F45" w:rsidRPr="004202FD" w:rsidDel="00944230" w:rsidRDefault="00F54F45" w:rsidP="00F90B44">
      <w:pPr>
        <w:ind w:firstLineChars="100" w:firstLine="210"/>
        <w:rPr>
          <w:del w:id="1265" w:author="岩下" w:date="2015-09-29T10:23:00Z"/>
          <w:kern w:val="0"/>
        </w:rPr>
      </w:pPr>
      <w:del w:id="1266" w:author="岩下" w:date="2015-09-29T10:23:00Z">
        <w:r w:rsidRPr="00F74330" w:rsidDel="00944230">
          <w:rPr>
            <w:kern w:val="0"/>
          </w:rPr>
          <w:delText>type</w:delText>
        </w:r>
      </w:del>
    </w:p>
    <w:p w14:paraId="17E04115" w14:textId="2B1EC766" w:rsidR="004202FD" w:rsidRPr="004202FD" w:rsidRDefault="00F54F45" w:rsidP="00F90B44">
      <w:pPr>
        <w:ind w:firstLineChars="100" w:firstLine="210"/>
        <w:rPr>
          <w:kern w:val="0"/>
        </w:rPr>
      </w:pPr>
      <w:del w:id="1267" w:author="岩下" w:date="2015-09-29T10:23:00Z">
        <w:r w:rsidRPr="00F74330" w:rsidDel="00944230">
          <w:rPr>
            <w:kern w:val="0"/>
          </w:rPr>
          <w:delText xml:space="preserve">name </w:delText>
        </w:r>
      </w:del>
    </w:p>
    <w:p w14:paraId="73C3FF28" w14:textId="43476AE2" w:rsidR="00D004DD" w:rsidRDefault="00944230" w:rsidP="00F90B44">
      <w:pPr>
        <w:pBdr>
          <w:top w:val="single" w:sz="4" w:space="1" w:color="auto"/>
          <w:left w:val="single" w:sz="4" w:space="0" w:color="auto"/>
          <w:bottom w:val="single" w:sz="4" w:space="1" w:color="auto"/>
          <w:right w:val="single" w:sz="4" w:space="0" w:color="auto"/>
        </w:pBdr>
        <w:ind w:firstLineChars="100" w:firstLine="210"/>
        <w:rPr>
          <w:ins w:id="1268" w:author="岩下" w:date="2015-10-05T19:01:00Z"/>
          <w:rFonts w:ascii="ＭＳ Ｐゴシック" w:eastAsia="ＭＳ Ｐゴシック" w:hAnsi="ＭＳ Ｐゴシック"/>
          <w:szCs w:val="20"/>
        </w:rPr>
      </w:pPr>
      <w:ins w:id="1269" w:author="岩下" w:date="2015-09-29T10:24:00Z">
        <w:r w:rsidRPr="00F90B44">
          <w:rPr>
            <w:rFonts w:ascii="ＭＳ Ｐゴシック" w:eastAsia="ＭＳ Ｐゴシック" w:hAnsi="ＭＳ Ｐゴシック"/>
            <w:szCs w:val="20"/>
          </w:rPr>
          <w:t>&lt;basicType</w:t>
        </w:r>
      </w:ins>
      <w:ins w:id="1270" w:author="岩下" w:date="2015-10-06T18:38:00Z">
        <w:r w:rsidR="00A95A7A">
          <w:rPr>
            <w:rFonts w:ascii="ＭＳ Ｐゴシック" w:eastAsia="ＭＳ Ｐゴシック" w:hAnsi="ＭＳ Ｐゴシック"/>
            <w:szCs w:val="20"/>
          </w:rPr>
          <w:t>/</w:t>
        </w:r>
      </w:ins>
      <w:ins w:id="1271" w:author="岩下" w:date="2015-10-05T19:01:00Z">
        <w:r w:rsidR="00D004DD">
          <w:rPr>
            <w:rFonts w:ascii="ＭＳ Ｐゴシック" w:eastAsia="ＭＳ Ｐゴシック" w:hAnsi="ＭＳ Ｐゴシック"/>
            <w:szCs w:val="20"/>
          </w:rPr>
          <w:t>&gt;</w:t>
        </w:r>
      </w:ins>
    </w:p>
    <w:p w14:paraId="7FC09B83" w14:textId="77777777" w:rsidR="00944230" w:rsidRDefault="00944230" w:rsidP="00944230">
      <w:pPr>
        <w:rPr>
          <w:ins w:id="1272" w:author="岩下" w:date="2015-09-29T10:24:00Z"/>
          <w:rFonts w:ascii="ＭＳ Ｐゴシック" w:eastAsia="ＭＳ Ｐゴシック" w:hAnsi="ＭＳ Ｐゴシック"/>
        </w:rPr>
      </w:pPr>
      <w:ins w:id="1273" w:author="岩下" w:date="2015-09-29T10:24: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name</w:t>
        </w:r>
      </w:ins>
    </w:p>
    <w:p w14:paraId="06D51AC4" w14:textId="67D81053" w:rsidR="00F90B44" w:rsidRPr="00DA6947" w:rsidRDefault="00F90B44" w:rsidP="00F90B44">
      <w:pPr>
        <w:rPr>
          <w:ins w:id="1274" w:author="岩下" w:date="2015-10-05T18:57:00Z"/>
          <w:rFonts w:ascii="ＭＳ Ｐゴシック" w:eastAsia="ＭＳ Ｐゴシック" w:hAnsi="ＭＳ Ｐゴシック"/>
        </w:rPr>
      </w:pPr>
      <w:ins w:id="1275" w:author="岩下" w:date="2015-10-05T18:5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w:t>
        </w:r>
      </w:ins>
      <w:ins w:id="1276" w:author="岩下" w:date="2015-10-06T09:42:00Z">
        <w:r w:rsidR="00652EF7">
          <w:rPr>
            <w:rFonts w:ascii="ＭＳ Ｐゴシック" w:eastAsia="ＭＳ Ｐゴシック" w:hAnsi="ＭＳ Ｐゴシック"/>
          </w:rPr>
          <w:t xml:space="preserve"> </w:t>
        </w:r>
      </w:ins>
      <w:ins w:id="1277" w:author="岩下" w:date="2015-10-06T09:54:00Z">
        <w:r w:rsidR="009F7CCC">
          <w:rPr>
            <w:rFonts w:ascii="ＭＳ Ｐゴシック" w:eastAsia="ＭＳ Ｐゴシック" w:hAnsi="ＭＳ Ｐゴシック"/>
          </w:rPr>
          <w:t xml:space="preserve">alignas, </w:t>
        </w:r>
      </w:ins>
      <w:ins w:id="1278" w:author="岩下" w:date="2015-10-09T11:21:00Z">
        <w:r w:rsidR="00770CF7">
          <w:rPr>
            <w:rFonts w:ascii="ＭＳ Ｐゴシック" w:eastAsia="ＭＳ Ｐゴシック" w:hAnsi="ＭＳ Ｐゴシック"/>
          </w:rPr>
          <w:t>データ型定義要素</w:t>
        </w:r>
      </w:ins>
      <w:ins w:id="1279" w:author="岩下" w:date="2015-10-05T18:57:00Z">
        <w:r>
          <w:rPr>
            <w:rFonts w:ascii="ＭＳ Ｐゴシック" w:eastAsia="ＭＳ Ｐゴシック" w:hAnsi="ＭＳ Ｐゴシック" w:hint="eastAsia"/>
          </w:rPr>
          <w:t>属性</w:t>
        </w:r>
      </w:ins>
    </w:p>
    <w:p w14:paraId="7D0647A5" w14:textId="77777777" w:rsidR="00733521" w:rsidRDefault="00733521" w:rsidP="00944230">
      <w:pPr>
        <w:rPr>
          <w:ins w:id="1280" w:author="岩下" w:date="2015-10-14T12:51:00Z"/>
          <w:rFonts w:ascii="ＭＳ Ｐゴシック" w:eastAsia="ＭＳ Ｐゴシック" w:hAnsi="ＭＳ Ｐゴシック"/>
        </w:rPr>
      </w:pPr>
    </w:p>
    <w:p w14:paraId="3068C2FE" w14:textId="77777777" w:rsidR="002C0C9D" w:rsidRDefault="002C0C9D" w:rsidP="002C0C9D">
      <w:pPr>
        <w:ind w:firstLineChars="100" w:firstLine="210"/>
        <w:rPr>
          <w:ins w:id="1281" w:author="岩下" w:date="2015-10-14T12:51:00Z"/>
        </w:rPr>
      </w:pPr>
      <w:ins w:id="1282" w:author="岩下" w:date="2015-10-14T12:51:00Z">
        <w:r w:rsidRPr="00F74330">
          <w:t>以下の属性を持つ。</w:t>
        </w:r>
      </w:ins>
    </w:p>
    <w:p w14:paraId="3E0D48B0" w14:textId="77777777" w:rsidR="002C0C9D" w:rsidRPr="004202FD" w:rsidRDefault="002C0C9D" w:rsidP="002C0C9D">
      <w:pPr>
        <w:numPr>
          <w:ilvl w:val="0"/>
          <w:numId w:val="8"/>
        </w:numPr>
        <w:ind w:hanging="240"/>
        <w:rPr>
          <w:ins w:id="1283" w:author="岩下" w:date="2015-10-14T12:51:00Z"/>
        </w:rPr>
      </w:pPr>
      <w:ins w:id="1284" w:author="岩下" w:date="2015-10-14T12:51:00Z">
        <w:r w:rsidRPr="00F74330">
          <w:t>type</w:t>
        </w:r>
        <w:r>
          <w:rPr>
            <w:rStyle w:val="a8"/>
          </w:rPr>
          <w:t xml:space="preserve">　－　</w:t>
        </w:r>
        <w:r w:rsidRPr="00F74330">
          <w:t>この型</w:t>
        </w:r>
        <w:r>
          <w:rPr>
            <w:rFonts w:hint="eastAsia"/>
          </w:rPr>
          <w:t>に与えられたデータ型識別名</w:t>
        </w:r>
      </w:ins>
    </w:p>
    <w:p w14:paraId="1EAA6D8B" w14:textId="73414A50" w:rsidR="002C0C9D" w:rsidRPr="004202FD" w:rsidRDefault="002C0C9D" w:rsidP="002C0C9D">
      <w:pPr>
        <w:numPr>
          <w:ilvl w:val="0"/>
          <w:numId w:val="8"/>
        </w:numPr>
        <w:ind w:hanging="240"/>
        <w:rPr>
          <w:ins w:id="1285" w:author="岩下" w:date="2015-10-14T12:51:00Z"/>
        </w:rPr>
      </w:pPr>
      <w:ins w:id="1286" w:author="岩下" w:date="2015-10-14T12:51:00Z">
        <w:r>
          <w:t>name</w:t>
        </w:r>
        <w:r>
          <w:rPr>
            <w:rStyle w:val="a8"/>
          </w:rPr>
          <w:t xml:space="preserve">　－　</w:t>
        </w:r>
      </w:ins>
      <w:ins w:id="1287" w:author="岩下" w:date="2015-10-14T12:52:00Z">
        <w:r>
          <w:rPr>
            <w:rStyle w:val="a8"/>
            <w:rFonts w:hint="eastAsia"/>
          </w:rPr>
          <w:t>この型の元になる型の</w:t>
        </w:r>
      </w:ins>
      <w:ins w:id="1288" w:author="岩下" w:date="2015-10-14T12:51:00Z">
        <w:r w:rsidRPr="00F74330">
          <w:t>データ型</w:t>
        </w:r>
        <w:r>
          <w:rPr>
            <w:rFonts w:hint="eastAsia"/>
          </w:rPr>
          <w:t>識別名</w:t>
        </w:r>
      </w:ins>
    </w:p>
    <w:p w14:paraId="0C68ED6A" w14:textId="77777777" w:rsidR="002C0C9D" w:rsidRDefault="002C0C9D" w:rsidP="00944230">
      <w:pPr>
        <w:rPr>
          <w:ins w:id="1289" w:author="岩下" w:date="2015-10-05T18:29:00Z"/>
          <w:rFonts w:ascii="ＭＳ Ｐゴシック" w:eastAsia="ＭＳ Ｐゴシック" w:hAnsi="ＭＳ Ｐゴシック"/>
        </w:rPr>
      </w:pPr>
    </w:p>
    <w:p w14:paraId="2796B998" w14:textId="381DC769" w:rsidR="002C0C9D" w:rsidRDefault="002C0C9D" w:rsidP="00305E47">
      <w:pPr>
        <w:rPr>
          <w:ins w:id="1290" w:author="岩下" w:date="2015-10-14T12:52:00Z"/>
          <w:rFonts w:ascii="ＭＳ Ｐゴシック" w:eastAsia="ＭＳ Ｐゴシック" w:hAnsi="ＭＳ Ｐゴシック"/>
        </w:rPr>
      </w:pPr>
      <w:ins w:id="1291" w:author="岩下" w:date="2015-10-14T12:52:00Z">
        <w:r>
          <w:rPr>
            <w:rFonts w:ascii="ＭＳ Ｐゴシック" w:eastAsia="ＭＳ Ｐゴシック" w:hAnsi="ＭＳ Ｐゴシック" w:hint="eastAsia"/>
          </w:rPr>
          <w:t>備考</w:t>
        </w:r>
        <w:r>
          <w:rPr>
            <w:rFonts w:ascii="ＭＳ Ｐゴシック" w:eastAsia="ＭＳ Ｐゴシック" w:hAnsi="ＭＳ Ｐゴシック"/>
          </w:rPr>
          <w:t xml:space="preserve">: </w:t>
        </w:r>
      </w:ins>
      <w:ins w:id="1292" w:author="岩下" w:date="2015-10-14T12:54:00Z">
        <w:r>
          <w:rPr>
            <w:rFonts w:ascii="ＭＳ Ｐゴシック" w:eastAsia="ＭＳ Ｐゴシック" w:hAnsi="ＭＳ Ｐゴシック" w:hint="eastAsia"/>
          </w:rPr>
          <w:t>旧</w:t>
        </w:r>
      </w:ins>
      <w:ins w:id="1293" w:author="岩下" w:date="2015-10-14T12:53:00Z">
        <w:r>
          <w:rPr>
            <w:rFonts w:ascii="ＭＳ Ｐゴシック" w:eastAsia="ＭＳ Ｐゴシック" w:hAnsi="ＭＳ Ｐゴシック" w:hint="eastAsia"/>
          </w:rPr>
          <w:t>仕様と実装の違い</w:t>
        </w:r>
      </w:ins>
    </w:p>
    <w:p w14:paraId="74819990" w14:textId="7D02832A" w:rsidR="002C0C9D" w:rsidRDefault="00172B31" w:rsidP="00172B31">
      <w:pPr>
        <w:ind w:firstLineChars="100" w:firstLine="210"/>
        <w:rPr>
          <w:ins w:id="1294" w:author="岩下" w:date="2015-10-14T12:55:00Z"/>
          <w:rFonts w:asciiTheme="minorHAnsi" w:eastAsiaTheme="minorEastAsia" w:hAnsiTheme="minorHAnsi"/>
          <w:kern w:val="0"/>
        </w:rPr>
      </w:pPr>
      <w:ins w:id="1295" w:author="岩下" w:date="2015-10-14T13:02:00Z">
        <w:r>
          <w:rPr>
            <w:rFonts w:asciiTheme="minorHAnsi" w:eastAsiaTheme="minorEastAsia" w:hAnsiTheme="minorHAnsi" w:hint="eastAsia"/>
            <w:kern w:val="0"/>
          </w:rPr>
          <w:t>本仕様は、旧仕様とは異なり、実装に合わせた。</w:t>
        </w:r>
      </w:ins>
      <w:ins w:id="1296" w:author="岩下" w:date="2015-10-14T12:54:00Z">
        <w:r w:rsidR="002C0C9D">
          <w:rPr>
            <w:rFonts w:asciiTheme="minorHAnsi" w:eastAsiaTheme="minorEastAsia" w:hAnsiTheme="minorHAnsi" w:hint="eastAsia"/>
            <w:kern w:val="0"/>
          </w:rPr>
          <w:t>旧</w:t>
        </w:r>
      </w:ins>
      <w:ins w:id="1297" w:author="岩下" w:date="2015-10-14T12:53:00Z">
        <w:r w:rsidR="002C0C9D">
          <w:rPr>
            <w:rFonts w:asciiTheme="minorHAnsi" w:eastAsiaTheme="minorEastAsia" w:hAnsiTheme="minorHAnsi" w:hint="eastAsia"/>
            <w:kern w:val="0"/>
          </w:rPr>
          <w:t>仕様では以下のように定義されていた</w:t>
        </w:r>
      </w:ins>
      <w:ins w:id="1298" w:author="岩下" w:date="2015-10-14T12:54:00Z">
        <w:r w:rsidR="002C0C9D">
          <w:rPr>
            <w:rFonts w:asciiTheme="minorHAnsi" w:eastAsiaTheme="minorEastAsia" w:hAnsiTheme="minorHAnsi" w:hint="eastAsia"/>
            <w:kern w:val="0"/>
          </w:rPr>
          <w:t>。</w:t>
        </w:r>
      </w:ins>
    </w:p>
    <w:p w14:paraId="6A973AC5" w14:textId="3DD7B889" w:rsidR="002C0C9D" w:rsidRDefault="002C0C9D" w:rsidP="002C0C9D">
      <w:pPr>
        <w:ind w:firstLineChars="100" w:firstLine="210"/>
        <w:rPr>
          <w:ins w:id="1299" w:author="岩下" w:date="2015-10-14T12:54:00Z"/>
          <w:rFonts w:asciiTheme="minorHAnsi" w:eastAsiaTheme="minorEastAsia" w:hAnsiTheme="minorHAnsi"/>
          <w:kern w:val="0"/>
        </w:rPr>
      </w:pPr>
      <w:ins w:id="1300" w:author="岩下" w:date="2015-10-14T12:55:00Z">
        <w:r>
          <w:rPr>
            <w:rFonts w:asciiTheme="minorHAnsi" w:eastAsiaTheme="minorEastAsia" w:hAnsiTheme="minorHAnsi" w:hint="eastAsia"/>
            <w:kern w:val="0"/>
          </w:rPr>
          <w:tab/>
        </w:r>
        <w:r>
          <w:rPr>
            <w:rFonts w:asciiTheme="minorHAnsi" w:eastAsiaTheme="minorEastAsia" w:hAnsiTheme="minorHAnsi"/>
            <w:kern w:val="0"/>
          </w:rPr>
          <w:t>basicType</w:t>
        </w:r>
        <w:r>
          <w:rPr>
            <w:rFonts w:asciiTheme="minorHAnsi" w:eastAsiaTheme="minorEastAsia" w:hAnsiTheme="minorHAnsi" w:hint="eastAsia"/>
            <w:kern w:val="0"/>
          </w:rPr>
          <w:t>要素は、</w:t>
        </w:r>
        <w:r w:rsidR="00172B31">
          <w:rPr>
            <w:rFonts w:asciiTheme="minorHAnsi" w:eastAsiaTheme="minorEastAsia" w:hAnsiTheme="minorHAnsi"/>
            <w:kern w:val="0"/>
          </w:rPr>
          <w:t>C,C99</w:t>
        </w:r>
        <w:r w:rsidR="00172B31">
          <w:rPr>
            <w:rFonts w:asciiTheme="minorHAnsi" w:eastAsiaTheme="minorEastAsia" w:hAnsiTheme="minorHAnsi" w:hint="eastAsia"/>
            <w:kern w:val="0"/>
          </w:rPr>
          <w:t>の基本データ型を定義する。</w:t>
        </w:r>
      </w:ins>
    </w:p>
    <w:p w14:paraId="45AA6BA9" w14:textId="705AA183" w:rsidR="00172B31" w:rsidRDefault="00172B31" w:rsidP="00305E47">
      <w:pPr>
        <w:rPr>
          <w:ins w:id="1301" w:author="岩下" w:date="2015-10-14T12:57:00Z"/>
          <w:rFonts w:asciiTheme="minorHAnsi" w:eastAsiaTheme="minorEastAsia" w:hAnsiTheme="minorHAnsi"/>
        </w:rPr>
      </w:pPr>
      <w:ins w:id="1302" w:author="岩下" w:date="2015-10-14T12:56:00Z">
        <w:r>
          <w:rPr>
            <w:rFonts w:asciiTheme="minorHAnsi" w:eastAsiaTheme="minorEastAsia" w:hAnsiTheme="minorHAnsi" w:hint="eastAsia"/>
            <w:kern w:val="0"/>
          </w:rPr>
          <w:t>実装では、</w:t>
        </w:r>
      </w:ins>
      <w:ins w:id="1303" w:author="岩下" w:date="2015-10-09T11:21:00Z">
        <w:r w:rsidR="00770CF7">
          <w:rPr>
            <w:rFonts w:asciiTheme="minorHAnsi" w:eastAsiaTheme="minorEastAsia" w:hAnsiTheme="minorHAnsi"/>
          </w:rPr>
          <w:t>データ型定義要素</w:t>
        </w:r>
      </w:ins>
      <w:ins w:id="1304" w:author="岩下" w:date="2015-10-05T19:03:00Z">
        <w:r w:rsidR="00D004DD" w:rsidRPr="003C315A">
          <w:rPr>
            <w:rFonts w:asciiTheme="minorHAnsi" w:eastAsiaTheme="minorEastAsia" w:hAnsiTheme="minorHAnsi"/>
          </w:rPr>
          <w:t>属性</w:t>
        </w:r>
      </w:ins>
      <w:ins w:id="1305" w:author="岩下" w:date="2015-10-14T12:56:00Z">
        <w:r>
          <w:rPr>
            <w:rFonts w:asciiTheme="minorHAnsi" w:eastAsiaTheme="minorEastAsia" w:hAnsiTheme="minorHAnsi" w:hint="eastAsia"/>
          </w:rPr>
          <w:t>（</w:t>
        </w:r>
        <w:r>
          <w:rPr>
            <w:rFonts w:asciiTheme="minorHAnsi" w:eastAsiaTheme="minorEastAsia" w:hAnsiTheme="minorHAnsi"/>
          </w:rPr>
          <w:t>const</w:t>
        </w:r>
        <w:r>
          <w:rPr>
            <w:rFonts w:asciiTheme="minorHAnsi" w:eastAsiaTheme="minorEastAsia" w:hAnsiTheme="minorHAnsi" w:hint="eastAsia"/>
          </w:rPr>
          <w:t>など）を持たない基本データ型</w:t>
        </w:r>
      </w:ins>
      <w:ins w:id="1306" w:author="岩下" w:date="2015-10-14T12:59:00Z">
        <w:r>
          <w:rPr>
            <w:rFonts w:asciiTheme="minorHAnsi" w:eastAsiaTheme="minorEastAsia" w:hAnsiTheme="minorHAnsi" w:hint="eastAsia"/>
          </w:rPr>
          <w:t>に対応する</w:t>
        </w:r>
      </w:ins>
      <w:ins w:id="1307" w:author="岩下" w:date="2015-10-14T12:56:00Z">
        <w:r>
          <w:rPr>
            <w:rFonts w:asciiTheme="minorHAnsi" w:eastAsiaTheme="minorEastAsia" w:hAnsiTheme="minorHAnsi" w:hint="eastAsia"/>
          </w:rPr>
          <w:t>データ</w:t>
        </w:r>
      </w:ins>
      <w:ins w:id="1308" w:author="岩下" w:date="2015-10-14T12:57:00Z">
        <w:r>
          <w:rPr>
            <w:rFonts w:asciiTheme="minorHAnsi" w:eastAsiaTheme="minorEastAsia" w:hAnsiTheme="minorHAnsi" w:hint="eastAsia"/>
          </w:rPr>
          <w:t>型識別要素は定義されず、</w:t>
        </w:r>
      </w:ins>
      <w:ins w:id="1309" w:author="岩下" w:date="2015-10-06T18:41:00Z">
        <w:r w:rsidR="00A95A7A" w:rsidRPr="00305E47">
          <w:rPr>
            <w:rFonts w:asciiTheme="majorEastAsia" w:eastAsiaTheme="majorEastAsia" w:hAnsiTheme="majorEastAsia"/>
          </w:rPr>
          <w:t>type="int"</w:t>
        </w:r>
        <w:r w:rsidR="00A95A7A">
          <w:rPr>
            <w:rFonts w:asciiTheme="minorHAnsi" w:eastAsiaTheme="minorEastAsia" w:hAnsiTheme="minorHAnsi"/>
          </w:rPr>
          <w:t xml:space="preserve"> </w:t>
        </w:r>
      </w:ins>
      <w:ins w:id="1310" w:author="岩下" w:date="2015-10-13T21:33:00Z">
        <w:r w:rsidR="00450018">
          <w:rPr>
            <w:rFonts w:asciiTheme="minorHAnsi" w:eastAsiaTheme="minorEastAsia" w:hAnsiTheme="minorHAnsi" w:hint="eastAsia"/>
          </w:rPr>
          <w:t>のようにデータ型識別名</w:t>
        </w:r>
      </w:ins>
      <w:ins w:id="1311" w:author="岩下" w:date="2015-10-14T12:59:00Z">
        <w:r>
          <w:rPr>
            <w:rFonts w:asciiTheme="minorHAnsi" w:eastAsiaTheme="minorEastAsia" w:hAnsiTheme="minorHAnsi" w:hint="eastAsia"/>
          </w:rPr>
          <w:t>だけ</w:t>
        </w:r>
      </w:ins>
      <w:ins w:id="1312" w:author="岩下" w:date="2015-10-13T21:33:00Z">
        <w:r w:rsidR="00450018">
          <w:rPr>
            <w:rFonts w:asciiTheme="minorHAnsi" w:eastAsiaTheme="minorEastAsia" w:hAnsiTheme="minorHAnsi" w:hint="eastAsia"/>
          </w:rPr>
          <w:t>で</w:t>
        </w:r>
      </w:ins>
      <w:ins w:id="1313" w:author="岩下" w:date="2015-10-06T18:41:00Z">
        <w:r w:rsidR="00A95A7A">
          <w:rPr>
            <w:rFonts w:asciiTheme="minorHAnsi" w:eastAsiaTheme="minorEastAsia" w:hAnsiTheme="minorHAnsi" w:hint="eastAsia"/>
          </w:rPr>
          <w:t>表現され</w:t>
        </w:r>
      </w:ins>
      <w:ins w:id="1314" w:author="岩下" w:date="2015-10-14T12:59:00Z">
        <w:r>
          <w:rPr>
            <w:rFonts w:asciiTheme="minorHAnsi" w:eastAsiaTheme="minorEastAsia" w:hAnsiTheme="minorHAnsi" w:hint="eastAsia"/>
          </w:rPr>
          <w:t>ている。</w:t>
        </w:r>
      </w:ins>
      <w:ins w:id="1315" w:author="岩下" w:date="2015-10-14T13:00:00Z">
        <w:r>
          <w:rPr>
            <w:rFonts w:asciiTheme="minorHAnsi" w:eastAsiaTheme="minorEastAsia" w:hAnsiTheme="minorHAnsi" w:hint="eastAsia"/>
          </w:rPr>
          <w:t>また、基本データ型以外の型（構造型など）に属性を付ける場合に、</w:t>
        </w:r>
        <w:r>
          <w:rPr>
            <w:rFonts w:asciiTheme="minorHAnsi" w:eastAsiaTheme="minorEastAsia" w:hAnsiTheme="minorHAnsi"/>
          </w:rPr>
          <w:t>basicType</w:t>
        </w:r>
        <w:r>
          <w:rPr>
            <w:rFonts w:asciiTheme="minorHAnsi" w:eastAsiaTheme="minorEastAsia" w:hAnsiTheme="minorHAnsi" w:hint="eastAsia"/>
          </w:rPr>
          <w:t>要素を使用</w:t>
        </w:r>
      </w:ins>
      <w:ins w:id="1316" w:author="岩下" w:date="2015-10-14T13:01:00Z">
        <w:r>
          <w:rPr>
            <w:rFonts w:asciiTheme="minorHAnsi" w:eastAsiaTheme="minorEastAsia" w:hAnsiTheme="minorHAnsi" w:hint="eastAsia"/>
          </w:rPr>
          <w:t>している。</w:t>
        </w:r>
      </w:ins>
    </w:p>
    <w:p w14:paraId="7C7F3AF0" w14:textId="77777777" w:rsidR="00172B31" w:rsidRDefault="00172B31" w:rsidP="00172B31">
      <w:pPr>
        <w:ind w:firstLineChars="100" w:firstLine="210"/>
        <w:rPr>
          <w:ins w:id="1317" w:author="岩下" w:date="2015-10-14T12:58:00Z"/>
        </w:rPr>
      </w:pPr>
    </w:p>
    <w:p w14:paraId="112D86E4" w14:textId="24C1DD9B" w:rsidR="00F74330" w:rsidRPr="00305E47" w:rsidRDefault="00F54F45" w:rsidP="00F90B44">
      <w:pPr>
        <w:rPr>
          <w:rFonts w:asciiTheme="majorEastAsia" w:eastAsiaTheme="majorEastAsia" w:hAnsiTheme="majorEastAsia"/>
          <w:kern w:val="0"/>
        </w:rPr>
      </w:pPr>
      <w:r w:rsidRPr="00305E47">
        <w:rPr>
          <w:rFonts w:asciiTheme="majorEastAsia" w:eastAsiaTheme="majorEastAsia" w:hAnsiTheme="majorEastAsia"/>
          <w:kern w:val="0"/>
        </w:rPr>
        <w:t>例</w:t>
      </w:r>
      <w:r w:rsidR="003B13B4" w:rsidRPr="00305E47">
        <w:rPr>
          <w:rFonts w:asciiTheme="majorEastAsia" w:eastAsiaTheme="majorEastAsia" w:hAnsiTheme="majorEastAsia"/>
          <w:kern w:val="0"/>
        </w:rPr>
        <w:t>:</w:t>
      </w:r>
    </w:p>
    <w:p w14:paraId="0579DE96" w14:textId="46DA1B52"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Ｐゴシック"/>
          <w:kern w:val="0"/>
          <w:sz w:val="20"/>
          <w:szCs w:val="20"/>
        </w:rPr>
      </w:pPr>
      <w:r w:rsidRPr="00CD2773">
        <w:rPr>
          <w:rFonts w:ascii="ＭＳ Ｐゴシック" w:eastAsia="ＭＳ Ｐゴシック" w:hAnsi="ＭＳ Ｐゴシック"/>
          <w:kern w:val="0"/>
          <w:sz w:val="20"/>
          <w:szCs w:val="20"/>
        </w:rPr>
        <w:t>struct {int x; int y;} s;</w:t>
      </w:r>
    </w:p>
    <w:p w14:paraId="2F5CCF8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struct s const * volatile p;</w:t>
      </w:r>
    </w:p>
    <w:p w14:paraId="7388AEDC" w14:textId="76DBD814" w:rsidR="00DC5932" w:rsidRDefault="00F54F45" w:rsidP="004202FD">
      <w:pPr>
        <w:rPr>
          <w:kern w:val="0"/>
        </w:rPr>
      </w:pPr>
      <w:r w:rsidRPr="00F74330">
        <w:rPr>
          <w:kern w:val="0"/>
        </w:rPr>
        <w:t>は次の</w:t>
      </w:r>
      <w:r w:rsidRPr="00F74330">
        <w:rPr>
          <w:kern w:val="0"/>
        </w:rPr>
        <w:t>XcodeML</w:t>
      </w:r>
      <w:r w:rsidRPr="00F74330">
        <w:rPr>
          <w:kern w:val="0"/>
        </w:rPr>
        <w:t>に変換される。</w:t>
      </w:r>
      <w:r w:rsidRPr="00F74330">
        <w:rPr>
          <w:kern w:val="0"/>
        </w:rPr>
        <w:t xml:space="preserve"> </w:t>
      </w:r>
      <w:ins w:id="1318" w:author="岩下" w:date="2015-10-14T13:07:00Z">
        <w:r w:rsidR="00DC5932">
          <w:rPr>
            <w:kern w:val="0"/>
          </w:rPr>
          <w:t>basicType</w:t>
        </w:r>
        <w:r w:rsidR="00DC5932">
          <w:rPr>
            <w:rFonts w:hint="eastAsia"/>
            <w:kern w:val="0"/>
          </w:rPr>
          <w:t>要素によって、</w:t>
        </w:r>
      </w:ins>
      <w:ins w:id="1319" w:author="岩下" w:date="2015-10-14T13:10:00Z">
        <w:r w:rsidR="00DC5932">
          <w:rPr>
            <w:kern w:val="0"/>
          </w:rPr>
          <w:t>”</w:t>
        </w:r>
        <w:r w:rsidR="00DC5932" w:rsidRPr="00305E47">
          <w:rPr>
            <w:rFonts w:asciiTheme="majorEastAsia" w:eastAsiaTheme="majorEastAsia" w:hAnsiTheme="majorEastAsia"/>
            <w:kern w:val="0"/>
          </w:rPr>
          <w:t>struct s const</w:t>
        </w:r>
        <w:r w:rsidR="00DC5932">
          <w:rPr>
            <w:kern w:val="0"/>
          </w:rPr>
          <w:t>”</w:t>
        </w:r>
        <w:r w:rsidR="00DC5932">
          <w:rPr>
            <w:rFonts w:hint="eastAsia"/>
            <w:kern w:val="0"/>
          </w:rPr>
          <w:t>を意味する</w:t>
        </w:r>
      </w:ins>
      <w:ins w:id="1320" w:author="岩下" w:date="2015-10-14T13:07:00Z">
        <w:r w:rsidR="00DC5932">
          <w:rPr>
            <w:rFonts w:hint="eastAsia"/>
            <w:kern w:val="0"/>
          </w:rPr>
          <w:t>データ型識別名</w:t>
        </w:r>
      </w:ins>
      <w:ins w:id="1321" w:author="岩下" w:date="2015-10-14T13:10:00Z">
        <w:r w:rsidR="00DC5932" w:rsidRPr="00305E47">
          <w:rPr>
            <w:rFonts w:asciiTheme="majorEastAsia" w:eastAsiaTheme="majorEastAsia" w:hAnsiTheme="majorEastAsia"/>
            <w:kern w:val="0"/>
          </w:rPr>
          <w:t>B0</w:t>
        </w:r>
        <w:r w:rsidR="00DC5932">
          <w:rPr>
            <w:kern w:val="0"/>
          </w:rPr>
          <w:t xml:space="preserve"> </w:t>
        </w:r>
        <w:r w:rsidR="00DC5932">
          <w:rPr>
            <w:rFonts w:hint="eastAsia"/>
            <w:kern w:val="0"/>
          </w:rPr>
          <w:t>が定義されている。</w:t>
        </w:r>
      </w:ins>
    </w:p>
    <w:p w14:paraId="58548165" w14:textId="79ACC769"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hint="eastAsia"/>
          <w:kern w:val="0"/>
          <w:sz w:val="20"/>
          <w:szCs w:val="20"/>
        </w:rPr>
        <w:t xml:space="preserve">  </w:t>
      </w:r>
      <w:r w:rsidR="00F54F45" w:rsidRPr="00CD2773">
        <w:rPr>
          <w:rFonts w:ascii="ＭＳ Ｐゴシック" w:eastAsia="ＭＳ Ｐゴシック" w:hAnsi="ＭＳ Ｐゴシック"/>
          <w:kern w:val="0"/>
          <w:sz w:val="20"/>
          <w:szCs w:val="20"/>
        </w:rPr>
        <w:t>&lt;structType type="S0"&gt;</w:t>
      </w:r>
    </w:p>
    <w:p w14:paraId="193894B5" w14:textId="77777777" w:rsidR="00DC5932" w:rsidRDefault="004C4321" w:rsidP="00CD2773">
      <w:pPr>
        <w:pBdr>
          <w:top w:val="single" w:sz="4" w:space="1" w:color="auto"/>
          <w:left w:val="single" w:sz="4" w:space="0" w:color="auto"/>
          <w:bottom w:val="single" w:sz="4" w:space="1" w:color="auto"/>
          <w:right w:val="single" w:sz="4" w:space="0" w:color="auto"/>
        </w:pBdr>
        <w:ind w:firstLineChars="100" w:firstLine="200"/>
        <w:rPr>
          <w:ins w:id="1322" w:author="岩下" w:date="2015-10-14T13:13:00Z"/>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 xml:space="preserve">  </w:t>
      </w:r>
      <w:ins w:id="1323" w:author="岩下" w:date="2015-10-14T13:12:00Z">
        <w:r w:rsidR="00DC5932">
          <w:rPr>
            <w:rFonts w:ascii="ＭＳ Ｐゴシック" w:eastAsia="ＭＳ Ｐゴシック" w:hAnsi="ＭＳ Ｐゴシック"/>
            <w:kern w:val="0"/>
            <w:sz w:val="20"/>
            <w:szCs w:val="20"/>
          </w:rPr>
          <w:t>&lt;symbols&gt;</w:t>
        </w:r>
      </w:ins>
    </w:p>
    <w:p w14:paraId="3CF4E61E" w14:textId="3A04A281" w:rsidR="00F54F45" w:rsidRPr="00CD2773" w:rsidRDefault="00DC5932"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ins w:id="1324" w:author="岩下" w:date="2015-10-14T13:13:00Z">
        <w:r>
          <w:rPr>
            <w:rFonts w:ascii="ＭＳ Ｐゴシック" w:eastAsia="ＭＳ Ｐゴシック" w:hAnsi="ＭＳ Ｐゴシック"/>
            <w:kern w:val="0"/>
            <w:sz w:val="20"/>
            <w:szCs w:val="20"/>
          </w:rPr>
          <w:t xml:space="preserve">      &lt;id type=”int”&gt;&lt;name=”x”&gt;&lt;./name&gt;</w:t>
        </w:r>
      </w:ins>
      <w:ins w:id="1325" w:author="岩下" w:date="2015-10-14T13:14:00Z">
        <w:r>
          <w:rPr>
            <w:rFonts w:ascii="ＭＳ Ｐゴシック" w:eastAsia="ＭＳ Ｐゴシック" w:hAnsi="ＭＳ Ｐゴシック"/>
            <w:kern w:val="0"/>
            <w:sz w:val="20"/>
            <w:szCs w:val="20"/>
          </w:rPr>
          <w:t>&lt;/id&gt;</w:t>
        </w:r>
      </w:ins>
    </w:p>
    <w:p w14:paraId="10E1A202" w14:textId="11FFBE03" w:rsidR="00DC5932" w:rsidRPr="00CD2773" w:rsidRDefault="00DC5932" w:rsidP="00DC5932">
      <w:pPr>
        <w:pBdr>
          <w:top w:val="single" w:sz="4" w:space="1" w:color="auto"/>
          <w:left w:val="single" w:sz="4" w:space="0" w:color="auto"/>
          <w:bottom w:val="single" w:sz="4" w:space="1" w:color="auto"/>
          <w:right w:val="single" w:sz="4" w:space="0" w:color="auto"/>
        </w:pBdr>
        <w:ind w:firstLineChars="100" w:firstLine="200"/>
        <w:rPr>
          <w:ins w:id="1326" w:author="岩下" w:date="2015-10-14T13:14:00Z"/>
          <w:rFonts w:ascii="ＭＳ Ｐゴシック" w:eastAsia="ＭＳ Ｐゴシック" w:hAnsi="ＭＳ Ｐゴシック"/>
          <w:kern w:val="0"/>
          <w:sz w:val="20"/>
          <w:szCs w:val="20"/>
        </w:rPr>
      </w:pPr>
      <w:ins w:id="1327" w:author="岩下" w:date="2015-10-14T13:14:00Z">
        <w:r>
          <w:rPr>
            <w:rFonts w:ascii="ＭＳ Ｐゴシック" w:eastAsia="ＭＳ Ｐゴシック" w:hAnsi="ＭＳ Ｐゴシック"/>
            <w:kern w:val="0"/>
            <w:sz w:val="20"/>
            <w:szCs w:val="20"/>
          </w:rPr>
          <w:t xml:space="preserve">      &lt;id type=”int”&gt;&lt;name=”y”&gt;&lt;./name&gt;&lt;/id&gt;</w:t>
        </w:r>
      </w:ins>
    </w:p>
    <w:p w14:paraId="1009FCEC" w14:textId="6A38A6F3" w:rsidR="00DC5932" w:rsidRDefault="00DC5932" w:rsidP="00DC5932">
      <w:pPr>
        <w:pBdr>
          <w:top w:val="single" w:sz="4" w:space="1" w:color="auto"/>
          <w:left w:val="single" w:sz="4" w:space="0" w:color="auto"/>
          <w:bottom w:val="single" w:sz="4" w:space="1" w:color="auto"/>
          <w:right w:val="single" w:sz="4" w:space="0" w:color="auto"/>
        </w:pBdr>
        <w:ind w:firstLineChars="100" w:firstLine="200"/>
        <w:rPr>
          <w:ins w:id="1328" w:author="岩下" w:date="2015-10-14T13:15:00Z"/>
          <w:rFonts w:ascii="ＭＳ Ｐゴシック" w:eastAsia="ＭＳ Ｐゴシック" w:hAnsi="ＭＳ Ｐゴシック"/>
          <w:kern w:val="0"/>
          <w:sz w:val="20"/>
          <w:szCs w:val="20"/>
        </w:rPr>
      </w:pPr>
      <w:ins w:id="1329" w:author="岩下" w:date="2015-10-14T13:15:00Z">
        <w:r w:rsidRPr="00CD2773">
          <w:rPr>
            <w:rFonts w:ascii="ＭＳ Ｐゴシック" w:eastAsia="ＭＳ Ｐゴシック" w:hAnsi="ＭＳ Ｐゴシック"/>
            <w:kern w:val="0"/>
            <w:sz w:val="20"/>
            <w:szCs w:val="20"/>
          </w:rPr>
          <w:t xml:space="preserve">    </w:t>
        </w:r>
        <w:r>
          <w:rPr>
            <w:rFonts w:ascii="ＭＳ Ｐゴシック" w:eastAsia="ＭＳ Ｐゴシック" w:hAnsi="ＭＳ Ｐゴシック"/>
            <w:kern w:val="0"/>
            <w:sz w:val="20"/>
            <w:szCs w:val="20"/>
          </w:rPr>
          <w:t>&lt;/symbols&gt;</w:t>
        </w:r>
      </w:ins>
    </w:p>
    <w:p w14:paraId="1A2CF25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lastRenderedPageBreak/>
        <w:t xml:space="preserve">  </w:t>
      </w:r>
      <w:r w:rsidR="00F54F45" w:rsidRPr="00CD2773">
        <w:rPr>
          <w:rFonts w:ascii="ＭＳ Ｐゴシック" w:eastAsia="ＭＳ Ｐゴシック" w:hAnsi="ＭＳ Ｐゴシック"/>
          <w:kern w:val="0"/>
          <w:sz w:val="20"/>
          <w:szCs w:val="20"/>
        </w:rPr>
        <w:t>&lt;/structType&gt;</w:t>
      </w:r>
    </w:p>
    <w:p w14:paraId="495A3E4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&lt;basicType type="B0" is_const="1" name="S0"/&gt;</w:t>
      </w:r>
    </w:p>
    <w:p w14:paraId="01552032" w14:textId="5EDB112B" w:rsidR="00A8244D" w:rsidRDefault="004C4321" w:rsidP="003A7C69">
      <w:pPr>
        <w:pBdr>
          <w:top w:val="single" w:sz="4" w:space="1" w:color="auto"/>
          <w:left w:val="single" w:sz="4" w:space="0" w:color="auto"/>
          <w:bottom w:val="single" w:sz="4" w:space="1" w:color="auto"/>
          <w:right w:val="single" w:sz="4" w:space="0" w:color="auto"/>
        </w:pBdr>
        <w:ind w:firstLineChars="100" w:firstLine="200"/>
        <w:rPr>
          <w:ins w:id="1330" w:author="岩下" w:date="2015-08-28T09:30:00Z"/>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&lt;pointerType type="P0" is_volatile="1" ref="B0"/&gt;</w:t>
      </w:r>
    </w:p>
    <w:p w14:paraId="4D5E003C" w14:textId="77777777" w:rsidR="00A8244D" w:rsidRPr="004C4321" w:rsidRDefault="00A8244D" w:rsidP="003E5C37"/>
    <w:p w14:paraId="2A3BE892" w14:textId="77777777" w:rsidR="00F54F45" w:rsidRPr="00F74330" w:rsidRDefault="003E5C37" w:rsidP="00F54F45">
      <w:pPr>
        <w:pStyle w:val="2"/>
        <w:rPr>
          <w:rFonts w:eastAsia="ＭＳ 明朝"/>
        </w:rPr>
      </w:pPr>
      <w:bookmarkStart w:id="1331" w:name="_Toc223755487"/>
      <w:bookmarkStart w:id="1332" w:name="_Toc223755693"/>
      <w:bookmarkStart w:id="1333" w:name="_Toc422165368"/>
      <w:bookmarkStart w:id="1334" w:name="_Ref305766760"/>
      <w:bookmarkStart w:id="1335" w:name="_Toc306557406"/>
      <w:r w:rsidRPr="00F74330">
        <w:rPr>
          <w:rFonts w:eastAsia="ＭＳ 明朝" w:hint="eastAsia"/>
        </w:rPr>
        <w:t>pointerType</w:t>
      </w:r>
      <w:r w:rsidR="004B4E28">
        <w:rPr>
          <w:rFonts w:hint="eastAsia"/>
        </w:rPr>
        <w:t>要素</w:t>
      </w:r>
      <w:bookmarkEnd w:id="1331"/>
      <w:bookmarkEnd w:id="1332"/>
      <w:bookmarkEnd w:id="1333"/>
      <w:bookmarkEnd w:id="1334"/>
      <w:bookmarkEnd w:id="1335"/>
    </w:p>
    <w:p w14:paraId="75745B95" w14:textId="77777777" w:rsidR="00944230" w:rsidRDefault="00F54F45" w:rsidP="00944230">
      <w:pPr>
        <w:ind w:firstLineChars="100" w:firstLine="210"/>
        <w:rPr>
          <w:ins w:id="1336" w:author="岩下" w:date="2015-09-29T10:26:00Z"/>
        </w:rPr>
      </w:pPr>
      <w:r w:rsidRPr="00F74330">
        <w:t>pointerType</w:t>
      </w:r>
      <w:r w:rsidR="004B4E28">
        <w:t>要素</w:t>
      </w:r>
      <w:r w:rsidRPr="00F74330">
        <w:t>は</w:t>
      </w:r>
      <w:r w:rsidR="00671409">
        <w:t>ポインタ</w:t>
      </w:r>
      <w:r w:rsidRPr="00F74330">
        <w:t>のデータ型を定義する。</w:t>
      </w:r>
    </w:p>
    <w:p w14:paraId="0BEA6BF4" w14:textId="77777777" w:rsidR="00944230" w:rsidRPr="00305E47" w:rsidRDefault="00944230" w:rsidP="00305E47">
      <w:pPr>
        <w:pBdr>
          <w:top w:val="single" w:sz="4" w:space="1" w:color="auto"/>
          <w:left w:val="single" w:sz="4" w:space="0" w:color="auto"/>
          <w:bottom w:val="single" w:sz="4" w:space="1" w:color="auto"/>
          <w:right w:val="single" w:sz="4" w:space="0" w:color="auto"/>
        </w:pBdr>
        <w:ind w:firstLineChars="100" w:firstLine="210"/>
        <w:rPr>
          <w:ins w:id="1337" w:author="岩下" w:date="2015-09-29T10:26:00Z"/>
          <w:rFonts w:ascii="ＭＳ Ｐゴシック" w:eastAsia="ＭＳ Ｐゴシック" w:hAnsi="ＭＳ Ｐゴシック"/>
          <w:szCs w:val="20"/>
        </w:rPr>
      </w:pPr>
      <w:ins w:id="1338" w:author="岩下" w:date="2015-09-29T10:26:00Z">
        <w:r w:rsidRPr="00305E47">
          <w:rPr>
            <w:rFonts w:ascii="ＭＳ Ｐゴシック" w:eastAsia="ＭＳ Ｐゴシック" w:hAnsi="ＭＳ Ｐゴシック"/>
            <w:szCs w:val="20"/>
          </w:rPr>
          <w:t>&lt;pointerType/&gt;</w:t>
        </w:r>
      </w:ins>
    </w:p>
    <w:p w14:paraId="3B3C16D4" w14:textId="77777777" w:rsidR="00944230" w:rsidRDefault="00944230" w:rsidP="00944230">
      <w:pPr>
        <w:rPr>
          <w:ins w:id="1339" w:author="岩下" w:date="2015-09-29T10:26:00Z"/>
          <w:rFonts w:ascii="ＭＳ Ｐゴシック" w:eastAsia="ＭＳ Ｐゴシック" w:hAnsi="ＭＳ Ｐゴシック"/>
        </w:rPr>
      </w:pPr>
      <w:ins w:id="1340" w:author="岩下" w:date="2015-09-29T10:26: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ref</w:t>
        </w:r>
      </w:ins>
    </w:p>
    <w:p w14:paraId="592C222B" w14:textId="7587DBF5" w:rsidR="00F90B44" w:rsidRPr="00DA6947" w:rsidRDefault="00F90B44" w:rsidP="00F90B44">
      <w:pPr>
        <w:rPr>
          <w:ins w:id="1341" w:author="岩下" w:date="2015-10-05T18:56:00Z"/>
          <w:rFonts w:ascii="ＭＳ Ｐゴシック" w:eastAsia="ＭＳ Ｐゴシック" w:hAnsi="ＭＳ Ｐゴシック"/>
        </w:rPr>
      </w:pPr>
      <w:ins w:id="1342" w:author="岩下" w:date="2015-10-05T18:56: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343" w:author="岩下" w:date="2015-10-09T11:21:00Z">
        <w:r w:rsidR="00770CF7">
          <w:rPr>
            <w:rFonts w:ascii="ＭＳ Ｐゴシック" w:eastAsia="ＭＳ Ｐゴシック" w:hAnsi="ＭＳ Ｐゴシック"/>
          </w:rPr>
          <w:t>データ型定義要素</w:t>
        </w:r>
      </w:ins>
      <w:ins w:id="1344" w:author="岩下" w:date="2015-10-05T18:56:00Z">
        <w:r>
          <w:rPr>
            <w:rFonts w:ascii="ＭＳ Ｐゴシック" w:eastAsia="ＭＳ Ｐゴシック" w:hAnsi="ＭＳ Ｐゴシック" w:hint="eastAsia"/>
          </w:rPr>
          <w:t>属性</w:t>
        </w:r>
      </w:ins>
    </w:p>
    <w:p w14:paraId="623F6F5C" w14:textId="77777777" w:rsidR="00944230" w:rsidRDefault="00944230" w:rsidP="00944230">
      <w:pPr>
        <w:ind w:firstLineChars="100" w:firstLine="210"/>
        <w:rPr>
          <w:ins w:id="1345" w:author="岩下" w:date="2015-09-29T10:26:00Z"/>
        </w:rPr>
      </w:pPr>
    </w:p>
    <w:p w14:paraId="564050D3" w14:textId="7C699C45" w:rsidR="002C0C9D" w:rsidRDefault="00F54F45" w:rsidP="002C0C9D">
      <w:pPr>
        <w:ind w:firstLineChars="100" w:firstLine="210"/>
        <w:rPr>
          <w:ins w:id="1346" w:author="岩下" w:date="2015-10-14T12:51:00Z"/>
        </w:rPr>
      </w:pPr>
      <w:r w:rsidRPr="00F74330">
        <w:t>以下の属性を持つ。</w:t>
      </w:r>
    </w:p>
    <w:p w14:paraId="324CC865" w14:textId="14409CA1" w:rsidR="00F54F45" w:rsidRPr="004202FD" w:rsidRDefault="00F54F45" w:rsidP="00613D85">
      <w:pPr>
        <w:numPr>
          <w:ilvl w:val="0"/>
          <w:numId w:val="8"/>
        </w:numPr>
        <w:ind w:hanging="240"/>
      </w:pPr>
      <w:r w:rsidRPr="00F74330">
        <w:t>type</w:t>
      </w:r>
      <w:r w:rsidR="004B4E28">
        <w:rPr>
          <w:rStyle w:val="a8"/>
        </w:rPr>
        <w:t xml:space="preserve">　－　</w:t>
      </w:r>
      <w:r w:rsidRPr="00F74330">
        <w:t>この型</w:t>
      </w:r>
      <w:ins w:id="1347" w:author="岩下" w:date="2015-10-13T21:34:00Z">
        <w:r w:rsidR="00450018">
          <w:rPr>
            <w:rFonts w:hint="eastAsia"/>
          </w:rPr>
          <w:t>に与えられた</w:t>
        </w:r>
      </w:ins>
      <w:ins w:id="1348" w:author="岩下" w:date="2015-10-13T21:38:00Z">
        <w:r w:rsidR="00450018">
          <w:rPr>
            <w:rFonts w:hint="eastAsia"/>
          </w:rPr>
          <w:t>データ型識別名</w:t>
        </w:r>
      </w:ins>
    </w:p>
    <w:p w14:paraId="46B0AA86" w14:textId="4D7891AE" w:rsidR="00F54F45" w:rsidRPr="004202FD" w:rsidRDefault="00F54F45" w:rsidP="00613D85">
      <w:pPr>
        <w:numPr>
          <w:ilvl w:val="0"/>
          <w:numId w:val="8"/>
        </w:numPr>
        <w:ind w:hanging="240"/>
      </w:pPr>
      <w:r w:rsidRPr="00F74330">
        <w:t>ref</w:t>
      </w:r>
      <w:r w:rsidR="004B4E28">
        <w:rPr>
          <w:rStyle w:val="a8"/>
        </w:rPr>
        <w:t xml:space="preserve">　－　</w:t>
      </w:r>
      <w:r w:rsidRPr="00F74330">
        <w:t>このポインタ</w:t>
      </w:r>
      <w:del w:id="1349" w:author="岩下" w:date="2015-10-06T18:14:00Z">
        <w:r w:rsidRPr="00F74330" w:rsidDel="008C7314">
          <w:delText>・データ型</w:delText>
        </w:r>
      </w:del>
      <w:ins w:id="1350" w:author="岩下" w:date="2015-10-13T21:38:00Z">
        <w:r w:rsidR="00450018">
          <w:rPr>
            <w:rFonts w:hint="eastAsia"/>
          </w:rPr>
          <w:t>が指すデータ</w:t>
        </w:r>
      </w:ins>
      <w:ins w:id="1351" w:author="岩下" w:date="2015-10-06T18:15:00Z">
        <w:r w:rsidR="008C7314">
          <w:rPr>
            <w:rFonts w:hint="eastAsia"/>
          </w:rPr>
          <w:t>の</w:t>
        </w:r>
      </w:ins>
      <w:del w:id="1352" w:author="岩下" w:date="2015-10-06T18:15:00Z">
        <w:r w:rsidRPr="00F74330" w:rsidDel="008C7314">
          <w:delText>が参照する</w:delText>
        </w:r>
      </w:del>
      <w:r w:rsidRPr="00F74330">
        <w:t>データ型</w:t>
      </w:r>
      <w:ins w:id="1353" w:author="岩下" w:date="2015-10-13T21:35:00Z">
        <w:r w:rsidR="00450018">
          <w:rPr>
            <w:rFonts w:hint="eastAsia"/>
          </w:rPr>
          <w:t>識別名</w:t>
        </w:r>
      </w:ins>
      <w:del w:id="1354" w:author="岩下" w:date="2015-10-13T21:35:00Z">
        <w:r w:rsidRPr="00F74330" w:rsidDel="00450018">
          <w:delText>の名前</w:delText>
        </w:r>
      </w:del>
    </w:p>
    <w:p w14:paraId="028ABCBC" w14:textId="77777777" w:rsidR="004202FD" w:rsidRPr="00F74330" w:rsidRDefault="004202FD" w:rsidP="004202FD"/>
    <w:p w14:paraId="4B390F5E" w14:textId="670F641C" w:rsidR="002C0C9D" w:rsidRDefault="00F54F45" w:rsidP="002C0C9D">
      <w:pPr>
        <w:ind w:firstLineChars="100" w:firstLine="210"/>
        <w:rPr>
          <w:ins w:id="1355" w:author="岩下" w:date="2015-10-14T12:50:00Z"/>
        </w:rPr>
      </w:pPr>
      <w:r w:rsidRPr="00F74330">
        <w:t>point</w:t>
      </w:r>
      <w:ins w:id="1356" w:author="岩下" w:date="2015-10-06T10:19:00Z">
        <w:r w:rsidR="0043289C">
          <w:t>er</w:t>
        </w:r>
      </w:ins>
      <w:r w:rsidRPr="00F74330">
        <w:t>Type</w:t>
      </w:r>
      <w:r w:rsidR="004B4E28">
        <w:t>要素</w:t>
      </w:r>
      <w:r w:rsidRPr="00F74330">
        <w:t>は、</w:t>
      </w:r>
      <w:ins w:id="1357" w:author="岩下" w:date="2015-10-02T11:30:00Z">
        <w:r w:rsidR="000D2331">
          <w:rPr>
            <w:rFonts w:hint="eastAsia"/>
          </w:rPr>
          <w:t>子</w:t>
        </w:r>
      </w:ins>
      <w:del w:id="1358" w:author="岩下" w:date="2015-10-02T11:30:00Z">
        <w:r w:rsidRPr="00F74330" w:rsidDel="000D2331">
          <w:delText>他の</w:delText>
        </w:r>
      </w:del>
      <w:del w:id="1359" w:author="岩下" w:date="2015-10-02T11:03:00Z">
        <w:r w:rsidRPr="00F74330" w:rsidDel="00073E15">
          <w:delText>要素</w:delText>
        </w:r>
      </w:del>
      <w:ins w:id="1360" w:author="岩下" w:date="2015-10-02T11:03:00Z">
        <w:r w:rsidR="00073E15">
          <w:t>要素</w:t>
        </w:r>
      </w:ins>
      <w:r w:rsidRPr="00F74330">
        <w:t>を持たない。</w:t>
      </w:r>
    </w:p>
    <w:p w14:paraId="3C1BC27B" w14:textId="77777777" w:rsidR="004202FD" w:rsidRDefault="004202FD" w:rsidP="004202FD"/>
    <w:p w14:paraId="1000BE41" w14:textId="77777777" w:rsidR="00F54F45" w:rsidRPr="003A0694" w:rsidRDefault="004202FD" w:rsidP="003A0694">
      <w:pPr>
        <w:tabs>
          <w:tab w:val="left" w:pos="1590"/>
        </w:tabs>
        <w:rPr>
          <w:rFonts w:asciiTheme="majorEastAsia" w:eastAsiaTheme="majorEastAsia" w:hAnsiTheme="majorEastAsia"/>
        </w:rPr>
      </w:pPr>
      <w:r w:rsidRPr="003A0694">
        <w:rPr>
          <w:rFonts w:asciiTheme="majorEastAsia" w:eastAsiaTheme="majorEastAsia" w:hAnsiTheme="majorEastAsia" w:hint="eastAsia"/>
        </w:rPr>
        <w:t>例</w:t>
      </w:r>
      <w:r w:rsidR="003B13B4" w:rsidRPr="003A0694">
        <w:rPr>
          <w:rFonts w:asciiTheme="majorEastAsia" w:eastAsiaTheme="majorEastAsia" w:hAnsiTheme="majorEastAsia"/>
        </w:rPr>
        <w:t>:</w:t>
      </w:r>
    </w:p>
    <w:p w14:paraId="078F87BA" w14:textId="77777777" w:rsidR="00F54F45" w:rsidRDefault="00F54F45" w:rsidP="004202FD">
      <w:pPr>
        <w:ind w:firstLineChars="100" w:firstLine="210"/>
      </w:pPr>
      <w:r w:rsidRPr="004202FD">
        <w:t>"int *"</w:t>
      </w:r>
      <w:r w:rsidR="004202FD">
        <w:rPr>
          <w:rFonts w:hint="eastAsia"/>
        </w:rPr>
        <w:t xml:space="preserve"> </w:t>
      </w:r>
      <w:r w:rsidRPr="004202FD">
        <w:t>に対応するデータ型定義は以下のようになる。</w:t>
      </w:r>
    </w:p>
    <w:p w14:paraId="29271411" w14:textId="3CC9CFB5" w:rsidR="003E5C37" w:rsidRDefault="004C4321" w:rsidP="003A0694">
      <w:pPr>
        <w:pBdr>
          <w:top w:val="single" w:sz="4" w:space="1" w:color="auto"/>
          <w:left w:val="single" w:sz="4" w:space="0" w:color="auto"/>
          <w:bottom w:val="single" w:sz="4" w:space="1" w:color="auto"/>
          <w:right w:val="single" w:sz="4" w:space="0" w:color="auto"/>
        </w:pBdr>
        <w:ind w:firstLineChars="100" w:firstLine="200"/>
        <w:rPr>
          <w:ins w:id="1361" w:author="岩下" w:date="2015-10-06T10:11:00Z"/>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&lt;pointerType type=</w:t>
      </w:r>
      <w:ins w:id="1362"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P0123</w:t>
      </w:r>
      <w:ins w:id="1363" w:author="岩下" w:date="2015-10-14T13:22:00Z">
        <w:r w:rsidR="003A0694">
          <w:rPr>
            <w:rFonts w:ascii="ＭＳ Ｐゴシック" w:eastAsia="ＭＳ Ｐゴシック" w:hAnsi="ＭＳ Ｐゴシック"/>
            <w:sz w:val="20"/>
            <w:szCs w:val="20"/>
          </w:rPr>
          <w:t xml:space="preserve">” </w:t>
        </w:r>
      </w:ins>
      <w:r w:rsidR="00F54F45" w:rsidRPr="00CD2773">
        <w:rPr>
          <w:rFonts w:ascii="ＭＳ Ｐゴシック" w:eastAsia="ＭＳ Ｐゴシック" w:hAnsi="ＭＳ Ｐゴシック"/>
          <w:sz w:val="20"/>
          <w:szCs w:val="20"/>
        </w:rPr>
        <w:t>ref=</w:t>
      </w:r>
      <w:ins w:id="1364"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int</w:t>
      </w:r>
      <w:ins w:id="1365" w:author="岩下" w:date="2015-10-14T13:22:00Z">
        <w:r w:rsidR="003A0694">
          <w:rPr>
            <w:rFonts w:ascii="ＭＳ Ｐゴシック" w:eastAsia="ＭＳ Ｐゴシック" w:hAnsi="ＭＳ Ｐゴシック"/>
            <w:sz w:val="20"/>
            <w:szCs w:val="20"/>
          </w:rPr>
          <w:t>”</w:t>
        </w:r>
      </w:ins>
      <w:r w:rsidR="00F54F45" w:rsidRPr="00CD2773">
        <w:rPr>
          <w:rFonts w:ascii="ＭＳ Ｐゴシック" w:eastAsia="ＭＳ Ｐゴシック" w:hAnsi="ＭＳ Ｐゴシック"/>
          <w:sz w:val="20"/>
          <w:szCs w:val="20"/>
        </w:rPr>
        <w:t>/&gt;</w:t>
      </w:r>
    </w:p>
    <w:p w14:paraId="73432852" w14:textId="77777777" w:rsidR="0043289C" w:rsidRPr="004C4321" w:rsidRDefault="0043289C" w:rsidP="003E5C37"/>
    <w:p w14:paraId="5B398D64" w14:textId="77777777" w:rsidR="00F54F45" w:rsidRPr="00F74330" w:rsidRDefault="00F54F45" w:rsidP="00F54F45">
      <w:pPr>
        <w:pStyle w:val="2"/>
        <w:rPr>
          <w:rFonts w:eastAsia="ＭＳ 明朝"/>
        </w:rPr>
      </w:pPr>
      <w:bookmarkStart w:id="1366" w:name="_Toc422165369"/>
      <w:bookmarkStart w:id="1367" w:name="_Ref305766778"/>
      <w:bookmarkStart w:id="1368" w:name="_Toc306557407"/>
      <w:r w:rsidRPr="00F74330">
        <w:rPr>
          <w:rFonts w:eastAsia="ＭＳ 明朝"/>
        </w:rPr>
        <w:t>functionType</w:t>
      </w:r>
      <w:r w:rsidR="004B4E28">
        <w:t>要素</w:t>
      </w:r>
      <w:bookmarkEnd w:id="1366"/>
      <w:bookmarkEnd w:id="1367"/>
      <w:bookmarkEnd w:id="1368"/>
    </w:p>
    <w:p w14:paraId="31872A2C" w14:textId="77777777" w:rsidR="00F54F45" w:rsidRDefault="00F54F45" w:rsidP="004202FD">
      <w:r w:rsidRPr="004202FD">
        <w:t>funtionType</w:t>
      </w:r>
      <w:r w:rsidR="004B4E28">
        <w:t>要素</w:t>
      </w:r>
      <w:r w:rsidRPr="004202FD">
        <w:t>は、関数</w:t>
      </w:r>
      <w:del w:id="1369" w:author="岩下" w:date="2015-10-14T07:02:00Z">
        <w:r w:rsidRPr="004202FD" w:rsidDel="008B629A">
          <w:delText>データ</w:delText>
        </w:r>
      </w:del>
      <w:r w:rsidRPr="004202FD">
        <w:t>型を定義する。</w:t>
      </w:r>
    </w:p>
    <w:p w14:paraId="2D14C69D" w14:textId="77777777" w:rsidR="009F3243" w:rsidRPr="00F92180" w:rsidRDefault="009F3243" w:rsidP="00F92180">
      <w:pPr>
        <w:pBdr>
          <w:top w:val="single" w:sz="4" w:space="1" w:color="auto"/>
          <w:left w:val="single" w:sz="4" w:space="0" w:color="auto"/>
          <w:bottom w:val="single" w:sz="4" w:space="1" w:color="auto"/>
          <w:right w:val="single" w:sz="4" w:space="0" w:color="auto"/>
        </w:pBdr>
        <w:ind w:firstLineChars="100" w:firstLine="210"/>
        <w:rPr>
          <w:ins w:id="1370" w:author="岩下" w:date="2015-09-29T10:27:00Z"/>
          <w:rFonts w:ascii="ＭＳ Ｐゴシック" w:eastAsia="ＭＳ Ｐゴシック" w:hAnsi="ＭＳ Ｐゴシック"/>
          <w:szCs w:val="20"/>
        </w:rPr>
      </w:pPr>
      <w:ins w:id="1371" w:author="岩下" w:date="2015-09-29T10:27:00Z">
        <w:r w:rsidRPr="00F92180">
          <w:rPr>
            <w:rFonts w:ascii="ＭＳ Ｐゴシック" w:eastAsia="ＭＳ Ｐゴシック" w:hAnsi="ＭＳ Ｐゴシック"/>
            <w:szCs w:val="20"/>
          </w:rPr>
          <w:t>&lt;functionType&gt;</w:t>
        </w:r>
      </w:ins>
    </w:p>
    <w:p w14:paraId="111442D0" w14:textId="06556713" w:rsidR="009F3243" w:rsidRPr="00F92180" w:rsidRDefault="009F3243" w:rsidP="008552E5">
      <w:pPr>
        <w:pBdr>
          <w:top w:val="single" w:sz="4" w:space="1" w:color="auto"/>
          <w:left w:val="single" w:sz="4" w:space="0" w:color="auto"/>
          <w:bottom w:val="single" w:sz="4" w:space="1" w:color="auto"/>
          <w:right w:val="single" w:sz="4" w:space="0" w:color="auto"/>
        </w:pBdr>
        <w:ind w:firstLineChars="100" w:firstLine="210"/>
        <w:rPr>
          <w:ins w:id="1372" w:author="岩下" w:date="2015-09-29T10:27:00Z"/>
          <w:rFonts w:ascii="ＭＳ Ｐゴシック" w:eastAsia="ＭＳ Ｐゴシック" w:hAnsi="ＭＳ Ｐゴシック"/>
          <w:szCs w:val="20"/>
        </w:rPr>
      </w:pPr>
      <w:ins w:id="1373" w:author="岩下" w:date="2015-09-29T10:27:00Z">
        <w:r w:rsidRPr="00F92180">
          <w:rPr>
            <w:rFonts w:ascii="ＭＳ Ｐゴシック" w:eastAsia="ＭＳ Ｐゴシック" w:hAnsi="ＭＳ Ｐゴシック" w:hint="eastAsia"/>
            <w:szCs w:val="20"/>
          </w:rPr>
          <w:t xml:space="preserve">　　</w:t>
        </w:r>
        <w:r w:rsidRPr="00F92180">
          <w:rPr>
            <w:rFonts w:ascii="ＭＳ Ｐゴシック" w:eastAsia="ＭＳ Ｐゴシック" w:hAnsi="ＭＳ Ｐゴシック"/>
            <w:szCs w:val="20"/>
          </w:rPr>
          <w:t>[ params</w:t>
        </w:r>
      </w:ins>
      <w:ins w:id="1374" w:author="岩下" w:date="2015-10-13T20:38:00Z">
        <w:r w:rsidR="00B54188">
          <w:rPr>
            <w:rFonts w:ascii="ＭＳ Ｐゴシック" w:eastAsia="ＭＳ Ｐゴシック" w:hAnsi="ＭＳ Ｐゴシック" w:hint="eastAsia"/>
            <w:szCs w:val="20"/>
          </w:rPr>
          <w:t>要素（</w:t>
        </w:r>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_Ref306388038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1375" w:author="Youichi KOYAMA" w:date="2016-03-17T11:55:00Z">
        <w:r w:rsidR="006A16F7">
          <w:rPr>
            <w:rFonts w:ascii="ＭＳ Ｐゴシック" w:eastAsia="ＭＳ Ｐゴシック" w:hAnsi="ＭＳ Ｐゴシック"/>
            <w:szCs w:val="20"/>
          </w:rPr>
          <w:t>5.3.4</w:t>
        </w:r>
      </w:ins>
      <w:ins w:id="1376" w:author="岩下" w:date="2015-10-15T14:02:00Z">
        <w:del w:id="1377" w:author="Youichi KOYAMA" w:date="2016-03-17T11:55:00Z">
          <w:r w:rsidR="005C552B" w:rsidDel="006A16F7">
            <w:rPr>
              <w:rFonts w:ascii="ＭＳ Ｐゴシック" w:eastAsia="ＭＳ Ｐゴシック" w:hAnsi="ＭＳ Ｐゴシック"/>
              <w:szCs w:val="20"/>
            </w:rPr>
            <w:delText>5.4</w:delText>
          </w:r>
        </w:del>
      </w:ins>
      <w:ins w:id="1378" w:author="岩下" w:date="2015-10-13T20:38:00Z">
        <w:r w:rsidR="00B54188">
          <w:rPr>
            <w:rFonts w:ascii="ＭＳ Ｐゴシック" w:eastAsia="ＭＳ Ｐゴシック" w:hAnsi="ＭＳ Ｐゴシック"/>
            <w:szCs w:val="20"/>
          </w:rPr>
          <w:fldChar w:fldCharType="end"/>
        </w:r>
        <w:r w:rsidR="00B54188">
          <w:rPr>
            <w:rFonts w:ascii="ＭＳ Ｐゴシック" w:eastAsia="ＭＳ Ｐゴシック" w:hAnsi="ＭＳ Ｐゴシック" w:hint="eastAsia"/>
            <w:szCs w:val="20"/>
          </w:rPr>
          <w:t>節）</w:t>
        </w:r>
      </w:ins>
      <w:ins w:id="1379" w:author="岩下" w:date="2015-09-29T10:27:00Z">
        <w:r w:rsidRPr="00F92180">
          <w:rPr>
            <w:rFonts w:ascii="ＭＳ Ｐゴシック" w:eastAsia="ＭＳ Ｐゴシック" w:hAnsi="ＭＳ Ｐゴシック"/>
            <w:szCs w:val="20"/>
          </w:rPr>
          <w:t xml:space="preserve"> ]</w:t>
        </w:r>
      </w:ins>
    </w:p>
    <w:p w14:paraId="5153EDDE" w14:textId="77777777" w:rsidR="009F3243" w:rsidRPr="00F92180" w:rsidRDefault="009F3243" w:rsidP="006300E8">
      <w:pPr>
        <w:pBdr>
          <w:top w:val="single" w:sz="4" w:space="1" w:color="auto"/>
          <w:left w:val="single" w:sz="4" w:space="0" w:color="auto"/>
          <w:bottom w:val="single" w:sz="4" w:space="1" w:color="auto"/>
          <w:right w:val="single" w:sz="4" w:space="0" w:color="auto"/>
        </w:pBdr>
        <w:ind w:firstLineChars="100" w:firstLine="210"/>
        <w:rPr>
          <w:ins w:id="1380" w:author="岩下" w:date="2015-09-29T10:27:00Z"/>
          <w:rFonts w:ascii="ＭＳ Ｐゴシック" w:eastAsia="ＭＳ Ｐゴシック" w:hAnsi="ＭＳ Ｐゴシック"/>
          <w:szCs w:val="20"/>
        </w:rPr>
      </w:pPr>
      <w:ins w:id="1381" w:author="岩下" w:date="2015-09-29T10:27:00Z">
        <w:r w:rsidRPr="00F92180">
          <w:rPr>
            <w:rFonts w:ascii="ＭＳ Ｐゴシック" w:eastAsia="ＭＳ Ｐゴシック" w:hAnsi="ＭＳ Ｐゴシック"/>
            <w:szCs w:val="20"/>
          </w:rPr>
          <w:t>&lt;/functionType&gt;</w:t>
        </w:r>
      </w:ins>
    </w:p>
    <w:p w14:paraId="1BD9425B" w14:textId="77777777" w:rsidR="009F3243" w:rsidRDefault="009F3243" w:rsidP="009F3243">
      <w:pPr>
        <w:rPr>
          <w:ins w:id="1382" w:author="岩下" w:date="2015-09-29T10:27:00Z"/>
          <w:rFonts w:ascii="ＭＳ Ｐゴシック" w:eastAsia="ＭＳ Ｐゴシック" w:hAnsi="ＭＳ Ｐゴシック"/>
        </w:rPr>
      </w:pPr>
      <w:ins w:id="1383" w:author="岩下" w:date="2015-09-29T10:27: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return_type</w:t>
        </w:r>
      </w:ins>
    </w:p>
    <w:p w14:paraId="78D35554" w14:textId="77777777" w:rsidR="009F3243" w:rsidRPr="00DA6947" w:rsidRDefault="009F3243" w:rsidP="009F3243">
      <w:pPr>
        <w:rPr>
          <w:ins w:id="1384" w:author="岩下" w:date="2015-09-29T10:27:00Z"/>
          <w:rFonts w:ascii="ＭＳ Ｐゴシック" w:eastAsia="ＭＳ Ｐゴシック" w:hAnsi="ＭＳ Ｐゴシック"/>
        </w:rPr>
      </w:pPr>
      <w:ins w:id="1385" w:author="岩下" w:date="2015-09-29T10:2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is_inline</w:t>
        </w:r>
      </w:ins>
    </w:p>
    <w:p w14:paraId="29699B06" w14:textId="77777777" w:rsidR="004202FD" w:rsidRPr="004202FD" w:rsidRDefault="004202FD" w:rsidP="004202FD"/>
    <w:p w14:paraId="536D0221" w14:textId="1790E067" w:rsidR="00F54F45" w:rsidRPr="004202FD" w:rsidRDefault="00F54F45" w:rsidP="00613D85">
      <w:pPr>
        <w:numPr>
          <w:ilvl w:val="0"/>
          <w:numId w:val="9"/>
        </w:numPr>
        <w:ind w:hanging="240"/>
      </w:pPr>
      <w:r w:rsidRPr="004202FD">
        <w:t>type</w:t>
      </w:r>
      <w:r w:rsidR="004B4E28">
        <w:t xml:space="preserve">　－　</w:t>
      </w:r>
      <w:r w:rsidRPr="004202FD">
        <w:t>この関数型</w:t>
      </w:r>
      <w:del w:id="1386" w:author="岩下" w:date="2015-10-13T21:37:00Z">
        <w:r w:rsidRPr="004202FD" w:rsidDel="00450018">
          <w:delText>の派生データ型</w:delText>
        </w:r>
      </w:del>
      <w:ins w:id="1387" w:author="岩下" w:date="2015-10-13T21:37:00Z">
        <w:r w:rsidR="00450018">
          <w:rPr>
            <w:rFonts w:hint="eastAsia"/>
          </w:rPr>
          <w:t>に与えられた</w:t>
        </w:r>
      </w:ins>
      <w:del w:id="1388" w:author="岩下" w:date="2015-10-13T21:37:00Z">
        <w:r w:rsidRPr="004202FD" w:rsidDel="00450018">
          <w:delText>の</w:delText>
        </w:r>
      </w:del>
      <w:ins w:id="1389" w:author="岩下" w:date="2015-10-13T21:39:00Z">
        <w:r w:rsidR="00450018">
          <w:rPr>
            <w:rFonts w:hint="eastAsia"/>
          </w:rPr>
          <w:t>データ型識別名</w:t>
        </w:r>
      </w:ins>
      <w:del w:id="1390" w:author="岩下" w:date="2015-10-13T21:39:00Z">
        <w:r w:rsidRPr="004202FD" w:rsidDel="00450018">
          <w:delText>名前</w:delText>
        </w:r>
      </w:del>
    </w:p>
    <w:p w14:paraId="17F79ABC" w14:textId="54395979" w:rsidR="00F54F45" w:rsidRPr="004202FD" w:rsidRDefault="00F54F45" w:rsidP="00613D85">
      <w:pPr>
        <w:numPr>
          <w:ilvl w:val="0"/>
          <w:numId w:val="9"/>
        </w:numPr>
        <w:ind w:hanging="240"/>
      </w:pPr>
      <w:r w:rsidRPr="004202FD">
        <w:t>return_type</w:t>
      </w:r>
      <w:r w:rsidR="004B4E28">
        <w:t xml:space="preserve">　－　</w:t>
      </w:r>
      <w:r w:rsidRPr="004202FD">
        <w:t>この関数型が返すデータ</w:t>
      </w:r>
      <w:del w:id="1391" w:author="岩下" w:date="2015-10-13T21:39:00Z">
        <w:r w:rsidRPr="004202FD" w:rsidDel="00450018">
          <w:delText>型の名前</w:delText>
        </w:r>
      </w:del>
      <w:ins w:id="1392" w:author="岩下" w:date="2015-10-13T21:39:00Z">
        <w:r w:rsidR="00450018">
          <w:rPr>
            <w:rFonts w:hint="eastAsia"/>
          </w:rPr>
          <w:t>のデータ型識別名</w:t>
        </w:r>
      </w:ins>
    </w:p>
    <w:p w14:paraId="10F7E39C" w14:textId="77777777" w:rsidR="00F54F45" w:rsidRPr="004202FD" w:rsidRDefault="00F54F45" w:rsidP="00613D85">
      <w:pPr>
        <w:numPr>
          <w:ilvl w:val="0"/>
          <w:numId w:val="9"/>
        </w:numPr>
        <w:ind w:hanging="240"/>
      </w:pPr>
      <w:r w:rsidRPr="004202FD">
        <w:t>is_inline</w:t>
      </w:r>
      <w:r w:rsidR="004B4E28">
        <w:t xml:space="preserve">　－　</w:t>
      </w:r>
      <w:r w:rsidRPr="004202FD">
        <w:t>この関数型が</w:t>
      </w:r>
      <w:r w:rsidRPr="004202FD">
        <w:t>inline</w:t>
      </w:r>
      <w:r w:rsidRPr="004202FD">
        <w:t>型であるかどうかの情報、</w:t>
      </w:r>
      <w:r w:rsidRPr="004202FD">
        <w:t xml:space="preserve">0 </w:t>
      </w:r>
      <w:r w:rsidRPr="004202FD">
        <w:t>または</w:t>
      </w:r>
      <w:r w:rsidRPr="004202FD">
        <w:t xml:space="preserve"> 1</w:t>
      </w:r>
      <w:r w:rsidRPr="004202FD">
        <w:t>、</w:t>
      </w:r>
      <w:r w:rsidRPr="004202FD">
        <w:t xml:space="preserve">false </w:t>
      </w:r>
      <w:r w:rsidRPr="004202FD">
        <w:t>または</w:t>
      </w:r>
      <w:r w:rsidRPr="004202FD">
        <w:t xml:space="preserve"> true</w:t>
      </w:r>
      <w:ins w:id="1393" w:author="岩下" w:date="2015-08-28T09:40:00Z">
        <w:r w:rsidR="00DC2615">
          <w:br/>
        </w:r>
      </w:ins>
      <w:ins w:id="1394" w:author="岩下" w:date="2015-08-28T09:41:00Z">
        <w:r w:rsidR="00DC2615">
          <w:rPr>
            <w:rFonts w:hint="eastAsia"/>
          </w:rPr>
          <w:t xml:space="preserve">　　　　　　　</w:t>
        </w:r>
      </w:ins>
      <w:ins w:id="1395" w:author="岩下" w:date="2015-08-28T09:40:00Z">
        <w:r w:rsidR="00DC2615">
          <w:rPr>
            <w:rFonts w:hint="eastAsia"/>
          </w:rPr>
          <w:t>省略時は</w:t>
        </w:r>
        <w:r w:rsidR="00DC2615">
          <w:t>0, false</w:t>
        </w:r>
      </w:ins>
      <w:ins w:id="1396" w:author="岩下" w:date="2015-08-28T09:41:00Z">
        <w:r w:rsidR="00DC2615">
          <w:rPr>
            <w:rFonts w:hint="eastAsia"/>
          </w:rPr>
          <w:t>を意味する。</w:t>
        </w:r>
      </w:ins>
    </w:p>
    <w:p w14:paraId="10E38BD3" w14:textId="77777777" w:rsidR="004202FD" w:rsidRPr="004202FD" w:rsidRDefault="004202FD" w:rsidP="004202FD"/>
    <w:p w14:paraId="0477E151" w14:textId="3BAF6436" w:rsidR="00F54F45" w:rsidRPr="004202FD" w:rsidRDefault="00F54F45" w:rsidP="004202FD">
      <w:r w:rsidRPr="004202FD">
        <w:t>プロトタイプ宣言がある場合には、引数</w:t>
      </w:r>
      <w:ins w:id="1397" w:author="岩下" w:date="2015-10-02T11:04:00Z">
        <w:r w:rsidR="00073E15">
          <w:rPr>
            <w:rFonts w:hint="eastAsia"/>
          </w:rPr>
          <w:t>の</w:t>
        </w:r>
        <w:r w:rsidR="00073E15">
          <w:t>XML</w:t>
        </w:r>
      </w:ins>
      <w:r w:rsidR="004B4E28">
        <w:t>要素</w:t>
      </w:r>
      <w:r w:rsidRPr="004202FD">
        <w:t>に対応する</w:t>
      </w:r>
      <w:r w:rsidRPr="004202FD">
        <w:t>param</w:t>
      </w:r>
      <w:ins w:id="1398" w:author="岩下" w:date="2015-10-02T11:31:00Z">
        <w:r w:rsidR="000D2331">
          <w:t>s</w:t>
        </w:r>
      </w:ins>
      <w:r w:rsidRPr="004202FD">
        <w:t>要素を含む。</w:t>
      </w:r>
    </w:p>
    <w:p w14:paraId="060B94BB" w14:textId="77777777" w:rsidR="004202FD" w:rsidRDefault="004202FD" w:rsidP="004202FD"/>
    <w:p w14:paraId="0555752C" w14:textId="77777777" w:rsidR="00F54F45" w:rsidRPr="00305E47" w:rsidRDefault="00F54F45" w:rsidP="00305E47">
      <w:pPr>
        <w:rPr>
          <w:rFonts w:asciiTheme="majorEastAsia" w:eastAsiaTheme="majorEastAsia" w:hAnsiTheme="majorEastAsia"/>
        </w:rPr>
      </w:pPr>
      <w:r w:rsidRPr="00305E47">
        <w:rPr>
          <w:rFonts w:asciiTheme="majorEastAsia" w:eastAsiaTheme="majorEastAsia" w:hAnsiTheme="majorEastAsia"/>
        </w:rPr>
        <w:t>例</w:t>
      </w:r>
      <w:r w:rsidR="004202FD" w:rsidRPr="00305E47">
        <w:rPr>
          <w:rFonts w:asciiTheme="majorEastAsia" w:eastAsiaTheme="majorEastAsia" w:hAnsiTheme="majorEastAsia"/>
        </w:rPr>
        <w:t>:</w:t>
      </w:r>
    </w:p>
    <w:p w14:paraId="5FA00957" w14:textId="77777777" w:rsidR="00F54F45" w:rsidRPr="004202FD" w:rsidRDefault="00F54F45" w:rsidP="004202FD">
      <w:pPr>
        <w:ind w:firstLineChars="100" w:firstLine="210"/>
      </w:pPr>
      <w:r w:rsidRPr="004202FD">
        <w:t>"</w:t>
      </w:r>
      <w:r w:rsidRPr="003A7C69">
        <w:rPr>
          <w:rFonts w:asciiTheme="majorEastAsia" w:eastAsiaTheme="majorEastAsia" w:hAnsiTheme="majorEastAsia"/>
        </w:rPr>
        <w:t>double foo(int a,int b)</w:t>
      </w:r>
      <w:r w:rsidRPr="004202FD">
        <w:t xml:space="preserve">" </w:t>
      </w:r>
      <w:r w:rsidRPr="004202FD">
        <w:t>の</w:t>
      </w:r>
      <w:r w:rsidRPr="003A7C69">
        <w:rPr>
          <w:rFonts w:asciiTheme="majorEastAsia" w:eastAsiaTheme="majorEastAsia" w:hAnsiTheme="majorEastAsia"/>
        </w:rPr>
        <w:t>foo</w:t>
      </w:r>
      <w:r w:rsidRPr="004202FD">
        <w:t>に対するデータ型は以下のようになる。</w:t>
      </w:r>
    </w:p>
    <w:p w14:paraId="19934059" w14:textId="77777777" w:rsidR="004202FD" w:rsidRDefault="004202FD" w:rsidP="004202FD"/>
    <w:p w14:paraId="411865D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&lt;functionType type="F0457" return_type="double"&gt;</w:t>
      </w:r>
    </w:p>
    <w:p w14:paraId="60076B80" w14:textId="61CF1A06"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ins w:id="1399" w:author="岩下" w:date="2015-10-13T19:07:00Z">
        <w:r w:rsidR="00CE2ADD">
          <w:rPr>
            <w:rFonts w:ascii="ＭＳ Ｐゴシック" w:eastAsia="ＭＳ Ｐゴシック" w:hAnsi="ＭＳ Ｐゴシック"/>
            <w:sz w:val="20"/>
            <w:szCs w:val="20"/>
          </w:rPr>
          <w:t xml:space="preserve">  </w:t>
        </w:r>
      </w:ins>
      <w:r w:rsidR="00F54F45" w:rsidRPr="00CD2773">
        <w:rPr>
          <w:rFonts w:ascii="ＭＳ Ｐゴシック" w:eastAsia="ＭＳ Ｐゴシック" w:hAnsi="ＭＳ Ｐゴシック"/>
          <w:sz w:val="20"/>
          <w:szCs w:val="20"/>
        </w:rPr>
        <w:t>&lt;params&gt;</w:t>
      </w:r>
    </w:p>
    <w:p w14:paraId="17B4068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type="int"&gt;a&lt;/name&gt;</w:t>
      </w:r>
    </w:p>
    <w:p w14:paraId="706A907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type="int"&gt;b&lt;/name&gt;</w:t>
      </w:r>
    </w:p>
    <w:p w14:paraId="43357DB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202FD" w:rsidRPr="00CD2773">
        <w:rPr>
          <w:rFonts w:ascii="ＭＳ Ｐゴシック" w:eastAsia="ＭＳ Ｐゴシック" w:hAnsi="ＭＳ Ｐゴシック" w:hint="eastAsia"/>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&lt;/params&gt;</w:t>
      </w:r>
    </w:p>
    <w:p w14:paraId="76240CB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&lt;/fucntionType&gt;</w:t>
      </w:r>
    </w:p>
    <w:p w14:paraId="60090719" w14:textId="77777777" w:rsidR="00F54F45" w:rsidRPr="004202FD" w:rsidRDefault="00F54F45" w:rsidP="003E5C37"/>
    <w:p w14:paraId="55622784" w14:textId="77777777" w:rsidR="00F54F45" w:rsidRPr="00F74330" w:rsidRDefault="003E5C37" w:rsidP="00F54F45">
      <w:pPr>
        <w:pStyle w:val="2"/>
        <w:rPr>
          <w:rFonts w:eastAsia="ＭＳ 明朝"/>
        </w:rPr>
      </w:pPr>
      <w:bookmarkStart w:id="1400" w:name="_Toc223755489"/>
      <w:bookmarkStart w:id="1401" w:name="_Toc223755695"/>
      <w:bookmarkStart w:id="1402" w:name="_Toc422165370"/>
      <w:bookmarkStart w:id="1403" w:name="_Ref305766785"/>
      <w:bookmarkStart w:id="1404" w:name="_Toc306557408"/>
      <w:r w:rsidRPr="00F74330">
        <w:rPr>
          <w:rFonts w:eastAsia="ＭＳ 明朝" w:hint="eastAsia"/>
        </w:rPr>
        <w:t>arrayType</w:t>
      </w:r>
      <w:r w:rsidR="004B4E28">
        <w:rPr>
          <w:rFonts w:hint="eastAsia"/>
        </w:rPr>
        <w:t>要素</w:t>
      </w:r>
      <w:bookmarkEnd w:id="1400"/>
      <w:bookmarkEnd w:id="1401"/>
      <w:bookmarkEnd w:id="1402"/>
      <w:bookmarkEnd w:id="1403"/>
      <w:bookmarkEnd w:id="1404"/>
    </w:p>
    <w:p w14:paraId="02C038A9" w14:textId="77777777" w:rsidR="009F3243" w:rsidRDefault="00F54F45" w:rsidP="009F3243">
      <w:pPr>
        <w:ind w:firstLineChars="100" w:firstLine="210"/>
        <w:rPr>
          <w:ins w:id="1405" w:author="岩下" w:date="2015-09-29T10:27:00Z"/>
        </w:rPr>
      </w:pPr>
      <w:r w:rsidRPr="00F74330">
        <w:t>arrayType</w:t>
      </w:r>
      <w:r w:rsidRPr="00F74330">
        <w:t>要素は、配列データ型を定義する。</w:t>
      </w:r>
    </w:p>
    <w:p w14:paraId="234A638E"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406" w:author="岩下" w:date="2015-09-29T10:27:00Z"/>
          <w:rFonts w:ascii="ＭＳ Ｐゴシック" w:eastAsia="ＭＳ Ｐゴシック" w:hAnsi="ＭＳ Ｐゴシック"/>
          <w:szCs w:val="20"/>
        </w:rPr>
      </w:pPr>
      <w:ins w:id="1407" w:author="岩下" w:date="2015-09-29T10:27:00Z">
        <w:r w:rsidRPr="003A7C69">
          <w:rPr>
            <w:rFonts w:ascii="ＭＳ Ｐゴシック" w:eastAsia="ＭＳ Ｐゴシック" w:hAnsi="ＭＳ Ｐゴシック"/>
            <w:szCs w:val="20"/>
          </w:rPr>
          <w:t>&lt;arrayType&gt;</w:t>
        </w:r>
      </w:ins>
    </w:p>
    <w:p w14:paraId="77DA0A9A"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408" w:author="岩下" w:date="2015-09-29T10:27:00Z"/>
          <w:rFonts w:ascii="ＭＳ Ｐゴシック" w:eastAsia="ＭＳ Ｐゴシック" w:hAnsi="ＭＳ Ｐゴシック"/>
          <w:szCs w:val="20"/>
        </w:rPr>
      </w:pPr>
      <w:ins w:id="1409" w:author="岩下" w:date="2015-09-29T10:27:00Z">
        <w:r w:rsidRPr="003A7C69">
          <w:rPr>
            <w:rFonts w:ascii="ＭＳ Ｐゴシック" w:eastAsia="ＭＳ Ｐゴシック" w:hAnsi="ＭＳ Ｐゴシック"/>
            <w:szCs w:val="20"/>
          </w:rPr>
          <w:t xml:space="preserve">  [ arraySize</w:t>
        </w:r>
        <w:r w:rsidRPr="003A7C69">
          <w:rPr>
            <w:rFonts w:ascii="ＭＳ Ｐゴシック" w:eastAsia="ＭＳ Ｐゴシック" w:hAnsi="ＭＳ Ｐゴシック" w:hint="eastAsia"/>
            <w:szCs w:val="20"/>
          </w:rPr>
          <w:t>要素</w:t>
        </w:r>
      </w:ins>
    </w:p>
    <w:p w14:paraId="02D59E23"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410" w:author="岩下" w:date="2015-09-29T10:27:00Z"/>
          <w:rFonts w:ascii="ＭＳ Ｐゴシック" w:eastAsia="ＭＳ Ｐゴシック" w:hAnsi="ＭＳ Ｐゴシック"/>
          <w:szCs w:val="20"/>
        </w:rPr>
      </w:pPr>
      <w:ins w:id="1411" w:author="岩下" w:date="2015-09-29T10:27:00Z">
        <w:r w:rsidRPr="003A7C69">
          <w:rPr>
            <w:rFonts w:ascii="ＭＳ Ｐゴシック" w:eastAsia="ＭＳ Ｐゴシック" w:hAnsi="ＭＳ Ｐゴシック"/>
            <w:szCs w:val="20"/>
          </w:rPr>
          <w:t xml:space="preserve">  … ]</w:t>
        </w:r>
      </w:ins>
    </w:p>
    <w:p w14:paraId="58205B09" w14:textId="77777777" w:rsidR="009F3243" w:rsidRPr="003A7C69" w:rsidRDefault="009F3243" w:rsidP="003A7C69">
      <w:pPr>
        <w:pBdr>
          <w:top w:val="single" w:sz="4" w:space="1" w:color="auto"/>
          <w:left w:val="single" w:sz="4" w:space="0" w:color="auto"/>
          <w:bottom w:val="single" w:sz="4" w:space="1" w:color="auto"/>
          <w:right w:val="single" w:sz="4" w:space="0" w:color="auto"/>
        </w:pBdr>
        <w:ind w:firstLineChars="100" w:firstLine="210"/>
        <w:rPr>
          <w:ins w:id="1412" w:author="岩下" w:date="2015-09-29T10:27:00Z"/>
          <w:rFonts w:ascii="ＭＳ Ｐゴシック" w:eastAsia="ＭＳ Ｐゴシック" w:hAnsi="ＭＳ Ｐゴシック"/>
          <w:szCs w:val="20"/>
        </w:rPr>
      </w:pPr>
      <w:ins w:id="1413" w:author="岩下" w:date="2015-09-29T10:27:00Z">
        <w:r w:rsidRPr="003A7C69">
          <w:rPr>
            <w:rFonts w:ascii="ＭＳ Ｐゴシック" w:eastAsia="ＭＳ Ｐゴシック" w:hAnsi="ＭＳ Ｐゴシック"/>
            <w:szCs w:val="20"/>
          </w:rPr>
          <w:t>&lt;/arrayType&gt;</w:t>
        </w:r>
      </w:ins>
    </w:p>
    <w:p w14:paraId="6C515C8F" w14:textId="77777777" w:rsidR="009F3243" w:rsidRDefault="009F3243" w:rsidP="009F3243">
      <w:pPr>
        <w:rPr>
          <w:ins w:id="1414" w:author="岩下" w:date="2015-09-29T10:27:00Z"/>
          <w:rFonts w:ascii="ＭＳ Ｐゴシック" w:eastAsia="ＭＳ Ｐゴシック" w:hAnsi="ＭＳ Ｐゴシック"/>
        </w:rPr>
      </w:pPr>
      <w:ins w:id="1415" w:author="岩下" w:date="2015-09-29T10:27: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element_type</w:t>
        </w:r>
      </w:ins>
    </w:p>
    <w:p w14:paraId="62C1CFD9" w14:textId="1A0C8876" w:rsidR="00F90B44" w:rsidRPr="00DA6947" w:rsidRDefault="009F3243" w:rsidP="00F90B44">
      <w:pPr>
        <w:rPr>
          <w:ins w:id="1416" w:author="岩下" w:date="2015-10-05T18:56:00Z"/>
          <w:rFonts w:ascii="ＭＳ Ｐゴシック" w:eastAsia="ＭＳ Ｐゴシック" w:hAnsi="ＭＳ Ｐゴシック"/>
        </w:rPr>
      </w:pPr>
      <w:ins w:id="1417" w:author="岩下" w:date="2015-09-29T10:27: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array_size, </w:t>
        </w:r>
      </w:ins>
      <w:ins w:id="1418" w:author="岩下" w:date="2015-10-09T11:21:00Z">
        <w:r w:rsidR="00770CF7">
          <w:rPr>
            <w:rFonts w:ascii="ＭＳ Ｐゴシック" w:eastAsia="ＭＳ Ｐゴシック" w:hAnsi="ＭＳ Ｐゴシック"/>
          </w:rPr>
          <w:t>データ型定義要素</w:t>
        </w:r>
      </w:ins>
      <w:ins w:id="1419" w:author="岩下" w:date="2015-09-29T10:27:00Z">
        <w:r>
          <w:rPr>
            <w:rFonts w:ascii="ＭＳ Ｐゴシック" w:eastAsia="ＭＳ Ｐゴシック" w:hAnsi="ＭＳ Ｐゴシック" w:hint="eastAsia"/>
          </w:rPr>
          <w:t>属性</w:t>
        </w:r>
      </w:ins>
    </w:p>
    <w:p w14:paraId="50DE9CB5" w14:textId="77777777" w:rsidR="009F3243" w:rsidRPr="00DA6947" w:rsidRDefault="009F3243" w:rsidP="009F3243">
      <w:pPr>
        <w:rPr>
          <w:ins w:id="1420" w:author="岩下" w:date="2015-09-29T10:27:00Z"/>
          <w:rFonts w:ascii="ＭＳ Ｐゴシック" w:eastAsia="ＭＳ Ｐゴシック" w:hAnsi="ＭＳ Ｐゴシック"/>
        </w:rPr>
      </w:pPr>
    </w:p>
    <w:p w14:paraId="14D5E259" w14:textId="77777777" w:rsidR="00F54F45" w:rsidRDefault="00F54F45" w:rsidP="004202FD">
      <w:pPr>
        <w:ind w:firstLineChars="100" w:firstLine="210"/>
      </w:pPr>
      <w:r w:rsidRPr="00F74330">
        <w:t>arrayType</w:t>
      </w:r>
      <w:r w:rsidR="004B4E28">
        <w:t>要素</w:t>
      </w:r>
      <w:r w:rsidRPr="00F74330">
        <w:t>は以下の属性を持つ。</w:t>
      </w:r>
    </w:p>
    <w:p w14:paraId="3423FDD6" w14:textId="3514023A" w:rsidR="00F54F45" w:rsidRPr="004202FD" w:rsidRDefault="00F54F45" w:rsidP="00613D85">
      <w:pPr>
        <w:numPr>
          <w:ilvl w:val="0"/>
          <w:numId w:val="10"/>
        </w:numPr>
        <w:ind w:hanging="240"/>
      </w:pPr>
      <w:r w:rsidRPr="00F74330">
        <w:t>type</w:t>
      </w:r>
      <w:r w:rsidR="004B4E28">
        <w:rPr>
          <w:rStyle w:val="a8"/>
        </w:rPr>
        <w:t xml:space="preserve">　－　</w:t>
      </w:r>
      <w:r w:rsidRPr="00F74330">
        <w:t>この配列型</w:t>
      </w:r>
      <w:ins w:id="1421" w:author="岩下" w:date="2015-10-13T21:40:00Z">
        <w:r w:rsidR="00450018">
          <w:rPr>
            <w:rFonts w:hint="eastAsia"/>
          </w:rPr>
          <w:t>に与えられたデータ型識別</w:t>
        </w:r>
      </w:ins>
      <w:ins w:id="1422" w:author="岩下" w:date="2015-10-13T21:41:00Z">
        <w:r w:rsidR="00450018">
          <w:rPr>
            <w:rFonts w:hint="eastAsia"/>
          </w:rPr>
          <w:t>名</w:t>
        </w:r>
      </w:ins>
      <w:del w:id="1423" w:author="岩下" w:date="2015-10-13T21:41:00Z">
        <w:r w:rsidRPr="00F74330" w:rsidDel="00450018">
          <w:delText>の派生データ型の名前</w:delText>
        </w:r>
      </w:del>
    </w:p>
    <w:p w14:paraId="63CDC7FE" w14:textId="75C7705D" w:rsidR="00F54F45" w:rsidRPr="004202FD" w:rsidRDefault="00F54F45" w:rsidP="00613D85">
      <w:pPr>
        <w:numPr>
          <w:ilvl w:val="0"/>
          <w:numId w:val="10"/>
        </w:numPr>
        <w:ind w:hanging="240"/>
      </w:pPr>
      <w:r w:rsidRPr="00F74330">
        <w:t>element_type</w:t>
      </w:r>
      <w:r w:rsidR="004B4E28">
        <w:rPr>
          <w:rStyle w:val="a8"/>
        </w:rPr>
        <w:t xml:space="preserve">　－　</w:t>
      </w:r>
      <w:r w:rsidRPr="00F74330">
        <w:t>配列要素のデータ型</w:t>
      </w:r>
      <w:del w:id="1424" w:author="岩下" w:date="2015-10-13T21:41:00Z">
        <w:r w:rsidRPr="00F74330" w:rsidDel="00450018">
          <w:delText>の</w:delText>
        </w:r>
      </w:del>
      <w:r w:rsidRPr="00F74330">
        <w:t>識別</w:t>
      </w:r>
      <w:del w:id="1425" w:author="岩下" w:date="2015-10-13T21:41:00Z">
        <w:r w:rsidRPr="00F74330" w:rsidDel="00450018">
          <w:delText>子を指定する</w:delText>
        </w:r>
      </w:del>
      <w:ins w:id="1426" w:author="岩下" w:date="2015-10-13T21:41:00Z">
        <w:r w:rsidR="00450018">
          <w:rPr>
            <w:rFonts w:hint="eastAsia"/>
          </w:rPr>
          <w:t>名</w:t>
        </w:r>
      </w:ins>
    </w:p>
    <w:p w14:paraId="687E3F86" w14:textId="77777777" w:rsidR="00F54F45" w:rsidRPr="004202FD" w:rsidRDefault="00F54F45" w:rsidP="00613D85">
      <w:pPr>
        <w:numPr>
          <w:ilvl w:val="0"/>
          <w:numId w:val="10"/>
        </w:numPr>
        <w:ind w:hanging="240"/>
      </w:pPr>
      <w:r w:rsidRPr="00F74330">
        <w:t>array_size</w:t>
      </w:r>
      <w:r w:rsidR="004B4E28">
        <w:rPr>
          <w:rStyle w:val="a8"/>
        </w:rPr>
        <w:t xml:space="preserve">　－　</w:t>
      </w:r>
      <w:r w:rsidRPr="00F74330">
        <w:t>配列のサイズ（</w:t>
      </w:r>
      <w:r w:rsidR="004B4E28">
        <w:t>要素</w:t>
      </w:r>
      <w:r w:rsidRPr="00F74330">
        <w:t>数）。</w:t>
      </w:r>
      <w:r w:rsidRPr="00F74330">
        <w:t>array_size</w:t>
      </w:r>
      <w:r w:rsidRPr="00F74330">
        <w:t>と子</w:t>
      </w:r>
      <w:r w:rsidR="004B4E28">
        <w:t>要素</w:t>
      </w:r>
      <w:r w:rsidRPr="00F74330">
        <w:t>の</w:t>
      </w:r>
      <w:r w:rsidRPr="00F74330">
        <w:t>arraySize</w:t>
      </w:r>
      <w:r w:rsidRPr="00F74330">
        <w:t>を省略した場合は、サイズ未指定を意味する。</w:t>
      </w:r>
      <w:r w:rsidRPr="00F74330">
        <w:t>array_size</w:t>
      </w:r>
      <w:r w:rsidRPr="00F74330">
        <w:t>属性は子</w:t>
      </w:r>
      <w:r w:rsidR="004B4E28">
        <w:t>要素</w:t>
      </w:r>
      <w:r w:rsidRPr="00F74330">
        <w:t>の</w:t>
      </w:r>
      <w:r w:rsidRPr="00F74330">
        <w:t>arraySize</w:t>
      </w:r>
      <w:r w:rsidRPr="00F74330">
        <w:t>と同時に指定することはできない。</w:t>
      </w:r>
    </w:p>
    <w:p w14:paraId="4E57F93B" w14:textId="77777777" w:rsidR="00F54F45" w:rsidRPr="004202FD" w:rsidDel="00473AF6" w:rsidRDefault="00F54F45" w:rsidP="00613D85">
      <w:pPr>
        <w:numPr>
          <w:ilvl w:val="0"/>
          <w:numId w:val="10"/>
        </w:numPr>
        <w:ind w:hanging="240"/>
        <w:rPr>
          <w:del w:id="1427" w:author="岩下" w:date="2015-09-01T21:31:00Z"/>
        </w:rPr>
      </w:pPr>
      <w:del w:id="1428" w:author="岩下" w:date="2015-09-01T21:31:00Z">
        <w:r w:rsidRPr="00F74330" w:rsidDel="00473AF6">
          <w:delText>is_const, is_volatile, is_restrict, is_static</w:delText>
        </w:r>
        <w:r w:rsidR="004B4E28" w:rsidDel="00473AF6">
          <w:rPr>
            <w:rStyle w:val="a8"/>
          </w:rPr>
          <w:delText xml:space="preserve">　－　</w:delText>
        </w:r>
        <w:r w:rsidRPr="00F74330" w:rsidDel="00473AF6">
          <w:delText>これらの属性はそれぞれ配列サイズの</w:delText>
        </w:r>
        <w:r w:rsidRPr="00F74330" w:rsidDel="00473AF6">
          <w:delText xml:space="preserve"> const, volatile, restrict, static </w:delText>
        </w:r>
        <w:r w:rsidRPr="00F74330" w:rsidDel="00473AF6">
          <w:delText>修飾子を指定するかどうかの情報。値は</w:delText>
        </w:r>
        <w:r w:rsidRPr="00F74330" w:rsidDel="00473AF6">
          <w:delText>0</w:delText>
        </w:r>
        <w:r w:rsidRPr="00F74330" w:rsidDel="00473AF6">
          <w:delText>または</w:delText>
        </w:r>
        <w:r w:rsidRPr="00F74330" w:rsidDel="00473AF6">
          <w:delText>1</w:delText>
        </w:r>
        <w:r w:rsidRPr="00F74330" w:rsidDel="00473AF6">
          <w:delText>、</w:delText>
        </w:r>
        <w:r w:rsidRPr="00F74330" w:rsidDel="00473AF6">
          <w:delText>false</w:delText>
        </w:r>
        <w:r w:rsidRPr="00F74330" w:rsidDel="00473AF6">
          <w:delText>または</w:delText>
        </w:r>
        <w:r w:rsidRPr="00F74330" w:rsidDel="00473AF6">
          <w:delText>true</w:delText>
        </w:r>
        <w:r w:rsidRPr="00F74330" w:rsidDel="00473AF6">
          <w:delText>。</w:delText>
        </w:r>
      </w:del>
    </w:p>
    <w:p w14:paraId="20012873" w14:textId="77777777" w:rsidR="004202FD" w:rsidRDefault="004202FD" w:rsidP="004202FD"/>
    <w:p w14:paraId="67797959" w14:textId="7645A0AA" w:rsidR="00F54F45" w:rsidRDefault="00F54F45" w:rsidP="004202FD">
      <w:r w:rsidRPr="00F74330">
        <w:t>以下の</w:t>
      </w:r>
      <w:del w:id="1429" w:author="岩下" w:date="2015-10-02T11:04:00Z">
        <w:r w:rsidR="004B4E28" w:rsidDel="00073E15">
          <w:delText>要素</w:delText>
        </w:r>
      </w:del>
      <w:ins w:id="1430" w:author="岩下" w:date="2015-10-02T11:32:00Z">
        <w:r w:rsidR="000D2331">
          <w:t>子要素</w:t>
        </w:r>
      </w:ins>
      <w:r w:rsidRPr="00F74330">
        <w:t>を持つ。</w:t>
      </w:r>
    </w:p>
    <w:p w14:paraId="0F70C0DA" w14:textId="77777777" w:rsidR="004202FD" w:rsidRDefault="00F54F45" w:rsidP="00613D85">
      <w:pPr>
        <w:numPr>
          <w:ilvl w:val="0"/>
          <w:numId w:val="11"/>
        </w:numPr>
        <w:ind w:hanging="240"/>
      </w:pPr>
      <w:r w:rsidRPr="00F74330">
        <w:t>arraySize</w:t>
      </w:r>
      <w:r w:rsidR="004B4E28">
        <w:rPr>
          <w:rStyle w:val="a8"/>
        </w:rPr>
        <w:t xml:space="preserve">　－　</w:t>
      </w:r>
      <w:r w:rsidRPr="00F74330">
        <w:t>配列のサイズ（</w:t>
      </w:r>
      <w:r w:rsidR="004B4E28">
        <w:t>要素</w:t>
      </w:r>
      <w:r w:rsidRPr="00F74330">
        <w:t>数）を表す式。式要素ひとつを子</w:t>
      </w:r>
      <w:r w:rsidR="004B4E28">
        <w:t>要素</w:t>
      </w:r>
      <w:r w:rsidRPr="00F74330">
        <w:t>に持つ。</w:t>
      </w:r>
      <w:r w:rsidRPr="00F74330">
        <w:t xml:space="preserve"> </w:t>
      </w:r>
      <w:r w:rsidRPr="00F74330">
        <w:br/>
      </w:r>
      <w:r w:rsidRPr="00F74330">
        <w:t>サイズを数値で表現できない場合や、可変長配列の場合に指定する。</w:t>
      </w:r>
      <w:r w:rsidRPr="00F74330">
        <w:t>arrayType</w:t>
      </w:r>
      <w:r w:rsidR="004B4E28">
        <w:t>要素</w:t>
      </w:r>
      <w:r w:rsidRPr="00F74330">
        <w:t>が</w:t>
      </w:r>
      <w:r w:rsidRPr="00F74330">
        <w:t>arraySize</w:t>
      </w:r>
      <w:r w:rsidRPr="00F74330">
        <w:t>要素を持つ場合、</w:t>
      </w:r>
      <w:r w:rsidRPr="00F74330">
        <w:t>array_size</w:t>
      </w:r>
      <w:r w:rsidRPr="00F74330">
        <w:t>属性の値は</w:t>
      </w:r>
      <w:r w:rsidRPr="00F74330">
        <w:t>"*"</w:t>
      </w:r>
      <w:r w:rsidRPr="00F74330">
        <w:t>とする。</w:t>
      </w:r>
    </w:p>
    <w:p w14:paraId="73A31D8B" w14:textId="77777777" w:rsidR="004202FD" w:rsidRDefault="004202FD" w:rsidP="004202FD"/>
    <w:p w14:paraId="53B16018" w14:textId="77777777" w:rsidR="00F54F45" w:rsidRDefault="00F54F45" w:rsidP="00C30A8A">
      <w:r w:rsidRPr="00F74330">
        <w:t>例</w:t>
      </w:r>
      <w:r w:rsidR="003B13B4">
        <w:rPr>
          <w:rFonts w:hint="eastAsia"/>
        </w:rPr>
        <w:t>:</w:t>
      </w:r>
    </w:p>
    <w:p w14:paraId="0031587B" w14:textId="5FF31A98" w:rsidR="004202FD" w:rsidRPr="00F74330" w:rsidRDefault="00F54F45">
      <w:pPr>
        <w:ind w:firstLineChars="100" w:firstLine="210"/>
        <w:pPrChange w:id="1431" w:author="岩下" w:date="2015-10-13T20:39:00Z">
          <w:pPr/>
        </w:pPrChange>
      </w:pPr>
      <w:r w:rsidRPr="00F74330">
        <w:t>"int a[10]"</w:t>
      </w:r>
      <w:r w:rsidRPr="00F74330">
        <w:t>の</w:t>
      </w:r>
      <w:r w:rsidRPr="00F74330">
        <w:t>a</w:t>
      </w:r>
      <w:r w:rsidRPr="00F74330">
        <w:t>に対する</w:t>
      </w:r>
      <w:r w:rsidRPr="00F74330">
        <w:t>type_entry</w:t>
      </w:r>
      <w:r w:rsidRPr="00F74330">
        <w:t>は以下のようになる。</w:t>
      </w:r>
    </w:p>
    <w:p w14:paraId="001C0ED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type="A011" element_type="int" array_size="10"/&gt;</w:t>
      </w:r>
    </w:p>
    <w:p w14:paraId="4F725C18" w14:textId="77777777" w:rsidR="003E5C37" w:rsidRPr="004C4321" w:rsidRDefault="003E5C37" w:rsidP="003E5C37">
      <w:pPr>
        <w:rPr>
          <w:rFonts w:eastAsia="ＭＳ ゴシック"/>
        </w:rPr>
      </w:pPr>
    </w:p>
    <w:p w14:paraId="7143F4F2" w14:textId="4E787CA0" w:rsidR="00F54F45" w:rsidRPr="004202FD" w:rsidRDefault="003E5C37" w:rsidP="00F54F45">
      <w:pPr>
        <w:pStyle w:val="2"/>
      </w:pPr>
      <w:bookmarkStart w:id="1432" w:name="_Toc223755490"/>
      <w:bookmarkStart w:id="1433" w:name="_Toc223755696"/>
      <w:bookmarkStart w:id="1434" w:name="_Toc422165371"/>
      <w:bookmarkStart w:id="1435" w:name="_Ref305766827"/>
      <w:del w:id="1436" w:author="岩下" w:date="2015-10-15T10:12:00Z">
        <w:r w:rsidRPr="004202FD" w:rsidDel="005B395C">
          <w:rPr>
            <w:rFonts w:hint="eastAsia"/>
          </w:rPr>
          <w:delText>structType</w:delText>
        </w:r>
        <w:r w:rsidRPr="004202FD" w:rsidDel="005B395C">
          <w:rPr>
            <w:rFonts w:hint="eastAsia"/>
          </w:rPr>
          <w:delText>要素、</w:delText>
        </w:r>
      </w:del>
      <w:bookmarkStart w:id="1437" w:name="_Toc306557409"/>
      <w:r w:rsidRPr="004202FD">
        <w:rPr>
          <w:rFonts w:hint="eastAsia"/>
        </w:rPr>
        <w:t>unionType</w:t>
      </w:r>
      <w:r w:rsidR="004B4E28">
        <w:rPr>
          <w:rFonts w:hint="eastAsia"/>
        </w:rPr>
        <w:t>要素</w:t>
      </w:r>
      <w:bookmarkEnd w:id="1432"/>
      <w:bookmarkEnd w:id="1433"/>
      <w:bookmarkEnd w:id="1434"/>
      <w:bookmarkEnd w:id="1435"/>
      <w:bookmarkEnd w:id="1437"/>
    </w:p>
    <w:p w14:paraId="7EC0F112" w14:textId="617CBA2F" w:rsidR="00F54F45" w:rsidRPr="004202FD" w:rsidDel="005B395C" w:rsidRDefault="00F54F45" w:rsidP="004202FD">
      <w:pPr>
        <w:ind w:firstLineChars="100" w:firstLine="210"/>
        <w:rPr>
          <w:del w:id="1438" w:author="岩下" w:date="2015-10-15T10:13:00Z"/>
        </w:rPr>
      </w:pPr>
      <w:del w:id="1439" w:author="岩下" w:date="2015-10-15T10:14:00Z">
        <w:r w:rsidRPr="004202FD" w:rsidDel="005B395C">
          <w:delText>struct(</w:delText>
        </w:r>
        <w:r w:rsidRPr="004202FD" w:rsidDel="005B395C">
          <w:delText>構造体</w:delText>
        </w:r>
        <w:r w:rsidRPr="004202FD" w:rsidDel="005B395C">
          <w:delText>)</w:delText>
        </w:r>
        <w:r w:rsidRPr="004202FD" w:rsidDel="005B395C">
          <w:delText>データ型は、</w:delText>
        </w:r>
        <w:r w:rsidRPr="004202FD" w:rsidDel="005B395C">
          <w:delText>structType</w:delText>
        </w:r>
        <w:r w:rsidRPr="004202FD" w:rsidDel="005B395C">
          <w:delText>要素で定義する。</w:delText>
        </w:r>
      </w:del>
      <w:del w:id="1440" w:author="岩下" w:date="2015-10-15T10:13:00Z">
        <w:r w:rsidRPr="004202FD" w:rsidDel="005B395C">
          <w:delText>structType</w:delText>
        </w:r>
        <w:r w:rsidRPr="004202FD" w:rsidDel="005B395C">
          <w:delText>要素は以下の属性を持つ。</w:delText>
        </w:r>
      </w:del>
    </w:p>
    <w:p w14:paraId="0BA4A2E9" w14:textId="6C02E60D" w:rsidR="00F54F45" w:rsidRPr="004202FD" w:rsidDel="005B395C" w:rsidRDefault="00F54F45" w:rsidP="00613D85">
      <w:pPr>
        <w:numPr>
          <w:ilvl w:val="0"/>
          <w:numId w:val="11"/>
        </w:numPr>
        <w:ind w:hanging="240"/>
        <w:rPr>
          <w:del w:id="1441" w:author="岩下" w:date="2015-10-15T10:13:00Z"/>
        </w:rPr>
      </w:pPr>
      <w:del w:id="1442" w:author="岩下" w:date="2015-10-15T10:13:00Z">
        <w:r w:rsidRPr="004202FD" w:rsidDel="005B395C">
          <w:delText>type</w:delText>
        </w:r>
        <w:r w:rsidR="004B4E28" w:rsidDel="005B395C">
          <w:rPr>
            <w:rStyle w:val="a8"/>
          </w:rPr>
          <w:delText xml:space="preserve">　－　</w:delText>
        </w:r>
        <w:r w:rsidRPr="004202FD" w:rsidDel="005B395C">
          <w:delText>この</w:delText>
        </w:r>
      </w:del>
      <w:del w:id="1443" w:author="岩下" w:date="2015-10-13T21:41:00Z">
        <w:r w:rsidRPr="004202FD" w:rsidDel="00450018">
          <w:delText>配列</w:delText>
        </w:r>
      </w:del>
      <w:del w:id="1444" w:author="岩下" w:date="2015-10-15T10:13:00Z">
        <w:r w:rsidRPr="004202FD" w:rsidDel="005B395C">
          <w:delText>型の</w:delText>
        </w:r>
      </w:del>
      <w:del w:id="1445" w:author="岩下" w:date="2015-10-13T21:41:00Z">
        <w:r w:rsidRPr="004202FD" w:rsidDel="00450018">
          <w:delText>派生データ型の名前</w:delText>
        </w:r>
      </w:del>
    </w:p>
    <w:p w14:paraId="460A7DBD" w14:textId="46405F6F" w:rsidR="004202FD" w:rsidRPr="004202FD" w:rsidDel="005B395C" w:rsidRDefault="004202FD" w:rsidP="004202FD">
      <w:pPr>
        <w:rPr>
          <w:del w:id="1446" w:author="岩下" w:date="2015-10-15T10:13:00Z"/>
        </w:rPr>
      </w:pPr>
    </w:p>
    <w:p w14:paraId="1B86A53D" w14:textId="4D75EA2D" w:rsidR="00F54F45" w:rsidRPr="004202FD" w:rsidRDefault="00F54F45" w:rsidP="004202FD">
      <w:pPr>
        <w:ind w:firstLineChars="100" w:firstLine="210"/>
      </w:pPr>
      <w:del w:id="1447" w:author="岩下" w:date="2015-10-15T10:14:00Z">
        <w:r w:rsidRPr="004202FD" w:rsidDel="005B395C">
          <w:delText>U</w:delText>
        </w:r>
      </w:del>
      <w:ins w:id="1448" w:author="岩下" w:date="2015-10-15T10:14:00Z">
        <w:r w:rsidR="005B395C">
          <w:t>u</w:t>
        </w:r>
      </w:ins>
      <w:r w:rsidRPr="004202FD">
        <w:t>nion(</w:t>
      </w:r>
      <w:r w:rsidRPr="004202FD">
        <w:t>共用体</w:t>
      </w:r>
      <w:r w:rsidRPr="004202FD">
        <w:t>)</w:t>
      </w:r>
      <w:r w:rsidRPr="004202FD">
        <w:t>データ型は、</w:t>
      </w:r>
      <w:r w:rsidRPr="004202FD">
        <w:t>unionType</w:t>
      </w:r>
      <w:r w:rsidR="004B4E28">
        <w:t>要素</w:t>
      </w:r>
      <w:r w:rsidRPr="004202FD">
        <w:t>で定義する。</w:t>
      </w:r>
      <w:del w:id="1449" w:author="岩下" w:date="2015-10-15T10:13:00Z">
        <w:r w:rsidRPr="004202FD" w:rsidDel="005B395C">
          <w:delText>untionType</w:delText>
        </w:r>
        <w:r w:rsidRPr="004202FD" w:rsidDel="005B395C">
          <w:delText>要素は、</w:delText>
        </w:r>
        <w:r w:rsidRPr="004202FD" w:rsidDel="005B395C">
          <w:delText>structType</w:delText>
        </w:r>
        <w:r w:rsidR="004B4E28" w:rsidDel="005B395C">
          <w:delText>要素</w:delText>
        </w:r>
        <w:r w:rsidRPr="004202FD" w:rsidDel="005B395C">
          <w:delText>と同じ、属性、</w:delText>
        </w:r>
      </w:del>
      <w:del w:id="1450" w:author="岩下" w:date="2015-10-02T11:05:00Z">
        <w:r w:rsidR="004B4E28" w:rsidDel="00073E15">
          <w:delText>要素</w:delText>
        </w:r>
      </w:del>
      <w:del w:id="1451" w:author="岩下" w:date="2015-10-15T10:13:00Z">
        <w:r w:rsidRPr="004202FD" w:rsidDel="005B395C">
          <w:delText>を持つ。</w:delText>
        </w:r>
      </w:del>
    </w:p>
    <w:p w14:paraId="2E99EF94" w14:textId="66C42A00"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52" w:author="岩下" w:date="2015-10-15T10:13:00Z"/>
          <w:rFonts w:ascii="ＭＳ Ｐゴシック" w:eastAsia="ＭＳ Ｐゴシック" w:hAnsi="ＭＳ Ｐゴシック"/>
          <w:sz w:val="20"/>
          <w:szCs w:val="20"/>
        </w:rPr>
      </w:pPr>
      <w:ins w:id="1453" w:author="岩下" w:date="2015-10-15T10:13:00Z">
        <w:r>
          <w:rPr>
            <w:rFonts w:ascii="ＭＳ Ｐゴシック" w:eastAsia="ＭＳ Ｐゴシック" w:hAnsi="ＭＳ Ｐゴシック" w:hint="eastAsia"/>
            <w:sz w:val="20"/>
            <w:szCs w:val="20"/>
          </w:rPr>
          <w:t>&lt;unionType&gt;</w:t>
        </w:r>
      </w:ins>
    </w:p>
    <w:p w14:paraId="6288DAD4" w14:textId="77777777"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54" w:author="岩下" w:date="2015-10-15T10:13:00Z"/>
          <w:rFonts w:ascii="ＭＳ Ｐゴシック" w:eastAsia="ＭＳ Ｐゴシック" w:hAnsi="ＭＳ Ｐゴシック"/>
          <w:sz w:val="20"/>
          <w:szCs w:val="20"/>
        </w:rPr>
      </w:pPr>
      <w:ins w:id="1455" w:author="岩下" w:date="2015-10-15T10:13:00Z">
        <w:r w:rsidRPr="00891241">
          <w:rPr>
            <w:rFonts w:ascii="ＭＳ Ｐゴシック" w:eastAsia="ＭＳ Ｐゴシック" w:hAnsi="ＭＳ Ｐゴシック"/>
            <w:sz w:val="20"/>
            <w:szCs w:val="20"/>
          </w:rPr>
          <w:t xml:space="preserve">  </w:t>
        </w:r>
        <w:r w:rsidRPr="00891241">
          <w:rPr>
            <w:rFonts w:ascii="ＭＳ Ｐゴシック" w:eastAsia="ＭＳ Ｐゴシック" w:hAnsi="ＭＳ Ｐゴシック" w:hint="eastAsia"/>
            <w:sz w:val="20"/>
            <w:szCs w:val="20"/>
          </w:rPr>
          <w:t>symbols要素</w:t>
        </w:r>
      </w:ins>
    </w:p>
    <w:p w14:paraId="373FDD98" w14:textId="6B1B7AD1" w:rsidR="005B395C" w:rsidRPr="00891241" w:rsidRDefault="005B395C" w:rsidP="005B395C">
      <w:pPr>
        <w:pBdr>
          <w:top w:val="single" w:sz="4" w:space="1" w:color="auto"/>
          <w:left w:val="single" w:sz="4" w:space="0" w:color="auto"/>
          <w:bottom w:val="single" w:sz="4" w:space="1" w:color="auto"/>
          <w:right w:val="single" w:sz="4" w:space="0" w:color="auto"/>
        </w:pBdr>
        <w:ind w:firstLineChars="100" w:firstLine="200"/>
        <w:rPr>
          <w:ins w:id="1456" w:author="岩下" w:date="2015-10-15T10:13:00Z"/>
          <w:rFonts w:ascii="ＭＳ Ｐゴシック" w:eastAsia="ＭＳ Ｐゴシック" w:hAnsi="ＭＳ Ｐゴシック"/>
          <w:sz w:val="20"/>
          <w:szCs w:val="20"/>
        </w:rPr>
      </w:pPr>
      <w:ins w:id="1457" w:author="岩下" w:date="2015-10-15T10:13:00Z">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w:t>
        </w:r>
        <w:r>
          <w:rPr>
            <w:rFonts w:ascii="ＭＳ Ｐゴシック" w:eastAsia="ＭＳ Ｐゴシック" w:hAnsi="ＭＳ Ｐゴシック" w:hint="eastAsia"/>
            <w:sz w:val="20"/>
            <w:szCs w:val="20"/>
          </w:rPr>
          <w:t>unionType&gt;</w:t>
        </w:r>
      </w:ins>
    </w:p>
    <w:p w14:paraId="2824DD3F" w14:textId="77777777" w:rsidR="005B395C" w:rsidRDefault="005B395C" w:rsidP="005B395C">
      <w:pPr>
        <w:rPr>
          <w:ins w:id="1458" w:author="岩下" w:date="2015-10-15T10:13:00Z"/>
          <w:rFonts w:ascii="ＭＳ Ｐゴシック" w:eastAsia="ＭＳ Ｐゴシック" w:hAnsi="ＭＳ Ｐゴシック"/>
        </w:rPr>
      </w:pPr>
      <w:ins w:id="1459" w:author="岩下" w:date="2015-10-15T10:13: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2948893D" w14:textId="77777777" w:rsidR="005B395C" w:rsidRPr="00DA6947" w:rsidRDefault="005B395C" w:rsidP="005B395C">
      <w:pPr>
        <w:rPr>
          <w:ins w:id="1460" w:author="岩下" w:date="2015-10-15T10:13:00Z"/>
          <w:rFonts w:ascii="ＭＳ Ｐゴシック" w:eastAsia="ＭＳ Ｐゴシック" w:hAnsi="ＭＳ Ｐゴシック"/>
        </w:rPr>
      </w:pPr>
      <w:ins w:id="1461" w:author="岩下" w:date="2015-10-15T10:1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データ型定義要素</w:t>
        </w:r>
        <w:r>
          <w:rPr>
            <w:rFonts w:ascii="ＭＳ Ｐゴシック" w:eastAsia="ＭＳ Ｐゴシック" w:hAnsi="ＭＳ Ｐゴシック" w:hint="eastAsia"/>
          </w:rPr>
          <w:t>属性</w:t>
        </w:r>
      </w:ins>
    </w:p>
    <w:p w14:paraId="5EC5AA59" w14:textId="77777777" w:rsidR="005B395C" w:rsidRDefault="005B395C" w:rsidP="005B395C">
      <w:pPr>
        <w:rPr>
          <w:ins w:id="1462" w:author="岩下" w:date="2015-10-15T10:13:00Z"/>
        </w:rPr>
      </w:pPr>
    </w:p>
    <w:p w14:paraId="6024F338" w14:textId="72E2FB6D" w:rsidR="005B395C" w:rsidRPr="004202FD" w:rsidRDefault="005B395C" w:rsidP="005B395C">
      <w:pPr>
        <w:ind w:firstLineChars="100" w:firstLine="210"/>
        <w:rPr>
          <w:ins w:id="1463" w:author="岩下" w:date="2015-10-15T10:13:00Z"/>
        </w:rPr>
      </w:pPr>
      <w:ins w:id="1464" w:author="岩下" w:date="2015-10-15T10:14:00Z">
        <w:r>
          <w:t>union</w:t>
        </w:r>
      </w:ins>
      <w:ins w:id="1465" w:author="岩下" w:date="2015-10-15T10:13:00Z">
        <w:r w:rsidRPr="004202FD">
          <w:t>Type</w:t>
        </w:r>
        <w:r w:rsidRPr="004202FD">
          <w:t>要素は以下の属性を持つ。</w:t>
        </w:r>
      </w:ins>
    </w:p>
    <w:p w14:paraId="049391D9" w14:textId="5AEC2A52" w:rsidR="005B395C" w:rsidRPr="004202FD" w:rsidRDefault="005B395C" w:rsidP="005B395C">
      <w:pPr>
        <w:numPr>
          <w:ilvl w:val="0"/>
          <w:numId w:val="11"/>
        </w:numPr>
        <w:ind w:hanging="240"/>
        <w:rPr>
          <w:ins w:id="1466" w:author="岩下" w:date="2015-10-15T10:13:00Z"/>
        </w:rPr>
      </w:pPr>
      <w:ins w:id="1467" w:author="岩下" w:date="2015-10-15T10:13:00Z">
        <w:r w:rsidRPr="004202FD">
          <w:t>type</w:t>
        </w:r>
        <w:r>
          <w:rPr>
            <w:rStyle w:val="a8"/>
          </w:rPr>
          <w:t xml:space="preserve">　－　</w:t>
        </w:r>
        <w:r w:rsidRPr="004202FD">
          <w:t>この</w:t>
        </w:r>
      </w:ins>
      <w:ins w:id="1468" w:author="岩下" w:date="2015-10-15T10:15:00Z">
        <w:r>
          <w:rPr>
            <w:rFonts w:hint="eastAsia"/>
          </w:rPr>
          <w:t>共用体</w:t>
        </w:r>
      </w:ins>
      <w:ins w:id="1469" w:author="岩下" w:date="2015-10-15T10:13:00Z">
        <w:r w:rsidRPr="004202FD">
          <w:t>型の</w:t>
        </w:r>
        <w:r>
          <w:rPr>
            <w:rFonts w:hint="eastAsia"/>
          </w:rPr>
          <w:t>データ型識別名</w:t>
        </w:r>
      </w:ins>
    </w:p>
    <w:p w14:paraId="2C4EF7E4" w14:textId="77777777" w:rsidR="005B395C" w:rsidRPr="004202FD" w:rsidRDefault="005B395C" w:rsidP="005B395C">
      <w:pPr>
        <w:rPr>
          <w:ins w:id="1470" w:author="岩下" w:date="2015-10-15T10:13:00Z"/>
        </w:rPr>
      </w:pPr>
    </w:p>
    <w:p w14:paraId="177DC604" w14:textId="2D8D9827" w:rsidR="00F54F45" w:rsidRPr="004202FD" w:rsidRDefault="004202FD" w:rsidP="004202FD">
      <w:pPr>
        <w:ind w:firstLineChars="100" w:firstLine="210"/>
      </w:pPr>
      <w:del w:id="1471" w:author="岩下" w:date="2015-10-15T10:15:00Z">
        <w:r w:rsidRPr="004202FD" w:rsidDel="005B395C">
          <w:delText>S</w:delText>
        </w:r>
        <w:r w:rsidR="00F54F45" w:rsidRPr="004202FD" w:rsidDel="005B395C">
          <w:delText>tructType</w:delText>
        </w:r>
        <w:r w:rsidR="00F54F45" w:rsidRPr="004202FD" w:rsidDel="005B395C">
          <w:delText>・</w:delText>
        </w:r>
      </w:del>
      <w:r w:rsidR="00F54F45" w:rsidRPr="004202FD">
        <w:t>unionType</w:t>
      </w:r>
      <w:r w:rsidR="004B4E28">
        <w:t>要素</w:t>
      </w:r>
      <w:r w:rsidR="00F54F45" w:rsidRPr="004202FD">
        <w:t>は、</w:t>
      </w:r>
      <w:r w:rsidR="00107D79">
        <w:t>メンバ</w:t>
      </w:r>
      <w:r w:rsidR="00F54F45" w:rsidRPr="004202FD">
        <w:t>に対する識別子の情報である</w:t>
      </w:r>
      <w:r w:rsidR="00F54F45" w:rsidRPr="004202FD">
        <w:t>symbols</w:t>
      </w:r>
      <w:r w:rsidR="004B4E28">
        <w:t>要素</w:t>
      </w:r>
      <w:r w:rsidR="00F54F45" w:rsidRPr="004202FD">
        <w:t>を持つ。</w:t>
      </w:r>
      <w:r w:rsidR="00F54F45" w:rsidRPr="004202FD">
        <w:t xml:space="preserve"> </w:t>
      </w:r>
      <w:r w:rsidR="00F54F45" w:rsidRPr="004202FD">
        <w:t>構造体・共用体のタグ名がある場合には、スコープに対応するシンボルテーブルに定義されている。</w:t>
      </w:r>
    </w:p>
    <w:p w14:paraId="3F828515" w14:textId="311F575A" w:rsidR="0012693D" w:rsidRDefault="00107D79" w:rsidP="0012693D">
      <w:pPr>
        <w:ind w:firstLineChars="100" w:firstLine="210"/>
        <w:rPr>
          <w:ins w:id="1472" w:author="岩下" w:date="2015-10-15T10:20:00Z"/>
        </w:rPr>
      </w:pPr>
      <w:r>
        <w:t>メンバ</w:t>
      </w:r>
      <w:r w:rsidR="00F54F45" w:rsidRPr="004202FD">
        <w:t>のビットフィールドは、</w:t>
      </w:r>
      <w:r w:rsidR="00F54F45" w:rsidRPr="004202FD">
        <w:t>id</w:t>
      </w:r>
      <w:r w:rsidR="004B4E28">
        <w:t>要素</w:t>
      </w:r>
      <w:r w:rsidR="00F54F45" w:rsidRPr="004202FD">
        <w:t>の</w:t>
      </w:r>
      <w:r w:rsidR="00F54F45" w:rsidRPr="004202FD">
        <w:t xml:space="preserve"> bit_field </w:t>
      </w:r>
      <w:r w:rsidR="00F54F45" w:rsidRPr="004202FD">
        <w:t>属性または</w:t>
      </w:r>
      <w:r w:rsidR="00F54F45" w:rsidRPr="004202FD">
        <w:t xml:space="preserve"> id</w:t>
      </w:r>
      <w:r w:rsidR="004B4E28">
        <w:t>要素</w:t>
      </w:r>
      <w:r w:rsidR="00F54F45" w:rsidRPr="004202FD">
        <w:t>の子</w:t>
      </w:r>
      <w:r w:rsidR="004B4E28">
        <w:t>要素</w:t>
      </w:r>
      <w:r w:rsidR="00F54F45" w:rsidRPr="004202FD">
        <w:t xml:space="preserve"> </w:t>
      </w:r>
      <w:ins w:id="1473" w:author="岩下" w:date="2015-10-15T10:27:00Z">
        <w:r w:rsidR="00AA7E3A">
          <w:rPr>
            <w:rFonts w:hint="eastAsia"/>
          </w:rPr>
          <w:t>である</w:t>
        </w:r>
      </w:ins>
      <w:r w:rsidR="00F54F45" w:rsidRPr="004202FD">
        <w:t xml:space="preserve">bitField </w:t>
      </w:r>
      <w:del w:id="1474" w:author="岩下" w:date="2015-10-15T10:27:00Z">
        <w:r w:rsidR="00F54F45" w:rsidRPr="004202FD" w:rsidDel="00AA7E3A">
          <w:delText>タグ</w:delText>
        </w:r>
      </w:del>
      <w:ins w:id="1475" w:author="岩下" w:date="2015-10-15T10:27:00Z">
        <w:r w:rsidR="00AA7E3A">
          <w:rPr>
            <w:rFonts w:hint="eastAsia"/>
          </w:rPr>
          <w:t>要素</w:t>
        </w:r>
      </w:ins>
      <w:r w:rsidR="00F54F45" w:rsidRPr="004202FD">
        <w:t>に記述する</w:t>
      </w:r>
      <w:ins w:id="1476" w:author="岩下" w:date="2015-10-15T10:27:00Z">
        <w:r w:rsidR="00AA7E3A">
          <w:rPr>
            <w:rFonts w:hint="eastAsia"/>
          </w:rPr>
          <w:t>（</w:t>
        </w:r>
      </w:ins>
      <w:ins w:id="1477" w:author="岩下" w:date="2015-10-15T10:32:00Z">
        <w:r w:rsidR="00AA7E3A">
          <w:fldChar w:fldCharType="begin"/>
        </w:r>
        <w:r w:rsidR="00AA7E3A">
          <w:instrText xml:space="preserve"> REF </w:instrText>
        </w:r>
        <w:r w:rsidR="00AA7E3A">
          <w:rPr>
            <w:rFonts w:hint="eastAsia"/>
          </w:rPr>
          <w:instrText>_Ref306524471 \n \h</w:instrText>
        </w:r>
        <w:r w:rsidR="00AA7E3A">
          <w:instrText xml:space="preserve"> </w:instrText>
        </w:r>
      </w:ins>
      <w:r w:rsidR="00AA7E3A">
        <w:fldChar w:fldCharType="separate"/>
      </w:r>
      <w:ins w:id="1478" w:author="Youichi KOYAMA" w:date="2016-03-17T11:55:00Z">
        <w:r w:rsidR="006A16F7">
          <w:t>4.1</w:t>
        </w:r>
      </w:ins>
      <w:ins w:id="1479" w:author="岩下" w:date="2015-10-15T10:32:00Z">
        <w:r w:rsidR="00AA7E3A">
          <w:fldChar w:fldCharType="end"/>
        </w:r>
      </w:ins>
      <w:ins w:id="1480" w:author="岩下" w:date="2015-10-15T10:27:00Z">
        <w:r w:rsidR="00AA7E3A">
          <w:rPr>
            <w:rFonts w:hint="eastAsia"/>
          </w:rPr>
          <w:t>節）</w:t>
        </w:r>
      </w:ins>
      <w:r w:rsidR="00F54F45" w:rsidRPr="004202FD">
        <w:t>。</w:t>
      </w:r>
      <w:del w:id="1481" w:author="岩下" w:date="2015-10-15T10:27:00Z">
        <w:r w:rsidR="00F54F45" w:rsidRPr="004202FD" w:rsidDel="00AA7E3A">
          <w:delText>bitField</w:delText>
        </w:r>
        <w:r w:rsidR="00F54F45" w:rsidRPr="004202FD" w:rsidDel="00AA7E3A">
          <w:delText>タグは式を子</w:delText>
        </w:r>
        <w:r w:rsidR="004B4E28" w:rsidDel="00AA7E3A">
          <w:delText>要素</w:delText>
        </w:r>
        <w:r w:rsidR="00F54F45" w:rsidRPr="004202FD" w:rsidDel="00AA7E3A">
          <w:delText>に持ち、</w:delText>
        </w:r>
        <w:r w:rsidR="00F54F45" w:rsidRPr="004202FD" w:rsidDel="00AA7E3A">
          <w:delText xml:space="preserve">bitField </w:delText>
        </w:r>
        <w:r w:rsidR="00F54F45" w:rsidRPr="004202FD" w:rsidDel="00AA7E3A">
          <w:delText>タグを持つ</w:delText>
        </w:r>
        <w:r w:rsidR="00F54F45" w:rsidRPr="004202FD" w:rsidDel="00AA7E3A">
          <w:delText>id</w:delText>
        </w:r>
        <w:r w:rsidR="00F54F45" w:rsidRPr="004202FD" w:rsidDel="00AA7E3A">
          <w:delText>要素の</w:delText>
        </w:r>
        <w:r w:rsidR="00F54F45" w:rsidRPr="004202FD" w:rsidDel="00AA7E3A">
          <w:delText xml:space="preserve"> bit_field </w:delText>
        </w:r>
        <w:r w:rsidR="00F54F45" w:rsidRPr="004202FD" w:rsidDel="00AA7E3A">
          <w:delText>属性の値は、</w:delText>
        </w:r>
        <w:r w:rsidR="00F54F45" w:rsidRPr="004202FD" w:rsidDel="00AA7E3A">
          <w:delText xml:space="preserve">"*" </w:delText>
        </w:r>
        <w:r w:rsidR="00F54F45" w:rsidRPr="004202FD" w:rsidDel="00AA7E3A">
          <w:delText>とする。</w:delText>
        </w:r>
      </w:del>
    </w:p>
    <w:p w14:paraId="4F224B6A" w14:textId="7A23DAD4" w:rsidR="004202FD" w:rsidRPr="004202FD" w:rsidDel="00AA7E3A" w:rsidRDefault="004202FD" w:rsidP="004202FD">
      <w:pPr>
        <w:rPr>
          <w:del w:id="1482" w:author="岩下" w:date="2015-10-15T10:26:00Z"/>
        </w:rPr>
      </w:pPr>
    </w:p>
    <w:p w14:paraId="71B3F1AE" w14:textId="77777777" w:rsidR="004202FD" w:rsidRPr="004202FD" w:rsidRDefault="004202FD" w:rsidP="004202FD"/>
    <w:p w14:paraId="5CEA3242" w14:textId="052FE17A" w:rsidR="00F60C4B" w:rsidRPr="004202FD" w:rsidRDefault="005B395C" w:rsidP="00F60C4B">
      <w:pPr>
        <w:pStyle w:val="2"/>
        <w:rPr>
          <w:ins w:id="1483" w:author="岩下" w:date="2015-10-06T14:44:00Z"/>
        </w:rPr>
      </w:pPr>
      <w:bookmarkStart w:id="1484" w:name="_Ref305766893"/>
      <w:bookmarkStart w:id="1485" w:name="_Toc306557410"/>
      <w:ins w:id="1486" w:author="岩下" w:date="2015-10-15T10:11:00Z">
        <w:r>
          <w:t>structType</w:t>
        </w:r>
        <w:r>
          <w:rPr>
            <w:rFonts w:hint="eastAsia"/>
          </w:rPr>
          <w:t>要素と</w:t>
        </w:r>
      </w:ins>
      <w:ins w:id="1487" w:author="岩下" w:date="2015-10-06T14:47:00Z">
        <w:r w:rsidR="00F60C4B">
          <w:t>class</w:t>
        </w:r>
      </w:ins>
      <w:ins w:id="1488" w:author="岩下" w:date="2015-10-06T14:44:00Z">
        <w:r w:rsidR="00F60C4B" w:rsidRPr="004202FD">
          <w:rPr>
            <w:rFonts w:hint="eastAsia"/>
          </w:rPr>
          <w:t>要素</w:t>
        </w:r>
        <w:r w:rsidR="00F60C4B">
          <w:rPr>
            <w:rFonts w:hint="eastAsia"/>
          </w:rPr>
          <w:t>（</w:t>
        </w:r>
      </w:ins>
      <w:ins w:id="1489" w:author="岩下" w:date="2015-10-06T14:47:00Z">
        <w:r w:rsidR="00F60C4B">
          <w:t>C++</w:t>
        </w:r>
      </w:ins>
      <w:ins w:id="1490" w:author="岩下" w:date="2015-10-06T14:44:00Z">
        <w:r w:rsidR="00F60C4B">
          <w:rPr>
            <w:rFonts w:hint="eastAsia"/>
          </w:rPr>
          <w:t>）</w:t>
        </w:r>
        <w:bookmarkEnd w:id="1484"/>
        <w:bookmarkEnd w:id="1485"/>
      </w:ins>
    </w:p>
    <w:p w14:paraId="1F96F3BB" w14:textId="06A6B457" w:rsidR="00F60C4B" w:rsidRDefault="0012693D" w:rsidP="00F60C4B">
      <w:pPr>
        <w:ind w:firstLineChars="100" w:firstLine="210"/>
        <w:rPr>
          <w:ins w:id="1491" w:author="岩下" w:date="2015-10-06T14:44:00Z"/>
        </w:rPr>
      </w:pPr>
      <w:ins w:id="1492" w:author="岩下" w:date="2015-10-06T14:49:00Z">
        <w:r>
          <w:rPr>
            <w:rFonts w:hint="eastAsia"/>
          </w:rPr>
          <w:t>構造体</w:t>
        </w:r>
        <w:r w:rsidR="00F60C4B">
          <w:rPr>
            <w:rFonts w:hint="eastAsia"/>
          </w:rPr>
          <w:t>およびクラスを表現する</w:t>
        </w:r>
      </w:ins>
      <w:ins w:id="1493" w:author="岩下" w:date="2015-10-06T14:44:00Z">
        <w:r w:rsidR="00F60C4B" w:rsidRPr="004202FD">
          <w:t>。</w:t>
        </w:r>
      </w:ins>
    </w:p>
    <w:p w14:paraId="4FABCFA7" w14:textId="0EBE6029" w:rsidR="00DD783B" w:rsidRDefault="00B4718C" w:rsidP="00DD783B">
      <w:pPr>
        <w:pBdr>
          <w:top w:val="single" w:sz="4" w:space="1" w:color="auto"/>
          <w:left w:val="single" w:sz="4" w:space="0" w:color="auto"/>
          <w:bottom w:val="single" w:sz="4" w:space="1" w:color="auto"/>
          <w:right w:val="single" w:sz="4" w:space="0" w:color="auto"/>
        </w:pBdr>
        <w:ind w:firstLineChars="100" w:firstLine="210"/>
        <w:rPr>
          <w:ins w:id="1494" w:author="岩下" w:date="2015-10-06T16:53:00Z"/>
          <w:rFonts w:ascii="ＭＳ Ｐゴシック" w:eastAsia="ＭＳ Ｐゴシック" w:hAnsi="ＭＳ Ｐゴシック"/>
          <w:szCs w:val="20"/>
        </w:rPr>
      </w:pPr>
      <w:ins w:id="1495" w:author="岩下" w:date="2015-10-15T10:42:00Z">
        <w:r>
          <w:rPr>
            <w:rFonts w:ascii="ＭＳ Ｐゴシック" w:eastAsia="ＭＳ Ｐゴシック" w:hAnsi="ＭＳ Ｐゴシック"/>
            <w:szCs w:val="20"/>
          </w:rPr>
          <w:t xml:space="preserve">&lt;structType&gt; </w:t>
        </w:r>
        <w:r w:rsidRPr="00B4718C">
          <w:rPr>
            <w:rFonts w:ascii="ＭＳ Ｐゴシック" w:eastAsia="ＭＳ Ｐゴシック" w:hAnsi="ＭＳ Ｐゴシック"/>
            <w:i/>
            <w:szCs w:val="20"/>
            <w:rPrChange w:id="1496" w:author="岩下" w:date="2015-10-15T10:44:00Z">
              <w:rPr>
                <w:rFonts w:ascii="ＭＳ Ｐゴシック" w:eastAsia="ＭＳ Ｐゴシック" w:hAnsi="ＭＳ Ｐゴシック"/>
                <w:szCs w:val="20"/>
              </w:rPr>
            </w:rPrChange>
          </w:rPr>
          <w:t>or</w:t>
        </w:r>
        <w:r>
          <w:rPr>
            <w:rFonts w:ascii="ＭＳ Ｐゴシック" w:eastAsia="ＭＳ Ｐゴシック" w:hAnsi="ＭＳ Ｐゴシック"/>
            <w:szCs w:val="20"/>
          </w:rPr>
          <w:t xml:space="preserve"> </w:t>
        </w:r>
      </w:ins>
      <w:ins w:id="1497" w:author="岩下" w:date="2015-10-06T15:54:00Z">
        <w:r w:rsidR="00DD783B">
          <w:rPr>
            <w:rFonts w:ascii="ＭＳ Ｐゴシック" w:eastAsia="ＭＳ Ｐゴシック" w:hAnsi="ＭＳ Ｐゴシック"/>
            <w:szCs w:val="20"/>
          </w:rPr>
          <w:t>&lt;class&gt;</w:t>
        </w:r>
      </w:ins>
    </w:p>
    <w:p w14:paraId="0D079A6E" w14:textId="7D70EA6D" w:rsidR="0064340E" w:rsidRDefault="0064340E" w:rsidP="00DD783B">
      <w:pPr>
        <w:pBdr>
          <w:top w:val="single" w:sz="4" w:space="1" w:color="auto"/>
          <w:left w:val="single" w:sz="4" w:space="0" w:color="auto"/>
          <w:bottom w:val="single" w:sz="4" w:space="1" w:color="auto"/>
          <w:right w:val="single" w:sz="4" w:space="0" w:color="auto"/>
        </w:pBdr>
        <w:ind w:firstLineChars="100" w:firstLine="210"/>
        <w:rPr>
          <w:ins w:id="1498" w:author="岩下" w:date="2015-10-15T19:12:00Z"/>
          <w:rFonts w:ascii="ＭＳ Ｐゴシック" w:eastAsia="ＭＳ Ｐゴシック" w:hAnsi="ＭＳ Ｐゴシック"/>
          <w:szCs w:val="20"/>
        </w:rPr>
      </w:pPr>
      <w:ins w:id="1499" w:author="岩下" w:date="2015-10-15T19:12:00Z">
        <w:r>
          <w:rPr>
            <w:rFonts w:ascii="ＭＳ Ｐゴシック" w:eastAsia="ＭＳ Ｐゴシック" w:hAnsi="ＭＳ Ｐゴシック" w:hint="eastAsia"/>
            <w:szCs w:val="20"/>
          </w:rPr>
          <w:t xml:space="preserve">　</w:t>
        </w:r>
        <w:r>
          <w:rPr>
            <w:rFonts w:ascii="ＭＳ Ｐゴシック" w:eastAsia="ＭＳ Ｐゴシック" w:hAnsi="ＭＳ Ｐゴシック"/>
            <w:szCs w:val="20"/>
          </w:rPr>
          <w:t xml:space="preserve"> [ inherit</w:t>
        </w:r>
      </w:ins>
      <w:ins w:id="1500" w:author="岩下" w:date="2015-10-15T19:15:00Z">
        <w:r>
          <w:rPr>
            <w:rFonts w:ascii="ＭＳ Ｐゴシック" w:eastAsia="ＭＳ Ｐゴシック" w:hAnsi="ＭＳ Ｐゴシック"/>
            <w:szCs w:val="20"/>
          </w:rPr>
          <w:t>ed</w:t>
        </w:r>
      </w:ins>
      <w:ins w:id="1501" w:author="岩下" w:date="2015-10-15T19:12:00Z">
        <w:r>
          <w:rPr>
            <w:rFonts w:ascii="ＭＳ Ｐゴシック" w:eastAsia="ＭＳ Ｐゴシック" w:hAnsi="ＭＳ Ｐゴシック"/>
            <w:szCs w:val="20"/>
          </w:rPr>
          <w:t>From</w:t>
        </w:r>
        <w:r>
          <w:rPr>
            <w:rFonts w:ascii="ＭＳ Ｐゴシック" w:eastAsia="ＭＳ Ｐゴシック" w:hAnsi="ＭＳ Ｐゴシック" w:hint="eastAsia"/>
            <w:szCs w:val="20"/>
          </w:rPr>
          <w:t>要素（</w:t>
        </w:r>
      </w:ins>
      <w:ins w:id="1502" w:author="岩下" w:date="2015-10-15T19:1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_Ref306555855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1503" w:author="Youichi KOYAMA" w:date="2016-03-17T11:55:00Z">
        <w:r w:rsidR="006A16F7">
          <w:rPr>
            <w:rFonts w:ascii="ＭＳ Ｐゴシック" w:eastAsia="ＭＳ Ｐゴシック" w:hAnsi="ＭＳ Ｐゴシック"/>
            <w:szCs w:val="20"/>
          </w:rPr>
          <w:t>3.9.1</w:t>
        </w:r>
      </w:ins>
      <w:ins w:id="1504" w:author="岩下" w:date="2015-10-15T19:15:00Z">
        <w:r>
          <w:rPr>
            <w:rFonts w:ascii="ＭＳ Ｐゴシック" w:eastAsia="ＭＳ Ｐゴシック" w:hAnsi="ＭＳ Ｐゴシック"/>
            <w:szCs w:val="20"/>
          </w:rPr>
          <w:fldChar w:fldCharType="end"/>
        </w:r>
      </w:ins>
      <w:ins w:id="1505" w:author="岩下" w:date="2015-10-15T19:12:00Z">
        <w:r>
          <w:rPr>
            <w:rFonts w:ascii="ＭＳ Ｐゴシック" w:eastAsia="ＭＳ Ｐゴシック" w:hAnsi="ＭＳ Ｐゴシック" w:hint="eastAsia"/>
            <w:szCs w:val="20"/>
          </w:rPr>
          <w:t>）</w:t>
        </w:r>
      </w:ins>
      <w:ins w:id="1506" w:author="岩下" w:date="2015-10-15T19:13:00Z">
        <w:r>
          <w:rPr>
            <w:rFonts w:ascii="ＭＳ Ｐゴシック" w:eastAsia="ＭＳ Ｐゴシック" w:hAnsi="ＭＳ Ｐゴシック"/>
            <w:szCs w:val="20"/>
          </w:rPr>
          <w:t xml:space="preserve"> ]</w:t>
        </w:r>
      </w:ins>
    </w:p>
    <w:p w14:paraId="4E0BC55E" w14:textId="0862F596" w:rsidR="00DD783B" w:rsidRPr="003C315A" w:rsidRDefault="00DD783B" w:rsidP="00DD783B">
      <w:pPr>
        <w:pBdr>
          <w:top w:val="single" w:sz="4" w:space="1" w:color="auto"/>
          <w:left w:val="single" w:sz="4" w:space="0" w:color="auto"/>
          <w:bottom w:val="single" w:sz="4" w:space="1" w:color="auto"/>
          <w:right w:val="single" w:sz="4" w:space="0" w:color="auto"/>
        </w:pBdr>
        <w:ind w:firstLineChars="100" w:firstLine="210"/>
        <w:rPr>
          <w:ins w:id="1507" w:author="岩下" w:date="2015-10-06T15:50:00Z"/>
          <w:rFonts w:ascii="ＭＳ Ｐゴシック" w:eastAsia="ＭＳ Ｐゴシック" w:hAnsi="ＭＳ Ｐゴシック"/>
          <w:i/>
          <w:szCs w:val="20"/>
        </w:rPr>
      </w:pPr>
      <w:ins w:id="1508" w:author="岩下" w:date="2015-10-06T15:50:00Z">
        <w:r w:rsidRPr="003C315A">
          <w:rPr>
            <w:rFonts w:ascii="ＭＳ Ｐゴシック" w:eastAsia="ＭＳ Ｐゴシック" w:hAnsi="ＭＳ Ｐゴシック"/>
            <w:szCs w:val="20"/>
          </w:rPr>
          <w:t xml:space="preserve">  symbols</w:t>
        </w:r>
        <w:r w:rsidRPr="003C315A">
          <w:rPr>
            <w:rFonts w:ascii="ＭＳ Ｐゴシック" w:eastAsia="ＭＳ Ｐゴシック" w:hAnsi="ＭＳ Ｐゴシック" w:hint="eastAsia"/>
            <w:szCs w:val="20"/>
          </w:rPr>
          <w:t>要素</w:t>
        </w:r>
      </w:ins>
      <w:ins w:id="1509" w:author="岩下" w:date="2015-10-06T16:24:00Z">
        <w:r w:rsidR="005B7099">
          <w:rPr>
            <w:rFonts w:ascii="ＭＳ Ｐゴシック" w:eastAsia="ＭＳ Ｐゴシック" w:hAnsi="ＭＳ Ｐゴシック" w:hint="eastAsia"/>
            <w:szCs w:val="20"/>
          </w:rPr>
          <w:t>（</w:t>
        </w:r>
      </w:ins>
      <w:ins w:id="1510" w:author="岩下" w:date="2015-10-06T16:42:00Z">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_Ref305769084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1511" w:author="Youichi KOYAMA" w:date="2016-03-17T11:55:00Z">
        <w:r w:rsidR="006A16F7">
          <w:rPr>
            <w:rFonts w:ascii="ＭＳ Ｐゴシック" w:eastAsia="ＭＳ Ｐゴシック" w:hAnsi="ＭＳ Ｐゴシック"/>
            <w:szCs w:val="20"/>
          </w:rPr>
          <w:t>4.3</w:t>
        </w:r>
      </w:ins>
      <w:ins w:id="1512" w:author="岩下" w:date="2015-10-06T16:42: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1513" w:author="岩下" w:date="2015-10-06T16:24:00Z">
        <w:r w:rsidR="005B7099">
          <w:rPr>
            <w:rFonts w:ascii="ＭＳ Ｐゴシック" w:eastAsia="ＭＳ Ｐゴシック" w:hAnsi="ＭＳ Ｐゴシック" w:hint="eastAsia"/>
            <w:szCs w:val="20"/>
          </w:rPr>
          <w:t>）</w:t>
        </w:r>
      </w:ins>
    </w:p>
    <w:p w14:paraId="349F94C5" w14:textId="06E376F9" w:rsidR="00DD783B" w:rsidRPr="003C315A" w:rsidDel="00504BCB" w:rsidRDefault="00DD783B" w:rsidP="00DD783B">
      <w:pPr>
        <w:pBdr>
          <w:top w:val="single" w:sz="4" w:space="1" w:color="auto"/>
          <w:left w:val="single" w:sz="4" w:space="0" w:color="auto"/>
          <w:bottom w:val="single" w:sz="4" w:space="1" w:color="auto"/>
          <w:right w:val="single" w:sz="4" w:space="0" w:color="auto"/>
        </w:pBdr>
        <w:ind w:firstLineChars="100" w:firstLine="210"/>
        <w:rPr>
          <w:ins w:id="1514" w:author="岩下" w:date="2015-10-06T15:50:00Z"/>
          <w:del w:id="1515" w:author="Youichi KOYAMA" w:date="2016-03-25T15:34:00Z"/>
          <w:rFonts w:ascii="ＭＳ Ｐゴシック" w:eastAsia="ＭＳ Ｐゴシック" w:hAnsi="ＭＳ Ｐゴシック"/>
          <w:szCs w:val="20"/>
        </w:rPr>
      </w:pPr>
      <w:ins w:id="1516" w:author="岩下" w:date="2015-10-06T15:50:00Z">
        <w:del w:id="1517" w:author="Youichi KOYAMA" w:date="2016-03-25T15:34:00Z">
          <w:r w:rsidRPr="003C315A" w:rsidDel="00504BCB">
            <w:rPr>
              <w:rFonts w:ascii="ＭＳ Ｐゴシック" w:eastAsia="ＭＳ Ｐゴシック" w:hAnsi="ＭＳ Ｐゴシック"/>
              <w:szCs w:val="20"/>
            </w:rPr>
            <w:delText xml:space="preserve">  </w:delText>
          </w:r>
        </w:del>
      </w:ins>
      <w:ins w:id="1518" w:author="岩下" w:date="2015-10-15T19:13:00Z">
        <w:del w:id="1519" w:author="Youichi KOYAMA" w:date="2016-03-25T15:34:00Z">
          <w:r w:rsidR="0064340E" w:rsidDel="00504BCB">
            <w:rPr>
              <w:rFonts w:ascii="ＭＳ Ｐゴシック" w:eastAsia="ＭＳ Ｐゴシック" w:hAnsi="ＭＳ Ｐゴシック"/>
              <w:szCs w:val="20"/>
            </w:rPr>
            <w:delText xml:space="preserve">[ </w:delText>
          </w:r>
        </w:del>
      </w:ins>
      <w:ins w:id="1520" w:author="岩下" w:date="2015-10-06T15:50:00Z">
        <w:del w:id="1521" w:author="Youichi KOYAMA" w:date="2016-03-25T15:34:00Z">
          <w:r w:rsidRPr="003C315A" w:rsidDel="00504BCB">
            <w:rPr>
              <w:rFonts w:ascii="ＭＳ Ｐゴシック" w:eastAsia="ＭＳ Ｐゴシック" w:hAnsi="ＭＳ Ｐゴシック"/>
              <w:szCs w:val="20"/>
            </w:rPr>
            <w:delText>declarations</w:delText>
          </w:r>
          <w:r w:rsidRPr="003C315A" w:rsidDel="00504BCB">
            <w:rPr>
              <w:rFonts w:ascii="ＭＳ Ｐゴシック" w:eastAsia="ＭＳ Ｐゴシック" w:hAnsi="ＭＳ Ｐゴシック" w:hint="eastAsia"/>
              <w:szCs w:val="20"/>
            </w:rPr>
            <w:delText>要素</w:delText>
          </w:r>
        </w:del>
      </w:ins>
      <w:ins w:id="1522" w:author="岩下" w:date="2015-10-06T16:24:00Z">
        <w:del w:id="1523" w:author="Youichi KOYAMA" w:date="2016-03-25T15:34:00Z">
          <w:r w:rsidR="005B7099" w:rsidDel="00504BCB">
            <w:rPr>
              <w:rFonts w:ascii="ＭＳ Ｐゴシック" w:eastAsia="ＭＳ Ｐゴシック" w:hAnsi="ＭＳ Ｐゴシック" w:hint="eastAsia"/>
              <w:szCs w:val="20"/>
            </w:rPr>
            <w:delText>（</w:delText>
          </w:r>
        </w:del>
      </w:ins>
      <w:ins w:id="1524" w:author="岩下" w:date="2015-10-06T16:42:00Z">
        <w:del w:id="1525" w:author="Youichi KOYAMA" w:date="2016-03-25T15:34:00Z">
          <w:r w:rsidR="00E27440" w:rsidDel="00504BCB">
            <w:rPr>
              <w:rFonts w:ascii="ＭＳ Ｐゴシック" w:eastAsia="ＭＳ Ｐゴシック" w:hAnsi="ＭＳ Ｐゴシック"/>
              <w:szCs w:val="20"/>
            </w:rPr>
            <w:fldChar w:fldCharType="begin"/>
          </w:r>
          <w:r w:rsidR="00E27440" w:rsidDel="00504BCB">
            <w:rPr>
              <w:rFonts w:ascii="ＭＳ Ｐゴシック" w:eastAsia="ＭＳ Ｐゴシック" w:hAnsi="ＭＳ Ｐゴシック"/>
              <w:szCs w:val="20"/>
            </w:rPr>
            <w:delInstrText xml:space="preserve"> REF </w:delInstrText>
          </w:r>
          <w:r w:rsidR="00E27440" w:rsidDel="00504BCB">
            <w:rPr>
              <w:rFonts w:ascii="ＭＳ Ｐゴシック" w:eastAsia="ＭＳ Ｐゴシック" w:hAnsi="ＭＳ Ｐゴシック" w:hint="eastAsia"/>
              <w:szCs w:val="20"/>
            </w:rPr>
            <w:delInstrText>_Ref305768981 \n \h</w:delInstrText>
          </w:r>
          <w:r w:rsidR="00E27440" w:rsidDel="00504BCB">
            <w:rPr>
              <w:rFonts w:ascii="ＭＳ Ｐゴシック" w:eastAsia="ＭＳ Ｐゴシック" w:hAnsi="ＭＳ Ｐゴシック"/>
              <w:szCs w:val="20"/>
            </w:rPr>
            <w:delInstrText xml:space="preserve"> </w:delInstrText>
          </w:r>
        </w:del>
      </w:ins>
      <w:del w:id="1526" w:author="Youichi KOYAMA" w:date="2016-03-25T15:34:00Z">
        <w:r w:rsidR="00E27440" w:rsidDel="00504BCB">
          <w:rPr>
            <w:rFonts w:ascii="ＭＳ Ｐゴシック" w:eastAsia="ＭＳ Ｐゴシック" w:hAnsi="ＭＳ Ｐゴシック"/>
            <w:szCs w:val="20"/>
          </w:rPr>
        </w:r>
        <w:r w:rsidR="00E27440" w:rsidDel="00504BCB">
          <w:rPr>
            <w:rFonts w:ascii="ＭＳ Ｐゴシック" w:eastAsia="ＭＳ Ｐゴシック" w:hAnsi="ＭＳ Ｐゴシック"/>
            <w:szCs w:val="20"/>
          </w:rPr>
          <w:fldChar w:fldCharType="separate"/>
        </w:r>
      </w:del>
      <w:ins w:id="1527" w:author="岩下" w:date="2015-10-06T16:42:00Z">
        <w:del w:id="1528" w:author="Youichi KOYAMA" w:date="2016-03-25T15:34:00Z">
          <w:r w:rsidR="00E27440" w:rsidDel="00504BCB">
            <w:rPr>
              <w:rFonts w:ascii="ＭＳ Ｐゴシック" w:eastAsia="ＭＳ Ｐゴシック" w:hAnsi="ＭＳ Ｐゴシック"/>
              <w:szCs w:val="20"/>
            </w:rPr>
            <w:fldChar w:fldCharType="end"/>
          </w:r>
          <w:r w:rsidR="00E27440" w:rsidDel="00504BCB">
            <w:rPr>
              <w:rFonts w:ascii="ＭＳ Ｐゴシック" w:eastAsia="ＭＳ Ｐゴシック" w:hAnsi="ＭＳ Ｐゴシック" w:hint="eastAsia"/>
              <w:szCs w:val="20"/>
            </w:rPr>
            <w:delText>節</w:delText>
          </w:r>
        </w:del>
      </w:ins>
      <w:ins w:id="1529" w:author="岩下" w:date="2015-10-06T16:24:00Z">
        <w:del w:id="1530" w:author="Youichi KOYAMA" w:date="2016-03-25T15:34:00Z">
          <w:r w:rsidR="005B7099" w:rsidDel="00504BCB">
            <w:rPr>
              <w:rFonts w:ascii="ＭＳ Ｐゴシック" w:eastAsia="ＭＳ Ｐゴシック" w:hAnsi="ＭＳ Ｐゴシック" w:hint="eastAsia"/>
              <w:szCs w:val="20"/>
            </w:rPr>
            <w:delText>）</w:delText>
          </w:r>
        </w:del>
      </w:ins>
      <w:ins w:id="1531" w:author="岩下" w:date="2015-10-15T19:13:00Z">
        <w:del w:id="1532" w:author="Youichi KOYAMA" w:date="2016-03-25T15:34:00Z">
          <w:r w:rsidR="0064340E" w:rsidDel="00504BCB">
            <w:rPr>
              <w:rFonts w:ascii="ＭＳ Ｐゴシック" w:eastAsia="ＭＳ Ｐゴシック" w:hAnsi="ＭＳ Ｐゴシック"/>
              <w:szCs w:val="20"/>
            </w:rPr>
            <w:delText xml:space="preserve"> ]</w:delText>
          </w:r>
        </w:del>
      </w:ins>
    </w:p>
    <w:p w14:paraId="28F2C7AE" w14:textId="4A91FEFB" w:rsidR="00E27440" w:rsidRDefault="00B4718C" w:rsidP="00DD783B">
      <w:pPr>
        <w:pBdr>
          <w:top w:val="single" w:sz="4" w:space="1" w:color="auto"/>
          <w:left w:val="single" w:sz="4" w:space="0" w:color="auto"/>
          <w:bottom w:val="single" w:sz="4" w:space="1" w:color="auto"/>
          <w:right w:val="single" w:sz="4" w:space="0" w:color="auto"/>
        </w:pBdr>
        <w:ind w:firstLineChars="100" w:firstLine="210"/>
        <w:rPr>
          <w:ins w:id="1533" w:author="岩下" w:date="2015-10-15T10:43:00Z"/>
          <w:rFonts w:ascii="ＭＳ Ｐゴシック" w:eastAsia="ＭＳ Ｐゴシック" w:hAnsi="ＭＳ Ｐゴシック"/>
          <w:szCs w:val="20"/>
        </w:rPr>
      </w:pPr>
      <w:ins w:id="1534" w:author="岩下" w:date="2015-10-15T10:43:00Z">
        <w:r>
          <w:rPr>
            <w:rFonts w:ascii="ＭＳ Ｐゴシック" w:eastAsia="ＭＳ Ｐゴシック" w:hAnsi="ＭＳ Ｐゴシック"/>
            <w:szCs w:val="20"/>
          </w:rPr>
          <w:t xml:space="preserve">&lt;/structType&gt; </w:t>
        </w:r>
        <w:r w:rsidRPr="00B4718C">
          <w:rPr>
            <w:rFonts w:ascii="ＭＳ Ｐゴシック" w:eastAsia="ＭＳ Ｐゴシック" w:hAnsi="ＭＳ Ｐゴシック"/>
            <w:i/>
            <w:szCs w:val="20"/>
            <w:rPrChange w:id="1535" w:author="岩下" w:date="2015-10-15T10:44:00Z">
              <w:rPr>
                <w:rFonts w:ascii="ＭＳ Ｐゴシック" w:eastAsia="ＭＳ Ｐゴシック" w:hAnsi="ＭＳ Ｐゴシック"/>
                <w:szCs w:val="20"/>
              </w:rPr>
            </w:rPrChange>
          </w:rPr>
          <w:t>or</w:t>
        </w:r>
        <w:r>
          <w:rPr>
            <w:rFonts w:ascii="ＭＳ Ｐゴシック" w:eastAsia="ＭＳ Ｐゴシック" w:hAnsi="ＭＳ Ｐゴシック"/>
            <w:szCs w:val="20"/>
          </w:rPr>
          <w:t xml:space="preserve"> </w:t>
        </w:r>
      </w:ins>
      <w:ins w:id="1536" w:author="岩下" w:date="2015-10-06T16:46:00Z">
        <w:r w:rsidR="00E27440">
          <w:rPr>
            <w:rFonts w:ascii="ＭＳ Ｐゴシック" w:eastAsia="ＭＳ Ｐゴシック" w:hAnsi="ＭＳ Ｐゴシック"/>
            <w:szCs w:val="20"/>
          </w:rPr>
          <w:t>&lt;/class&gt;</w:t>
        </w:r>
      </w:ins>
    </w:p>
    <w:p w14:paraId="3A526AFF" w14:textId="362F9887" w:rsidR="00F60C4B" w:rsidRDefault="00F60C4B" w:rsidP="00F60C4B">
      <w:pPr>
        <w:rPr>
          <w:ins w:id="1537" w:author="岩下" w:date="2015-10-06T14:44:00Z"/>
          <w:rFonts w:ascii="ＭＳ Ｐゴシック" w:eastAsia="ＭＳ Ｐゴシック" w:hAnsi="ＭＳ Ｐゴシック"/>
        </w:rPr>
      </w:pPr>
      <w:ins w:id="1538" w:author="岩下" w:date="2015-10-06T14:44: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06DF9B9F" w14:textId="6FDDE6AC" w:rsidR="00F60C4B" w:rsidRPr="00DA6947" w:rsidRDefault="00F60C4B" w:rsidP="00F60C4B">
      <w:pPr>
        <w:rPr>
          <w:ins w:id="1539" w:author="岩下" w:date="2015-10-06T14:44:00Z"/>
          <w:rFonts w:ascii="ＭＳ Ｐゴシック" w:eastAsia="ＭＳ Ｐゴシック" w:hAnsi="ＭＳ Ｐゴシック"/>
        </w:rPr>
      </w:pPr>
      <w:ins w:id="1540" w:author="岩下" w:date="2015-10-06T14:44: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541" w:author="岩下" w:date="2015-10-06T16:47:00Z">
        <w:r w:rsidR="00E27440">
          <w:rPr>
            <w:rFonts w:ascii="ＭＳ Ｐゴシック" w:eastAsia="ＭＳ Ｐゴシック" w:hAnsi="ＭＳ Ｐゴシック"/>
          </w:rPr>
          <w:t>lineno, file</w:t>
        </w:r>
      </w:ins>
      <w:ins w:id="1542" w:author="岩下" w:date="2015-10-06T14:50:00Z">
        <w:r>
          <w:rPr>
            <w:rFonts w:ascii="ＭＳ Ｐゴシック" w:eastAsia="ＭＳ Ｐゴシック" w:hAnsi="ＭＳ Ｐゴシック"/>
          </w:rPr>
          <w:t xml:space="preserve">, </w:t>
        </w:r>
      </w:ins>
      <w:ins w:id="1543" w:author="岩下" w:date="2015-10-06T18:57:00Z">
        <w:r w:rsidR="007727B8">
          <w:rPr>
            <w:rFonts w:ascii="ＭＳ Ｐゴシック" w:eastAsia="ＭＳ Ｐゴシック" w:hAnsi="ＭＳ Ｐゴシック"/>
          </w:rPr>
          <w:t xml:space="preserve">inherited, </w:t>
        </w:r>
      </w:ins>
      <w:ins w:id="1544" w:author="岩下" w:date="2015-10-09T11:21:00Z">
        <w:r w:rsidR="00770CF7">
          <w:rPr>
            <w:rFonts w:ascii="ＭＳ Ｐゴシック" w:eastAsia="ＭＳ Ｐゴシック" w:hAnsi="ＭＳ Ｐゴシック"/>
          </w:rPr>
          <w:t>データ型定義要素</w:t>
        </w:r>
      </w:ins>
      <w:ins w:id="1545" w:author="岩下" w:date="2015-10-06T14:44:00Z">
        <w:r>
          <w:rPr>
            <w:rFonts w:ascii="ＭＳ Ｐゴシック" w:eastAsia="ＭＳ Ｐゴシック" w:hAnsi="ＭＳ Ｐゴシック" w:hint="eastAsia"/>
          </w:rPr>
          <w:t>属性</w:t>
        </w:r>
      </w:ins>
    </w:p>
    <w:p w14:paraId="17193E32" w14:textId="77777777" w:rsidR="00E27440" w:rsidRDefault="00E27440" w:rsidP="00E27440">
      <w:pPr>
        <w:rPr>
          <w:ins w:id="1546" w:author="岩下" w:date="2015-10-06T16:46:00Z"/>
        </w:rPr>
      </w:pPr>
    </w:p>
    <w:p w14:paraId="4C8C3086" w14:textId="77777777" w:rsidR="0012693D" w:rsidRPr="004202FD" w:rsidRDefault="00E27440" w:rsidP="0012693D">
      <w:pPr>
        <w:ind w:firstLineChars="100" w:firstLine="210"/>
        <w:rPr>
          <w:ins w:id="1547" w:author="岩下" w:date="2015-10-15T10:24:00Z"/>
        </w:rPr>
      </w:pPr>
      <w:ins w:id="1548" w:author="岩下" w:date="2015-10-06T16:46:00Z">
        <w:r w:rsidRPr="00F54F45">
          <w:rPr>
            <w:kern w:val="0"/>
          </w:rPr>
          <w:t>以下の</w:t>
        </w:r>
        <w:r>
          <w:rPr>
            <w:rFonts w:hint="eastAsia"/>
            <w:kern w:val="0"/>
          </w:rPr>
          <w:t>子</w:t>
        </w:r>
        <w:r>
          <w:rPr>
            <w:kern w:val="0"/>
          </w:rPr>
          <w:t>要素</w:t>
        </w:r>
        <w:r w:rsidRPr="00F54F45">
          <w:rPr>
            <w:kern w:val="0"/>
          </w:rPr>
          <w:t>を</w:t>
        </w:r>
      </w:ins>
      <w:ins w:id="1549" w:author="岩下" w:date="2015-10-06T16:53:00Z">
        <w:r>
          <w:rPr>
            <w:rFonts w:hint="eastAsia"/>
            <w:kern w:val="0"/>
          </w:rPr>
          <w:t>も</w:t>
        </w:r>
      </w:ins>
      <w:ins w:id="1550" w:author="岩下" w:date="2015-10-06T16:46:00Z">
        <w:r w:rsidRPr="00F54F45">
          <w:rPr>
            <w:kern w:val="0"/>
          </w:rPr>
          <w:t>つ。</w:t>
        </w:r>
      </w:ins>
    </w:p>
    <w:p w14:paraId="4BEEB734" w14:textId="03D750A1" w:rsidR="009030E2" w:rsidRPr="000A34B9" w:rsidRDefault="009030E2" w:rsidP="009030E2">
      <w:pPr>
        <w:numPr>
          <w:ilvl w:val="0"/>
          <w:numId w:val="17"/>
        </w:numPr>
        <w:ind w:hanging="240"/>
        <w:rPr>
          <w:ins w:id="1551" w:author="Youichi KOYAMA" w:date="2016-03-25T15:47:00Z"/>
          <w:kern w:val="0"/>
        </w:rPr>
      </w:pPr>
      <w:ins w:id="1552" w:author="Youichi KOYAMA" w:date="2016-03-25T15:47:00Z">
        <w:r>
          <w:rPr>
            <w:kern w:val="0"/>
          </w:rPr>
          <w:t>inheritedFrom</w:t>
        </w:r>
        <w:r>
          <w:rPr>
            <w:kern w:val="0"/>
          </w:rPr>
          <w:t xml:space="preserve">要素　－　</w:t>
        </w:r>
        <w:r>
          <w:rPr>
            <w:rFonts w:hint="eastAsia"/>
          </w:rPr>
          <w:t>継承元の構造体またはクラス</w:t>
        </w:r>
      </w:ins>
      <w:ins w:id="1553" w:author="Youichi KOYAMA" w:date="2016-03-25T15:48:00Z">
        <w:r>
          <w:rPr>
            <w:rFonts w:hint="eastAsia"/>
          </w:rPr>
          <w:t>名のリスト</w:t>
        </w:r>
      </w:ins>
    </w:p>
    <w:p w14:paraId="7C9D2F1A" w14:textId="5EC665B7" w:rsidR="00E27440" w:rsidRPr="000A34B9" w:rsidRDefault="00E27440" w:rsidP="00E27440">
      <w:pPr>
        <w:numPr>
          <w:ilvl w:val="0"/>
          <w:numId w:val="17"/>
        </w:numPr>
        <w:ind w:hanging="240"/>
        <w:rPr>
          <w:ins w:id="1554" w:author="岩下" w:date="2015-10-06T16:46:00Z"/>
          <w:kern w:val="0"/>
        </w:rPr>
      </w:pPr>
      <w:ins w:id="1555" w:author="岩下" w:date="2015-10-06T16:46:00Z">
        <w:r w:rsidRPr="00F54F45">
          <w:rPr>
            <w:kern w:val="0"/>
          </w:rPr>
          <w:t>symbols</w:t>
        </w:r>
        <w:r>
          <w:rPr>
            <w:kern w:val="0"/>
          </w:rPr>
          <w:t xml:space="preserve">要素　－　</w:t>
        </w:r>
      </w:ins>
      <w:ins w:id="1556" w:author="岩下" w:date="2015-10-06T16:50:00Z">
        <w:r>
          <w:rPr>
            <w:rFonts w:hint="eastAsia"/>
            <w:kern w:val="0"/>
          </w:rPr>
          <w:t>メンバ変数名とメンバ関数名の</w:t>
        </w:r>
      </w:ins>
      <w:ins w:id="1557" w:author="岩下" w:date="2015-10-06T16:51:00Z">
        <w:r>
          <w:rPr>
            <w:rFonts w:hint="eastAsia"/>
            <w:kern w:val="0"/>
          </w:rPr>
          <w:t>リスト</w:t>
        </w:r>
      </w:ins>
    </w:p>
    <w:p w14:paraId="3524FF18" w14:textId="7C4A3859" w:rsidR="00E27440" w:rsidRPr="000A34B9" w:rsidDel="00504BCB" w:rsidRDefault="00E27440" w:rsidP="00E27440">
      <w:pPr>
        <w:numPr>
          <w:ilvl w:val="0"/>
          <w:numId w:val="17"/>
        </w:numPr>
        <w:ind w:hanging="240"/>
        <w:rPr>
          <w:ins w:id="1558" w:author="岩下" w:date="2015-10-06T16:46:00Z"/>
          <w:del w:id="1559" w:author="Youichi KOYAMA" w:date="2016-03-25T15:34:00Z"/>
          <w:kern w:val="0"/>
        </w:rPr>
      </w:pPr>
      <w:ins w:id="1560" w:author="岩下" w:date="2015-10-06T16:46:00Z">
        <w:del w:id="1561" w:author="Youichi KOYAMA" w:date="2016-03-25T15:34:00Z">
          <w:r w:rsidRPr="00F54F45" w:rsidDel="00504BCB">
            <w:rPr>
              <w:kern w:val="0"/>
            </w:rPr>
            <w:delText>declarations</w:delText>
          </w:r>
          <w:r w:rsidDel="00504BCB">
            <w:rPr>
              <w:kern w:val="0"/>
            </w:rPr>
            <w:delText xml:space="preserve">要素　－　</w:delText>
          </w:r>
        </w:del>
      </w:ins>
      <w:ins w:id="1562" w:author="岩下" w:date="2015-10-06T16:51:00Z">
        <w:del w:id="1563" w:author="Youichi KOYAMA" w:date="2016-03-25T15:34:00Z">
          <w:r w:rsidDel="00504BCB">
            <w:rPr>
              <w:rFonts w:hint="eastAsia"/>
              <w:kern w:val="0"/>
            </w:rPr>
            <w:delText>メンバ変数とメンバ関数の宣言、メンバ関数の定義</w:delText>
          </w:r>
        </w:del>
      </w:ins>
      <w:ins w:id="1564" w:author="岩下" w:date="2015-10-06T16:52:00Z">
        <w:del w:id="1565" w:author="Youichi KOYAMA" w:date="2016-03-25T15:34:00Z">
          <w:r w:rsidDel="00504BCB">
            <w:rPr>
              <w:rFonts w:hint="eastAsia"/>
              <w:kern w:val="0"/>
            </w:rPr>
            <w:delText>、ディレクティブ文字列を含む</w:delText>
          </w:r>
        </w:del>
      </w:ins>
    </w:p>
    <w:p w14:paraId="4B61D437" w14:textId="77777777" w:rsidR="00F60C4B" w:rsidRDefault="00F60C4B" w:rsidP="00F60C4B">
      <w:pPr>
        <w:rPr>
          <w:ins w:id="1566" w:author="岩下" w:date="2015-10-06T14:44:00Z"/>
        </w:rPr>
      </w:pPr>
    </w:p>
    <w:p w14:paraId="03171754" w14:textId="0FDEA9D0" w:rsidR="00F60C4B" w:rsidRPr="004202FD" w:rsidRDefault="00E27440" w:rsidP="00F60C4B">
      <w:pPr>
        <w:ind w:firstLineChars="100" w:firstLine="210"/>
        <w:rPr>
          <w:ins w:id="1567" w:author="岩下" w:date="2015-10-06T14:44:00Z"/>
        </w:rPr>
      </w:pPr>
      <w:ins w:id="1568" w:author="岩下" w:date="2015-10-06T16:52:00Z">
        <w:r>
          <w:rPr>
            <w:rFonts w:hint="eastAsia"/>
          </w:rPr>
          <w:t>以下の属性をもつ。</w:t>
        </w:r>
      </w:ins>
    </w:p>
    <w:p w14:paraId="27E6A0B9" w14:textId="241C5F71" w:rsidR="00F60C4B" w:rsidRDefault="00F60C4B" w:rsidP="00F60C4B">
      <w:pPr>
        <w:numPr>
          <w:ilvl w:val="0"/>
          <w:numId w:val="11"/>
        </w:numPr>
        <w:ind w:hanging="240"/>
        <w:rPr>
          <w:ins w:id="1569" w:author="岩下" w:date="2015-10-06T18:58:00Z"/>
        </w:rPr>
      </w:pPr>
      <w:ins w:id="1570" w:author="岩下" w:date="2015-10-06T14:44:00Z">
        <w:r w:rsidRPr="004202FD">
          <w:t>type</w:t>
        </w:r>
      </w:ins>
      <w:ins w:id="1571" w:author="岩下" w:date="2015-10-06T16:55:00Z">
        <w:r w:rsidR="00E27440">
          <w:rPr>
            <w:rFonts w:hint="eastAsia"/>
          </w:rPr>
          <w:t>（必須）</w:t>
        </w:r>
      </w:ins>
      <w:ins w:id="1572" w:author="岩下" w:date="2015-10-06T14:44:00Z">
        <w:r>
          <w:rPr>
            <w:rStyle w:val="a8"/>
          </w:rPr>
          <w:t xml:space="preserve">　－　</w:t>
        </w:r>
        <w:r w:rsidRPr="004202FD">
          <w:t>この</w:t>
        </w:r>
      </w:ins>
      <w:ins w:id="1573" w:author="岩下" w:date="2015-10-06T16:53:00Z">
        <w:r w:rsidR="00E27440">
          <w:rPr>
            <w:rFonts w:hint="eastAsia"/>
          </w:rPr>
          <w:t>構造体</w:t>
        </w:r>
      </w:ins>
      <w:ins w:id="1574" w:author="岩下" w:date="2015-10-06T16:55:00Z">
        <w:r w:rsidR="00E27440">
          <w:rPr>
            <w:rFonts w:hint="eastAsia"/>
          </w:rPr>
          <w:t>、共用体またはクラス</w:t>
        </w:r>
      </w:ins>
      <w:ins w:id="1575" w:author="岩下" w:date="2015-10-13T21:20:00Z">
        <w:r w:rsidR="0084092E">
          <w:rPr>
            <w:rFonts w:hint="eastAsia"/>
          </w:rPr>
          <w:t>に与えられたデータ型識別名</w:t>
        </w:r>
      </w:ins>
    </w:p>
    <w:p w14:paraId="390C9352" w14:textId="70116010" w:rsidR="007727B8" w:rsidRDefault="007727B8" w:rsidP="00F60C4B">
      <w:pPr>
        <w:numPr>
          <w:ilvl w:val="0"/>
          <w:numId w:val="11"/>
        </w:numPr>
        <w:ind w:hanging="240"/>
        <w:rPr>
          <w:ins w:id="1576" w:author="岩下" w:date="2015-10-06T16:57:00Z"/>
        </w:rPr>
      </w:pPr>
      <w:ins w:id="1577" w:author="岩下" w:date="2015-10-06T18:58:00Z">
        <w:r>
          <w:t>inherited</w:t>
        </w:r>
        <w:r>
          <w:rPr>
            <w:rFonts w:hint="eastAsia"/>
          </w:rPr>
          <w:t xml:space="preserve">　—　継承元のクラスの名前。</w:t>
        </w:r>
        <w:r>
          <w:t>name</w:t>
        </w:r>
        <w:r>
          <w:rPr>
            <w:rFonts w:hint="eastAsia"/>
          </w:rPr>
          <w:t>要素</w:t>
        </w:r>
      </w:ins>
      <w:ins w:id="1578" w:author="岩下" w:date="2015-10-06T18:59:00Z">
        <w:r>
          <w:rPr>
            <w:rFonts w:hint="eastAsia"/>
          </w:rPr>
          <w:t>の名前と同様に</w:t>
        </w:r>
      </w:ins>
      <w:ins w:id="1579" w:author="岩下" w:date="2015-10-06T18:58:00Z">
        <w:r>
          <w:rPr>
            <w:rFonts w:hint="eastAsia"/>
          </w:rPr>
          <w:t>、スコープ</w:t>
        </w:r>
      </w:ins>
      <w:ins w:id="1580" w:author="岩下" w:date="2015-10-06T18:59:00Z">
        <w:r>
          <w:rPr>
            <w:rFonts w:hint="eastAsia"/>
          </w:rPr>
          <w:t>名付きの名前にもなれる。</w:t>
        </w:r>
      </w:ins>
    </w:p>
    <w:p w14:paraId="702B5048" w14:textId="77777777" w:rsidR="00AA7E3A" w:rsidRPr="004202FD" w:rsidRDefault="00AA7E3A" w:rsidP="00F60C4B">
      <w:pPr>
        <w:rPr>
          <w:ins w:id="1581" w:author="岩下" w:date="2015-10-06T14:44:00Z"/>
        </w:rPr>
      </w:pPr>
    </w:p>
    <w:p w14:paraId="392E6975" w14:textId="67501089" w:rsidR="0012693D" w:rsidRDefault="00F60C4B" w:rsidP="0012693D">
      <w:pPr>
        <w:ind w:firstLineChars="100" w:firstLine="210"/>
        <w:rPr>
          <w:ins w:id="1582" w:author="岩下" w:date="2015-10-15T10:32:00Z"/>
        </w:rPr>
      </w:pPr>
      <w:ins w:id="1583" w:author="岩下" w:date="2015-10-06T14:44:00Z">
        <w:r>
          <w:lastRenderedPageBreak/>
          <w:t>メンバ</w:t>
        </w:r>
        <w:r w:rsidRPr="004202FD">
          <w:t>のビットフィールドは、</w:t>
        </w:r>
        <w:r w:rsidRPr="004202FD">
          <w:t>id</w:t>
        </w:r>
        <w:r>
          <w:t>要素</w:t>
        </w:r>
        <w:r w:rsidRPr="004202FD">
          <w:t>の</w:t>
        </w:r>
        <w:r w:rsidRPr="004202FD">
          <w:t xml:space="preserve"> bit_field </w:t>
        </w:r>
        <w:r w:rsidRPr="004202FD">
          <w:t>属性または</w:t>
        </w:r>
        <w:r w:rsidRPr="004202FD">
          <w:t xml:space="preserve"> id</w:t>
        </w:r>
        <w:r>
          <w:t>要素</w:t>
        </w:r>
        <w:r w:rsidRPr="004202FD">
          <w:t>の子</w:t>
        </w:r>
        <w:r>
          <w:t>要素</w:t>
        </w:r>
        <w:r w:rsidRPr="004202FD">
          <w:t xml:space="preserve"> </w:t>
        </w:r>
      </w:ins>
      <w:ins w:id="1584" w:author="岩下" w:date="2015-10-15T10:25:00Z">
        <w:r w:rsidR="0012693D">
          <w:rPr>
            <w:rFonts w:hint="eastAsia"/>
          </w:rPr>
          <w:t>である</w:t>
        </w:r>
      </w:ins>
      <w:ins w:id="1585" w:author="岩下" w:date="2015-10-06T14:44:00Z">
        <w:r w:rsidRPr="004202FD">
          <w:t>bitField</w:t>
        </w:r>
      </w:ins>
      <w:ins w:id="1586" w:author="岩下" w:date="2015-10-15T10:25:00Z">
        <w:r w:rsidR="0012693D">
          <w:rPr>
            <w:rFonts w:hint="eastAsia"/>
          </w:rPr>
          <w:t>要素</w:t>
        </w:r>
      </w:ins>
      <w:ins w:id="1587" w:author="岩下" w:date="2015-10-06T14:44:00Z">
        <w:r w:rsidRPr="004202FD">
          <w:t>に記述する</w:t>
        </w:r>
      </w:ins>
      <w:ins w:id="1588" w:author="岩下" w:date="2015-10-15T10:27:00Z">
        <w:r w:rsidR="00AA7E3A">
          <w:rPr>
            <w:rFonts w:hint="eastAsia"/>
          </w:rPr>
          <w:t>（</w:t>
        </w:r>
      </w:ins>
      <w:ins w:id="1589" w:author="岩下" w:date="2015-10-15T10:32:00Z">
        <w:r w:rsidR="00AA7E3A">
          <w:fldChar w:fldCharType="begin"/>
        </w:r>
        <w:r w:rsidR="00AA7E3A">
          <w:instrText xml:space="preserve"> REF </w:instrText>
        </w:r>
        <w:r w:rsidR="00AA7E3A">
          <w:rPr>
            <w:rFonts w:hint="eastAsia"/>
          </w:rPr>
          <w:instrText>_Ref306524458 \n \h</w:instrText>
        </w:r>
        <w:r w:rsidR="00AA7E3A">
          <w:instrText xml:space="preserve"> </w:instrText>
        </w:r>
      </w:ins>
      <w:r w:rsidR="00AA7E3A">
        <w:fldChar w:fldCharType="separate"/>
      </w:r>
      <w:ins w:id="1590" w:author="Youichi KOYAMA" w:date="2016-03-17T11:55:00Z">
        <w:r w:rsidR="006A16F7">
          <w:t>4.1</w:t>
        </w:r>
      </w:ins>
      <w:ins w:id="1591" w:author="岩下" w:date="2015-10-15T10:32:00Z">
        <w:r w:rsidR="00AA7E3A">
          <w:fldChar w:fldCharType="end"/>
        </w:r>
      </w:ins>
      <w:ins w:id="1592" w:author="岩下" w:date="2015-10-15T10:27:00Z">
        <w:r w:rsidR="00AA7E3A">
          <w:rPr>
            <w:rFonts w:hint="eastAsia"/>
          </w:rPr>
          <w:t>節）</w:t>
        </w:r>
      </w:ins>
      <w:ins w:id="1593" w:author="岩下" w:date="2015-10-06T14:44:00Z">
        <w:r w:rsidRPr="004202FD">
          <w:t>。</w:t>
        </w:r>
      </w:ins>
    </w:p>
    <w:p w14:paraId="48B3DF01" w14:textId="525B2C46" w:rsidR="00AA7E3A" w:rsidRDefault="00AA7E3A" w:rsidP="0012693D">
      <w:pPr>
        <w:ind w:firstLineChars="100" w:firstLine="210"/>
        <w:rPr>
          <w:ins w:id="1594" w:author="岩下" w:date="2015-10-15T18:59:00Z"/>
        </w:rPr>
      </w:pPr>
      <w:ins w:id="1595" w:author="岩下" w:date="2015-10-15T10:33:00Z">
        <w:r>
          <w:rPr>
            <w:rFonts w:hint="eastAsia"/>
          </w:rPr>
          <w:t>構造体またはメンバの名前は、同じ</w:t>
        </w:r>
        <w:r>
          <w:t>type</w:t>
        </w:r>
        <w:r>
          <w:rPr>
            <w:rFonts w:hint="eastAsia"/>
          </w:rPr>
          <w:t>属性をもつ</w:t>
        </w:r>
        <w:r>
          <w:t>id</w:t>
        </w:r>
        <w:r>
          <w:rPr>
            <w:rFonts w:hint="eastAsia"/>
          </w:rPr>
          <w:t>要素で指定する。</w:t>
        </w:r>
      </w:ins>
      <w:ins w:id="1596" w:author="岩下" w:date="2015-10-15T10:34:00Z">
        <w:r>
          <w:t>typedef</w:t>
        </w:r>
        <w:r>
          <w:rPr>
            <w:rFonts w:hint="eastAsia"/>
          </w:rPr>
          <w:t>文または</w:t>
        </w:r>
        <w:r>
          <w:t>using</w:t>
        </w:r>
        <w:r>
          <w:rPr>
            <w:rFonts w:hint="eastAsia"/>
          </w:rPr>
          <w:t>文で指定された別名もまた、同じ</w:t>
        </w:r>
        <w:r>
          <w:t>type</w:t>
        </w:r>
        <w:r>
          <w:rPr>
            <w:rFonts w:hint="eastAsia"/>
          </w:rPr>
          <w:t>属性をもつ</w:t>
        </w:r>
        <w:r>
          <w:t>id</w:t>
        </w:r>
        <w:r>
          <w:rPr>
            <w:rFonts w:hint="eastAsia"/>
          </w:rPr>
          <w:t>要素で指定する</w:t>
        </w:r>
      </w:ins>
      <w:ins w:id="1597" w:author="岩下" w:date="2015-10-15T10:42:00Z">
        <w:r w:rsidR="00B4718C">
          <w:rPr>
            <w:rFonts w:hint="eastAsia"/>
          </w:rPr>
          <w:t>。</w:t>
        </w:r>
      </w:ins>
    </w:p>
    <w:p w14:paraId="6A8AFAAB" w14:textId="77777777" w:rsidR="00367EA6" w:rsidRDefault="00367EA6" w:rsidP="0012693D">
      <w:pPr>
        <w:ind w:firstLineChars="100" w:firstLine="210"/>
        <w:rPr>
          <w:ins w:id="1598" w:author="岩下" w:date="2015-10-15T19:00:00Z"/>
        </w:rPr>
      </w:pPr>
    </w:p>
    <w:p w14:paraId="70BF607D" w14:textId="19032511" w:rsidR="00367EA6" w:rsidRPr="00367EA6" w:rsidRDefault="00367EA6" w:rsidP="00367EA6">
      <w:pPr>
        <w:rPr>
          <w:ins w:id="1599" w:author="岩下" w:date="2015-10-15T19:00:00Z"/>
          <w:rFonts w:asciiTheme="majorEastAsia" w:eastAsiaTheme="majorEastAsia" w:hAnsiTheme="majorEastAsia"/>
          <w:szCs w:val="21"/>
        </w:rPr>
      </w:pPr>
      <w:ins w:id="1600" w:author="岩下" w:date="2015-10-15T19:00:00Z">
        <w:r w:rsidRPr="00367EA6">
          <w:rPr>
            <w:rFonts w:asciiTheme="majorEastAsia" w:eastAsiaTheme="majorEastAsia" w:hAnsiTheme="majorEastAsia" w:hint="eastAsia"/>
            <w:szCs w:val="21"/>
          </w:rPr>
          <w:t>要検討：</w:t>
        </w:r>
      </w:ins>
    </w:p>
    <w:p w14:paraId="6A4B447E" w14:textId="360B1980" w:rsidR="00367EA6" w:rsidRPr="004202FD" w:rsidRDefault="00367EA6" w:rsidP="0012693D">
      <w:pPr>
        <w:ind w:firstLineChars="100" w:firstLine="210"/>
        <w:rPr>
          <w:ins w:id="1601" w:author="岩下" w:date="2015-10-15T10:24:00Z"/>
        </w:rPr>
      </w:pPr>
      <w:ins w:id="1602" w:author="岩下" w:date="2015-10-15T18:59:00Z">
        <w:r>
          <w:rPr>
            <w:rFonts w:hint="eastAsia"/>
          </w:rPr>
          <w:t>f</w:t>
        </w:r>
      </w:ins>
      <w:ins w:id="1603" w:author="岩下" w:date="2015-10-15T19:00:00Z">
        <w:r>
          <w:t>riend</w:t>
        </w:r>
        <w:r>
          <w:rPr>
            <w:rFonts w:hint="eastAsia"/>
          </w:rPr>
          <w:t>関数の宣言。</w:t>
        </w:r>
      </w:ins>
      <w:ins w:id="1604" w:author="岩下" w:date="2015-10-15T19:01:00Z">
        <w:r>
          <w:t>friend</w:t>
        </w:r>
        <w:r>
          <w:rPr>
            <w:rFonts w:hint="eastAsia"/>
          </w:rPr>
          <w:t>関数はそのクラスのメンバ関数ではない。</w:t>
        </w:r>
      </w:ins>
    </w:p>
    <w:p w14:paraId="3398A2C6" w14:textId="7D441244" w:rsidR="00B81D3F" w:rsidRDefault="004546D4" w:rsidP="00F60C4B">
      <w:pPr>
        <w:rPr>
          <w:ins w:id="1605" w:author="Youichi KOYAMA" w:date="2016-03-25T15:49:00Z"/>
        </w:rPr>
      </w:pPr>
      <w:ins w:id="1606" w:author="Youichi KOYAMA" w:date="2016-03-25T15:49:00Z">
        <w:r>
          <w:rPr>
            <w:rFonts w:hint="eastAsia"/>
          </w:rPr>
          <w:t xml:space="preserve">　</w:t>
        </w:r>
        <w:r>
          <w:rPr>
            <w:rFonts w:hint="eastAsia"/>
          </w:rPr>
          <w:t>struct</w:t>
        </w:r>
        <w:r>
          <w:rPr>
            <w:rFonts w:hint="eastAsia"/>
          </w:rPr>
          <w:t>と</w:t>
        </w:r>
        <w:r>
          <w:rPr>
            <w:rFonts w:hint="eastAsia"/>
          </w:rPr>
          <w:t>class</w:t>
        </w:r>
        <w:r>
          <w:rPr>
            <w:rFonts w:hint="eastAsia"/>
          </w:rPr>
          <w:t>はデフォルトのアクセス指定が</w:t>
        </w:r>
      </w:ins>
      <w:ins w:id="1607" w:author="Youichi KOYAMA" w:date="2016-03-25T15:50:00Z">
        <w:r>
          <w:rPr>
            <w:rFonts w:hint="eastAsia"/>
          </w:rPr>
          <w:t>異なる以外は全く同じ言語機能なので、この区別を残す必要性はないのではないか？（つまり、どちらか一方に正規化して構わないのではないか）</w:t>
        </w:r>
      </w:ins>
    </w:p>
    <w:p w14:paraId="05DADF3B" w14:textId="77777777" w:rsidR="004546D4" w:rsidRPr="004202FD" w:rsidRDefault="004546D4" w:rsidP="00F60C4B">
      <w:pPr>
        <w:rPr>
          <w:ins w:id="1608" w:author="岩下" w:date="2015-10-06T14:44:00Z"/>
          <w:rFonts w:hint="eastAsia"/>
        </w:rPr>
      </w:pPr>
    </w:p>
    <w:p w14:paraId="1F4B87B0" w14:textId="77777777" w:rsidR="00F54F45" w:rsidRPr="00B81D3F" w:rsidRDefault="00F54F45" w:rsidP="00B81D3F">
      <w:pPr>
        <w:rPr>
          <w:rFonts w:asciiTheme="majorEastAsia" w:eastAsiaTheme="majorEastAsia" w:hAnsiTheme="majorEastAsia"/>
        </w:rPr>
      </w:pPr>
      <w:r w:rsidRPr="00B81D3F">
        <w:rPr>
          <w:rFonts w:asciiTheme="majorEastAsia" w:eastAsiaTheme="majorEastAsia" w:hAnsiTheme="majorEastAsia" w:hint="eastAsia"/>
        </w:rPr>
        <w:t>例</w:t>
      </w:r>
      <w:r w:rsidR="003B13B4" w:rsidRPr="00B81D3F">
        <w:rPr>
          <w:rFonts w:asciiTheme="majorEastAsia" w:eastAsiaTheme="majorEastAsia" w:hAnsiTheme="majorEastAsia"/>
        </w:rPr>
        <w:t>:</w:t>
      </w:r>
    </w:p>
    <w:p w14:paraId="4FDC0A6A" w14:textId="77777777" w:rsidR="00656CFC" w:rsidRDefault="00B4718C" w:rsidP="004C4321">
      <w:pPr>
        <w:ind w:firstLineChars="100" w:firstLine="210"/>
        <w:rPr>
          <w:ins w:id="1609" w:author="岩下" w:date="2015-10-15T10:45:00Z"/>
        </w:rPr>
      </w:pPr>
      <w:ins w:id="1610" w:author="岩下" w:date="2015-10-15T10:45:00Z">
        <w:r>
          <w:rPr>
            <w:rFonts w:hint="eastAsia"/>
          </w:rPr>
          <w:t>以下の構造体宣言</w:t>
        </w:r>
      </w:ins>
    </w:p>
    <w:p w14:paraId="11BCDD43" w14:textId="5CEF914A"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611" w:author="岩下" w:date="2015-10-15T10:47:00Z"/>
          <w:rFonts w:ascii="ＭＳ Ｐゴシック" w:eastAsia="ＭＳ Ｐゴシック" w:hAnsi="ＭＳ Ｐゴシック"/>
          <w:sz w:val="20"/>
          <w:szCs w:val="20"/>
        </w:rPr>
      </w:pPr>
      <w:ins w:id="1612" w:author="岩下" w:date="2015-10-15T10:47:00Z">
        <w:r>
          <w:rPr>
            <w:rFonts w:ascii="ＭＳ Ｐゴシック" w:eastAsia="ＭＳ Ｐゴシック" w:hAnsi="ＭＳ Ｐゴシック"/>
            <w:sz w:val="20"/>
            <w:szCs w:val="20"/>
          </w:rPr>
          <w:t>struct {</w:t>
        </w:r>
      </w:ins>
    </w:p>
    <w:p w14:paraId="5ED999D6" w14:textId="074FC07C"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613" w:author="岩下" w:date="2015-10-15T10:47:00Z"/>
          <w:rFonts w:ascii="ＭＳ Ｐゴシック" w:eastAsia="ＭＳ Ｐゴシック" w:hAnsi="ＭＳ Ｐゴシック"/>
          <w:sz w:val="20"/>
          <w:szCs w:val="20"/>
        </w:rPr>
      </w:pPr>
      <w:ins w:id="1614" w:author="岩下" w:date="2015-10-15T10:47:00Z">
        <w:r>
          <w:rPr>
            <w:rFonts w:ascii="ＭＳ Ｐゴシック" w:eastAsia="ＭＳ Ｐゴシック" w:hAnsi="ＭＳ Ｐゴシック"/>
            <w:sz w:val="20"/>
            <w:szCs w:val="20"/>
          </w:rPr>
          <w:t xml:space="preserve">  int x;</w:t>
        </w:r>
      </w:ins>
    </w:p>
    <w:p w14:paraId="6DA5A8F5" w14:textId="77D3D6A0"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615" w:author="岩下" w:date="2015-10-15T10:47:00Z"/>
          <w:rFonts w:ascii="ＭＳ Ｐゴシック" w:eastAsia="ＭＳ Ｐゴシック" w:hAnsi="ＭＳ Ｐゴシック"/>
          <w:sz w:val="20"/>
          <w:szCs w:val="20"/>
        </w:rPr>
      </w:pPr>
      <w:ins w:id="1616" w:author="岩下" w:date="2015-10-15T10:47:00Z">
        <w:r>
          <w:rPr>
            <w:rFonts w:ascii="ＭＳ Ｐゴシック" w:eastAsia="ＭＳ Ｐゴシック" w:hAnsi="ＭＳ Ｐゴシック"/>
            <w:sz w:val="20"/>
            <w:szCs w:val="20"/>
          </w:rPr>
          <w:t xml:space="preserve">  int y : 8;</w:t>
        </w:r>
      </w:ins>
    </w:p>
    <w:p w14:paraId="199803BB" w14:textId="182C0951" w:rsidR="00656CFC" w:rsidRDefault="00656CFC" w:rsidP="00656CFC">
      <w:pPr>
        <w:pBdr>
          <w:top w:val="single" w:sz="4" w:space="1" w:color="auto"/>
          <w:left w:val="single" w:sz="4" w:space="0" w:color="auto"/>
          <w:bottom w:val="single" w:sz="4" w:space="1" w:color="auto"/>
          <w:right w:val="single" w:sz="4" w:space="0" w:color="auto"/>
        </w:pBdr>
        <w:ind w:firstLineChars="100" w:firstLine="200"/>
        <w:rPr>
          <w:ins w:id="1617" w:author="岩下" w:date="2015-10-15T10:47:00Z"/>
          <w:rFonts w:ascii="ＭＳ Ｐゴシック" w:eastAsia="ＭＳ Ｐゴシック" w:hAnsi="ＭＳ Ｐゴシック"/>
          <w:sz w:val="20"/>
          <w:szCs w:val="20"/>
        </w:rPr>
      </w:pPr>
      <w:ins w:id="1618" w:author="岩下" w:date="2015-10-15T10:47:00Z">
        <w:r>
          <w:rPr>
            <w:rFonts w:ascii="ＭＳ Ｐゴシック" w:eastAsia="ＭＳ Ｐゴシック" w:hAnsi="ＭＳ Ｐゴシック"/>
            <w:sz w:val="20"/>
            <w:szCs w:val="20"/>
          </w:rPr>
          <w:t xml:space="preserve">  int z : sizeof(int);</w:t>
        </w:r>
      </w:ins>
    </w:p>
    <w:p w14:paraId="14DDB316" w14:textId="6C6E3659" w:rsidR="00656CFC" w:rsidRPr="00CD2773" w:rsidRDefault="00656CFC" w:rsidP="00656CFC">
      <w:pPr>
        <w:pBdr>
          <w:top w:val="single" w:sz="4" w:space="1" w:color="auto"/>
          <w:left w:val="single" w:sz="4" w:space="0" w:color="auto"/>
          <w:bottom w:val="single" w:sz="4" w:space="1" w:color="auto"/>
          <w:right w:val="single" w:sz="4" w:space="0" w:color="auto"/>
        </w:pBdr>
        <w:ind w:firstLineChars="100" w:firstLine="200"/>
        <w:rPr>
          <w:ins w:id="1619" w:author="岩下" w:date="2015-10-15T10:47:00Z"/>
          <w:rFonts w:ascii="ＭＳ Ｐゴシック" w:eastAsia="ＭＳ Ｐゴシック" w:hAnsi="ＭＳ Ｐゴシック"/>
          <w:sz w:val="20"/>
          <w:szCs w:val="20"/>
        </w:rPr>
      </w:pPr>
      <w:ins w:id="1620" w:author="岩下" w:date="2015-10-15T10:48:00Z">
        <w:r>
          <w:rPr>
            <w:rFonts w:ascii="ＭＳ Ｐゴシック" w:eastAsia="ＭＳ Ｐゴシック" w:hAnsi="ＭＳ Ｐゴシック"/>
            <w:sz w:val="20"/>
            <w:szCs w:val="20"/>
          </w:rPr>
          <w:t>};</w:t>
        </w:r>
      </w:ins>
    </w:p>
    <w:p w14:paraId="2FA13EEF" w14:textId="7518751D" w:rsidR="00F54F45" w:rsidRDefault="00F54F45">
      <w:pPr>
        <w:pPrChange w:id="1621" w:author="岩下" w:date="2015-10-15T10:48:00Z">
          <w:pPr>
            <w:ind w:firstLineChars="100" w:firstLine="210"/>
          </w:pPr>
        </w:pPrChange>
      </w:pPr>
      <w:del w:id="1622" w:author="岩下" w:date="2015-10-15T10:48:00Z">
        <w:r w:rsidRPr="004202FD" w:rsidDel="00656CFC">
          <w:delText>"</w:delText>
        </w:r>
        <w:r w:rsidRPr="003A7C69" w:rsidDel="00656CFC">
          <w:rPr>
            <w:rFonts w:asciiTheme="majorEastAsia" w:eastAsiaTheme="majorEastAsia" w:hAnsiTheme="majorEastAsia"/>
          </w:rPr>
          <w:delText>struct {int x; int y : 8; int z : sizeof(int); }</w:delText>
        </w:r>
      </w:del>
      <w:del w:id="1623" w:author="岩下" w:date="2015-10-14T14:41:00Z">
        <w:r w:rsidRPr="003A7C69" w:rsidDel="0022318E">
          <w:rPr>
            <w:rFonts w:asciiTheme="majorEastAsia" w:eastAsiaTheme="majorEastAsia" w:hAnsiTheme="majorEastAsia"/>
          </w:rPr>
          <w:delText xml:space="preserve"> S</w:delText>
        </w:r>
      </w:del>
      <w:del w:id="1624" w:author="岩下" w:date="2015-10-15T10:48:00Z">
        <w:r w:rsidRPr="003A7C69" w:rsidDel="00656CFC">
          <w:rPr>
            <w:rFonts w:asciiTheme="majorEastAsia" w:eastAsiaTheme="majorEastAsia" w:hAnsiTheme="majorEastAsia"/>
          </w:rPr>
          <w:delText>;</w:delText>
        </w:r>
        <w:r w:rsidRPr="004202FD" w:rsidDel="00656CFC">
          <w:delText>"</w:delText>
        </w:r>
      </w:del>
      <w:del w:id="1625" w:author="岩下" w:date="2015-10-14T14:41:00Z">
        <w:r w:rsidRPr="004202FD" w:rsidDel="0022318E">
          <w:delText>の</w:delText>
        </w:r>
        <w:r w:rsidRPr="004202FD" w:rsidDel="0022318E">
          <w:delText>S</w:delText>
        </w:r>
      </w:del>
      <w:r w:rsidRPr="004202FD">
        <w:t>に対する</w:t>
      </w:r>
      <w:r w:rsidRPr="004202FD">
        <w:t>structType</w:t>
      </w:r>
      <w:r w:rsidRPr="004202FD">
        <w:t>要素は以下のようになる。</w:t>
      </w:r>
      <w:ins w:id="1626" w:author="岩下" w:date="2015-10-15T10:46:00Z">
        <w:r w:rsidR="00656CFC">
          <w:rPr>
            <w:rFonts w:hint="eastAsia"/>
          </w:rPr>
          <w:t>この構造体の</w:t>
        </w:r>
      </w:ins>
      <w:ins w:id="1627" w:author="岩下" w:date="2015-10-14T14:40:00Z">
        <w:r w:rsidR="0022318E">
          <w:rPr>
            <w:rFonts w:hint="eastAsia"/>
          </w:rPr>
          <w:t>データ型識別名</w:t>
        </w:r>
      </w:ins>
      <w:ins w:id="1628" w:author="岩下" w:date="2015-10-15T10:46:00Z">
        <w:r w:rsidR="00656CFC">
          <w:rPr>
            <w:rFonts w:hint="eastAsia"/>
          </w:rPr>
          <w:t>は</w:t>
        </w:r>
      </w:ins>
      <w:ins w:id="1629" w:author="岩下" w:date="2015-10-14T14:40:00Z">
        <w:r w:rsidR="0022318E" w:rsidRPr="003A7C69">
          <w:rPr>
            <w:rFonts w:asciiTheme="majorEastAsia" w:eastAsiaTheme="majorEastAsia" w:hAnsiTheme="majorEastAsia"/>
          </w:rPr>
          <w:t>S0</w:t>
        </w:r>
      </w:ins>
      <w:ins w:id="1630" w:author="岩下" w:date="2015-10-15T10:46:00Z">
        <w:r w:rsidR="00656CFC">
          <w:rPr>
            <w:rFonts w:hint="eastAsia"/>
          </w:rPr>
          <w:t>と定義された。</w:t>
        </w:r>
      </w:ins>
    </w:p>
    <w:p w14:paraId="653F34A5" w14:textId="38AE13CB"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&lt;stuctType type="</w:t>
      </w:r>
      <w:ins w:id="1631" w:author="岩下" w:date="2015-10-14T14:40:00Z">
        <w:r w:rsidR="0022318E">
          <w:rPr>
            <w:rFonts w:ascii="ＭＳ Ｐゴシック" w:eastAsia="ＭＳ Ｐゴシック" w:hAnsi="ＭＳ Ｐゴシック"/>
            <w:sz w:val="20"/>
            <w:szCs w:val="20"/>
          </w:rPr>
          <w:t>S0</w:t>
        </w:r>
      </w:ins>
      <w:del w:id="1632" w:author="岩下" w:date="2015-10-14T14:40:00Z">
        <w:r w:rsidR="00F54F45" w:rsidRPr="00CD2773" w:rsidDel="0022318E">
          <w:rPr>
            <w:rFonts w:ascii="ＭＳ Ｐゴシック" w:eastAsia="ＭＳ Ｐゴシック" w:hAnsi="ＭＳ Ｐゴシック"/>
            <w:sz w:val="20"/>
            <w:szCs w:val="20"/>
          </w:rPr>
          <w:delText>S</w:delText>
        </w:r>
      </w:del>
      <w:del w:id="1633" w:author="岩下" w:date="2015-10-14T14:39:00Z">
        <w:r w:rsidR="00F54F45" w:rsidRPr="00CD2773" w:rsidDel="0022318E">
          <w:rPr>
            <w:rFonts w:ascii="ＭＳ Ｐゴシック" w:eastAsia="ＭＳ Ｐゴシック" w:hAnsi="ＭＳ Ｐゴシック"/>
            <w:sz w:val="20"/>
            <w:szCs w:val="20"/>
          </w:rPr>
          <w:delText>6e89</w:delText>
        </w:r>
      </w:del>
      <w:r w:rsidR="00F54F45" w:rsidRPr="00CD2773">
        <w:rPr>
          <w:rFonts w:ascii="ＭＳ Ｐゴシック" w:eastAsia="ＭＳ Ｐゴシック" w:hAnsi="ＭＳ Ｐゴシック"/>
          <w:sz w:val="20"/>
          <w:szCs w:val="20"/>
        </w:rPr>
        <w:t>"&gt;</w:t>
      </w:r>
    </w:p>
    <w:p w14:paraId="44D39BA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0507E763"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type="int"&gt;</w:t>
      </w:r>
    </w:p>
    <w:p w14:paraId="1B4462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&lt;name&gt;x&lt;/name&gt;</w:t>
      </w:r>
    </w:p>
    <w:p w14:paraId="2984E3A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A1D8AB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bit_field="8"&gt;</w:t>
      </w:r>
    </w:p>
    <w:p w14:paraId="0A5FE9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&lt;name&gt;y&lt;/name&gt;</w:t>
      </w:r>
    </w:p>
    <w:p w14:paraId="1C87C4C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F9446F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bit_field="*"&gt;</w:t>
      </w:r>
    </w:p>
    <w:p w14:paraId="1673D25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&lt;name&gt;z&lt;/name&gt;</w:t>
      </w:r>
    </w:p>
    <w:p w14:paraId="745A29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41E5CDC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2815623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&lt;typeName ref="int"/&gt;</w:t>
      </w:r>
    </w:p>
    <w:p w14:paraId="576637B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07744F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14285F6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BDF9F0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7CE55989" w14:textId="71A0D122"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&lt;/structType&gt;</w:t>
      </w:r>
    </w:p>
    <w:p w14:paraId="05A8D662" w14:textId="77777777" w:rsidR="003E5C37" w:rsidRDefault="003E5C37" w:rsidP="003E5C37">
      <w:pPr>
        <w:rPr>
          <w:ins w:id="1634" w:author="岩下" w:date="2015-10-15T19:14:00Z"/>
        </w:rPr>
      </w:pPr>
    </w:p>
    <w:p w14:paraId="1769D3A6" w14:textId="384FC7A0" w:rsidR="0064340E" w:rsidRPr="004202FD" w:rsidRDefault="0064340E">
      <w:pPr>
        <w:pStyle w:val="3"/>
        <w:rPr>
          <w:ins w:id="1635" w:author="岩下" w:date="2015-10-15T19:14:00Z"/>
        </w:rPr>
        <w:pPrChange w:id="1636" w:author="岩下" w:date="2015-10-15T19:14:00Z">
          <w:pPr>
            <w:pStyle w:val="2"/>
          </w:pPr>
        </w:pPrChange>
      </w:pPr>
      <w:bookmarkStart w:id="1637" w:name="_Ref306555855"/>
      <w:bookmarkStart w:id="1638" w:name="_Toc306557411"/>
      <w:ins w:id="1639" w:author="岩下" w:date="2015-10-15T19:14:00Z">
        <w:r>
          <w:lastRenderedPageBreak/>
          <w:t>inheritedFrom</w:t>
        </w:r>
        <w:r w:rsidRPr="004202FD">
          <w:rPr>
            <w:rFonts w:hint="eastAsia"/>
          </w:rPr>
          <w:t>要素</w:t>
        </w:r>
        <w:r>
          <w:rPr>
            <w:rFonts w:hint="eastAsia"/>
          </w:rPr>
          <w:t>（</w:t>
        </w:r>
        <w:r>
          <w:t>C++</w:t>
        </w:r>
        <w:r>
          <w:rPr>
            <w:rFonts w:hint="eastAsia"/>
          </w:rPr>
          <w:t>）</w:t>
        </w:r>
        <w:bookmarkEnd w:id="1637"/>
        <w:bookmarkEnd w:id="1638"/>
      </w:ins>
    </w:p>
    <w:p w14:paraId="51E93BFA" w14:textId="579BE120" w:rsidR="0064340E" w:rsidRDefault="0064340E" w:rsidP="0064340E">
      <w:pPr>
        <w:ind w:firstLineChars="100" w:firstLine="210"/>
        <w:rPr>
          <w:ins w:id="1640" w:author="岩下" w:date="2015-10-15T19:14:00Z"/>
        </w:rPr>
      </w:pPr>
      <w:ins w:id="1641" w:author="岩下" w:date="2015-10-15T19:15:00Z">
        <w:del w:id="1642" w:author="Youichi KOYAMA" w:date="2016-03-25T15:47:00Z">
          <w:r w:rsidDel="009030E2">
            <w:delText>structType</w:delText>
          </w:r>
        </w:del>
      </w:ins>
      <w:ins w:id="1643" w:author="岩下" w:date="2015-10-15T19:16:00Z">
        <w:del w:id="1644" w:author="Youichi KOYAMA" w:date="2016-03-25T15:47:00Z">
          <w:r w:rsidDel="009030E2">
            <w:rPr>
              <w:rFonts w:hint="eastAsia"/>
            </w:rPr>
            <w:delText>要素と</w:delText>
          </w:r>
          <w:r w:rsidDel="009030E2">
            <w:delText>class</w:delText>
          </w:r>
          <w:r w:rsidDel="009030E2">
            <w:rPr>
              <w:rFonts w:hint="eastAsia"/>
            </w:rPr>
            <w:delText>要素だけの子要素であり、</w:delText>
          </w:r>
        </w:del>
        <w:r>
          <w:rPr>
            <w:rFonts w:hint="eastAsia"/>
          </w:rPr>
          <w:t>継承元の構造体</w:t>
        </w:r>
      </w:ins>
      <w:ins w:id="1645" w:author="岩下" w:date="2015-10-15T19:17:00Z">
        <w:r>
          <w:rPr>
            <w:rFonts w:hint="eastAsia"/>
          </w:rPr>
          <w:t>またはクラスの並びを表現する。</w:t>
        </w:r>
      </w:ins>
    </w:p>
    <w:p w14:paraId="7BAEDA41" w14:textId="4CBE96F2"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46" w:author="岩下" w:date="2015-10-15T19:14:00Z"/>
          <w:rFonts w:ascii="ＭＳ Ｐゴシック" w:eastAsia="ＭＳ Ｐゴシック" w:hAnsi="ＭＳ Ｐゴシック"/>
          <w:szCs w:val="20"/>
        </w:rPr>
      </w:pPr>
      <w:ins w:id="1647" w:author="岩下" w:date="2015-10-15T19:14:00Z">
        <w:r>
          <w:rPr>
            <w:rFonts w:ascii="ＭＳ Ｐゴシック" w:eastAsia="ＭＳ Ｐゴシック" w:hAnsi="ＭＳ Ｐゴシック"/>
            <w:szCs w:val="20"/>
          </w:rPr>
          <w:t>&lt;</w:t>
        </w:r>
      </w:ins>
      <w:ins w:id="1648" w:author="岩下" w:date="2015-10-15T19:17:00Z">
        <w:r>
          <w:rPr>
            <w:rFonts w:ascii="ＭＳ Ｐゴシック" w:eastAsia="ＭＳ Ｐゴシック" w:hAnsi="ＭＳ Ｐゴシック"/>
            <w:szCs w:val="20"/>
          </w:rPr>
          <w:t>inheritedFrom</w:t>
        </w:r>
      </w:ins>
      <w:ins w:id="1649" w:author="岩下" w:date="2015-10-15T19:14:00Z">
        <w:r>
          <w:rPr>
            <w:rFonts w:ascii="ＭＳ Ｐゴシック" w:eastAsia="ＭＳ Ｐゴシック" w:hAnsi="ＭＳ Ｐゴシック"/>
            <w:szCs w:val="20"/>
          </w:rPr>
          <w:t>&gt;</w:t>
        </w:r>
      </w:ins>
    </w:p>
    <w:p w14:paraId="2D44A4D4" w14:textId="4B49A417"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50" w:author="岩下" w:date="2015-10-15T19:19:00Z"/>
          <w:rFonts w:ascii="ＭＳ Ｐゴシック" w:eastAsia="ＭＳ Ｐゴシック" w:hAnsi="ＭＳ Ｐゴシック"/>
          <w:szCs w:val="20"/>
        </w:rPr>
      </w:pPr>
      <w:ins w:id="1651" w:author="岩下" w:date="2015-10-15T19:14:00Z">
        <w:r w:rsidRPr="003C315A">
          <w:rPr>
            <w:rFonts w:ascii="ＭＳ Ｐゴシック" w:eastAsia="ＭＳ Ｐゴシック" w:hAnsi="ＭＳ Ｐゴシック"/>
            <w:szCs w:val="20"/>
          </w:rPr>
          <w:t xml:space="preserve">  </w:t>
        </w:r>
      </w:ins>
      <w:ins w:id="1652" w:author="岩下" w:date="2015-10-15T19:19:00Z">
        <w:r>
          <w:rPr>
            <w:rFonts w:ascii="ＭＳ Ｐゴシック" w:eastAsia="ＭＳ Ｐゴシック" w:hAnsi="ＭＳ Ｐゴシック"/>
            <w:szCs w:val="20"/>
          </w:rPr>
          <w:t xml:space="preserve">[ </w:t>
        </w:r>
      </w:ins>
      <w:ins w:id="1653" w:author="岩下" w:date="2015-10-15T19:17:00Z">
        <w:r>
          <w:rPr>
            <w:rFonts w:ascii="ＭＳ Ｐゴシック" w:eastAsia="ＭＳ Ｐゴシック" w:hAnsi="ＭＳ Ｐゴシック"/>
            <w:szCs w:val="20"/>
          </w:rPr>
          <w:t>typeName</w:t>
        </w:r>
      </w:ins>
      <w:ins w:id="1654" w:author="岩下" w:date="2015-10-15T19:14:00Z">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1655" w:author="岩下" w:date="2015-10-15T19:22: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1656" w:author="Youichi KOYAMA" w:date="2016-03-17T11:55:00Z">
        <w:r w:rsidR="006A16F7">
          <w:rPr>
            <w:rFonts w:ascii="ＭＳ Ｐゴシック" w:eastAsia="ＭＳ Ｐゴシック" w:hAnsi="ＭＳ Ｐゴシック"/>
            <w:szCs w:val="20"/>
          </w:rPr>
          <w:t>3.2</w:t>
        </w:r>
      </w:ins>
      <w:ins w:id="1657" w:author="岩下" w:date="2015-10-15T19:22:00Z">
        <w:r>
          <w:rPr>
            <w:rFonts w:ascii="ＭＳ Ｐゴシック" w:eastAsia="ＭＳ Ｐゴシック" w:hAnsi="ＭＳ Ｐゴシック"/>
            <w:szCs w:val="20"/>
          </w:rPr>
          <w:fldChar w:fldCharType="end"/>
        </w:r>
      </w:ins>
      <w:ins w:id="1658" w:author="岩下" w:date="2015-10-15T19:14:00Z">
        <w:r>
          <w:rPr>
            <w:rFonts w:ascii="ＭＳ Ｐゴシック" w:eastAsia="ＭＳ Ｐゴシック" w:hAnsi="ＭＳ Ｐゴシック" w:hint="eastAsia"/>
            <w:szCs w:val="20"/>
          </w:rPr>
          <w:t>節）</w:t>
        </w:r>
      </w:ins>
    </w:p>
    <w:p w14:paraId="6F1F4488" w14:textId="44FC776C" w:rsidR="0064340E" w:rsidRPr="003C315A" w:rsidRDefault="0064340E" w:rsidP="0064340E">
      <w:pPr>
        <w:pBdr>
          <w:top w:val="single" w:sz="4" w:space="1" w:color="auto"/>
          <w:left w:val="single" w:sz="4" w:space="0" w:color="auto"/>
          <w:bottom w:val="single" w:sz="4" w:space="1" w:color="auto"/>
          <w:right w:val="single" w:sz="4" w:space="0" w:color="auto"/>
        </w:pBdr>
        <w:ind w:firstLineChars="100" w:firstLine="210"/>
        <w:rPr>
          <w:ins w:id="1659" w:author="岩下" w:date="2015-10-15T19:14:00Z"/>
          <w:rFonts w:ascii="ＭＳ Ｐゴシック" w:eastAsia="ＭＳ Ｐゴシック" w:hAnsi="ＭＳ Ｐゴシック"/>
          <w:i/>
          <w:szCs w:val="20"/>
        </w:rPr>
      </w:pPr>
      <w:ins w:id="1660" w:author="岩下" w:date="2015-10-15T19:19:00Z">
        <w:r>
          <w:rPr>
            <w:rFonts w:ascii="ＭＳ Ｐゴシック" w:eastAsia="ＭＳ Ｐゴシック" w:hAnsi="ＭＳ Ｐゴシック"/>
            <w:szCs w:val="20"/>
          </w:rPr>
          <w:t xml:space="preserve">  ... ]</w:t>
        </w:r>
      </w:ins>
    </w:p>
    <w:p w14:paraId="2A0FB86D" w14:textId="407F4FA5" w:rsidR="0064340E" w:rsidRDefault="0064340E" w:rsidP="0064340E">
      <w:pPr>
        <w:pBdr>
          <w:top w:val="single" w:sz="4" w:space="1" w:color="auto"/>
          <w:left w:val="single" w:sz="4" w:space="0" w:color="auto"/>
          <w:bottom w:val="single" w:sz="4" w:space="1" w:color="auto"/>
          <w:right w:val="single" w:sz="4" w:space="0" w:color="auto"/>
        </w:pBdr>
        <w:ind w:firstLineChars="100" w:firstLine="210"/>
        <w:rPr>
          <w:ins w:id="1661" w:author="岩下" w:date="2015-10-15T19:14:00Z"/>
          <w:rFonts w:ascii="ＭＳ Ｐゴシック" w:eastAsia="ＭＳ Ｐゴシック" w:hAnsi="ＭＳ Ｐゴシック"/>
          <w:szCs w:val="20"/>
        </w:rPr>
      </w:pPr>
      <w:ins w:id="1662" w:author="岩下" w:date="2015-10-15T19:14:00Z">
        <w:r>
          <w:rPr>
            <w:rFonts w:ascii="ＭＳ Ｐゴシック" w:eastAsia="ＭＳ Ｐゴシック" w:hAnsi="ＭＳ Ｐゴシック"/>
            <w:szCs w:val="20"/>
          </w:rPr>
          <w:t>&lt;/</w:t>
        </w:r>
      </w:ins>
      <w:ins w:id="1663" w:author="岩下" w:date="2015-10-15T19:19:00Z">
        <w:r>
          <w:rPr>
            <w:rFonts w:ascii="ＭＳ Ｐゴシック" w:eastAsia="ＭＳ Ｐゴシック" w:hAnsi="ＭＳ Ｐゴシック"/>
            <w:szCs w:val="20"/>
          </w:rPr>
          <w:t>inheritedFrom</w:t>
        </w:r>
      </w:ins>
      <w:ins w:id="1664" w:author="岩下" w:date="2015-10-15T19:14:00Z">
        <w:r>
          <w:rPr>
            <w:rFonts w:ascii="ＭＳ Ｐゴシック" w:eastAsia="ＭＳ Ｐゴシック" w:hAnsi="ＭＳ Ｐゴシック"/>
            <w:szCs w:val="20"/>
          </w:rPr>
          <w:t>&gt;</w:t>
        </w:r>
      </w:ins>
    </w:p>
    <w:p w14:paraId="321DAE28" w14:textId="5CF509FC" w:rsidR="0064340E" w:rsidRPr="00DA6947" w:rsidRDefault="0064340E" w:rsidP="0064340E">
      <w:pPr>
        <w:rPr>
          <w:ins w:id="1665" w:author="岩下" w:date="2015-10-15T19:14:00Z"/>
          <w:rFonts w:ascii="ＭＳ Ｐゴシック" w:eastAsia="ＭＳ Ｐゴシック" w:hAnsi="ＭＳ Ｐゴシック"/>
        </w:rPr>
      </w:pPr>
      <w:ins w:id="1666" w:author="岩下" w:date="2015-10-15T19:14:00Z">
        <w:r>
          <w:rPr>
            <w:rFonts w:ascii="ＭＳ Ｐゴシック" w:eastAsia="ＭＳ Ｐゴシック" w:hAnsi="ＭＳ Ｐゴシック" w:hint="eastAsia"/>
          </w:rPr>
          <w:t>属性</w:t>
        </w:r>
      </w:ins>
      <w:ins w:id="1667" w:author="岩下" w:date="2015-10-15T19:20:00Z">
        <w:r>
          <w:rPr>
            <w:rFonts w:ascii="ＭＳ Ｐゴシック" w:eastAsia="ＭＳ Ｐゴシック" w:hAnsi="ＭＳ Ｐゴシック" w:hint="eastAsia"/>
          </w:rPr>
          <w:t>なし</w:t>
        </w:r>
      </w:ins>
    </w:p>
    <w:p w14:paraId="37AEF33F" w14:textId="77777777" w:rsidR="0064340E" w:rsidRDefault="0064340E" w:rsidP="0064340E">
      <w:pPr>
        <w:rPr>
          <w:ins w:id="1668" w:author="岩下" w:date="2015-10-15T19:14:00Z"/>
        </w:rPr>
      </w:pPr>
    </w:p>
    <w:p w14:paraId="4DB69300" w14:textId="77777777" w:rsidR="0064340E" w:rsidRPr="004202FD" w:rsidRDefault="0064340E" w:rsidP="0064340E">
      <w:pPr>
        <w:ind w:firstLineChars="100" w:firstLine="210"/>
        <w:rPr>
          <w:ins w:id="1669" w:author="岩下" w:date="2015-10-15T19:14:00Z"/>
        </w:rPr>
      </w:pPr>
      <w:ins w:id="1670" w:author="岩下" w:date="2015-10-15T19:14:00Z">
        <w:r w:rsidRPr="00F54F45">
          <w:rPr>
            <w:kern w:val="0"/>
          </w:rPr>
          <w:t>以下の</w:t>
        </w:r>
        <w:r>
          <w:rPr>
            <w:rFonts w:hint="eastAsia"/>
            <w:kern w:val="0"/>
          </w:rPr>
          <w:t>子</w:t>
        </w:r>
        <w:r>
          <w:rPr>
            <w:kern w:val="0"/>
          </w:rPr>
          <w:t>要素</w:t>
        </w:r>
        <w:r w:rsidRPr="00F54F45">
          <w:rPr>
            <w:kern w:val="0"/>
          </w:rPr>
          <w:t>を</w:t>
        </w:r>
        <w:r>
          <w:rPr>
            <w:rFonts w:hint="eastAsia"/>
            <w:kern w:val="0"/>
          </w:rPr>
          <w:t>も</w:t>
        </w:r>
        <w:r w:rsidRPr="00F54F45">
          <w:rPr>
            <w:kern w:val="0"/>
          </w:rPr>
          <w:t>つ。</w:t>
        </w:r>
      </w:ins>
    </w:p>
    <w:p w14:paraId="70323C0A" w14:textId="44477DB9" w:rsidR="0064340E" w:rsidRPr="000A34B9" w:rsidRDefault="0064340E" w:rsidP="0064340E">
      <w:pPr>
        <w:numPr>
          <w:ilvl w:val="0"/>
          <w:numId w:val="17"/>
        </w:numPr>
        <w:ind w:hanging="240"/>
        <w:rPr>
          <w:ins w:id="1671" w:author="岩下" w:date="2015-10-15T19:14:00Z"/>
          <w:kern w:val="0"/>
        </w:rPr>
      </w:pPr>
      <w:ins w:id="1672" w:author="岩下" w:date="2015-10-15T19:20:00Z">
        <w:r>
          <w:rPr>
            <w:kern w:val="0"/>
          </w:rPr>
          <w:t>typeName</w:t>
        </w:r>
      </w:ins>
      <w:ins w:id="1673" w:author="岩下" w:date="2015-10-15T19:14:00Z">
        <w:r>
          <w:rPr>
            <w:kern w:val="0"/>
          </w:rPr>
          <w:t xml:space="preserve">要素　－　</w:t>
        </w:r>
      </w:ins>
      <w:ins w:id="1674" w:author="岩下" w:date="2015-10-15T19:20:00Z">
        <w:r>
          <w:rPr>
            <w:rFonts w:hint="eastAsia"/>
            <w:kern w:val="0"/>
          </w:rPr>
          <w:t>継承する構造体またはクラスの</w:t>
        </w:r>
      </w:ins>
      <w:ins w:id="1675" w:author="岩下" w:date="2015-10-15T19:21:00Z">
        <w:r>
          <w:rPr>
            <w:rFonts w:hint="eastAsia"/>
            <w:kern w:val="0"/>
          </w:rPr>
          <w:t>データ型識別名を示す。</w:t>
        </w:r>
        <w:r>
          <w:rPr>
            <w:kern w:val="0"/>
          </w:rPr>
          <w:t>access</w:t>
        </w:r>
        <w:r>
          <w:rPr>
            <w:rFonts w:hint="eastAsia"/>
            <w:kern w:val="0"/>
          </w:rPr>
          <w:t>属性により、</w:t>
        </w:r>
        <w:r>
          <w:rPr>
            <w:kern w:val="0"/>
          </w:rPr>
          <w:t>public, private</w:t>
        </w:r>
      </w:ins>
      <w:ins w:id="1676" w:author="岩下" w:date="2015-10-15T19:22:00Z">
        <w:r>
          <w:rPr>
            <w:rFonts w:hint="eastAsia"/>
            <w:kern w:val="0"/>
          </w:rPr>
          <w:t>または</w:t>
        </w:r>
        <w:r>
          <w:rPr>
            <w:kern w:val="0"/>
          </w:rPr>
          <w:t>protected</w:t>
        </w:r>
        <w:r>
          <w:rPr>
            <w:rFonts w:hint="eastAsia"/>
            <w:kern w:val="0"/>
          </w:rPr>
          <w:t>の区別を指定できる。</w:t>
        </w:r>
      </w:ins>
    </w:p>
    <w:p w14:paraId="4C2A8CD6" w14:textId="77777777" w:rsidR="0064340E" w:rsidRPr="00F74330" w:rsidRDefault="0064340E" w:rsidP="003E5C37"/>
    <w:p w14:paraId="39351996" w14:textId="737115F7" w:rsidR="00F54F45" w:rsidRPr="00F74330" w:rsidRDefault="003E5C37" w:rsidP="00F54F45">
      <w:pPr>
        <w:pStyle w:val="2"/>
        <w:rPr>
          <w:rFonts w:eastAsia="ＭＳ 明朝"/>
        </w:rPr>
      </w:pPr>
      <w:bookmarkStart w:id="1677" w:name="_Toc223755491"/>
      <w:bookmarkStart w:id="1678" w:name="_Toc223755697"/>
      <w:bookmarkStart w:id="1679" w:name="_Toc422165372"/>
      <w:bookmarkStart w:id="1680" w:name="_Ref305766907"/>
      <w:bookmarkStart w:id="1681" w:name="_Toc306557412"/>
      <w:r w:rsidRPr="00F74330">
        <w:rPr>
          <w:rFonts w:eastAsia="ＭＳ 明朝" w:hint="eastAsia"/>
        </w:rPr>
        <w:t>enumType</w:t>
      </w:r>
      <w:r w:rsidR="004B4E28">
        <w:rPr>
          <w:rFonts w:hint="eastAsia"/>
        </w:rPr>
        <w:t>要素</w:t>
      </w:r>
      <w:bookmarkEnd w:id="1677"/>
      <w:bookmarkEnd w:id="1678"/>
      <w:bookmarkEnd w:id="1679"/>
      <w:bookmarkEnd w:id="1680"/>
      <w:bookmarkEnd w:id="1681"/>
    </w:p>
    <w:p w14:paraId="2407AE39" w14:textId="77777777" w:rsidR="00F54F45" w:rsidRPr="00F74330" w:rsidRDefault="00F54F45" w:rsidP="004202FD">
      <w:pPr>
        <w:ind w:firstLineChars="100" w:firstLine="210"/>
      </w:pPr>
      <w:r w:rsidRPr="00F74330">
        <w:t>enum</w:t>
      </w:r>
      <w:r w:rsidRPr="00F74330">
        <w:t>型は、</w:t>
      </w:r>
      <w:r w:rsidRPr="00F74330">
        <w:t>enumType</w:t>
      </w:r>
      <w:r w:rsidRPr="00F74330">
        <w:t>要素で定義する。</w:t>
      </w:r>
      <w:r w:rsidRPr="00F74330">
        <w:t>type</w:t>
      </w:r>
      <w:r w:rsidRPr="00F74330">
        <w:t>要素で、メンバの識別子を指定する。</w:t>
      </w:r>
    </w:p>
    <w:p w14:paraId="15B1A886" w14:textId="77777777" w:rsidR="009F3243" w:rsidRDefault="009F3243">
      <w:pPr>
        <w:pBdr>
          <w:top w:val="single" w:sz="4" w:space="1" w:color="auto"/>
          <w:left w:val="single" w:sz="4" w:space="0" w:color="auto"/>
          <w:bottom w:val="single" w:sz="4" w:space="1" w:color="auto"/>
          <w:right w:val="single" w:sz="4" w:space="0" w:color="auto"/>
        </w:pBdr>
        <w:ind w:firstLineChars="100" w:firstLine="210"/>
        <w:rPr>
          <w:ins w:id="1682" w:author="岩下" w:date="2015-10-06T18:19:00Z"/>
          <w:rFonts w:ascii="ＭＳ Ｐゴシック" w:eastAsia="ＭＳ Ｐゴシック" w:hAnsi="ＭＳ Ｐゴシック"/>
          <w:szCs w:val="20"/>
        </w:rPr>
        <w:pPrChange w:id="1683"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684" w:author="岩下" w:date="2015-09-29T10:29:00Z">
        <w:r w:rsidRPr="000B1535">
          <w:rPr>
            <w:rFonts w:ascii="ＭＳ Ｐゴシック" w:eastAsia="ＭＳ Ｐゴシック" w:hAnsi="ＭＳ Ｐゴシック"/>
            <w:szCs w:val="20"/>
            <w:rPrChange w:id="1685" w:author="岩下" w:date="2015-10-05T14:42:00Z">
              <w:rPr>
                <w:rFonts w:ascii="ＭＳ Ｐゴシック" w:eastAsia="ＭＳ Ｐゴシック" w:hAnsi="ＭＳ Ｐゴシック"/>
                <w:sz w:val="20"/>
                <w:szCs w:val="20"/>
              </w:rPr>
            </w:rPrChange>
          </w:rPr>
          <w:t>&lt;enumType&gt;</w:t>
        </w:r>
      </w:ins>
    </w:p>
    <w:p w14:paraId="79A833FC" w14:textId="70564644" w:rsidR="00261528" w:rsidRPr="000B1535" w:rsidRDefault="00261528" w:rsidP="00261528">
      <w:pPr>
        <w:pBdr>
          <w:top w:val="single" w:sz="4" w:space="1" w:color="auto"/>
          <w:left w:val="single" w:sz="4" w:space="0" w:color="auto"/>
          <w:bottom w:val="single" w:sz="4" w:space="1" w:color="auto"/>
          <w:right w:val="single" w:sz="4" w:space="0" w:color="auto"/>
        </w:pBdr>
        <w:ind w:firstLineChars="100" w:firstLine="210"/>
        <w:rPr>
          <w:ins w:id="1686" w:author="岩下" w:date="2015-09-29T10:29:00Z"/>
          <w:rFonts w:ascii="ＭＳ Ｐゴシック" w:eastAsia="ＭＳ Ｐゴシック" w:hAnsi="ＭＳ Ｐゴシック"/>
          <w:szCs w:val="20"/>
          <w:rPrChange w:id="1687" w:author="岩下" w:date="2015-10-05T14:42:00Z">
            <w:rPr>
              <w:ins w:id="1688" w:author="岩下" w:date="2015-09-29T10:29:00Z"/>
              <w:rFonts w:ascii="ＭＳ Ｐゴシック" w:eastAsia="ＭＳ Ｐゴシック" w:hAnsi="ＭＳ Ｐゴシック"/>
              <w:sz w:val="20"/>
              <w:szCs w:val="20"/>
            </w:rPr>
          </w:rPrChange>
        </w:rPr>
      </w:pPr>
      <w:ins w:id="1689" w:author="岩下" w:date="2015-10-06T18:19:00Z">
        <w:r>
          <w:rPr>
            <w:rFonts w:ascii="ＭＳ Ｐゴシック" w:eastAsia="ＭＳ Ｐゴシック" w:hAnsi="ＭＳ Ｐゴシック"/>
            <w:szCs w:val="20"/>
          </w:rPr>
          <w:t xml:space="preserve">  [ name</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t xml:space="preserve"> ]</w:t>
        </w:r>
      </w:ins>
    </w:p>
    <w:p w14:paraId="5B9AEBF4" w14:textId="77777777" w:rsidR="009F3243" w:rsidRPr="000B1535" w:rsidRDefault="009F3243">
      <w:pPr>
        <w:pBdr>
          <w:top w:val="single" w:sz="4" w:space="1" w:color="auto"/>
          <w:left w:val="single" w:sz="4" w:space="0" w:color="auto"/>
          <w:bottom w:val="single" w:sz="4" w:space="1" w:color="auto"/>
          <w:right w:val="single" w:sz="4" w:space="0" w:color="auto"/>
        </w:pBdr>
        <w:ind w:firstLineChars="100" w:firstLine="210"/>
        <w:rPr>
          <w:ins w:id="1690" w:author="岩下" w:date="2015-09-29T10:29:00Z"/>
          <w:rFonts w:ascii="ＭＳ Ｐゴシック" w:eastAsia="ＭＳ Ｐゴシック" w:hAnsi="ＭＳ Ｐゴシック"/>
          <w:szCs w:val="20"/>
          <w:rPrChange w:id="1691" w:author="岩下" w:date="2015-10-05T14:42:00Z">
            <w:rPr>
              <w:ins w:id="1692" w:author="岩下" w:date="2015-09-29T10:29:00Z"/>
              <w:rFonts w:ascii="ＭＳ Ｐゴシック" w:eastAsia="ＭＳ Ｐゴシック" w:hAnsi="ＭＳ Ｐゴシック"/>
              <w:sz w:val="20"/>
              <w:szCs w:val="20"/>
            </w:rPr>
          </w:rPrChange>
        </w:rPr>
        <w:pPrChange w:id="1693"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694" w:author="岩下" w:date="2015-09-29T10:29:00Z">
        <w:r w:rsidRPr="000B1535">
          <w:rPr>
            <w:rFonts w:ascii="ＭＳ Ｐゴシック" w:eastAsia="ＭＳ Ｐゴシック" w:hAnsi="ＭＳ Ｐゴシック"/>
            <w:szCs w:val="20"/>
            <w:rPrChange w:id="1695" w:author="岩下" w:date="2015-10-05T14:42:00Z">
              <w:rPr>
                <w:rFonts w:ascii="ＭＳ Ｐゴシック" w:eastAsia="ＭＳ Ｐゴシック" w:hAnsi="ＭＳ Ｐゴシック"/>
                <w:sz w:val="20"/>
                <w:szCs w:val="20"/>
              </w:rPr>
            </w:rPrChange>
          </w:rPr>
          <w:t xml:space="preserve">  symbols要素</w:t>
        </w:r>
      </w:ins>
    </w:p>
    <w:p w14:paraId="615AD039" w14:textId="77777777" w:rsidR="009F3243" w:rsidRPr="000B1535" w:rsidRDefault="009F3243">
      <w:pPr>
        <w:pBdr>
          <w:top w:val="single" w:sz="4" w:space="1" w:color="auto"/>
          <w:left w:val="single" w:sz="4" w:space="0" w:color="auto"/>
          <w:bottom w:val="single" w:sz="4" w:space="1" w:color="auto"/>
          <w:right w:val="single" w:sz="4" w:space="0" w:color="auto"/>
        </w:pBdr>
        <w:ind w:firstLineChars="100" w:firstLine="210"/>
        <w:rPr>
          <w:ins w:id="1696" w:author="岩下" w:date="2015-09-29T10:29:00Z"/>
          <w:rFonts w:ascii="ＭＳ Ｐゴシック" w:eastAsia="ＭＳ Ｐゴシック" w:hAnsi="ＭＳ Ｐゴシック"/>
          <w:szCs w:val="20"/>
          <w:rPrChange w:id="1697" w:author="岩下" w:date="2015-10-05T14:42:00Z">
            <w:rPr>
              <w:ins w:id="1698" w:author="岩下" w:date="2015-09-29T10:29:00Z"/>
              <w:rFonts w:ascii="ＭＳ Ｐゴシック" w:eastAsia="ＭＳ Ｐゴシック" w:hAnsi="ＭＳ Ｐゴシック"/>
              <w:sz w:val="20"/>
              <w:szCs w:val="20"/>
            </w:rPr>
          </w:rPrChange>
        </w:rPr>
        <w:pPrChange w:id="1699" w:author="岩下" w:date="2015-10-05T14:42:00Z">
          <w:pPr>
            <w:pBdr>
              <w:top w:val="single" w:sz="4" w:space="1" w:color="auto"/>
              <w:left w:val="single" w:sz="4" w:space="0" w:color="auto"/>
              <w:bottom w:val="single" w:sz="4" w:space="1" w:color="auto"/>
              <w:right w:val="single" w:sz="4" w:space="0" w:color="auto"/>
            </w:pBdr>
            <w:ind w:firstLineChars="100" w:firstLine="200"/>
          </w:pPr>
        </w:pPrChange>
      </w:pPr>
      <w:ins w:id="1700" w:author="岩下" w:date="2015-09-29T10:29:00Z">
        <w:r w:rsidRPr="000B1535">
          <w:rPr>
            <w:rFonts w:ascii="ＭＳ Ｐゴシック" w:eastAsia="ＭＳ Ｐゴシック" w:hAnsi="ＭＳ Ｐゴシック"/>
            <w:szCs w:val="20"/>
            <w:rPrChange w:id="1701" w:author="岩下" w:date="2015-10-05T14:42:00Z">
              <w:rPr>
                <w:rFonts w:ascii="ＭＳ Ｐゴシック" w:eastAsia="ＭＳ Ｐゴシック" w:hAnsi="ＭＳ Ｐゴシック"/>
                <w:sz w:val="20"/>
                <w:szCs w:val="20"/>
              </w:rPr>
            </w:rPrChange>
          </w:rPr>
          <w:t>&lt;/enumType&gt;</w:t>
        </w:r>
      </w:ins>
    </w:p>
    <w:p w14:paraId="73F2F9B7" w14:textId="77777777" w:rsidR="009F3243" w:rsidRDefault="009F3243" w:rsidP="009F3243">
      <w:pPr>
        <w:rPr>
          <w:ins w:id="1702" w:author="岩下" w:date="2015-09-29T10:29:00Z"/>
          <w:rFonts w:ascii="ＭＳ Ｐゴシック" w:eastAsia="ＭＳ Ｐゴシック" w:hAnsi="ＭＳ Ｐゴシック"/>
        </w:rPr>
      </w:pPr>
      <w:ins w:id="1703" w:author="岩下" w:date="2015-09-29T10:29: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4B62C79B" w14:textId="392DB35F" w:rsidR="009F3243" w:rsidRPr="00DA6947" w:rsidRDefault="009F3243" w:rsidP="009F3243">
      <w:pPr>
        <w:rPr>
          <w:ins w:id="1704" w:author="岩下" w:date="2015-09-29T10:29:00Z"/>
          <w:rFonts w:ascii="ＭＳ Ｐゴシック" w:eastAsia="ＭＳ Ｐゴシック" w:hAnsi="ＭＳ Ｐゴシック"/>
        </w:rPr>
      </w:pPr>
      <w:ins w:id="1705" w:author="岩下" w:date="2015-09-29T10:2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1706" w:author="岩下" w:date="2015-10-09T11:21:00Z">
        <w:r w:rsidR="00770CF7">
          <w:rPr>
            <w:rFonts w:ascii="ＭＳ Ｐゴシック" w:eastAsia="ＭＳ Ｐゴシック" w:hAnsi="ＭＳ Ｐゴシック"/>
          </w:rPr>
          <w:t>データ型定義要素</w:t>
        </w:r>
      </w:ins>
      <w:ins w:id="1707" w:author="岩下" w:date="2015-09-29T10:29:00Z">
        <w:r>
          <w:rPr>
            <w:rFonts w:ascii="ＭＳ Ｐゴシック" w:eastAsia="ＭＳ Ｐゴシック" w:hAnsi="ＭＳ Ｐゴシック" w:hint="eastAsia"/>
          </w:rPr>
          <w:t>属性</w:t>
        </w:r>
      </w:ins>
    </w:p>
    <w:p w14:paraId="27907554" w14:textId="77777777" w:rsidR="009F3243" w:rsidRDefault="009F3243" w:rsidP="009F3243">
      <w:pPr>
        <w:ind w:firstLineChars="100" w:firstLine="210"/>
        <w:rPr>
          <w:ins w:id="1708" w:author="岩下" w:date="2015-09-29T10:29:00Z"/>
        </w:rPr>
      </w:pPr>
    </w:p>
    <w:p w14:paraId="55B37BE6" w14:textId="04DD8581" w:rsidR="00F54F45" w:rsidRDefault="00F54F45" w:rsidP="004202FD">
      <w:pPr>
        <w:ind w:firstLineChars="100" w:firstLine="210"/>
      </w:pPr>
      <w:r w:rsidRPr="00F74330">
        <w:t>次の子要素を持つ。</w:t>
      </w:r>
    </w:p>
    <w:p w14:paraId="14E71384" w14:textId="0C502ABD" w:rsidR="00F54F45" w:rsidRDefault="00F54F45" w:rsidP="00613D85">
      <w:pPr>
        <w:numPr>
          <w:ilvl w:val="0"/>
          <w:numId w:val="11"/>
        </w:numPr>
        <w:ind w:hanging="240"/>
        <w:rPr>
          <w:ins w:id="1709" w:author="岩下" w:date="2015-10-06T18:23:00Z"/>
        </w:rPr>
      </w:pPr>
      <w:r w:rsidRPr="00F74330">
        <w:t>symbols</w:t>
      </w:r>
      <w:ins w:id="1710" w:author="岩下" w:date="2015-10-09T11:27:00Z">
        <w:r w:rsidR="006654AB">
          <w:rPr>
            <w:rFonts w:hint="eastAsia"/>
          </w:rPr>
          <w:t>要素</w:t>
        </w:r>
      </w:ins>
      <w:r w:rsidR="004B4E28">
        <w:t xml:space="preserve">　－　</w:t>
      </w:r>
      <w:r w:rsidRPr="00F74330">
        <w:t>メンバの識別子を定義する。メンバの</w:t>
      </w:r>
      <w:del w:id="1711" w:author="岩下" w:date="2015-10-06T18:22:00Z">
        <w:r w:rsidRPr="00F74330" w:rsidDel="00261528">
          <w:delText>初期</w:delText>
        </w:r>
      </w:del>
      <w:r w:rsidRPr="00F74330">
        <w:t>値は</w:t>
      </w:r>
      <w:r w:rsidRPr="00F74330">
        <w:t>id</w:t>
      </w:r>
      <w:ins w:id="1712" w:author="岩下" w:date="2015-10-06T18:22:00Z">
        <w:r w:rsidR="00261528">
          <w:rPr>
            <w:rFonts w:hint="eastAsia"/>
          </w:rPr>
          <w:t>子要素の</w:t>
        </w:r>
      </w:ins>
      <w:r w:rsidRPr="00F74330">
        <w:t>value</w:t>
      </w:r>
      <w:ins w:id="1713" w:author="岩下" w:date="2015-10-06T18:22:00Z">
        <w:r w:rsidR="00261528">
          <w:rPr>
            <w:rFonts w:hint="eastAsia"/>
          </w:rPr>
          <w:t>子</w:t>
        </w:r>
      </w:ins>
      <w:r w:rsidRPr="00F74330">
        <w:t>要素で表す。</w:t>
      </w:r>
    </w:p>
    <w:p w14:paraId="6C0A95D6" w14:textId="12868958" w:rsidR="00261528" w:rsidRPr="004202FD" w:rsidRDefault="00261528" w:rsidP="00613D85">
      <w:pPr>
        <w:numPr>
          <w:ilvl w:val="0"/>
          <w:numId w:val="11"/>
        </w:numPr>
        <w:ind w:hanging="240"/>
      </w:pPr>
      <w:ins w:id="1714" w:author="岩下" w:date="2015-10-06T18:23:00Z">
        <w:r>
          <w:t>name</w:t>
        </w:r>
      </w:ins>
      <w:ins w:id="1715" w:author="岩下" w:date="2015-10-09T11:27:00Z">
        <w:r w:rsidR="006654AB">
          <w:rPr>
            <w:rFonts w:hint="eastAsia"/>
          </w:rPr>
          <w:t>要素</w:t>
        </w:r>
      </w:ins>
      <w:ins w:id="1716" w:author="岩下" w:date="2015-10-06T18:23:00Z">
        <w:r>
          <w:rPr>
            <w:rFonts w:hint="eastAsia"/>
          </w:rPr>
          <w:t>（</w:t>
        </w:r>
        <w:r>
          <w:t>C++</w:t>
        </w:r>
      </w:ins>
      <w:ins w:id="1717" w:author="岩下" w:date="2015-10-09T11:27:00Z">
        <w:r w:rsidR="006654AB">
          <w:rPr>
            <w:rFonts w:hint="eastAsia"/>
          </w:rPr>
          <w:t>、オプショナル</w:t>
        </w:r>
      </w:ins>
      <w:ins w:id="1718" w:author="岩下" w:date="2015-10-06T18:23:00Z">
        <w:r>
          <w:rPr>
            <w:rFonts w:hint="eastAsia"/>
          </w:rPr>
          <w:t>）　—　スコープ付き列挙型のとき</w:t>
        </w:r>
      </w:ins>
      <w:ins w:id="1719" w:author="岩下" w:date="2015-10-06T18:25:00Z">
        <w:r>
          <w:rPr>
            <w:rFonts w:hint="eastAsia"/>
          </w:rPr>
          <w:t>の</w:t>
        </w:r>
      </w:ins>
      <w:ins w:id="1720" w:author="岩下" w:date="2015-10-09T11:28:00Z">
        <w:r w:rsidR="006654AB">
          <w:rPr>
            <w:rFonts w:hint="eastAsia"/>
          </w:rPr>
          <w:t>スコープ</w:t>
        </w:r>
      </w:ins>
      <w:ins w:id="1721" w:author="岩下" w:date="2015-10-06T18:25:00Z">
        <w:r>
          <w:rPr>
            <w:rFonts w:hint="eastAsia"/>
          </w:rPr>
          <w:t>名を定義する。</w:t>
        </w:r>
      </w:ins>
    </w:p>
    <w:p w14:paraId="7FE47D66" w14:textId="77777777" w:rsidR="004202FD" w:rsidRDefault="004202FD" w:rsidP="004202FD"/>
    <w:p w14:paraId="7BABB912" w14:textId="77777777" w:rsidR="00F54F45" w:rsidRPr="00F74330" w:rsidRDefault="00F54F45" w:rsidP="004202FD">
      <w:pPr>
        <w:ind w:firstLineChars="100" w:firstLine="210"/>
      </w:pPr>
      <w:r w:rsidRPr="00F74330">
        <w:t>メンバの識別子は、スコープに対応するシンボルテーブルにクラス</w:t>
      </w:r>
      <w:r w:rsidRPr="00F74330">
        <w:t>moe</w:t>
      </w:r>
      <w:r w:rsidRPr="00F74330">
        <w:t>として定義されている。</w:t>
      </w:r>
      <w:r w:rsidRPr="00F74330">
        <w:t xml:space="preserve"> enum</w:t>
      </w:r>
      <w:r w:rsidRPr="00F74330">
        <w:t>のタグ名がある場合には、スコープに対応するシンボルテーブルに定義されている。</w:t>
      </w:r>
    </w:p>
    <w:p w14:paraId="05E7F409" w14:textId="77777777" w:rsidR="004202FD" w:rsidRDefault="004202FD" w:rsidP="004202FD"/>
    <w:p w14:paraId="2E89A090" w14:textId="77777777" w:rsidR="00F54F45" w:rsidRPr="00F74330" w:rsidRDefault="004202FD" w:rsidP="004202FD">
      <w:pPr>
        <w:ind w:firstLineChars="100" w:firstLine="210"/>
      </w:pPr>
      <w:r>
        <w:t>例</w:t>
      </w:r>
      <w:r w:rsidR="003B13B4">
        <w:rPr>
          <w:rFonts w:hint="eastAsia"/>
        </w:rPr>
        <w:t>:</w:t>
      </w:r>
    </w:p>
    <w:p w14:paraId="70E17CFE" w14:textId="77777777" w:rsidR="00F54F45" w:rsidRPr="00F74330" w:rsidRDefault="00F54F45" w:rsidP="008228CC">
      <w:pPr>
        <w:ind w:firstLineChars="100" w:firstLine="210"/>
      </w:pPr>
      <w:r w:rsidRPr="00F74330">
        <w:t>"enum { e1, e2, e3 = 10 } ee; "</w:t>
      </w:r>
      <w:r w:rsidRPr="00F74330">
        <w:t>の</w:t>
      </w:r>
      <w:r w:rsidRPr="00F74330">
        <w:t>ee</w:t>
      </w:r>
      <w:r w:rsidRPr="00F74330">
        <w:t>に対する</w:t>
      </w:r>
      <w:r w:rsidRPr="00F74330">
        <w:t>enumType</w:t>
      </w:r>
      <w:r w:rsidR="004B4E28">
        <w:t>要素</w:t>
      </w:r>
      <w:r w:rsidRPr="00F74330">
        <w:t>は以下のようになる。</w:t>
      </w:r>
    </w:p>
    <w:p w14:paraId="1584FD75" w14:textId="77777777" w:rsidR="008228CC" w:rsidRDefault="008228CC" w:rsidP="004202FD"/>
    <w:p w14:paraId="29FC3B9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 name="E0"&gt;</w:t>
      </w:r>
    </w:p>
    <w:p w14:paraId="4C879BC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 </w:t>
      </w:r>
    </w:p>
    <w:p w14:paraId="0970CFE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47E5A9B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&lt;name&gt;e1&lt;/name&gt;</w:t>
      </w:r>
    </w:p>
    <w:p w14:paraId="50AD8E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2D2F731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060436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&lt;name&gt;e2&lt;/name&gt;</w:t>
      </w:r>
    </w:p>
    <w:p w14:paraId="5806A9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F54F45" w:rsidRPr="00CD2773">
        <w:rPr>
          <w:rFonts w:ascii="ＭＳ Ｐゴシック" w:eastAsia="ＭＳ Ｐゴシック" w:hAnsi="ＭＳ Ｐゴシック"/>
          <w:sz w:val="20"/>
          <w:szCs w:val="20"/>
        </w:rPr>
        <w:t xml:space="preserve">    &lt;/id&gt;</w:t>
      </w:r>
    </w:p>
    <w:p w14:paraId="12ABE53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785A2C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&lt;name&gt;e3&lt;/name&gt;</w:t>
      </w:r>
    </w:p>
    <w:p w14:paraId="0CC3B6A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&lt;value&gt;&lt;intConstant&gt;10&lt;/intConstant&gt;&lt;/value&gt;</w:t>
      </w:r>
    </w:p>
    <w:p w14:paraId="4B428A7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52C5FB3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1043A24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&lt;/enumType&gt;</w:t>
      </w:r>
    </w:p>
    <w:p w14:paraId="0DB67A0F" w14:textId="77777777" w:rsidR="003E5C37" w:rsidRPr="008228CC" w:rsidRDefault="003E5C37" w:rsidP="003E5C37"/>
    <w:p w14:paraId="6F267709" w14:textId="4C29A92C" w:rsidR="0084092E" w:rsidRPr="00F74330" w:rsidRDefault="00B41E54" w:rsidP="0084092E">
      <w:pPr>
        <w:pStyle w:val="2"/>
        <w:rPr>
          <w:ins w:id="1722" w:author="岩下" w:date="2015-10-13T20:50:00Z"/>
          <w:rFonts w:eastAsia="ＭＳ 明朝"/>
        </w:rPr>
      </w:pPr>
      <w:bookmarkStart w:id="1723" w:name="_Toc306557413"/>
      <w:bookmarkStart w:id="1724" w:name="_Toc223755492"/>
      <w:bookmarkStart w:id="1725" w:name="_Toc223755698"/>
      <w:bookmarkStart w:id="1726" w:name="_Toc422165373"/>
      <w:bookmarkStart w:id="1727" w:name="_Ref305690661"/>
      <w:ins w:id="1728" w:author="岩下" w:date="2015-10-14T13:54:00Z">
        <w:r>
          <w:rPr>
            <w:rFonts w:eastAsia="ＭＳ 明朝"/>
          </w:rPr>
          <w:t>parameter</w:t>
        </w:r>
      </w:ins>
      <w:ins w:id="1729" w:author="岩下" w:date="2015-10-13T20:50:00Z">
        <w:r w:rsidR="0084092E">
          <w:rPr>
            <w:rFonts w:eastAsia="ＭＳ 明朝"/>
          </w:rPr>
          <w:t>Pack</w:t>
        </w:r>
        <w:r w:rsidR="0084092E">
          <w:rPr>
            <w:rFonts w:hint="eastAsia"/>
          </w:rPr>
          <w:t>要素（</w:t>
        </w:r>
      </w:ins>
      <w:ins w:id="1730" w:author="岩下" w:date="2015-10-13T20:51:00Z">
        <w:r w:rsidR="0084092E">
          <w:t>C++</w:t>
        </w:r>
        <w:r w:rsidR="0084092E">
          <w:rPr>
            <w:rFonts w:hint="eastAsia"/>
          </w:rPr>
          <w:t>）</w:t>
        </w:r>
      </w:ins>
      <w:bookmarkEnd w:id="1723"/>
    </w:p>
    <w:p w14:paraId="31B185A3" w14:textId="53257E70" w:rsidR="0084092E" w:rsidRDefault="0084092E" w:rsidP="0084092E">
      <w:pPr>
        <w:ind w:firstLineChars="100" w:firstLine="210"/>
        <w:rPr>
          <w:ins w:id="1731" w:author="岩下" w:date="2015-10-13T20:50:00Z"/>
        </w:rPr>
      </w:pPr>
      <w:ins w:id="1732" w:author="岩下" w:date="2015-10-13T20:51:00Z">
        <w:r>
          <w:rPr>
            <w:rFonts w:hint="eastAsia"/>
          </w:rPr>
          <w:t>可変長引数</w:t>
        </w:r>
      </w:ins>
      <w:ins w:id="1733" w:author="岩下" w:date="2015-10-13T20:53:00Z">
        <w:r>
          <w:rPr>
            <w:rFonts w:hint="eastAsia"/>
          </w:rPr>
          <w:t>を表現するための、仮引数の並びに対応する。</w:t>
        </w:r>
      </w:ins>
    </w:p>
    <w:p w14:paraId="02609150" w14:textId="1AF601D5" w:rsidR="0084092E" w:rsidRPr="00F60B09" w:rsidRDefault="0084092E" w:rsidP="0084092E">
      <w:pPr>
        <w:pBdr>
          <w:top w:val="single" w:sz="4" w:space="1" w:color="auto"/>
          <w:left w:val="single" w:sz="4" w:space="0" w:color="auto"/>
          <w:bottom w:val="single" w:sz="4" w:space="1" w:color="auto"/>
          <w:right w:val="single" w:sz="4" w:space="0" w:color="auto"/>
        </w:pBdr>
        <w:ind w:firstLineChars="100" w:firstLine="210"/>
        <w:rPr>
          <w:ins w:id="1734" w:author="岩下" w:date="2015-10-13T20:50:00Z"/>
          <w:rFonts w:ascii="ＭＳ Ｐゴシック" w:eastAsia="ＭＳ Ｐゴシック" w:hAnsi="ＭＳ Ｐゴシック"/>
          <w:szCs w:val="20"/>
        </w:rPr>
      </w:pPr>
      <w:ins w:id="1735" w:author="岩下" w:date="2015-10-13T20:50:00Z">
        <w:r w:rsidRPr="00F60B09">
          <w:rPr>
            <w:rFonts w:ascii="ＭＳ Ｐゴシック" w:eastAsia="ＭＳ Ｐゴシック" w:hAnsi="ＭＳ Ｐゴシック"/>
            <w:szCs w:val="20"/>
          </w:rPr>
          <w:t>&lt;</w:t>
        </w:r>
      </w:ins>
      <w:ins w:id="1736" w:author="岩下" w:date="2015-10-14T13:54:00Z">
        <w:r w:rsidR="00B41E54">
          <w:rPr>
            <w:rFonts w:ascii="ＭＳ Ｐゴシック" w:eastAsia="ＭＳ Ｐゴシック" w:hAnsi="ＭＳ Ｐゴシック"/>
            <w:szCs w:val="20"/>
          </w:rPr>
          <w:t>parameter</w:t>
        </w:r>
      </w:ins>
      <w:ins w:id="1737" w:author="岩下" w:date="2015-10-13T20:55:00Z">
        <w:r>
          <w:rPr>
            <w:rFonts w:ascii="ＭＳ Ｐゴシック" w:eastAsia="ＭＳ Ｐゴシック" w:hAnsi="ＭＳ Ｐゴシック"/>
            <w:szCs w:val="20"/>
          </w:rPr>
          <w:t>Pack</w:t>
        </w:r>
      </w:ins>
      <w:ins w:id="1738" w:author="岩下" w:date="2015-10-13T20:50:00Z">
        <w:r w:rsidRPr="00F60B09">
          <w:rPr>
            <w:rFonts w:ascii="ＭＳ Ｐゴシック" w:eastAsia="ＭＳ Ｐゴシック" w:hAnsi="ＭＳ Ｐゴシック"/>
            <w:szCs w:val="20"/>
          </w:rPr>
          <w:t>/&gt;</w:t>
        </w:r>
      </w:ins>
    </w:p>
    <w:p w14:paraId="4DB36E66" w14:textId="062D9E69" w:rsidR="0084092E" w:rsidRDefault="0084092E" w:rsidP="0084092E">
      <w:pPr>
        <w:rPr>
          <w:ins w:id="1739" w:author="岩下" w:date="2015-10-13T20:50:00Z"/>
          <w:rFonts w:ascii="ＭＳ Ｐゴシック" w:eastAsia="ＭＳ Ｐゴシック" w:hAnsi="ＭＳ Ｐゴシック"/>
        </w:rPr>
      </w:pPr>
      <w:ins w:id="1740" w:author="岩下" w:date="2015-10-13T20:50: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sidR="00450018">
          <w:rPr>
            <w:rFonts w:ascii="ＭＳ Ｐゴシック" w:eastAsia="ＭＳ Ｐゴシック" w:hAnsi="ＭＳ Ｐゴシック"/>
          </w:rPr>
          <w:t xml:space="preserve">type, </w:t>
        </w:r>
      </w:ins>
      <w:ins w:id="1741" w:author="岩下" w:date="2015-10-13T21:44:00Z">
        <w:r w:rsidR="00450018">
          <w:rPr>
            <w:rFonts w:ascii="ＭＳ Ｐゴシック" w:eastAsia="ＭＳ Ｐゴシック" w:hAnsi="ＭＳ Ｐゴシック"/>
          </w:rPr>
          <w:t>element_type</w:t>
        </w:r>
      </w:ins>
    </w:p>
    <w:p w14:paraId="779F0BB5" w14:textId="113F747C" w:rsidR="0084092E" w:rsidRPr="00DA6947" w:rsidRDefault="0084092E" w:rsidP="0084092E">
      <w:pPr>
        <w:rPr>
          <w:ins w:id="1742" w:author="岩下" w:date="2015-10-13T20:50:00Z"/>
          <w:rFonts w:ascii="ＭＳ Ｐゴシック" w:eastAsia="ＭＳ Ｐゴシック" w:hAnsi="ＭＳ Ｐゴシック"/>
        </w:rPr>
      </w:pPr>
      <w:ins w:id="1743" w:author="岩下" w:date="2015-10-13T20:5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データ型定義要素</w:t>
        </w:r>
        <w:r>
          <w:rPr>
            <w:rFonts w:ascii="ＭＳ Ｐゴシック" w:eastAsia="ＭＳ Ｐゴシック" w:hAnsi="ＭＳ Ｐゴシック" w:hint="eastAsia"/>
          </w:rPr>
          <w:t>属性</w:t>
        </w:r>
      </w:ins>
    </w:p>
    <w:p w14:paraId="2B9108A1" w14:textId="77777777" w:rsidR="0084092E" w:rsidRDefault="0084092E" w:rsidP="0084092E">
      <w:pPr>
        <w:ind w:firstLineChars="100" w:firstLine="210"/>
        <w:rPr>
          <w:ins w:id="1744" w:author="岩下" w:date="2015-10-13T20:50:00Z"/>
        </w:rPr>
      </w:pPr>
    </w:p>
    <w:p w14:paraId="7BBB8B13" w14:textId="64D35C13" w:rsidR="00B41E54" w:rsidRDefault="0084092E" w:rsidP="00B41E54">
      <w:pPr>
        <w:ind w:firstLineChars="100" w:firstLine="210"/>
        <w:rPr>
          <w:ins w:id="1745" w:author="岩下" w:date="2015-10-14T13:55:00Z"/>
        </w:rPr>
      </w:pPr>
      <w:ins w:id="1746" w:author="岩下" w:date="2015-10-13T20:50:00Z">
        <w:r w:rsidRPr="00F74330">
          <w:t>以下の属性を持つ。</w:t>
        </w:r>
      </w:ins>
    </w:p>
    <w:p w14:paraId="327758B1" w14:textId="289FA436" w:rsidR="0084092E" w:rsidRPr="004202FD" w:rsidRDefault="0084092E" w:rsidP="0084092E">
      <w:pPr>
        <w:numPr>
          <w:ilvl w:val="0"/>
          <w:numId w:val="8"/>
        </w:numPr>
        <w:ind w:hanging="240"/>
        <w:rPr>
          <w:ins w:id="1747" w:author="岩下" w:date="2015-10-13T20:50:00Z"/>
        </w:rPr>
      </w:pPr>
      <w:ins w:id="1748" w:author="岩下" w:date="2015-10-13T20:50:00Z">
        <w:r w:rsidRPr="00F74330">
          <w:t>type</w:t>
        </w:r>
        <w:r>
          <w:rPr>
            <w:rStyle w:val="a8"/>
          </w:rPr>
          <w:t xml:space="preserve">　－　</w:t>
        </w:r>
      </w:ins>
      <w:ins w:id="1749" w:author="岩下" w:date="2015-10-13T20:56:00Z">
        <w:r>
          <w:rPr>
            <w:rFonts w:hint="eastAsia"/>
          </w:rPr>
          <w:t>パックされた型に与えられた</w:t>
        </w:r>
      </w:ins>
      <w:ins w:id="1750" w:author="岩下" w:date="2015-10-13T21:43:00Z">
        <w:r w:rsidR="00450018">
          <w:rPr>
            <w:rFonts w:hint="eastAsia"/>
          </w:rPr>
          <w:t>データ型識別名</w:t>
        </w:r>
      </w:ins>
      <w:ins w:id="1751" w:author="岩下" w:date="2015-10-13T20:50:00Z">
        <w:r>
          <w:t xml:space="preserve"> </w:t>
        </w:r>
      </w:ins>
    </w:p>
    <w:p w14:paraId="27924BDA" w14:textId="15675213" w:rsidR="0084092E" w:rsidRPr="004202FD" w:rsidRDefault="00450018" w:rsidP="0084092E">
      <w:pPr>
        <w:numPr>
          <w:ilvl w:val="0"/>
          <w:numId w:val="8"/>
        </w:numPr>
        <w:ind w:hanging="240"/>
        <w:rPr>
          <w:ins w:id="1752" w:author="岩下" w:date="2015-10-13T20:50:00Z"/>
        </w:rPr>
      </w:pPr>
      <w:ins w:id="1753" w:author="岩下" w:date="2015-10-13T21:44:00Z">
        <w:r>
          <w:t>elem_type</w:t>
        </w:r>
      </w:ins>
      <w:ins w:id="1754" w:author="岩下" w:date="2015-10-13T20:50:00Z">
        <w:r w:rsidR="0084092E">
          <w:rPr>
            <w:rStyle w:val="a8"/>
          </w:rPr>
          <w:t xml:space="preserve">　－　</w:t>
        </w:r>
      </w:ins>
      <w:ins w:id="1755" w:author="岩下" w:date="2015-10-13T20:57:00Z">
        <w:r w:rsidR="0084092E">
          <w:rPr>
            <w:rStyle w:val="a8"/>
            <w:rFonts w:hint="eastAsia"/>
          </w:rPr>
          <w:t>パックされる</w:t>
        </w:r>
      </w:ins>
      <w:ins w:id="1756" w:author="岩下" w:date="2015-10-13T21:43:00Z">
        <w:r>
          <w:rPr>
            <w:rStyle w:val="a8"/>
            <w:rFonts w:hint="eastAsia"/>
          </w:rPr>
          <w:t>個々の</w:t>
        </w:r>
      </w:ins>
      <w:ins w:id="1757" w:author="岩下" w:date="2015-10-13T20:57:00Z">
        <w:r w:rsidR="0084092E">
          <w:rPr>
            <w:rStyle w:val="a8"/>
            <w:rFonts w:hint="eastAsia"/>
          </w:rPr>
          <w:t>型のデータ型識別名</w:t>
        </w:r>
      </w:ins>
    </w:p>
    <w:p w14:paraId="3274C3F6" w14:textId="77777777" w:rsidR="0084092E" w:rsidRPr="00F74330" w:rsidRDefault="0084092E" w:rsidP="0084092E">
      <w:pPr>
        <w:rPr>
          <w:ins w:id="1758" w:author="岩下" w:date="2015-10-13T20:50:00Z"/>
        </w:rPr>
      </w:pPr>
    </w:p>
    <w:p w14:paraId="1B802EA1" w14:textId="717EB04B" w:rsidR="00B41E54" w:rsidRDefault="00B41E54" w:rsidP="00B41E54">
      <w:pPr>
        <w:ind w:firstLineChars="100" w:firstLine="210"/>
        <w:rPr>
          <w:ins w:id="1759" w:author="岩下" w:date="2015-10-14T13:55:00Z"/>
        </w:rPr>
      </w:pPr>
      <w:ins w:id="1760" w:author="岩下" w:date="2015-10-14T13:55:00Z">
        <w:r>
          <w:t>parameter</w:t>
        </w:r>
      </w:ins>
      <w:ins w:id="1761" w:author="岩下" w:date="2015-10-13T20:58:00Z">
        <w:r w:rsidR="0084092E">
          <w:t>Pack</w:t>
        </w:r>
      </w:ins>
      <w:ins w:id="1762" w:author="岩下" w:date="2015-10-13T20:50:00Z">
        <w:r w:rsidR="0084092E">
          <w:t>要素</w:t>
        </w:r>
        <w:r w:rsidR="0084092E" w:rsidRPr="00F74330">
          <w:t>は、</w:t>
        </w:r>
        <w:r w:rsidR="0084092E">
          <w:rPr>
            <w:rFonts w:hint="eastAsia"/>
          </w:rPr>
          <w:t>子</w:t>
        </w:r>
        <w:r w:rsidR="0084092E">
          <w:t>要素</w:t>
        </w:r>
        <w:r w:rsidR="0084092E" w:rsidRPr="00F74330">
          <w:t>を持たない。</w:t>
        </w:r>
      </w:ins>
    </w:p>
    <w:p w14:paraId="29ADB30D" w14:textId="77777777" w:rsidR="0084092E" w:rsidRDefault="0084092E" w:rsidP="0084092E">
      <w:pPr>
        <w:rPr>
          <w:ins w:id="1763" w:author="岩下" w:date="2015-10-13T20:50:00Z"/>
        </w:rPr>
      </w:pPr>
    </w:p>
    <w:p w14:paraId="07BAC794" w14:textId="77777777" w:rsidR="0084092E" w:rsidRPr="00F60B09" w:rsidRDefault="0084092E" w:rsidP="0084092E">
      <w:pPr>
        <w:tabs>
          <w:tab w:val="left" w:pos="1590"/>
        </w:tabs>
        <w:rPr>
          <w:ins w:id="1764" w:author="岩下" w:date="2015-10-13T20:50:00Z"/>
          <w:rFonts w:asciiTheme="majorEastAsia" w:eastAsiaTheme="majorEastAsia" w:hAnsiTheme="majorEastAsia"/>
        </w:rPr>
      </w:pPr>
      <w:ins w:id="1765" w:author="岩下" w:date="2015-10-13T20:50:00Z">
        <w:r w:rsidRPr="00F60B09">
          <w:rPr>
            <w:rFonts w:asciiTheme="majorEastAsia" w:eastAsiaTheme="majorEastAsia" w:hAnsiTheme="majorEastAsia" w:hint="eastAsia"/>
          </w:rPr>
          <w:t>例</w:t>
        </w:r>
        <w:r w:rsidRPr="00F60B09">
          <w:rPr>
            <w:rFonts w:asciiTheme="majorEastAsia" w:eastAsiaTheme="majorEastAsia" w:hAnsiTheme="majorEastAsia"/>
          </w:rPr>
          <w:t>:</w:t>
        </w:r>
      </w:ins>
    </w:p>
    <w:p w14:paraId="2D03ECD7" w14:textId="0A772316" w:rsidR="0084092E" w:rsidRDefault="0084092E" w:rsidP="0084092E">
      <w:pPr>
        <w:ind w:firstLineChars="100" w:firstLine="210"/>
        <w:rPr>
          <w:ins w:id="1766" w:author="岩下" w:date="2015-10-13T21:00:00Z"/>
        </w:rPr>
      </w:pPr>
      <w:ins w:id="1767" w:author="岩下" w:date="2015-10-13T21:00:00Z">
        <w:r>
          <w:rPr>
            <w:rFonts w:hint="eastAsia"/>
          </w:rPr>
          <w:t>以下の</w:t>
        </w:r>
      </w:ins>
      <w:ins w:id="1768" w:author="岩下" w:date="2015-10-13T21:05:00Z">
        <w:r>
          <w:rPr>
            <w:rFonts w:hint="eastAsia"/>
          </w:rPr>
          <w:t>関数</w:t>
        </w:r>
      </w:ins>
      <w:ins w:id="1769" w:author="岩下" w:date="2015-10-13T21:01:00Z">
        <w:r>
          <w:rPr>
            <w:rFonts w:hint="eastAsia"/>
          </w:rPr>
          <w:t>テンプレートの定義において、</w:t>
        </w:r>
      </w:ins>
    </w:p>
    <w:p w14:paraId="6E73F280" w14:textId="751547E2"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70" w:author="岩下" w:date="2015-10-13T21:04:00Z"/>
          <w:rFonts w:ascii="ＭＳ Ｐゴシック" w:eastAsia="ＭＳ Ｐゴシック" w:hAnsi="ＭＳ Ｐゴシック"/>
          <w:sz w:val="20"/>
          <w:szCs w:val="20"/>
        </w:rPr>
      </w:pPr>
      <w:ins w:id="1771" w:author="岩下" w:date="2015-10-13T21:00:00Z">
        <w:r w:rsidRPr="00CD2773">
          <w:rPr>
            <w:rFonts w:ascii="ＭＳ Ｐゴシック" w:eastAsia="ＭＳ Ｐゴシック" w:hAnsi="ＭＳ Ｐゴシック"/>
            <w:sz w:val="20"/>
            <w:szCs w:val="20"/>
          </w:rPr>
          <w:t xml:space="preserve">  </w:t>
        </w:r>
      </w:ins>
      <w:ins w:id="1772" w:author="岩下" w:date="2015-10-13T21:01:00Z">
        <w:r>
          <w:rPr>
            <w:rFonts w:ascii="ＭＳ Ｐゴシック" w:eastAsia="ＭＳ Ｐゴシック" w:hAnsi="ＭＳ Ｐゴシック"/>
            <w:sz w:val="20"/>
            <w:szCs w:val="20"/>
          </w:rPr>
          <w:t>template</w:t>
        </w:r>
      </w:ins>
      <w:ins w:id="1773" w:author="岩下" w:date="2015-10-13T21:00:00Z">
        <w:r w:rsidRPr="00CD2773">
          <w:rPr>
            <w:rFonts w:ascii="ＭＳ Ｐゴシック" w:eastAsia="ＭＳ Ｐゴシック" w:hAnsi="ＭＳ Ｐゴシック"/>
            <w:sz w:val="20"/>
            <w:szCs w:val="20"/>
          </w:rPr>
          <w:t>&lt;</w:t>
        </w:r>
      </w:ins>
      <w:ins w:id="1774" w:author="岩下" w:date="2015-10-13T21:01:00Z">
        <w:r>
          <w:rPr>
            <w:rFonts w:ascii="ＭＳ Ｐゴシック" w:eastAsia="ＭＳ Ｐゴシック" w:hAnsi="ＭＳ Ｐゴシック"/>
            <w:sz w:val="20"/>
            <w:szCs w:val="20"/>
          </w:rPr>
          <w:t>typ</w:t>
        </w:r>
      </w:ins>
      <w:ins w:id="1775" w:author="岩下" w:date="2015-10-13T21:07:00Z">
        <w:r>
          <w:rPr>
            <w:rFonts w:ascii="ＭＳ Ｐゴシック" w:eastAsia="ＭＳ Ｐゴシック" w:hAnsi="ＭＳ Ｐゴシック"/>
            <w:sz w:val="20"/>
            <w:szCs w:val="20"/>
          </w:rPr>
          <w:t>e</w:t>
        </w:r>
      </w:ins>
      <w:ins w:id="1776" w:author="岩下" w:date="2015-10-13T21:01:00Z">
        <w:r>
          <w:rPr>
            <w:rFonts w:ascii="ＭＳ Ｐゴシック" w:eastAsia="ＭＳ Ｐゴシック" w:hAnsi="ＭＳ Ｐゴシック"/>
            <w:sz w:val="20"/>
            <w:szCs w:val="20"/>
          </w:rPr>
          <w:t xml:space="preserve">name T1, </w:t>
        </w:r>
      </w:ins>
      <w:ins w:id="1777" w:author="岩下" w:date="2015-10-13T21:06:00Z">
        <w:r>
          <w:rPr>
            <w:rFonts w:ascii="ＭＳ Ｐゴシック" w:eastAsia="ＭＳ Ｐゴシック" w:hAnsi="ＭＳ Ｐゴシック" w:hint="eastAsia"/>
            <w:sz w:val="20"/>
            <w:szCs w:val="20"/>
          </w:rPr>
          <w:t>ty</w:t>
        </w:r>
      </w:ins>
      <w:ins w:id="1778" w:author="岩下" w:date="2015-10-13T21:07:00Z">
        <w:r>
          <w:rPr>
            <w:rFonts w:ascii="ＭＳ Ｐゴシック" w:eastAsia="ＭＳ Ｐゴシック" w:hAnsi="ＭＳ Ｐゴシック"/>
            <w:sz w:val="20"/>
            <w:szCs w:val="20"/>
          </w:rPr>
          <w:t>pename</w:t>
        </w:r>
      </w:ins>
      <w:ins w:id="1779" w:author="岩下" w:date="2015-10-13T21:01:00Z">
        <w:r>
          <w:rPr>
            <w:rFonts w:ascii="ＭＳ Ｐゴシック" w:eastAsia="ＭＳ Ｐゴシック" w:hAnsi="ＭＳ Ｐゴシック"/>
            <w:sz w:val="20"/>
            <w:szCs w:val="20"/>
          </w:rPr>
          <w:t xml:space="preserve"> ...</w:t>
        </w:r>
      </w:ins>
      <w:ins w:id="1780" w:author="岩下" w:date="2015-10-13T21:02:00Z">
        <w:r>
          <w:rPr>
            <w:rFonts w:ascii="ＭＳ Ｐゴシック" w:eastAsia="ＭＳ Ｐゴシック" w:hAnsi="ＭＳ Ｐゴシック"/>
            <w:sz w:val="20"/>
            <w:szCs w:val="20"/>
          </w:rPr>
          <w:t xml:space="preserve"> Types&gt; </w:t>
        </w:r>
      </w:ins>
    </w:p>
    <w:p w14:paraId="0AA1BB71" w14:textId="26329F3D"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81" w:author="岩下" w:date="2015-10-13T21:02:00Z"/>
          <w:rFonts w:ascii="ＭＳ Ｐゴシック" w:eastAsia="ＭＳ Ｐゴシック" w:hAnsi="ＭＳ Ｐゴシック"/>
          <w:sz w:val="20"/>
          <w:szCs w:val="20"/>
        </w:rPr>
      </w:pPr>
      <w:ins w:id="1782" w:author="岩下" w:date="2015-10-13T21:04:00Z">
        <w:r>
          <w:rPr>
            <w:rFonts w:ascii="ＭＳ Ｐゴシック" w:eastAsia="ＭＳ Ｐゴシック" w:hAnsi="ＭＳ Ｐゴシック"/>
            <w:sz w:val="20"/>
            <w:szCs w:val="20"/>
          </w:rPr>
          <w:t xml:space="preserve">  </w:t>
        </w:r>
      </w:ins>
      <w:ins w:id="1783" w:author="岩下" w:date="2015-10-13T21:02:00Z">
        <w:r>
          <w:rPr>
            <w:rFonts w:ascii="ＭＳ Ｐゴシック" w:eastAsia="ＭＳ Ｐゴシック" w:hAnsi="ＭＳ Ｐゴシック"/>
            <w:sz w:val="20"/>
            <w:szCs w:val="20"/>
          </w:rPr>
          <w:t>T1 product(T1 val1, Types ...</w:t>
        </w:r>
      </w:ins>
      <w:ins w:id="1784" w:author="岩下" w:date="2015-10-13T21:09:00Z">
        <w:r>
          <w:rPr>
            <w:rFonts w:ascii="ＭＳ Ｐゴシック" w:eastAsia="ＭＳ Ｐゴシック" w:hAnsi="ＭＳ Ｐゴシック"/>
            <w:sz w:val="20"/>
            <w:szCs w:val="20"/>
          </w:rPr>
          <w:t xml:space="preserve"> tail) {</w:t>
        </w:r>
      </w:ins>
    </w:p>
    <w:p w14:paraId="55133F9F" w14:textId="72C51A1F"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85" w:author="岩下" w:date="2015-10-13T21:04:00Z"/>
          <w:rFonts w:ascii="ＭＳ Ｐゴシック" w:eastAsia="ＭＳ Ｐゴシック" w:hAnsi="ＭＳ Ｐゴシック"/>
          <w:sz w:val="20"/>
          <w:szCs w:val="20"/>
        </w:rPr>
      </w:pPr>
      <w:ins w:id="1786" w:author="岩下" w:date="2015-10-13T21:04:00Z">
        <w:r>
          <w:rPr>
            <w:rFonts w:ascii="ＭＳ Ｐゴシック" w:eastAsia="ＭＳ Ｐゴシック" w:hAnsi="ＭＳ Ｐゴシック"/>
            <w:sz w:val="20"/>
            <w:szCs w:val="20"/>
          </w:rPr>
          <w:t xml:space="preserve">    </w:t>
        </w:r>
      </w:ins>
      <w:ins w:id="1787" w:author="岩下" w:date="2015-10-13T21:10:00Z">
        <w:r>
          <w:rPr>
            <w:rFonts w:ascii="ＭＳ Ｐゴシック" w:eastAsia="ＭＳ Ｐゴシック" w:hAnsi="ＭＳ Ｐゴシック"/>
            <w:sz w:val="20"/>
            <w:szCs w:val="20"/>
          </w:rPr>
          <w:t>return val1 * product(tail...)</w:t>
        </w:r>
      </w:ins>
      <w:ins w:id="1788" w:author="岩下" w:date="2015-10-13T21:04:00Z">
        <w:r>
          <w:rPr>
            <w:rFonts w:ascii="ＭＳ Ｐゴシック" w:eastAsia="ＭＳ Ｐゴシック" w:hAnsi="ＭＳ Ｐゴシック"/>
            <w:sz w:val="20"/>
            <w:szCs w:val="20"/>
          </w:rPr>
          <w:t>;</w:t>
        </w:r>
      </w:ins>
    </w:p>
    <w:p w14:paraId="5E7CA73A" w14:textId="0E87FEBE" w:rsidR="0084092E" w:rsidRDefault="0084092E" w:rsidP="0084092E">
      <w:pPr>
        <w:pBdr>
          <w:top w:val="single" w:sz="4" w:space="1" w:color="auto"/>
          <w:left w:val="single" w:sz="4" w:space="0" w:color="auto"/>
          <w:bottom w:val="single" w:sz="4" w:space="1" w:color="auto"/>
          <w:right w:val="single" w:sz="4" w:space="0" w:color="auto"/>
        </w:pBdr>
        <w:ind w:firstLineChars="100" w:firstLine="210"/>
        <w:rPr>
          <w:ins w:id="1789" w:author="岩下" w:date="2015-10-13T21:00:00Z"/>
        </w:rPr>
      </w:pPr>
      <w:ins w:id="1790" w:author="岩下" w:date="2015-10-13T21:10:00Z">
        <w:r>
          <w:t xml:space="preserve">  }</w:t>
        </w:r>
      </w:ins>
    </w:p>
    <w:p w14:paraId="79A08E87" w14:textId="0F47FB93" w:rsidR="0084092E" w:rsidRDefault="0084092E" w:rsidP="003A7C69">
      <w:pPr>
        <w:rPr>
          <w:ins w:id="1791" w:author="岩下" w:date="2015-10-13T21:00:00Z"/>
        </w:rPr>
      </w:pPr>
      <w:ins w:id="1792" w:author="岩下" w:date="2015-10-13T21:00:00Z">
        <w:r w:rsidRPr="004202FD">
          <w:t>"</w:t>
        </w:r>
      </w:ins>
      <w:ins w:id="1793" w:author="岩下" w:date="2015-10-13T21:13:00Z">
        <w:r w:rsidRPr="003A7C69">
          <w:rPr>
            <w:rFonts w:asciiTheme="majorEastAsia" w:eastAsiaTheme="majorEastAsia" w:hAnsiTheme="majorEastAsia"/>
          </w:rPr>
          <w:t xml:space="preserve">typename </w:t>
        </w:r>
      </w:ins>
      <w:ins w:id="1794" w:author="岩下" w:date="2015-10-13T21:15:00Z">
        <w:r w:rsidRPr="003A7C69">
          <w:rPr>
            <w:rFonts w:asciiTheme="majorEastAsia" w:eastAsiaTheme="majorEastAsia" w:hAnsiTheme="majorEastAsia"/>
          </w:rPr>
          <w:t>...</w:t>
        </w:r>
      </w:ins>
      <w:ins w:id="1795" w:author="岩下" w:date="2015-10-13T21:13:00Z">
        <w:r w:rsidRPr="003A7C69">
          <w:rPr>
            <w:rFonts w:asciiTheme="majorEastAsia" w:eastAsiaTheme="majorEastAsia" w:hAnsiTheme="majorEastAsia"/>
          </w:rPr>
          <w:t xml:space="preserve"> Types</w:t>
        </w:r>
      </w:ins>
      <w:ins w:id="1796" w:author="岩下" w:date="2015-10-13T21:00:00Z">
        <w:r w:rsidRPr="004202FD">
          <w:t>"</w:t>
        </w:r>
        <w:r>
          <w:rPr>
            <w:rFonts w:hint="eastAsia"/>
          </w:rPr>
          <w:t xml:space="preserve"> </w:t>
        </w:r>
        <w:r w:rsidRPr="004202FD">
          <w:t>に対応するデータ型定義は以下のようになる。</w:t>
        </w:r>
      </w:ins>
    </w:p>
    <w:p w14:paraId="1F88BEE4" w14:textId="015F5B26" w:rsidR="0084092E" w:rsidRDefault="0084092E" w:rsidP="0084092E">
      <w:pPr>
        <w:pBdr>
          <w:top w:val="single" w:sz="4" w:space="1" w:color="auto"/>
          <w:left w:val="single" w:sz="4" w:space="0" w:color="auto"/>
          <w:bottom w:val="single" w:sz="4" w:space="1" w:color="auto"/>
          <w:right w:val="single" w:sz="4" w:space="0" w:color="auto"/>
        </w:pBdr>
        <w:ind w:firstLineChars="100" w:firstLine="200"/>
        <w:rPr>
          <w:ins w:id="1797" w:author="岩下" w:date="2015-10-13T21:00:00Z"/>
        </w:rPr>
      </w:pPr>
      <w:ins w:id="1798" w:author="岩下" w:date="2015-10-13T21:00:00Z">
        <w:r w:rsidRPr="00CD2773">
          <w:rPr>
            <w:rFonts w:ascii="ＭＳ Ｐゴシック" w:eastAsia="ＭＳ Ｐゴシック" w:hAnsi="ＭＳ Ｐゴシック"/>
            <w:sz w:val="20"/>
            <w:szCs w:val="20"/>
          </w:rPr>
          <w:t xml:space="preserve">  &lt;</w:t>
        </w:r>
      </w:ins>
      <w:ins w:id="1799" w:author="岩下" w:date="2015-10-14T13:55:00Z">
        <w:r w:rsidR="00B41E54">
          <w:rPr>
            <w:rFonts w:ascii="ＭＳ Ｐゴシック" w:eastAsia="ＭＳ Ｐゴシック" w:hAnsi="ＭＳ Ｐゴシック"/>
            <w:sz w:val="20"/>
            <w:szCs w:val="20"/>
          </w:rPr>
          <w:t>parameter</w:t>
        </w:r>
      </w:ins>
      <w:ins w:id="1800" w:author="岩下" w:date="2015-10-13T21:13:00Z">
        <w:r>
          <w:rPr>
            <w:rFonts w:ascii="ＭＳ Ｐゴシック" w:eastAsia="ＭＳ Ｐゴシック" w:hAnsi="ＭＳ Ｐゴシック"/>
            <w:sz w:val="20"/>
            <w:szCs w:val="20"/>
          </w:rPr>
          <w:t>Pack</w:t>
        </w:r>
      </w:ins>
      <w:ins w:id="1801" w:author="岩下" w:date="2015-10-13T21:00:00Z">
        <w:r w:rsidRPr="00CD2773">
          <w:rPr>
            <w:rFonts w:ascii="ＭＳ Ｐゴシック" w:eastAsia="ＭＳ Ｐゴシック" w:hAnsi="ＭＳ Ｐゴシック"/>
            <w:sz w:val="20"/>
            <w:szCs w:val="20"/>
          </w:rPr>
          <w:t xml:space="preserve"> type=</w:t>
        </w:r>
        <w:r>
          <w:rPr>
            <w:rFonts w:ascii="ＭＳ Ｐゴシック" w:eastAsia="ＭＳ Ｐゴシック" w:hAnsi="ＭＳ Ｐゴシック"/>
            <w:sz w:val="20"/>
            <w:szCs w:val="20"/>
          </w:rPr>
          <w:t>"</w:t>
        </w:r>
      </w:ins>
      <w:ins w:id="1802" w:author="岩下" w:date="2015-10-13T21:13:00Z">
        <w:r>
          <w:rPr>
            <w:rFonts w:ascii="ＭＳ Ｐゴシック" w:eastAsia="ＭＳ Ｐゴシック" w:hAnsi="ＭＳ Ｐゴシック"/>
            <w:sz w:val="20"/>
            <w:szCs w:val="20"/>
          </w:rPr>
          <w:t>K0</w:t>
        </w:r>
      </w:ins>
      <w:ins w:id="1803" w:author="岩下" w:date="2015-10-13T21:00:00Z">
        <w:r>
          <w:rPr>
            <w:rFonts w:ascii="ＭＳ Ｐゴシック" w:eastAsia="ＭＳ Ｐゴシック" w:hAnsi="ＭＳ Ｐゴシック"/>
            <w:sz w:val="20"/>
            <w:szCs w:val="20"/>
          </w:rPr>
          <w:t>"</w:t>
        </w:r>
        <w:r w:rsidRPr="00CD2773">
          <w:rPr>
            <w:rFonts w:ascii="ＭＳ Ｐゴシック" w:eastAsia="ＭＳ Ｐゴシック" w:hAnsi="ＭＳ Ｐゴシック"/>
            <w:sz w:val="20"/>
            <w:szCs w:val="20"/>
          </w:rPr>
          <w:t xml:space="preserve"> ref=</w:t>
        </w:r>
        <w:r>
          <w:rPr>
            <w:rFonts w:ascii="ＭＳ Ｐゴシック" w:eastAsia="ＭＳ Ｐゴシック" w:hAnsi="ＭＳ Ｐゴシック"/>
            <w:sz w:val="20"/>
            <w:szCs w:val="20"/>
          </w:rPr>
          <w:t>"</w:t>
        </w:r>
      </w:ins>
      <w:ins w:id="1804" w:author="岩下" w:date="2015-10-13T21:22:00Z">
        <w:r>
          <w:rPr>
            <w:rFonts w:ascii="ＭＳ Ｐゴシック" w:eastAsia="ＭＳ Ｐゴシック" w:hAnsi="ＭＳ Ｐゴシック" w:hint="eastAsia"/>
            <w:sz w:val="20"/>
            <w:szCs w:val="20"/>
          </w:rPr>
          <w:t>typename</w:t>
        </w:r>
      </w:ins>
      <w:ins w:id="1805" w:author="岩下" w:date="2015-10-13T21:00:00Z">
        <w:r>
          <w:rPr>
            <w:rFonts w:ascii="ＭＳ Ｐゴシック" w:eastAsia="ＭＳ Ｐゴシック" w:hAnsi="ＭＳ Ｐゴシック"/>
            <w:sz w:val="20"/>
            <w:szCs w:val="20"/>
          </w:rPr>
          <w:t>"</w:t>
        </w:r>
        <w:r w:rsidRPr="00CD2773">
          <w:rPr>
            <w:rFonts w:ascii="ＭＳ Ｐゴシック" w:eastAsia="ＭＳ Ｐゴシック" w:hAnsi="ＭＳ Ｐゴシック"/>
            <w:sz w:val="20"/>
            <w:szCs w:val="20"/>
          </w:rPr>
          <w:t>/&gt;</w:t>
        </w:r>
      </w:ins>
    </w:p>
    <w:p w14:paraId="0219BCF9" w14:textId="77777777" w:rsidR="0084092E" w:rsidRPr="004C4321" w:rsidRDefault="0084092E" w:rsidP="0084092E">
      <w:pPr>
        <w:rPr>
          <w:ins w:id="1806" w:author="岩下" w:date="2015-10-13T20:50:00Z"/>
        </w:rPr>
      </w:pPr>
    </w:p>
    <w:p w14:paraId="2C753E42" w14:textId="031A3F52" w:rsidR="00F54F45" w:rsidRPr="008228CC" w:rsidDel="0084092E" w:rsidRDefault="003E5C37" w:rsidP="00F54F45">
      <w:pPr>
        <w:pStyle w:val="2"/>
        <w:rPr>
          <w:del w:id="1807" w:author="岩下" w:date="2015-10-13T20:47:00Z"/>
        </w:rPr>
      </w:pPr>
      <w:del w:id="1808" w:author="岩下" w:date="2015-10-09T10:24:00Z">
        <w:r w:rsidRPr="008228CC" w:rsidDel="00CD10AB">
          <w:rPr>
            <w:rFonts w:hint="eastAsia"/>
          </w:rPr>
          <w:delText>データ</w:delText>
        </w:r>
      </w:del>
      <w:bookmarkStart w:id="1809" w:name="_Ref306007783"/>
      <w:del w:id="1810" w:author="岩下" w:date="2015-10-09T11:21:00Z">
        <w:r w:rsidRPr="008228CC" w:rsidDel="00770CF7">
          <w:delText>型定義要素</w:delText>
        </w:r>
      </w:del>
      <w:del w:id="1811" w:author="岩下" w:date="2015-10-09T10:24:00Z">
        <w:r w:rsidRPr="008228CC" w:rsidDel="00CD10AB">
          <w:rPr>
            <w:rFonts w:hint="eastAsia"/>
          </w:rPr>
          <w:delText>のオプション</w:delText>
        </w:r>
      </w:del>
      <w:del w:id="1812" w:author="岩下" w:date="2015-10-13T20:47:00Z">
        <w:r w:rsidRPr="008228CC" w:rsidDel="0084092E">
          <w:rPr>
            <w:rFonts w:hint="eastAsia"/>
          </w:rPr>
          <w:delText>属性</w:delText>
        </w:r>
        <w:bookmarkEnd w:id="1724"/>
        <w:bookmarkEnd w:id="1725"/>
        <w:bookmarkEnd w:id="1726"/>
        <w:bookmarkEnd w:id="1727"/>
        <w:bookmarkEnd w:id="1809"/>
      </w:del>
    </w:p>
    <w:p w14:paraId="28E23548" w14:textId="5193E2FB" w:rsidR="00F54F45" w:rsidDel="0084092E" w:rsidRDefault="00F54F45" w:rsidP="008228CC">
      <w:pPr>
        <w:ind w:firstLineChars="100" w:firstLine="210"/>
        <w:rPr>
          <w:del w:id="1813" w:author="岩下" w:date="2015-10-13T20:47:00Z"/>
        </w:rPr>
      </w:pPr>
      <w:del w:id="1814" w:author="岩下" w:date="2015-10-09T10:24:00Z">
        <w:r w:rsidRPr="00F74330" w:rsidDel="00CD10AB">
          <w:delText>データ</w:delText>
        </w:r>
      </w:del>
      <w:del w:id="1815" w:author="岩下" w:date="2015-10-09T11:22:00Z">
        <w:r w:rsidRPr="00F74330" w:rsidDel="00770CF7">
          <w:delText>型定義</w:delText>
        </w:r>
        <w:r w:rsidR="004B4E28" w:rsidDel="00770CF7">
          <w:delText>要素</w:delText>
        </w:r>
      </w:del>
      <w:del w:id="1816" w:author="岩下" w:date="2015-10-09T10:25:00Z">
        <w:r w:rsidRPr="00F74330" w:rsidDel="00CD10AB">
          <w:delText>の属性として</w:delText>
        </w:r>
      </w:del>
      <w:del w:id="1817" w:author="岩下" w:date="2015-10-13T20:47:00Z">
        <w:r w:rsidRPr="00F74330" w:rsidDel="0084092E">
          <w:delText>以下の属性を持つ（省略可）。</w:delText>
        </w:r>
      </w:del>
    </w:p>
    <w:p w14:paraId="0922D3B1" w14:textId="3BD8955F" w:rsidR="008228CC" w:rsidRPr="00F74330" w:rsidDel="00B54188" w:rsidRDefault="008228CC" w:rsidP="008228CC">
      <w:pPr>
        <w:rPr>
          <w:del w:id="1818" w:author="岩下" w:date="2015-10-13T20:43:00Z"/>
        </w:rPr>
      </w:pPr>
    </w:p>
    <w:p w14:paraId="181FDA30" w14:textId="27D3CA71" w:rsidR="00F54F45" w:rsidRPr="008228CC" w:rsidDel="0084092E" w:rsidRDefault="00F54F45" w:rsidP="00613D85">
      <w:pPr>
        <w:numPr>
          <w:ilvl w:val="0"/>
          <w:numId w:val="11"/>
        </w:numPr>
        <w:ind w:hanging="240"/>
        <w:rPr>
          <w:del w:id="1819" w:author="岩下" w:date="2015-10-13T20:47:00Z"/>
        </w:rPr>
      </w:pPr>
      <w:del w:id="1820" w:author="岩下" w:date="2015-10-13T20:47:00Z">
        <w:r w:rsidRPr="00F74330" w:rsidDel="0084092E">
          <w:delText>is_const</w:delText>
        </w:r>
        <w:r w:rsidR="004B4E28" w:rsidDel="0084092E">
          <w:delText xml:space="preserve">　－　</w:delText>
        </w:r>
        <w:r w:rsidRPr="00F74330" w:rsidDel="0084092E">
          <w:delText>このデータ型</w:delText>
        </w:r>
      </w:del>
      <w:del w:id="1821" w:author="岩下" w:date="2015-09-01T21:45:00Z">
        <w:r w:rsidRPr="00F74330" w:rsidDel="00E86E36">
          <w:delText>で定義される変数</w:delText>
        </w:r>
      </w:del>
      <w:del w:id="1822" w:author="岩下" w:date="2015-10-13T20:47:00Z">
        <w:r w:rsidRPr="00F74330" w:rsidDel="0084092E">
          <w:delText>が</w:delText>
        </w:r>
      </w:del>
      <w:del w:id="1823" w:author="岩下" w:date="2015-09-01T21:45:00Z">
        <w:r w:rsidRPr="00F74330" w:rsidDel="00E86E36">
          <w:delText>定数である</w:delText>
        </w:r>
      </w:del>
      <w:del w:id="1824" w:author="岩下" w:date="2015-10-13T20:47:00Z">
        <w:r w:rsidRPr="00F74330" w:rsidDel="0084092E">
          <w:delText>かどうか</w:delText>
        </w:r>
      </w:del>
      <w:del w:id="1825"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delText>または</w:delText>
        </w:r>
        <w:r w:rsidRPr="00F74330" w:rsidDel="0084092E">
          <w:delText xml:space="preserve"> true</w:delText>
        </w:r>
      </w:del>
    </w:p>
    <w:p w14:paraId="19020F59" w14:textId="0B1D71EE" w:rsidR="00F54F45" w:rsidRPr="008228CC" w:rsidDel="0084092E" w:rsidRDefault="00F54F45" w:rsidP="00613D85">
      <w:pPr>
        <w:numPr>
          <w:ilvl w:val="0"/>
          <w:numId w:val="11"/>
        </w:numPr>
        <w:ind w:hanging="240"/>
        <w:rPr>
          <w:del w:id="1826" w:author="岩下" w:date="2015-10-13T20:47:00Z"/>
        </w:rPr>
      </w:pPr>
      <w:del w:id="1827" w:author="岩下" w:date="2015-10-13T20:47:00Z">
        <w:r w:rsidRPr="00F74330" w:rsidDel="0084092E">
          <w:delText>is_volatile</w:delText>
        </w:r>
        <w:r w:rsidR="004B4E28" w:rsidDel="0084092E">
          <w:delText xml:space="preserve">　－　</w:delText>
        </w:r>
        <w:r w:rsidRPr="00F74330" w:rsidDel="0084092E">
          <w:delText>このデータ型</w:delText>
        </w:r>
      </w:del>
      <w:del w:id="1828" w:author="岩下" w:date="2015-09-01T21:46:00Z">
        <w:r w:rsidRPr="00F74330" w:rsidDel="00E86E36">
          <w:delText>で定義される変数</w:delText>
        </w:r>
      </w:del>
      <w:del w:id="1829" w:author="岩下" w:date="2015-10-13T20:47:00Z">
        <w:r w:rsidRPr="00F74330" w:rsidDel="0084092E">
          <w:delText>が</w:delText>
        </w:r>
        <w:r w:rsidRPr="00F74330" w:rsidDel="0084092E">
          <w:delText>volatile</w:delText>
        </w:r>
      </w:del>
      <w:del w:id="1830" w:author="岩下" w:date="2015-09-01T21:46:00Z">
        <w:r w:rsidRPr="00F74330" w:rsidDel="00E86E36">
          <w:delText>である</w:delText>
        </w:r>
      </w:del>
      <w:del w:id="1831" w:author="岩下" w:date="2015-10-13T20:47:00Z">
        <w:r w:rsidRPr="00F74330" w:rsidDel="0084092E">
          <w:delText>かどうか</w:delText>
        </w:r>
      </w:del>
      <w:del w:id="1832"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delText>または</w:delText>
        </w:r>
        <w:r w:rsidRPr="00F74330" w:rsidDel="0084092E">
          <w:delText xml:space="preserve"> true</w:delText>
        </w:r>
      </w:del>
    </w:p>
    <w:p w14:paraId="7F138DBD" w14:textId="21EA73B5" w:rsidR="00F54F45" w:rsidRPr="008228CC" w:rsidDel="0084092E" w:rsidRDefault="00F54F45" w:rsidP="00613D85">
      <w:pPr>
        <w:numPr>
          <w:ilvl w:val="0"/>
          <w:numId w:val="11"/>
        </w:numPr>
        <w:ind w:hanging="240"/>
        <w:rPr>
          <w:del w:id="1833" w:author="岩下" w:date="2015-10-13T20:47:00Z"/>
        </w:rPr>
      </w:pPr>
      <w:del w:id="1834" w:author="岩下" w:date="2015-10-13T20:47:00Z">
        <w:r w:rsidRPr="00F74330" w:rsidDel="0084092E">
          <w:delText>is_restrict</w:delText>
        </w:r>
        <w:r w:rsidR="004B4E28" w:rsidDel="0084092E">
          <w:delText xml:space="preserve">　－　</w:delText>
        </w:r>
        <w:r w:rsidRPr="00F74330" w:rsidDel="0084092E">
          <w:delText>このデータ型</w:delText>
        </w:r>
      </w:del>
      <w:del w:id="1835" w:author="岩下" w:date="2015-09-01T21:46:00Z">
        <w:r w:rsidRPr="00F74330" w:rsidDel="00E86E36">
          <w:delText>で定義される変数</w:delText>
        </w:r>
      </w:del>
      <w:del w:id="1836" w:author="岩下" w:date="2015-10-13T20:47:00Z">
        <w:r w:rsidRPr="00F74330" w:rsidDel="0084092E">
          <w:delText>が</w:delText>
        </w:r>
        <w:r w:rsidRPr="00F74330" w:rsidDel="0084092E">
          <w:delText>restrict</w:delText>
        </w:r>
      </w:del>
      <w:del w:id="1837" w:author="岩下" w:date="2015-09-01T21:46:00Z">
        <w:r w:rsidRPr="00F74330" w:rsidDel="00E86E36">
          <w:delText>である</w:delText>
        </w:r>
      </w:del>
      <w:del w:id="1838" w:author="岩下" w:date="2015-10-13T20:47:00Z">
        <w:r w:rsidRPr="00F74330" w:rsidDel="0084092E">
          <w:delText>かどうか</w:delText>
        </w:r>
      </w:del>
      <w:del w:id="1839" w:author="岩下" w:date="2015-10-13T20:46:00Z">
        <w:r w:rsidRPr="00F74330" w:rsidDel="0084092E">
          <w:delText>の情報、</w:delText>
        </w:r>
        <w:r w:rsidRPr="00F74330" w:rsidDel="0084092E">
          <w:delText xml:space="preserve"> 0 </w:delText>
        </w:r>
        <w:r w:rsidRPr="00F74330" w:rsidDel="0084092E">
          <w:delText>または</w:delText>
        </w:r>
        <w:r w:rsidRPr="00F74330" w:rsidDel="0084092E">
          <w:delText xml:space="preserve"> 1</w:delText>
        </w:r>
        <w:r w:rsidRPr="00F74330" w:rsidDel="0084092E">
          <w:delText>、</w:delText>
        </w:r>
        <w:r w:rsidRPr="00F74330" w:rsidDel="0084092E">
          <w:delText xml:space="preserve">false </w:delText>
        </w:r>
        <w:r w:rsidRPr="00F74330" w:rsidDel="0084092E">
          <w:lastRenderedPageBreak/>
          <w:delText>または</w:delText>
        </w:r>
        <w:r w:rsidRPr="00F74330" w:rsidDel="0084092E">
          <w:delText xml:space="preserve"> true</w:delText>
        </w:r>
      </w:del>
    </w:p>
    <w:p w14:paraId="02E0D9B2" w14:textId="58906CDF" w:rsidR="00F54F45" w:rsidDel="00B54188" w:rsidRDefault="00F54F45" w:rsidP="003E5C37">
      <w:pPr>
        <w:rPr>
          <w:del w:id="1840" w:author="岩下" w:date="2015-10-05T18:20:00Z"/>
        </w:rPr>
      </w:pPr>
    </w:p>
    <w:p w14:paraId="1AE5D49B" w14:textId="77777777" w:rsidR="005A7DE9" w:rsidRDefault="005A7DE9">
      <w:pPr>
        <w:widowControl/>
        <w:jc w:val="left"/>
        <w:rPr>
          <w:ins w:id="1841" w:author="岩下" w:date="2015-10-13T18:07:00Z"/>
          <w:rFonts w:ascii="Arial" w:eastAsia="ＭＳ ゴシック" w:hAnsi="Arial"/>
          <w:sz w:val="24"/>
        </w:rPr>
      </w:pPr>
      <w:bookmarkStart w:id="1842" w:name="_Toc223755493"/>
      <w:bookmarkStart w:id="1843" w:name="_Toc223755699"/>
      <w:bookmarkStart w:id="1844" w:name="_Toc422165374"/>
      <w:ins w:id="1845" w:author="岩下" w:date="2015-10-13T18:07:00Z">
        <w:r>
          <w:br w:type="page"/>
        </w:r>
      </w:ins>
    </w:p>
    <w:p w14:paraId="070C3179" w14:textId="50064083" w:rsidR="00DA2239" w:rsidRDefault="00DA2239" w:rsidP="00DA2239">
      <w:pPr>
        <w:pStyle w:val="10"/>
      </w:pPr>
      <w:bookmarkStart w:id="1846" w:name="_Toc306557414"/>
      <w:r w:rsidRPr="008228CC">
        <w:rPr>
          <w:rFonts w:hint="eastAsia"/>
        </w:rPr>
        <w:lastRenderedPageBreak/>
        <w:t>シンボルリスト</w:t>
      </w:r>
      <w:bookmarkEnd w:id="1842"/>
      <w:bookmarkEnd w:id="1843"/>
      <w:bookmarkEnd w:id="1844"/>
      <w:bookmarkEnd w:id="1846"/>
    </w:p>
    <w:p w14:paraId="79D29E16" w14:textId="77777777" w:rsidR="005B12A8" w:rsidRPr="005B12A8" w:rsidRDefault="005B12A8" w:rsidP="005B12A8"/>
    <w:p w14:paraId="2007AC7E" w14:textId="77777777" w:rsidR="00DA2239" w:rsidRPr="008228CC" w:rsidRDefault="00DA2239" w:rsidP="00DA2239">
      <w:pPr>
        <w:pStyle w:val="2"/>
      </w:pPr>
      <w:bookmarkStart w:id="1847" w:name="_Toc223755494"/>
      <w:bookmarkStart w:id="1848" w:name="_Toc223755700"/>
      <w:bookmarkStart w:id="1849" w:name="_Toc422165375"/>
      <w:bookmarkStart w:id="1850" w:name="_Ref304826775"/>
      <w:bookmarkStart w:id="1851" w:name="_Ref305767222"/>
      <w:bookmarkStart w:id="1852" w:name="_Ref306524458"/>
      <w:bookmarkStart w:id="1853" w:name="_Ref306524471"/>
      <w:bookmarkStart w:id="1854" w:name="_Toc306557415"/>
      <w:r w:rsidRPr="00F74330">
        <w:rPr>
          <w:rFonts w:eastAsia="ＭＳ 明朝" w:hint="eastAsia"/>
        </w:rPr>
        <w:t>id</w:t>
      </w:r>
      <w:r w:rsidR="004B4E28">
        <w:rPr>
          <w:rFonts w:hint="eastAsia"/>
        </w:rPr>
        <w:t>要素</w:t>
      </w:r>
      <w:bookmarkEnd w:id="1847"/>
      <w:bookmarkEnd w:id="1848"/>
      <w:bookmarkEnd w:id="1849"/>
      <w:bookmarkEnd w:id="1850"/>
      <w:bookmarkEnd w:id="1851"/>
      <w:bookmarkEnd w:id="1852"/>
      <w:bookmarkEnd w:id="1853"/>
      <w:bookmarkEnd w:id="1854"/>
    </w:p>
    <w:p w14:paraId="12459C7D" w14:textId="77777777" w:rsidR="009F3243" w:rsidRDefault="00F54F45" w:rsidP="009F3243">
      <w:pPr>
        <w:ind w:firstLineChars="100" w:firstLine="210"/>
        <w:rPr>
          <w:ins w:id="1855" w:author="岩下" w:date="2015-09-29T10:32:00Z"/>
        </w:rPr>
      </w:pPr>
      <w:r w:rsidRPr="008228CC">
        <w:t>id</w:t>
      </w:r>
      <w:r w:rsidR="004B4E28">
        <w:t>要素</w:t>
      </w:r>
      <w:r w:rsidRPr="008228CC">
        <w:t>は、変数名や配列名、関数名、</w:t>
      </w:r>
      <w:r w:rsidRPr="008228CC">
        <w:t>struct/union</w:t>
      </w:r>
      <w:r w:rsidRPr="008228CC">
        <w:t>の</w:t>
      </w:r>
      <w:r w:rsidR="00107D79">
        <w:t>メンバ</w:t>
      </w:r>
      <w:r w:rsidRPr="008228CC">
        <w:t>名、</w:t>
      </w:r>
      <w:r w:rsidRPr="008228CC">
        <w:t xml:space="preserve"> </w:t>
      </w:r>
      <w:r w:rsidRPr="008228CC">
        <w:t>関数の引数、</w:t>
      </w:r>
      <w:r w:rsidRPr="008228CC">
        <w:t>compound statement</w:t>
      </w:r>
      <w:r w:rsidRPr="008228CC">
        <w:t>の局所変数名を定義する。</w:t>
      </w:r>
    </w:p>
    <w:p w14:paraId="13911199"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56" w:author="岩下" w:date="2015-09-29T10:32:00Z"/>
          <w:rFonts w:ascii="ＭＳ Ｐゴシック" w:eastAsia="ＭＳ Ｐゴシック" w:hAnsi="ＭＳ Ｐゴシック"/>
          <w:szCs w:val="20"/>
        </w:rPr>
      </w:pPr>
      <w:ins w:id="1857" w:author="岩下" w:date="2015-09-29T10:32:00Z">
        <w:r w:rsidRPr="00616F6F">
          <w:rPr>
            <w:rFonts w:ascii="ＭＳ Ｐゴシック" w:eastAsia="ＭＳ Ｐゴシック" w:hAnsi="ＭＳ Ｐゴシック"/>
            <w:szCs w:val="20"/>
          </w:rPr>
          <w:t>&lt;id&gt;</w:t>
        </w:r>
      </w:ins>
    </w:p>
    <w:p w14:paraId="3F5CD82C" w14:textId="65AA33E2"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58" w:author="岩下" w:date="2015-09-29T10:32:00Z"/>
          <w:rFonts w:ascii="ＭＳ Ｐゴシック" w:eastAsia="ＭＳ Ｐゴシック" w:hAnsi="ＭＳ Ｐゴシック"/>
          <w:szCs w:val="20"/>
        </w:rPr>
      </w:pPr>
      <w:ins w:id="1859" w:author="岩下" w:date="2015-09-29T10:32:00Z">
        <w:r w:rsidRPr="00616F6F">
          <w:rPr>
            <w:rFonts w:ascii="ＭＳ Ｐゴシック" w:eastAsia="ＭＳ Ｐゴシック" w:hAnsi="ＭＳ Ｐゴシック"/>
            <w:szCs w:val="20"/>
          </w:rPr>
          <w:t xml:space="preserve">  name</w:t>
        </w:r>
        <w:r w:rsidRPr="00616F6F">
          <w:rPr>
            <w:rFonts w:ascii="ＭＳ Ｐゴシック" w:eastAsia="ＭＳ Ｐゴシック" w:hAnsi="ＭＳ Ｐゴシック" w:hint="eastAsia"/>
            <w:szCs w:val="20"/>
          </w:rPr>
          <w:t>要素</w:t>
        </w:r>
      </w:ins>
      <w:ins w:id="1860" w:author="岩下" w:date="2015-10-06T16:09: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_Ref305767120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1861" w:author="Youichi KOYAMA" w:date="2016-03-17T11:55:00Z">
        <w:r w:rsidR="006A16F7">
          <w:rPr>
            <w:rFonts w:ascii="ＭＳ Ｐゴシック" w:eastAsia="ＭＳ Ｐゴシック" w:hAnsi="ＭＳ Ｐゴシック"/>
            <w:szCs w:val="20"/>
          </w:rPr>
          <w:t>2.1</w:t>
        </w:r>
      </w:ins>
      <w:ins w:id="1862" w:author="岩下" w:date="2015-10-06T16:09: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67DDF5A9" w14:textId="180B5144"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63" w:author="岩下" w:date="2015-09-29T10:32:00Z"/>
          <w:rFonts w:ascii="ＭＳ Ｐゴシック" w:eastAsia="ＭＳ Ｐゴシック" w:hAnsi="ＭＳ Ｐゴシック"/>
          <w:szCs w:val="20"/>
        </w:rPr>
      </w:pPr>
      <w:ins w:id="1864" w:author="岩下" w:date="2015-09-29T10:32:00Z">
        <w:r w:rsidRPr="00616F6F">
          <w:rPr>
            <w:rFonts w:ascii="ＭＳ Ｐゴシック" w:eastAsia="ＭＳ Ｐゴシック" w:hAnsi="ＭＳ Ｐゴシック"/>
            <w:szCs w:val="20"/>
          </w:rPr>
          <w:t xml:space="preserve">  </w:t>
        </w:r>
        <w:del w:id="1865" w:author="Youichi KOYAMA" w:date="2016-03-25T15:51:00Z">
          <w:r w:rsidRPr="00616F6F" w:rsidDel="004546D4">
            <w:rPr>
              <w:rFonts w:ascii="ＭＳ Ｐゴシック" w:eastAsia="ＭＳ Ｐゴシック" w:hAnsi="ＭＳ Ｐゴシック"/>
              <w:szCs w:val="20"/>
            </w:rPr>
            <w:delText>[ value</w:delText>
          </w:r>
          <w:r w:rsidRPr="00616F6F" w:rsidDel="004546D4">
            <w:rPr>
              <w:rFonts w:ascii="ＭＳ Ｐゴシック" w:eastAsia="ＭＳ Ｐゴシック" w:hAnsi="ＭＳ Ｐゴシック" w:hint="eastAsia"/>
              <w:szCs w:val="20"/>
            </w:rPr>
            <w:delText>要素</w:delText>
          </w:r>
        </w:del>
      </w:ins>
      <w:ins w:id="1866" w:author="岩下" w:date="2015-10-06T16:09:00Z">
        <w:del w:id="1867" w:author="Youichi KOYAMA" w:date="2016-03-25T15:51:00Z">
          <w:r w:rsidR="006F61EC" w:rsidDel="004546D4">
            <w:rPr>
              <w:rFonts w:ascii="ＭＳ Ｐゴシック" w:eastAsia="ＭＳ Ｐゴシック" w:hAnsi="ＭＳ Ｐゴシック" w:hint="eastAsia"/>
              <w:szCs w:val="20"/>
            </w:rPr>
            <w:delText>（</w:delText>
          </w:r>
        </w:del>
      </w:ins>
      <w:ins w:id="1868" w:author="岩下" w:date="2015-10-06T16:10:00Z">
        <w:del w:id="1869" w:author="Youichi KOYAMA" w:date="2016-03-25T15:51:00Z">
          <w:r w:rsidR="006F61EC" w:rsidDel="004546D4">
            <w:rPr>
              <w:rFonts w:ascii="ＭＳ Ｐゴシック" w:eastAsia="ＭＳ Ｐゴシック" w:hAnsi="ＭＳ Ｐゴシック"/>
              <w:szCs w:val="20"/>
            </w:rPr>
            <w:fldChar w:fldCharType="begin"/>
          </w:r>
          <w:r w:rsidR="006F61EC" w:rsidDel="004546D4">
            <w:rPr>
              <w:rFonts w:ascii="ＭＳ Ｐゴシック" w:eastAsia="ＭＳ Ｐゴシック" w:hAnsi="ＭＳ Ｐゴシック"/>
              <w:szCs w:val="20"/>
            </w:rPr>
            <w:delInstrText xml:space="preserve"> REF </w:delInstrText>
          </w:r>
          <w:r w:rsidR="006F61EC" w:rsidDel="004546D4">
            <w:rPr>
              <w:rFonts w:ascii="ＭＳ Ｐゴシック" w:eastAsia="ＭＳ Ｐゴシック" w:hAnsi="ＭＳ Ｐゴシック" w:hint="eastAsia"/>
              <w:szCs w:val="20"/>
            </w:rPr>
            <w:delInstrText>_Ref305767133 \n \h</w:delInstrText>
          </w:r>
          <w:r w:rsidR="006F61EC" w:rsidDel="004546D4">
            <w:rPr>
              <w:rFonts w:ascii="ＭＳ Ｐゴシック" w:eastAsia="ＭＳ Ｐゴシック" w:hAnsi="ＭＳ Ｐゴシック"/>
              <w:szCs w:val="20"/>
            </w:rPr>
            <w:delInstrText xml:space="preserve"> </w:delInstrText>
          </w:r>
        </w:del>
      </w:ins>
      <w:del w:id="1870" w:author="Youichi KOYAMA" w:date="2016-03-25T15:51:00Z">
        <w:r w:rsidR="006F61EC" w:rsidDel="004546D4">
          <w:rPr>
            <w:rFonts w:ascii="ＭＳ Ｐゴシック" w:eastAsia="ＭＳ Ｐゴシック" w:hAnsi="ＭＳ Ｐゴシック"/>
            <w:szCs w:val="20"/>
          </w:rPr>
        </w:r>
        <w:r w:rsidR="006F61EC" w:rsidDel="004546D4">
          <w:rPr>
            <w:rFonts w:ascii="ＭＳ Ｐゴシック" w:eastAsia="ＭＳ Ｐゴシック" w:hAnsi="ＭＳ Ｐゴシック"/>
            <w:szCs w:val="20"/>
          </w:rPr>
          <w:fldChar w:fldCharType="separate"/>
        </w:r>
      </w:del>
      <w:ins w:id="1871" w:author="岩下" w:date="2015-10-06T16:10:00Z">
        <w:del w:id="1872" w:author="Youichi KOYAMA" w:date="2016-03-25T15:51:00Z">
          <w:r w:rsidR="006F61EC" w:rsidDel="004546D4">
            <w:rPr>
              <w:rFonts w:ascii="ＭＳ Ｐゴシック" w:eastAsia="ＭＳ Ｐゴシック" w:hAnsi="ＭＳ Ｐゴシック"/>
              <w:szCs w:val="20"/>
            </w:rPr>
            <w:fldChar w:fldCharType="end"/>
          </w:r>
          <w:r w:rsidR="006F61EC" w:rsidDel="004546D4">
            <w:rPr>
              <w:rFonts w:ascii="ＭＳ Ｐゴシック" w:eastAsia="ＭＳ Ｐゴシック" w:hAnsi="ＭＳ Ｐゴシック" w:hint="eastAsia"/>
              <w:szCs w:val="20"/>
            </w:rPr>
            <w:delText>節</w:delText>
          </w:r>
        </w:del>
      </w:ins>
      <w:ins w:id="1873" w:author="岩下" w:date="2015-10-06T16:09:00Z">
        <w:del w:id="1874" w:author="Youichi KOYAMA" w:date="2016-03-25T15:51:00Z">
          <w:r w:rsidR="006F61EC" w:rsidDel="004546D4">
            <w:rPr>
              <w:rFonts w:ascii="ＭＳ Ｐゴシック" w:eastAsia="ＭＳ Ｐゴシック" w:hAnsi="ＭＳ Ｐゴシック" w:hint="eastAsia"/>
              <w:szCs w:val="20"/>
            </w:rPr>
            <w:delText>）</w:delText>
          </w:r>
        </w:del>
      </w:ins>
      <w:ins w:id="1875" w:author="岩下" w:date="2015-09-29T10:32:00Z">
        <w:del w:id="1876" w:author="Youichi KOYAMA" w:date="2016-03-25T15:51:00Z">
          <w:r w:rsidRPr="00616F6F" w:rsidDel="004546D4">
            <w:rPr>
              <w:rFonts w:ascii="ＭＳ Ｐゴシック" w:eastAsia="ＭＳ Ｐゴシック" w:hAnsi="ＭＳ Ｐゴシック"/>
              <w:szCs w:val="20"/>
            </w:rPr>
            <w:delText xml:space="preserve"> ]</w:delText>
          </w:r>
        </w:del>
      </w:ins>
    </w:p>
    <w:p w14:paraId="492640E4"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77" w:author="岩下" w:date="2015-09-29T10:32:00Z"/>
          <w:rFonts w:ascii="ＭＳ Ｐゴシック" w:eastAsia="ＭＳ Ｐゴシック" w:hAnsi="ＭＳ Ｐゴシック"/>
          <w:szCs w:val="20"/>
        </w:rPr>
      </w:pPr>
      <w:ins w:id="1878" w:author="岩下" w:date="2015-09-29T10:32:00Z">
        <w:r w:rsidRPr="00616F6F">
          <w:rPr>
            <w:rFonts w:ascii="ＭＳ Ｐゴシック" w:eastAsia="ＭＳ Ｐゴシック" w:hAnsi="ＭＳ Ｐゴシック"/>
            <w:szCs w:val="20"/>
          </w:rPr>
          <w:t xml:space="preserve">  [ bitField</w:t>
        </w:r>
        <w:r w:rsidRPr="00616F6F">
          <w:rPr>
            <w:rFonts w:ascii="ＭＳ Ｐゴシック" w:eastAsia="ＭＳ Ｐゴシック" w:hAnsi="ＭＳ Ｐゴシック" w:hint="eastAsia"/>
            <w:szCs w:val="20"/>
          </w:rPr>
          <w:t>要素</w:t>
        </w:r>
        <w:r w:rsidRPr="00616F6F">
          <w:rPr>
            <w:rFonts w:ascii="ＭＳ Ｐゴシック" w:eastAsia="ＭＳ Ｐゴシック" w:hAnsi="ＭＳ Ｐゴシック"/>
            <w:szCs w:val="20"/>
          </w:rPr>
          <w:t xml:space="preserve"> ]</w:t>
        </w:r>
      </w:ins>
    </w:p>
    <w:p w14:paraId="4E6F6CE1" w14:textId="5166B174" w:rsidR="00A95A7A" w:rsidRPr="003C315A" w:rsidRDefault="00A95A7A" w:rsidP="00A95A7A">
      <w:pPr>
        <w:pBdr>
          <w:top w:val="single" w:sz="4" w:space="1" w:color="auto"/>
          <w:left w:val="single" w:sz="4" w:space="0" w:color="auto"/>
          <w:bottom w:val="single" w:sz="4" w:space="1" w:color="auto"/>
          <w:right w:val="single" w:sz="4" w:space="0" w:color="auto"/>
        </w:pBdr>
        <w:ind w:firstLineChars="100" w:firstLine="210"/>
        <w:rPr>
          <w:ins w:id="1879" w:author="岩下" w:date="2015-10-06T18:42:00Z"/>
          <w:rFonts w:ascii="ＭＳ Ｐゴシック" w:eastAsia="ＭＳ Ｐゴシック" w:hAnsi="ＭＳ Ｐゴシック"/>
          <w:szCs w:val="20"/>
        </w:rPr>
      </w:pPr>
      <w:ins w:id="1880" w:author="岩下" w:date="2015-10-06T18:42:00Z">
        <w:r w:rsidRPr="003C315A">
          <w:rPr>
            <w:rFonts w:ascii="ＭＳ Ｐゴシック" w:eastAsia="ＭＳ Ｐゴシック" w:hAnsi="ＭＳ Ｐゴシック"/>
            <w:szCs w:val="20"/>
          </w:rPr>
          <w:t xml:space="preserve">  [ </w:t>
        </w:r>
        <w:r>
          <w:rPr>
            <w:rFonts w:ascii="ＭＳ Ｐゴシック" w:eastAsia="ＭＳ Ｐゴシック" w:hAnsi="ＭＳ Ｐゴシック"/>
            <w:szCs w:val="20"/>
          </w:rPr>
          <w:t>alignAs</w:t>
        </w:r>
        <w:r w:rsidRPr="003C315A">
          <w:rPr>
            <w:rFonts w:ascii="ＭＳ Ｐゴシック" w:eastAsia="ＭＳ Ｐゴシック" w:hAnsi="ＭＳ Ｐゴシック" w:hint="eastAsia"/>
            <w:szCs w:val="20"/>
          </w:rPr>
          <w:t>要素</w:t>
        </w:r>
        <w:r w:rsidRPr="003C315A">
          <w:rPr>
            <w:rFonts w:ascii="ＭＳ Ｐゴシック" w:eastAsia="ＭＳ Ｐゴシック" w:hAnsi="ＭＳ Ｐゴシック"/>
            <w:szCs w:val="20"/>
          </w:rPr>
          <w:t xml:space="preserve"> ]</w:t>
        </w:r>
      </w:ins>
    </w:p>
    <w:p w14:paraId="5B944544" w14:textId="77777777" w:rsidR="009F3243" w:rsidRPr="00616F6F" w:rsidRDefault="009F3243" w:rsidP="00616F6F">
      <w:pPr>
        <w:pBdr>
          <w:top w:val="single" w:sz="4" w:space="1" w:color="auto"/>
          <w:left w:val="single" w:sz="4" w:space="0" w:color="auto"/>
          <w:bottom w:val="single" w:sz="4" w:space="1" w:color="auto"/>
          <w:right w:val="single" w:sz="4" w:space="0" w:color="auto"/>
        </w:pBdr>
        <w:ind w:firstLineChars="100" w:firstLine="210"/>
        <w:rPr>
          <w:ins w:id="1881" w:author="岩下" w:date="2015-09-29T10:32:00Z"/>
          <w:rFonts w:ascii="ＭＳ Ｐゴシック" w:eastAsia="ＭＳ Ｐゴシック" w:hAnsi="ＭＳ Ｐゴシック"/>
          <w:szCs w:val="20"/>
        </w:rPr>
      </w:pPr>
      <w:ins w:id="1882" w:author="岩下" w:date="2015-09-29T10:32:00Z">
        <w:r w:rsidRPr="00616F6F">
          <w:rPr>
            <w:rFonts w:ascii="ＭＳ Ｐゴシック" w:eastAsia="ＭＳ Ｐゴシック" w:hAnsi="ＭＳ Ｐゴシック"/>
            <w:szCs w:val="20"/>
          </w:rPr>
          <w:t>&lt;/id&gt;</w:t>
        </w:r>
      </w:ins>
    </w:p>
    <w:p w14:paraId="623224C2" w14:textId="6BB2902C" w:rsidR="009F3243" w:rsidRDefault="009F3243" w:rsidP="009F3243">
      <w:pPr>
        <w:rPr>
          <w:ins w:id="1883" w:author="岩下" w:date="2015-09-29T10:32:00Z"/>
          <w:rFonts w:ascii="ＭＳ Ｐゴシック" w:eastAsia="ＭＳ Ｐゴシック" w:hAnsi="ＭＳ Ｐゴシック"/>
        </w:rPr>
      </w:pPr>
      <w:ins w:id="1884" w:author="岩下" w:date="2015-09-29T10:3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 xml:space="preserve">sclass, </w:t>
        </w:r>
      </w:ins>
      <w:ins w:id="1885" w:author="岩下" w:date="2015-09-29T11:05:00Z">
        <w:r w:rsidR="00744C17">
          <w:rPr>
            <w:rFonts w:ascii="ＭＳ Ｐゴシック" w:eastAsia="ＭＳ Ｐゴシック" w:hAnsi="ＭＳ Ｐゴシック"/>
          </w:rPr>
          <w:t xml:space="preserve">fspec, </w:t>
        </w:r>
      </w:ins>
      <w:ins w:id="1886" w:author="岩下" w:date="2015-09-29T10:32:00Z">
        <w:r>
          <w:rPr>
            <w:rFonts w:ascii="ＭＳ Ｐゴシック" w:eastAsia="ＭＳ Ｐゴシック" w:hAnsi="ＭＳ Ｐゴシック"/>
          </w:rPr>
          <w:t xml:space="preserve">type, bit_field, </w:t>
        </w:r>
      </w:ins>
      <w:ins w:id="1887" w:author="岩下" w:date="2015-10-06T18:43:00Z">
        <w:r w:rsidR="00A95A7A">
          <w:rPr>
            <w:rFonts w:ascii="ＭＳ Ｐゴシック" w:eastAsia="ＭＳ Ｐゴシック" w:hAnsi="ＭＳ Ｐゴシック"/>
          </w:rPr>
          <w:t xml:space="preserve">align_as, </w:t>
        </w:r>
      </w:ins>
      <w:ins w:id="1888" w:author="岩下" w:date="2015-09-29T10:32:00Z">
        <w:r>
          <w:rPr>
            <w:rFonts w:ascii="ＭＳ Ｐゴシック" w:eastAsia="ＭＳ Ｐゴシック" w:hAnsi="ＭＳ Ｐゴシック"/>
          </w:rPr>
          <w:t>is_gccThread, is_gccExtension</w:t>
        </w:r>
      </w:ins>
    </w:p>
    <w:p w14:paraId="38B90543" w14:textId="77777777" w:rsidR="009F3243" w:rsidRDefault="009F3243" w:rsidP="009F3243">
      <w:pPr>
        <w:ind w:firstLineChars="100" w:firstLine="210"/>
        <w:rPr>
          <w:ins w:id="1889" w:author="岩下" w:date="2015-09-29T10:32:00Z"/>
        </w:rPr>
      </w:pPr>
    </w:p>
    <w:p w14:paraId="617127BA" w14:textId="5AEA59F5" w:rsidR="00F54F45" w:rsidRPr="008228CC" w:rsidRDefault="00F54F45" w:rsidP="008228CC">
      <w:pPr>
        <w:ind w:firstLineChars="100" w:firstLine="210"/>
      </w:pPr>
      <w:r w:rsidRPr="008228CC">
        <w:t>id</w:t>
      </w:r>
      <w:r w:rsidR="004B4E28">
        <w:t>要素</w:t>
      </w:r>
      <w:r w:rsidRPr="008228CC">
        <w:t>は次の属性を持つ</w:t>
      </w:r>
      <w:ins w:id="1890" w:author="岩下" w:date="2015-10-07T15:13:00Z">
        <w:r w:rsidR="00616F6F">
          <w:rPr>
            <w:rFonts w:hint="eastAsia"/>
          </w:rPr>
          <w:t>ことができる</w:t>
        </w:r>
      </w:ins>
      <w:r w:rsidRPr="008228CC">
        <w:t>。</w:t>
      </w:r>
    </w:p>
    <w:p w14:paraId="4FA313BA" w14:textId="103AB80E" w:rsidR="00744C17" w:rsidRDefault="00F54F45" w:rsidP="00613D85">
      <w:pPr>
        <w:numPr>
          <w:ilvl w:val="0"/>
          <w:numId w:val="13"/>
        </w:numPr>
        <w:ind w:hanging="240"/>
        <w:rPr>
          <w:ins w:id="1891" w:author="岩下" w:date="2015-09-29T11:05:00Z"/>
        </w:rPr>
      </w:pPr>
      <w:r w:rsidRPr="008228CC">
        <w:t>sclass</w:t>
      </w:r>
      <w:ins w:id="1892" w:author="岩下" w:date="2015-09-29T11:09:00Z">
        <w:r w:rsidR="00744C17">
          <w:rPr>
            <w:rFonts w:hint="eastAsia"/>
          </w:rPr>
          <w:t>属性</w:t>
        </w:r>
      </w:ins>
      <w:r w:rsidR="004B4E28">
        <w:rPr>
          <w:rStyle w:val="a8"/>
        </w:rPr>
        <w:t xml:space="preserve">　－　</w:t>
      </w:r>
      <w:r w:rsidRPr="008228CC">
        <w:t xml:space="preserve">storage class </w:t>
      </w:r>
      <w:r w:rsidRPr="008228CC">
        <w:t>をあらわし、</w:t>
      </w:r>
      <w:r w:rsidRPr="008228CC">
        <w:t xml:space="preserve"> 'auto', 'param', 'extern', 'extern_def', 'static', 'register', 'label', 'tagname', 'moe', 'typedef_name'</w:t>
      </w:r>
      <w:r w:rsidR="001E1021">
        <w:rPr>
          <w:rFonts w:hint="eastAsia"/>
        </w:rPr>
        <w:t>,</w:t>
      </w:r>
      <w:r w:rsidR="001E1021">
        <w:t xml:space="preserve"> </w:t>
      </w:r>
      <w:ins w:id="1893" w:author="岩下" w:date="2015-10-14T14:55:00Z">
        <w:r w:rsidR="00AA494D">
          <w:t>'template</w:t>
        </w:r>
      </w:ins>
      <w:ins w:id="1894" w:author="岩下" w:date="2015-10-14T14:57:00Z">
        <w:r w:rsidR="00285CC6">
          <w:t>_p</w:t>
        </w:r>
      </w:ins>
      <w:ins w:id="1895" w:author="岩下" w:date="2015-10-14T14:55:00Z">
        <w:r w:rsidR="00285CC6">
          <w:t>aram'</w:t>
        </w:r>
        <w:r w:rsidR="00285CC6">
          <w:rPr>
            <w:rFonts w:hint="eastAsia"/>
          </w:rPr>
          <w:t>（</w:t>
        </w:r>
        <w:r w:rsidR="00285CC6">
          <w:rPr>
            <w:rFonts w:hint="eastAsia"/>
          </w:rPr>
          <w:t>C++</w:t>
        </w:r>
        <w:r w:rsidR="00285CC6">
          <w:rPr>
            <w:rFonts w:hint="eastAsia"/>
          </w:rPr>
          <w:t>、</w:t>
        </w:r>
      </w:ins>
      <w:ins w:id="1896" w:author="岩下" w:date="2015-10-14T14:56:00Z">
        <w:r w:rsidR="00285CC6">
          <w:rPr>
            <w:rFonts w:hint="eastAsia"/>
          </w:rPr>
          <w:t>テンプレートの</w:t>
        </w:r>
      </w:ins>
      <w:ins w:id="1897" w:author="岩下" w:date="2015-10-14T14:55:00Z">
        <w:r w:rsidR="00285CC6">
          <w:rPr>
            <w:rFonts w:hint="eastAsia"/>
          </w:rPr>
          <w:t>型仮引数名）</w:t>
        </w:r>
        <w:r w:rsidR="00285CC6">
          <w:t xml:space="preserve">, </w:t>
        </w:r>
      </w:ins>
      <w:ins w:id="1898" w:author="岩下" w:date="2015-10-08T17:58:00Z">
        <w:r w:rsidR="00BE5A73">
          <w:t>'</w:t>
        </w:r>
      </w:ins>
      <w:r w:rsidR="003539ED">
        <w:t>namespace_name</w:t>
      </w:r>
      <w:ins w:id="1899" w:author="岩下" w:date="2015-10-08T17:58:00Z">
        <w:r w:rsidR="00BE5A73">
          <w:t>'</w:t>
        </w:r>
      </w:ins>
      <w:ins w:id="1900" w:author="岩下" w:date="2015-10-08T17:57:00Z">
        <w:r w:rsidR="00BE5A73">
          <w:rPr>
            <w:rFonts w:hint="eastAsia"/>
          </w:rPr>
          <w:t>（</w:t>
        </w:r>
        <w:r w:rsidR="00BE5A73">
          <w:rPr>
            <w:rFonts w:hint="eastAsia"/>
          </w:rPr>
          <w:t>C++</w:t>
        </w:r>
        <w:r w:rsidR="00BE5A73">
          <w:rPr>
            <w:rFonts w:hint="eastAsia"/>
          </w:rPr>
          <w:t>）</w:t>
        </w:r>
      </w:ins>
      <w:r w:rsidR="003539ED">
        <w:t xml:space="preserve">, </w:t>
      </w:r>
      <w:ins w:id="1901" w:author="岩下" w:date="2015-10-08T17:58:00Z">
        <w:r w:rsidR="00BE5A73">
          <w:t>'</w:t>
        </w:r>
      </w:ins>
      <w:r w:rsidR="001E1021">
        <w:t>thread_local</w:t>
      </w:r>
      <w:ins w:id="1902" w:author="岩下" w:date="2015-10-08T17:58:00Z">
        <w:r w:rsidR="00BE5A73">
          <w:t>'</w:t>
        </w:r>
        <w:r w:rsidR="00BE5A73">
          <w:rPr>
            <w:rFonts w:hint="eastAsia"/>
          </w:rPr>
          <w:t>（</w:t>
        </w:r>
        <w:r w:rsidR="00BE5A73">
          <w:rPr>
            <w:rFonts w:hint="eastAsia"/>
          </w:rPr>
          <w:t>C++</w:t>
        </w:r>
        <w:r w:rsidR="00BE5A73">
          <w:rPr>
            <w:rFonts w:hint="eastAsia"/>
          </w:rPr>
          <w:t>）</w:t>
        </w:r>
      </w:ins>
      <w:ins w:id="1903" w:author="岩下" w:date="2015-10-08T18:53:00Z">
        <w:r w:rsidR="00D37872">
          <w:t>,</w:t>
        </w:r>
      </w:ins>
      <w:ins w:id="1904" w:author="岩下" w:date="2015-10-08T18:54:00Z">
        <w:r w:rsidR="00D37872">
          <w:t xml:space="preserve"> 'alias_name'</w:t>
        </w:r>
        <w:r w:rsidR="00D37872">
          <w:rPr>
            <w:rFonts w:hint="eastAsia"/>
          </w:rPr>
          <w:t>（</w:t>
        </w:r>
        <w:r w:rsidR="00D37872">
          <w:t>C++</w:t>
        </w:r>
        <w:r w:rsidR="00D37872">
          <w:rPr>
            <w:rFonts w:hint="eastAsia"/>
          </w:rPr>
          <w:t>、</w:t>
        </w:r>
      </w:ins>
      <w:ins w:id="1905" w:author="岩下" w:date="2015-10-08T18:58:00Z">
        <w:r w:rsidR="00D37872">
          <w:t>using</w:t>
        </w:r>
        <w:r w:rsidR="00D37872">
          <w:rPr>
            <w:rFonts w:hint="eastAsia"/>
          </w:rPr>
          <w:t>文による別名</w:t>
        </w:r>
      </w:ins>
      <w:ins w:id="1906" w:author="岩下" w:date="2015-10-08T18:54:00Z">
        <w:r w:rsidR="00D37872">
          <w:rPr>
            <w:rFonts w:hint="eastAsia"/>
          </w:rPr>
          <w:t>）</w:t>
        </w:r>
      </w:ins>
      <w:r w:rsidRPr="008228CC">
        <w:t>のいずれか。</w:t>
      </w:r>
    </w:p>
    <w:p w14:paraId="399DC801" w14:textId="7A844F40" w:rsidR="00744C17" w:rsidRDefault="00744C17" w:rsidP="00613D85">
      <w:pPr>
        <w:numPr>
          <w:ilvl w:val="0"/>
          <w:numId w:val="13"/>
        </w:numPr>
        <w:ind w:hanging="240"/>
        <w:rPr>
          <w:ins w:id="1907" w:author="岩下" w:date="2015-09-29T11:06:00Z"/>
        </w:rPr>
      </w:pPr>
      <w:ins w:id="1908" w:author="岩下" w:date="2015-09-29T11:06:00Z">
        <w:r>
          <w:t>fspec</w:t>
        </w:r>
      </w:ins>
      <w:ins w:id="1909" w:author="岩下" w:date="2015-09-29T11:09:00Z">
        <w:r>
          <w:rPr>
            <w:rFonts w:hint="eastAsia"/>
          </w:rPr>
          <w:t>属性</w:t>
        </w:r>
      </w:ins>
      <w:ins w:id="1910" w:author="岩下" w:date="2015-09-29T11:06:00Z">
        <w:r>
          <w:rPr>
            <w:rStyle w:val="a8"/>
          </w:rPr>
          <w:t xml:space="preserve">　－　</w:t>
        </w:r>
      </w:ins>
      <w:del w:id="1911" w:author="岩下" w:date="2015-09-29T11:06:00Z">
        <w:r w:rsidR="001E1021" w:rsidDel="00744C17">
          <w:rPr>
            <w:rFonts w:hint="eastAsia"/>
          </w:rPr>
          <w:delText>【要検討】</w:delText>
        </w:r>
      </w:del>
      <w:r w:rsidR="001E1021">
        <w:rPr>
          <w:rFonts w:hint="eastAsia"/>
        </w:rPr>
        <w:t>f</w:t>
      </w:r>
      <w:r w:rsidR="001E1021">
        <w:t>unction specifier</w:t>
      </w:r>
      <w:del w:id="1912" w:author="岩下" w:date="2015-09-29T11:06:00Z">
        <w:r w:rsidR="001E1021" w:rsidDel="00744C17">
          <w:rPr>
            <w:rFonts w:hint="eastAsia"/>
          </w:rPr>
          <w:delText>である</w:delText>
        </w:r>
      </w:del>
      <w:ins w:id="1913" w:author="岩下" w:date="2015-09-29T11:06:00Z">
        <w:r>
          <w:rPr>
            <w:rFonts w:hint="eastAsia"/>
          </w:rPr>
          <w:t>をあらわし、</w:t>
        </w:r>
      </w:ins>
      <w:r w:rsidR="001E1021">
        <w:t>’inline’, ‘vertual’, ‘explicit’</w:t>
      </w:r>
      <w:del w:id="1914" w:author="岩下" w:date="2015-09-29T11:06:00Z">
        <w:r w:rsidR="001E1021" w:rsidDel="00744C17">
          <w:rPr>
            <w:rFonts w:hint="eastAsia"/>
          </w:rPr>
          <w:delText>もここで表現するか？</w:delText>
        </w:r>
        <w:r w:rsidR="001E1021" w:rsidDel="00744C17">
          <w:br/>
        </w:r>
      </w:del>
      <w:ins w:id="1915" w:author="岩下" w:date="2015-09-29T11:06:00Z">
        <w:r>
          <w:rPr>
            <w:rFonts w:hint="eastAsia"/>
          </w:rPr>
          <w:t>のいずれか。</w:t>
        </w:r>
      </w:ins>
    </w:p>
    <w:p w14:paraId="2A9B6F53" w14:textId="750E92EB" w:rsidR="00F54F45" w:rsidRDefault="001E1021" w:rsidP="00613D85">
      <w:pPr>
        <w:numPr>
          <w:ilvl w:val="0"/>
          <w:numId w:val="13"/>
        </w:numPr>
        <w:ind w:hanging="240"/>
      </w:pPr>
      <w:r>
        <w:rPr>
          <w:rFonts w:hint="eastAsia"/>
        </w:rPr>
        <w:t>【要検討】</w:t>
      </w:r>
      <w:r>
        <w:rPr>
          <w:rFonts w:hint="eastAsia"/>
        </w:rPr>
        <w:t>s</w:t>
      </w:r>
      <w:r>
        <w:t>torage class specifier</w:t>
      </w:r>
      <w:r>
        <w:rPr>
          <w:rFonts w:hint="eastAsia"/>
        </w:rPr>
        <w:t>以外の</w:t>
      </w:r>
      <w:r>
        <w:rPr>
          <w:rFonts w:hint="eastAsia"/>
        </w:rPr>
        <w:t>d</w:t>
      </w:r>
      <w:r>
        <w:t>ecl-specifier</w:t>
      </w:r>
      <w:r>
        <w:rPr>
          <w:rFonts w:hint="eastAsia"/>
        </w:rPr>
        <w:t>である</w:t>
      </w:r>
      <w:r>
        <w:rPr>
          <w:rFonts w:hint="eastAsia"/>
        </w:rPr>
        <w:t xml:space="preserve"> </w:t>
      </w:r>
      <w:r>
        <w:t>‘friend’, ‘constexpr’</w:t>
      </w:r>
      <w:r>
        <w:rPr>
          <w:rFonts w:hint="eastAsia"/>
        </w:rPr>
        <w:t>もここで表現するか？</w:t>
      </w:r>
    </w:p>
    <w:p w14:paraId="280A8EAF" w14:textId="3BF24432" w:rsidR="003539ED" w:rsidRPr="008228CC" w:rsidDel="00744C17" w:rsidRDefault="003539ED" w:rsidP="00D21783">
      <w:pPr>
        <w:ind w:left="420"/>
        <w:rPr>
          <w:del w:id="1916" w:author="岩下" w:date="2015-09-29T11:08:00Z"/>
        </w:rPr>
      </w:pPr>
      <w:del w:id="1917" w:author="岩下" w:date="2015-09-29T11:08:00Z">
        <w:r w:rsidDel="00744C17">
          <w:rPr>
            <w:rFonts w:hint="eastAsia"/>
          </w:rPr>
          <w:delText>【要検討】</w:delText>
        </w:r>
        <w:r w:rsidDel="00744C17">
          <w:rPr>
            <w:rFonts w:hint="eastAsia"/>
          </w:rPr>
          <w:delText>u</w:delText>
        </w:r>
        <w:r w:rsidDel="00744C17">
          <w:delText>sing</w:delText>
        </w:r>
        <w:r w:rsidDel="00744C17">
          <w:rPr>
            <w:rFonts w:hint="eastAsia"/>
          </w:rPr>
          <w:delText>の扱い</w:delText>
        </w:r>
      </w:del>
    </w:p>
    <w:p w14:paraId="381086A6" w14:textId="6A541882" w:rsidR="00F54F45" w:rsidRPr="008228CC" w:rsidRDefault="00F54F45" w:rsidP="00613D85">
      <w:pPr>
        <w:numPr>
          <w:ilvl w:val="0"/>
          <w:numId w:val="13"/>
        </w:numPr>
        <w:ind w:hanging="240"/>
      </w:pPr>
      <w:r w:rsidRPr="008228CC">
        <w:t>type</w:t>
      </w:r>
      <w:ins w:id="1918" w:author="岩下" w:date="2015-09-29T11:09:00Z">
        <w:r w:rsidR="00744C17">
          <w:rPr>
            <w:rFonts w:hint="eastAsia"/>
          </w:rPr>
          <w:t>属性</w:t>
        </w:r>
      </w:ins>
      <w:r w:rsidR="004B4E28">
        <w:rPr>
          <w:rStyle w:val="a8"/>
        </w:rPr>
        <w:t xml:space="preserve">　－　</w:t>
      </w:r>
      <w:r w:rsidRPr="008228CC">
        <w:t>識別子のデータ型</w:t>
      </w:r>
      <w:ins w:id="1919" w:author="岩下" w:date="2015-10-08T18:07:00Z">
        <w:r w:rsidR="00A73257">
          <w:rPr>
            <w:rFonts w:hint="eastAsia"/>
          </w:rPr>
          <w:t>（）</w:t>
        </w:r>
      </w:ins>
    </w:p>
    <w:p w14:paraId="6D0A552F" w14:textId="40E14C1A" w:rsidR="00F54F45" w:rsidRPr="008228CC" w:rsidRDefault="00F54F45" w:rsidP="00613D85">
      <w:pPr>
        <w:numPr>
          <w:ilvl w:val="0"/>
          <w:numId w:val="13"/>
        </w:numPr>
        <w:ind w:hanging="240"/>
      </w:pPr>
      <w:r w:rsidRPr="008228CC">
        <w:t>bit_field</w:t>
      </w:r>
      <w:r w:rsidRPr="008228CC">
        <w:t>属性</w:t>
      </w:r>
      <w:r w:rsidR="004B4E28">
        <w:rPr>
          <w:rStyle w:val="a8"/>
        </w:rPr>
        <w:t xml:space="preserve">　－　</w:t>
      </w:r>
      <w:r w:rsidRPr="008228CC">
        <w:t>structType</w:t>
      </w:r>
      <w:ins w:id="1920" w:author="岩下" w:date="2015-10-06T18:45:00Z">
        <w:r w:rsidR="00A95A7A">
          <w:rPr>
            <w:rFonts w:hint="eastAsia"/>
          </w:rPr>
          <w:t>、</w:t>
        </w:r>
      </w:ins>
      <w:r w:rsidRPr="008228CC">
        <w:t>unionType</w:t>
      </w:r>
      <w:ins w:id="1921" w:author="岩下" w:date="2015-10-06T18:45:00Z">
        <w:r w:rsidR="00A95A7A">
          <w:rPr>
            <w:rFonts w:hint="eastAsia"/>
          </w:rPr>
          <w:t>と</w:t>
        </w:r>
        <w:r w:rsidR="00A95A7A">
          <w:t>class</w:t>
        </w:r>
        <w:r w:rsidR="00A95A7A">
          <w:rPr>
            <w:rFonts w:hint="eastAsia"/>
          </w:rPr>
          <w:t>要素</w:t>
        </w:r>
      </w:ins>
      <w:r w:rsidRPr="008228CC">
        <w:t>において</w:t>
      </w:r>
      <w:r w:rsidR="00107D79">
        <w:t>メンバ</w:t>
      </w:r>
      <w:r w:rsidRPr="008228CC">
        <w:t>のビットフィールドを</w:t>
      </w:r>
      <w:ins w:id="1922" w:author="岩下" w:date="2015-10-06T18:47:00Z">
        <w:r w:rsidR="0073313D">
          <w:rPr>
            <w:rFonts w:hint="eastAsia"/>
          </w:rPr>
          <w:t>数値で</w:t>
        </w:r>
      </w:ins>
      <w:r w:rsidRPr="008228CC">
        <w:t>指定する。</w:t>
      </w:r>
    </w:p>
    <w:p w14:paraId="315A7BAA" w14:textId="0702316E" w:rsidR="0073313D" w:rsidRPr="008228CC" w:rsidRDefault="0073313D" w:rsidP="0073313D">
      <w:pPr>
        <w:numPr>
          <w:ilvl w:val="0"/>
          <w:numId w:val="13"/>
        </w:numPr>
        <w:ind w:hanging="240"/>
        <w:rPr>
          <w:ins w:id="1923" w:author="岩下" w:date="2015-10-06T18:46:00Z"/>
        </w:rPr>
      </w:pPr>
      <w:ins w:id="1924" w:author="岩下" w:date="2015-10-06T18:46:00Z">
        <w:r>
          <w:t>align_as</w:t>
        </w:r>
        <w:r w:rsidRPr="008228CC">
          <w:t>属性</w:t>
        </w:r>
        <w:r>
          <w:rPr>
            <w:rStyle w:val="a8"/>
          </w:rPr>
          <w:t xml:space="preserve">　－　</w:t>
        </w:r>
        <w:r w:rsidRPr="008228CC">
          <w:t>structType</w:t>
        </w:r>
        <w:r>
          <w:rPr>
            <w:rFonts w:hint="eastAsia"/>
          </w:rPr>
          <w:t>、</w:t>
        </w:r>
        <w:r w:rsidRPr="008228CC">
          <w:t>unionType</w:t>
        </w:r>
        <w:r>
          <w:rPr>
            <w:rFonts w:hint="eastAsia"/>
          </w:rPr>
          <w:t>と</w:t>
        </w:r>
        <w:r>
          <w:t>class</w:t>
        </w:r>
        <w:r>
          <w:rPr>
            <w:rFonts w:hint="eastAsia"/>
          </w:rPr>
          <w:t>要素</w:t>
        </w:r>
        <w:r w:rsidRPr="008228CC">
          <w:t>において</w:t>
        </w:r>
      </w:ins>
      <w:ins w:id="1925" w:author="岩下" w:date="2015-10-09T11:28:00Z">
        <w:r w:rsidR="006654AB">
          <w:rPr>
            <w:rFonts w:hint="eastAsia"/>
          </w:rPr>
          <w:t>、</w:t>
        </w:r>
      </w:ins>
      <w:ins w:id="1926" w:author="岩下" w:date="2015-10-06T18:46:00Z">
        <w:r>
          <w:t>メンバ</w:t>
        </w:r>
        <w:r w:rsidRPr="008228CC">
          <w:t>の</w:t>
        </w:r>
        <w:r>
          <w:t>alignment</w:t>
        </w:r>
        <w:r w:rsidRPr="008228CC">
          <w:t>を</w:t>
        </w:r>
      </w:ins>
      <w:ins w:id="1927" w:author="岩下" w:date="2015-10-06T18:47:00Z">
        <w:r>
          <w:rPr>
            <w:rFonts w:hint="eastAsia"/>
          </w:rPr>
          <w:t>数値または</w:t>
        </w:r>
      </w:ins>
      <w:ins w:id="1928" w:author="岩下" w:date="2015-10-09T11:28:00Z">
        <w:r w:rsidR="006654AB">
          <w:t>データ型識別名</w:t>
        </w:r>
      </w:ins>
      <w:ins w:id="1929" w:author="岩下" w:date="2015-10-06T18:47:00Z">
        <w:r>
          <w:rPr>
            <w:rFonts w:hint="eastAsia"/>
          </w:rPr>
          <w:t>で</w:t>
        </w:r>
      </w:ins>
      <w:ins w:id="1930" w:author="岩下" w:date="2015-10-06T18:46:00Z">
        <w:r w:rsidRPr="008228CC">
          <w:t>指定する。</w:t>
        </w:r>
      </w:ins>
    </w:p>
    <w:p w14:paraId="4072E5D5" w14:textId="72BDDD35" w:rsidR="00F54F45" w:rsidRPr="008228CC" w:rsidRDefault="00F54F45" w:rsidP="00613D85">
      <w:pPr>
        <w:numPr>
          <w:ilvl w:val="0"/>
          <w:numId w:val="13"/>
        </w:numPr>
        <w:ind w:hanging="240"/>
      </w:pPr>
      <w:r w:rsidRPr="008228CC">
        <w:t>is_gccThread</w:t>
      </w:r>
      <w:ins w:id="1931" w:author="岩下" w:date="2015-09-29T11:09:00Z">
        <w:r w:rsidR="00744C17">
          <w:rPr>
            <w:rFonts w:hint="eastAsia"/>
          </w:rPr>
          <w:t>属性</w:t>
        </w:r>
      </w:ins>
      <w:r w:rsidR="004B4E28">
        <w:rPr>
          <w:rStyle w:val="a8"/>
        </w:rPr>
        <w:t xml:space="preserve">　－　</w:t>
      </w:r>
      <w:r w:rsidRPr="008228CC">
        <w:t>GCC</w:t>
      </w:r>
      <w:r w:rsidRPr="008228CC">
        <w:t>の</w:t>
      </w:r>
      <w:r w:rsidRPr="008228CC">
        <w:t>__thread</w:t>
      </w:r>
      <w:r w:rsidRPr="008228CC">
        <w:t>キーワードが指定されているかどうかの情報、</w:t>
      </w:r>
      <w:r w:rsidRPr="008228CC">
        <w:t>0</w:t>
      </w:r>
      <w:r w:rsidRPr="008228CC">
        <w:t>または</w:t>
      </w:r>
      <w:r w:rsidRPr="008228CC">
        <w:t>1</w:t>
      </w:r>
      <w:r w:rsidRPr="008228CC">
        <w:t>、</w:t>
      </w:r>
      <w:r w:rsidRPr="008228CC">
        <w:t>false</w:t>
      </w:r>
      <w:r w:rsidRPr="008228CC">
        <w:t>または</w:t>
      </w:r>
      <w:r w:rsidRPr="008228CC">
        <w:t>true</w:t>
      </w:r>
      <w:r w:rsidRPr="008228CC">
        <w:t>。</w:t>
      </w:r>
    </w:p>
    <w:p w14:paraId="12E7FCAA" w14:textId="77777777" w:rsidR="00F54F45" w:rsidRPr="008228CC" w:rsidRDefault="00F54F45" w:rsidP="00613D85">
      <w:pPr>
        <w:numPr>
          <w:ilvl w:val="0"/>
          <w:numId w:val="13"/>
        </w:numPr>
        <w:ind w:hanging="240"/>
      </w:pPr>
      <w:r w:rsidRPr="008228CC">
        <w:t>is_gccExtension</w:t>
      </w:r>
      <w:r w:rsidRPr="008228CC">
        <w:t>属性</w:t>
      </w:r>
    </w:p>
    <w:p w14:paraId="68D4C8E4" w14:textId="77777777" w:rsidR="008228CC" w:rsidRDefault="008228CC" w:rsidP="008228CC"/>
    <w:p w14:paraId="462BC971" w14:textId="27769C49" w:rsidR="00F54F45" w:rsidRDefault="00F54F45" w:rsidP="008228CC">
      <w:pPr>
        <w:ind w:firstLineChars="100" w:firstLine="210"/>
      </w:pPr>
      <w:r w:rsidRPr="008228CC">
        <w:t>以下の</w:t>
      </w:r>
      <w:ins w:id="1932" w:author="岩下" w:date="2015-10-02T11:06:00Z">
        <w:r w:rsidR="00154ED2">
          <w:rPr>
            <w:rFonts w:hint="eastAsia"/>
          </w:rPr>
          <w:t>子</w:t>
        </w:r>
      </w:ins>
      <w:r w:rsidR="004B4E28">
        <w:t>要素</w:t>
      </w:r>
      <w:r w:rsidRPr="008228CC">
        <w:t>を持つ</w:t>
      </w:r>
      <w:ins w:id="1933" w:author="岩下" w:date="2015-10-07T15:13:00Z">
        <w:r w:rsidR="00616F6F">
          <w:rPr>
            <w:rFonts w:hint="eastAsia"/>
          </w:rPr>
          <w:t>ことができる</w:t>
        </w:r>
      </w:ins>
      <w:r w:rsidRPr="008228CC">
        <w:t>。</w:t>
      </w:r>
    </w:p>
    <w:p w14:paraId="40CD3427" w14:textId="77777777" w:rsidR="00F54F45" w:rsidRPr="008228CC" w:rsidRDefault="00F54F45" w:rsidP="00613D85">
      <w:pPr>
        <w:numPr>
          <w:ilvl w:val="0"/>
          <w:numId w:val="12"/>
        </w:numPr>
        <w:ind w:hanging="240"/>
      </w:pPr>
      <w:r w:rsidRPr="008228CC">
        <w:t>name</w:t>
      </w:r>
      <w:r w:rsidR="004B4E28">
        <w:t xml:space="preserve">要素　－　</w:t>
      </w:r>
      <w:r w:rsidRPr="008228CC">
        <w:t>識別子の名前は</w:t>
      </w:r>
      <w:r w:rsidRPr="008228CC">
        <w:t>name</w:t>
      </w:r>
      <w:r w:rsidRPr="008228CC">
        <w:t>要素で指定する。</w:t>
      </w:r>
    </w:p>
    <w:p w14:paraId="1B5680CE" w14:textId="1F48ACAB" w:rsidR="00F54F45" w:rsidRDefault="00F54F45" w:rsidP="00613D85">
      <w:pPr>
        <w:numPr>
          <w:ilvl w:val="0"/>
          <w:numId w:val="12"/>
        </w:numPr>
        <w:ind w:hanging="240"/>
      </w:pPr>
      <w:del w:id="1934" w:author="Youichi KOYAMA" w:date="2016-03-25T15:51:00Z">
        <w:r w:rsidRPr="008228CC" w:rsidDel="004546D4">
          <w:delText>value</w:delText>
        </w:r>
        <w:r w:rsidR="004B4E28" w:rsidDel="004546D4">
          <w:delText xml:space="preserve">要素　－　</w:delText>
        </w:r>
        <w:r w:rsidRPr="008228CC" w:rsidDel="004546D4">
          <w:delText>識別子に対応した値は</w:delText>
        </w:r>
        <w:r w:rsidRPr="008228CC" w:rsidDel="004546D4">
          <w:delText>value</w:delText>
        </w:r>
        <w:r w:rsidR="004B4E28" w:rsidDel="004546D4">
          <w:delText>要素</w:delText>
        </w:r>
        <w:r w:rsidRPr="008228CC" w:rsidDel="004546D4">
          <w:delText>で指定する。</w:delText>
        </w:r>
      </w:del>
      <w:ins w:id="1935" w:author="岩下" w:date="2015-10-07T15:41:00Z">
        <w:del w:id="1936" w:author="Youichi KOYAMA" w:date="2016-03-25T15:51:00Z">
          <w:r w:rsidR="00B251A0" w:rsidDel="004546D4">
            <w:rPr>
              <w:rFonts w:hint="eastAsia"/>
            </w:rPr>
            <w:delText>const</w:delText>
          </w:r>
        </w:del>
      </w:ins>
      <w:ins w:id="1937" w:author="岩下" w:date="2015-10-07T15:34:00Z">
        <w:del w:id="1938" w:author="Youichi KOYAMA" w:date="2016-03-25T15:51:00Z">
          <w:r w:rsidR="005A39CC" w:rsidDel="004546D4">
            <w:rPr>
              <w:rFonts w:hint="eastAsia"/>
            </w:rPr>
            <w:delText>変数の初期化</w:delText>
          </w:r>
        </w:del>
      </w:ins>
      <w:ins w:id="1939" w:author="岩下" w:date="2015-10-07T15:38:00Z">
        <w:del w:id="1940" w:author="Youichi KOYAMA" w:date="2016-03-25T15:51:00Z">
          <w:r w:rsidR="005A39CC" w:rsidDel="004546D4">
            <w:rPr>
              <w:rFonts w:hint="eastAsia"/>
            </w:rPr>
            <w:delText>（</w:delText>
          </w:r>
        </w:del>
      </w:ins>
      <w:ins w:id="1941" w:author="岩下" w:date="2015-10-07T15:41:00Z">
        <w:del w:id="1942" w:author="Youichi KOYAMA" w:date="2016-03-25T15:51:00Z">
          <w:r w:rsidR="00B251A0" w:rsidDel="004546D4">
            <w:delText xml:space="preserve">const </w:delText>
          </w:r>
        </w:del>
      </w:ins>
      <w:ins w:id="1943" w:author="岩下" w:date="2015-10-07T15:38:00Z">
        <w:del w:id="1944" w:author="Youichi KOYAMA" w:date="2016-03-25T15:51:00Z">
          <w:r w:rsidR="005A39CC" w:rsidDel="004546D4">
            <w:delText>int a=</w:delText>
          </w:r>
          <w:r w:rsidR="005A39CC" w:rsidDel="004546D4">
            <w:rPr>
              <w:rFonts w:hint="eastAsia"/>
            </w:rPr>
            <w:delText>式）</w:delText>
          </w:r>
        </w:del>
      </w:ins>
      <w:ins w:id="1945" w:author="岩下" w:date="2015-10-07T15:34:00Z">
        <w:del w:id="1946" w:author="Youichi KOYAMA" w:date="2016-03-25T15:51:00Z">
          <w:r w:rsidR="005A39CC" w:rsidDel="004546D4">
            <w:rPr>
              <w:rFonts w:hint="eastAsia"/>
            </w:rPr>
            <w:delText>、</w:delText>
          </w:r>
        </w:del>
      </w:ins>
      <w:ins w:id="1947" w:author="岩下" w:date="2015-10-07T15:37:00Z">
        <w:del w:id="1948" w:author="Youichi KOYAMA" w:date="2016-03-25T15:51:00Z">
          <w:r w:rsidR="005A39CC" w:rsidDel="004546D4">
            <w:rPr>
              <w:rFonts w:hint="eastAsia"/>
            </w:rPr>
            <w:delText>参照の初期化（</w:delText>
          </w:r>
          <w:r w:rsidR="005A39CC" w:rsidDel="004546D4">
            <w:delText>int&amp; a=</w:delText>
          </w:r>
        </w:del>
      </w:ins>
      <w:ins w:id="1949" w:author="岩下" w:date="2015-10-07T15:38:00Z">
        <w:del w:id="1950" w:author="Youichi KOYAMA" w:date="2016-03-25T15:51:00Z">
          <w:r w:rsidR="005A39CC" w:rsidDel="004546D4">
            <w:rPr>
              <w:rFonts w:hint="eastAsia"/>
            </w:rPr>
            <w:delText>初期化子</w:delText>
          </w:r>
        </w:del>
      </w:ins>
      <w:ins w:id="1951" w:author="岩下" w:date="2015-10-07T15:37:00Z">
        <w:del w:id="1952" w:author="Youichi KOYAMA" w:date="2016-03-25T15:51:00Z">
          <w:r w:rsidR="005A39CC" w:rsidDel="004546D4">
            <w:rPr>
              <w:rFonts w:hint="eastAsia"/>
            </w:rPr>
            <w:delText>）</w:delText>
          </w:r>
        </w:del>
      </w:ins>
      <w:ins w:id="1953" w:author="岩下" w:date="2015-10-07T15:38:00Z">
        <w:del w:id="1954" w:author="Youichi KOYAMA" w:date="2016-03-25T15:51:00Z">
          <w:r w:rsidR="005A39CC" w:rsidDel="004546D4">
            <w:rPr>
              <w:rFonts w:hint="eastAsia"/>
            </w:rPr>
            <w:delText>、</w:delText>
          </w:r>
        </w:del>
      </w:ins>
      <w:ins w:id="1955" w:author="岩下" w:date="2015-10-07T15:45:00Z">
        <w:del w:id="1956" w:author="Youichi KOYAMA" w:date="2016-03-25T15:51:00Z">
          <w:r w:rsidR="00B251A0" w:rsidDel="004546D4">
            <w:delText>namespace</w:delText>
          </w:r>
          <w:r w:rsidR="00B251A0" w:rsidDel="004546D4">
            <w:rPr>
              <w:rFonts w:hint="eastAsia"/>
            </w:rPr>
            <w:delText>の別名定義</w:delText>
          </w:r>
        </w:del>
      </w:ins>
      <w:ins w:id="1957" w:author="岩下" w:date="2015-10-07T15:46:00Z">
        <w:del w:id="1958" w:author="Youichi KOYAMA" w:date="2016-03-25T15:51:00Z">
          <w:r w:rsidR="00B251A0" w:rsidDel="004546D4">
            <w:rPr>
              <w:rFonts w:hint="eastAsia"/>
            </w:rPr>
            <w:delText>（</w:delText>
          </w:r>
          <w:r w:rsidR="00B251A0" w:rsidDel="004546D4">
            <w:delText>namespace new = scope1::old</w:delText>
          </w:r>
          <w:r w:rsidR="00B251A0" w:rsidDel="004546D4">
            <w:rPr>
              <w:rFonts w:hint="eastAsia"/>
            </w:rPr>
            <w:delText>）</w:delText>
          </w:r>
        </w:del>
      </w:ins>
      <w:ins w:id="1959" w:author="岩下" w:date="2015-10-07T15:47:00Z">
        <w:del w:id="1960" w:author="Youichi KOYAMA" w:date="2016-03-25T15:51:00Z">
          <w:r w:rsidR="00B251A0" w:rsidDel="004546D4">
            <w:rPr>
              <w:rFonts w:hint="eastAsia"/>
            </w:rPr>
            <w:delText>などをここで表現する。</w:delText>
          </w:r>
        </w:del>
        <w:r w:rsidR="00B251A0">
          <w:br/>
        </w:r>
        <w:r w:rsidR="00B251A0">
          <w:rPr>
            <w:rFonts w:hint="eastAsia"/>
          </w:rPr>
          <w:lastRenderedPageBreak/>
          <w:t>要検討：</w:t>
        </w:r>
        <w:r w:rsidR="00B251A0">
          <w:t xml:space="preserve"> </w:t>
        </w:r>
        <w:r w:rsidR="00B251A0">
          <w:rPr>
            <w:rFonts w:hint="eastAsia"/>
          </w:rPr>
          <w:t>実装時に再検討。</w:t>
        </w:r>
      </w:ins>
      <w:ins w:id="1961" w:author="岩下" w:date="2015-10-07T15:48:00Z">
        <w:r w:rsidR="00B251A0">
          <w:rPr>
            <w:rFonts w:hint="eastAsia"/>
          </w:rPr>
          <w:t>何もかも</w:t>
        </w:r>
        <w:r w:rsidR="00B251A0">
          <w:t>value</w:t>
        </w:r>
        <w:r w:rsidR="00B251A0">
          <w:rPr>
            <w:rFonts w:hint="eastAsia"/>
          </w:rPr>
          <w:t>要素にするのがよいか？</w:t>
        </w:r>
      </w:ins>
    </w:p>
    <w:p w14:paraId="609820FF" w14:textId="75E90A43" w:rsidR="00F54F45" w:rsidRDefault="00F54F45" w:rsidP="0073313D">
      <w:pPr>
        <w:numPr>
          <w:ilvl w:val="0"/>
          <w:numId w:val="12"/>
        </w:numPr>
        <w:ind w:hanging="240"/>
        <w:rPr>
          <w:ins w:id="1962" w:author="岩下" w:date="2015-10-15T10:28:00Z"/>
        </w:rPr>
      </w:pPr>
      <w:r w:rsidRPr="008228CC">
        <w:t>bitField</w:t>
      </w:r>
      <w:r w:rsidR="004B4E28">
        <w:t xml:space="preserve">要素　－　</w:t>
      </w:r>
      <w:del w:id="1963" w:author="岩下" w:date="2015-10-15T10:17:00Z">
        <w:r w:rsidRPr="008228CC" w:rsidDel="0012693D">
          <w:delText>structType</w:delText>
        </w:r>
      </w:del>
      <w:r w:rsidRPr="008228CC">
        <w:t>unionType</w:t>
      </w:r>
      <w:ins w:id="1964" w:author="岩下" w:date="2015-10-06T18:48:00Z">
        <w:r w:rsidR="0073313D">
          <w:rPr>
            <w:rFonts w:hint="eastAsia"/>
          </w:rPr>
          <w:t>と</w:t>
        </w:r>
        <w:r w:rsidR="0073313D">
          <w:t>class</w:t>
        </w:r>
        <w:r w:rsidR="0073313D">
          <w:rPr>
            <w:rFonts w:hint="eastAsia"/>
          </w:rPr>
          <w:t>要素</w:t>
        </w:r>
      </w:ins>
      <w:r w:rsidRPr="008228CC">
        <w:t>において</w:t>
      </w:r>
      <w:r w:rsidR="00107D79">
        <w:t>メンバ</w:t>
      </w:r>
      <w:r w:rsidRPr="008228CC">
        <w:t>のビットフィールド</w:t>
      </w:r>
      <w:ins w:id="1965" w:author="岩下" w:date="2015-10-06T18:50:00Z">
        <w:r w:rsidR="0073313D">
          <w:rPr>
            <w:rFonts w:hint="eastAsia"/>
          </w:rPr>
          <w:t>の値</w:t>
        </w:r>
      </w:ins>
      <w:r w:rsidRPr="008228CC">
        <w:t>を</w:t>
      </w:r>
      <w:ins w:id="1966" w:author="岩下" w:date="2015-10-06T18:49:00Z">
        <w:r w:rsidR="0073313D">
          <w:t>bit_field</w:t>
        </w:r>
        <w:r w:rsidR="0073313D">
          <w:rPr>
            <w:rFonts w:hint="eastAsia"/>
          </w:rPr>
          <w:t>属性の数値</w:t>
        </w:r>
      </w:ins>
      <w:ins w:id="1967" w:author="岩下" w:date="2015-10-06T18:51:00Z">
        <w:r w:rsidR="0073313D">
          <w:rPr>
            <w:rFonts w:hint="eastAsia"/>
          </w:rPr>
          <w:t>として</w:t>
        </w:r>
      </w:ins>
      <w:ins w:id="1968" w:author="岩下" w:date="2015-10-06T18:49:00Z">
        <w:r w:rsidR="0073313D">
          <w:rPr>
            <w:rFonts w:hint="eastAsia"/>
          </w:rPr>
          <w:t>指定できないとき</w:t>
        </w:r>
      </w:ins>
      <w:ins w:id="1969" w:author="岩下" w:date="2015-10-15T10:29:00Z">
        <w:r w:rsidR="00AA7E3A">
          <w:rPr>
            <w:rFonts w:hint="eastAsia"/>
          </w:rPr>
          <w:t>使用する。</w:t>
        </w:r>
      </w:ins>
      <w:ins w:id="1970" w:author="岩下" w:date="2015-10-15T10:30:00Z">
        <w:r w:rsidR="00AA7E3A" w:rsidRPr="004202FD">
          <w:t>bitField</w:t>
        </w:r>
        <w:r w:rsidR="00AA7E3A">
          <w:rPr>
            <w:rFonts w:hint="eastAsia"/>
          </w:rPr>
          <w:t>要素</w:t>
        </w:r>
        <w:r w:rsidR="00AA7E3A" w:rsidRPr="004202FD">
          <w:t>は式を子</w:t>
        </w:r>
        <w:r w:rsidR="00AA7E3A">
          <w:t>要素</w:t>
        </w:r>
        <w:r w:rsidR="00AA7E3A" w:rsidRPr="004202FD">
          <w:t>に持</w:t>
        </w:r>
        <w:r w:rsidR="00AA7E3A">
          <w:rPr>
            <w:rFonts w:hint="eastAsia"/>
          </w:rPr>
          <w:t>つ。</w:t>
        </w:r>
        <w:r w:rsidR="00AA7E3A" w:rsidRPr="004202FD">
          <w:t>bitField</w:t>
        </w:r>
        <w:r w:rsidR="00AA7E3A">
          <w:rPr>
            <w:rFonts w:hint="eastAsia"/>
          </w:rPr>
          <w:t>要素</w:t>
        </w:r>
        <w:r w:rsidR="00AA7E3A" w:rsidRPr="004202FD">
          <w:t>を</w:t>
        </w:r>
      </w:ins>
      <w:ins w:id="1971" w:author="岩下" w:date="2015-10-15T10:31:00Z">
        <w:r w:rsidR="00AA7E3A">
          <w:rPr>
            <w:rFonts w:hint="eastAsia"/>
          </w:rPr>
          <w:t>使用するとき、</w:t>
        </w:r>
      </w:ins>
      <w:ins w:id="1972" w:author="岩下" w:date="2015-10-15T10:30:00Z">
        <w:r w:rsidR="00AA7E3A" w:rsidRPr="004202FD">
          <w:t xml:space="preserve">bit_field </w:t>
        </w:r>
        <w:r w:rsidR="00AA7E3A" w:rsidRPr="004202FD">
          <w:t>属性の値は、</w:t>
        </w:r>
        <w:r w:rsidR="00AA7E3A" w:rsidRPr="004202FD">
          <w:t xml:space="preserve">"*" </w:t>
        </w:r>
        <w:r w:rsidR="00AA7E3A" w:rsidRPr="004202FD">
          <w:t>とする。</w:t>
        </w:r>
      </w:ins>
      <w:del w:id="1973" w:author="岩下" w:date="2015-10-15T10:30:00Z">
        <w:r w:rsidRPr="008228CC" w:rsidDel="00AA7E3A">
          <w:delText>指定する。</w:delText>
        </w:r>
      </w:del>
    </w:p>
    <w:p w14:paraId="364F4960" w14:textId="0DD8C0C3" w:rsidR="0073313D" w:rsidRPr="008228CC" w:rsidRDefault="0073313D" w:rsidP="0073313D">
      <w:pPr>
        <w:numPr>
          <w:ilvl w:val="0"/>
          <w:numId w:val="12"/>
        </w:numPr>
        <w:ind w:hanging="240"/>
      </w:pPr>
      <w:ins w:id="1974" w:author="岩下" w:date="2015-10-06T18:52:00Z">
        <w:r>
          <w:t>alignAs</w:t>
        </w:r>
        <w:r>
          <w:rPr>
            <w:rFonts w:hint="eastAsia"/>
          </w:rPr>
          <w:t xml:space="preserve">要素　—　</w:t>
        </w:r>
        <w:r>
          <w:t>structType</w:t>
        </w:r>
        <w:r>
          <w:rPr>
            <w:rFonts w:hint="eastAsia"/>
          </w:rPr>
          <w:t>、</w:t>
        </w:r>
        <w:r>
          <w:t>unionType</w:t>
        </w:r>
        <w:r>
          <w:rPr>
            <w:rFonts w:hint="eastAsia"/>
          </w:rPr>
          <w:t>と</w:t>
        </w:r>
        <w:r>
          <w:t>class</w:t>
        </w:r>
        <w:r>
          <w:rPr>
            <w:rFonts w:hint="eastAsia"/>
          </w:rPr>
          <w:t>要素においてメンバの</w:t>
        </w:r>
        <w:r>
          <w:t>alignment</w:t>
        </w:r>
        <w:r>
          <w:rPr>
            <w:rFonts w:hint="eastAsia"/>
          </w:rPr>
          <w:t>を</w:t>
        </w:r>
        <w:r>
          <w:t>align_as</w:t>
        </w:r>
        <w:r>
          <w:rPr>
            <w:rFonts w:hint="eastAsia"/>
          </w:rPr>
          <w:t>属性の</w:t>
        </w:r>
      </w:ins>
      <w:ins w:id="1975" w:author="岩下" w:date="2015-10-06T18:53:00Z">
        <w:r>
          <w:rPr>
            <w:rFonts w:hint="eastAsia"/>
          </w:rPr>
          <w:t>数値として指定できないとき、</w:t>
        </w:r>
        <w:r>
          <w:t>alignAs</w:t>
        </w:r>
        <w:r>
          <w:rPr>
            <w:rFonts w:hint="eastAsia"/>
          </w:rPr>
          <w:t>要素の子要素として式の要素で指定する。</w:t>
        </w:r>
      </w:ins>
    </w:p>
    <w:p w14:paraId="4736BF63" w14:textId="77777777" w:rsidR="008228CC" w:rsidRDefault="008228CC" w:rsidP="008228CC"/>
    <w:p w14:paraId="1A591042" w14:textId="34816EF5" w:rsidR="00F54F45" w:rsidDel="004546D4" w:rsidRDefault="00F54F45" w:rsidP="008228CC">
      <w:pPr>
        <w:ind w:firstLineChars="100" w:firstLine="210"/>
        <w:rPr>
          <w:del w:id="1976" w:author="Youichi KOYAMA" w:date="2016-03-25T15:52:00Z"/>
        </w:rPr>
      </w:pPr>
      <w:del w:id="1977" w:author="Youichi KOYAMA" w:date="2016-03-25T15:52:00Z">
        <w:r w:rsidRPr="008228CC" w:rsidDel="004546D4">
          <w:delText>識別子が変数などの場合、そのアドレスを</w:delText>
        </w:r>
      </w:del>
      <w:ins w:id="1978" w:author="岩下" w:date="2015-10-02T11:09:00Z">
        <w:del w:id="1979" w:author="Youichi KOYAMA" w:date="2016-03-25T15:52:00Z">
          <w:r w:rsidR="00154ED2" w:rsidDel="004546D4">
            <w:delText>value</w:delText>
          </w:r>
        </w:del>
      </w:ins>
      <w:del w:id="1980" w:author="Youichi KOYAMA" w:date="2016-03-25T15:52:00Z">
        <w:r w:rsidRPr="008228CC" w:rsidDel="004546D4">
          <w:delText>要素として持つ。コンパイラで生成される変数などの場合は、なくてもよい。</w:delText>
        </w:r>
      </w:del>
    </w:p>
    <w:p w14:paraId="65D17EE7" w14:textId="3E3E10BE" w:rsidR="008228CC" w:rsidRPr="003A7C69" w:rsidDel="004546D4" w:rsidRDefault="0073313D" w:rsidP="008228CC">
      <w:pPr>
        <w:rPr>
          <w:ins w:id="1981" w:author="岩下" w:date="2015-09-29T11:15:00Z"/>
          <w:del w:id="1982" w:author="Youichi KOYAMA" w:date="2016-03-25T15:52:00Z"/>
          <w:rFonts w:asciiTheme="majorEastAsia" w:eastAsiaTheme="majorEastAsia" w:hAnsiTheme="majorEastAsia"/>
        </w:rPr>
      </w:pPr>
      <w:ins w:id="1983" w:author="岩下" w:date="2015-10-06T18:54:00Z">
        <w:del w:id="1984" w:author="Youichi KOYAMA" w:date="2016-03-25T15:52:00Z">
          <w:r w:rsidRPr="003A7C69" w:rsidDel="004546D4">
            <w:rPr>
              <w:rFonts w:asciiTheme="majorEastAsia" w:eastAsiaTheme="majorEastAsia" w:hAnsiTheme="majorEastAsia" w:hint="eastAsia"/>
            </w:rPr>
            <w:delText>要確認</w:delText>
          </w:r>
        </w:del>
      </w:ins>
      <w:ins w:id="1985" w:author="岩下" w:date="2015-09-29T11:15:00Z">
        <w:del w:id="1986" w:author="Youichi KOYAMA" w:date="2016-03-25T15:52:00Z">
          <w:r w:rsidR="008D53CD" w:rsidRPr="003A7C69" w:rsidDel="004546D4">
            <w:rPr>
              <w:rFonts w:asciiTheme="majorEastAsia" w:eastAsiaTheme="majorEastAsia" w:hAnsiTheme="majorEastAsia" w:hint="eastAsia"/>
            </w:rPr>
            <w:delText>：</w:delText>
          </w:r>
        </w:del>
      </w:ins>
    </w:p>
    <w:p w14:paraId="703AF863" w14:textId="47D91F03" w:rsidR="008D53CD" w:rsidDel="004546D4" w:rsidRDefault="008D53CD" w:rsidP="008228CC">
      <w:pPr>
        <w:rPr>
          <w:ins w:id="1987" w:author="岩下" w:date="2015-09-29T11:15:00Z"/>
          <w:del w:id="1988" w:author="Youichi KOYAMA" w:date="2016-03-25T15:52:00Z"/>
        </w:rPr>
      </w:pPr>
      <w:ins w:id="1989" w:author="岩下" w:date="2015-09-29T11:15:00Z">
        <w:del w:id="1990" w:author="Youichi KOYAMA" w:date="2016-03-25T15:52:00Z">
          <w:r w:rsidDel="004546D4">
            <w:rPr>
              <w:rFonts w:hint="eastAsia"/>
            </w:rPr>
            <w:delText xml:space="preserve">　</w:delText>
          </w:r>
        </w:del>
      </w:ins>
      <w:ins w:id="1991" w:author="岩下" w:date="2015-10-07T15:15:00Z">
        <w:del w:id="1992" w:author="Youichi KOYAMA" w:date="2016-03-25T15:52:00Z">
          <w:r w:rsidR="00616F6F" w:rsidDel="004546D4">
            <w:rPr>
              <w:rFonts w:hint="eastAsia"/>
            </w:rPr>
            <w:delText xml:space="preserve">この１行は実態に合っているのか？　</w:delText>
          </w:r>
        </w:del>
      </w:ins>
      <w:ins w:id="1993" w:author="岩下" w:date="2015-10-02T11:10:00Z">
        <w:del w:id="1994" w:author="Youichi KOYAMA" w:date="2016-03-25T15:52:00Z">
          <w:r w:rsidR="00154ED2" w:rsidDel="004546D4">
            <w:delText>value</w:delText>
          </w:r>
        </w:del>
      </w:ins>
      <w:ins w:id="1995" w:author="岩下" w:date="2015-09-29T11:15:00Z">
        <w:del w:id="1996" w:author="Youichi KOYAMA" w:date="2016-03-25T15:52:00Z">
          <w:r w:rsidDel="004546D4">
            <w:rPr>
              <w:rFonts w:hint="eastAsia"/>
            </w:rPr>
            <w:delText>要素として持つ</w:delText>
          </w:r>
        </w:del>
      </w:ins>
      <w:ins w:id="1997" w:author="岩下" w:date="2015-10-06T18:54:00Z">
        <w:del w:id="1998" w:author="Youichi KOYAMA" w:date="2016-03-25T15:52:00Z">
          <w:r w:rsidR="0073313D" w:rsidDel="004546D4">
            <w:rPr>
              <w:rFonts w:hint="eastAsia"/>
            </w:rPr>
            <w:delText>のは</w:delText>
          </w:r>
        </w:del>
      </w:ins>
      <w:ins w:id="1999" w:author="岩下" w:date="2015-10-07T15:16:00Z">
        <w:del w:id="2000" w:author="Youichi KOYAMA" w:date="2016-03-25T15:52:00Z">
          <w:r w:rsidR="00616F6F" w:rsidDel="004546D4">
            <w:rPr>
              <w:rFonts w:hint="eastAsia"/>
            </w:rPr>
            <w:delText>自然か</w:delText>
          </w:r>
        </w:del>
      </w:ins>
      <w:ins w:id="2001" w:author="岩下" w:date="2015-10-06T18:54:00Z">
        <w:del w:id="2002" w:author="Youichi KOYAMA" w:date="2016-03-25T15:52:00Z">
          <w:r w:rsidR="0073313D" w:rsidDel="004546D4">
            <w:rPr>
              <w:rFonts w:hint="eastAsia"/>
            </w:rPr>
            <w:delText>？</w:delText>
          </w:r>
        </w:del>
      </w:ins>
    </w:p>
    <w:p w14:paraId="2CD54C2D" w14:textId="77777777" w:rsidR="008D53CD" w:rsidRPr="008228CC" w:rsidRDefault="008D53CD" w:rsidP="008228CC"/>
    <w:p w14:paraId="30FE5656" w14:textId="77777777" w:rsidR="008228CC" w:rsidRPr="003A7C69" w:rsidRDefault="00F54F45" w:rsidP="003A7C69">
      <w:pPr>
        <w:rPr>
          <w:rFonts w:asciiTheme="majorEastAsia" w:eastAsiaTheme="majorEastAsia" w:hAnsiTheme="majorEastAsia"/>
        </w:rPr>
      </w:pPr>
      <w:r w:rsidRPr="003A7C69">
        <w:rPr>
          <w:rFonts w:asciiTheme="majorEastAsia" w:eastAsiaTheme="majorEastAsia" w:hAnsiTheme="majorEastAsia" w:hint="eastAsia"/>
        </w:rPr>
        <w:t>例</w:t>
      </w:r>
      <w:r w:rsidR="003B13B4" w:rsidRPr="003A7C69">
        <w:rPr>
          <w:rFonts w:asciiTheme="majorEastAsia" w:eastAsiaTheme="majorEastAsia" w:hAnsiTheme="majorEastAsia"/>
        </w:rPr>
        <w:t>:</w:t>
      </w:r>
    </w:p>
    <w:p w14:paraId="2842E2BB" w14:textId="0F193E81" w:rsidR="00F54F45" w:rsidRPr="008228CC" w:rsidRDefault="00F54F45" w:rsidP="008228CC">
      <w:pPr>
        <w:ind w:firstLineChars="100" w:firstLine="210"/>
      </w:pPr>
      <w:r w:rsidRPr="008228CC">
        <w:t>"int xyz;"</w:t>
      </w:r>
      <w:r w:rsidRPr="008228CC">
        <w:t>の変数</w:t>
      </w:r>
      <w:r w:rsidRPr="008228CC">
        <w:t>xyz</w:t>
      </w:r>
      <w:r w:rsidRPr="008228CC">
        <w:t>に対するシンボルテーブルエントリは以下のようになる。</w:t>
      </w:r>
      <w:del w:id="2003" w:author="Youichi KOYAMA" w:date="2016-03-25T15:52:00Z">
        <w:r w:rsidRPr="008228CC" w:rsidDel="004546D4">
          <w:delText>なお、</w:delText>
        </w:r>
        <w:r w:rsidRPr="008228CC" w:rsidDel="004546D4">
          <w:delText>P6e7e0</w:delText>
        </w:r>
        <w:r w:rsidRPr="008228CC" w:rsidDel="004546D4">
          <w:delText>は</w:delText>
        </w:r>
        <w:r w:rsidRPr="008228CC" w:rsidDel="004546D4">
          <w:delText xml:space="preserve"> "int *"</w:delText>
        </w:r>
        <w:r w:rsidRPr="008228CC" w:rsidDel="004546D4">
          <w:delText>に対する</w:delText>
        </w:r>
        <w:r w:rsidRPr="008228CC" w:rsidDel="004546D4">
          <w:delText>type_id</w:delText>
        </w:r>
        <w:r w:rsidRPr="008228CC" w:rsidDel="004546D4">
          <w:delText>。</w:delText>
        </w:r>
      </w:del>
    </w:p>
    <w:p w14:paraId="2900F055" w14:textId="77777777" w:rsidR="008228CC" w:rsidRDefault="008228CC" w:rsidP="008228CC"/>
    <w:p w14:paraId="2410C2E6"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&lt;id sclass=”extern_def” type=”int”&gt; </w:t>
      </w:r>
    </w:p>
    <w:p w14:paraId="3211B91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&lt;name&gt;xyz&lt;/name&gt;</w:t>
      </w:r>
    </w:p>
    <w:p w14:paraId="6CF752EB" w14:textId="2FE9C727" w:rsidR="00F54F45" w:rsidRPr="001F6F1E" w:rsidDel="004546D4" w:rsidRDefault="004C4321" w:rsidP="001F6F1E">
      <w:pPr>
        <w:pBdr>
          <w:top w:val="single" w:sz="4" w:space="1" w:color="auto"/>
          <w:left w:val="single" w:sz="4" w:space="0" w:color="auto"/>
          <w:bottom w:val="single" w:sz="4" w:space="1" w:color="auto"/>
          <w:right w:val="single" w:sz="4" w:space="0" w:color="auto"/>
        </w:pBdr>
        <w:ind w:firstLineChars="100" w:firstLine="200"/>
        <w:rPr>
          <w:del w:id="2004" w:author="Youichi KOYAMA" w:date="2016-03-25T15:52:00Z"/>
          <w:rFonts w:ascii="ＭＳ Ｐゴシック" w:eastAsia="ＭＳ Ｐゴシック" w:hAnsi="ＭＳ Ｐゴシック"/>
          <w:kern w:val="0"/>
          <w:sz w:val="20"/>
        </w:rPr>
      </w:pPr>
      <w:del w:id="2005" w:author="Youichi KOYAMA" w:date="2016-03-25T15:52:00Z">
        <w:r w:rsidRPr="001F6F1E" w:rsidDel="004546D4">
          <w:rPr>
            <w:rFonts w:ascii="ＭＳ Ｐゴシック" w:eastAsia="ＭＳ Ｐゴシック" w:hAnsi="ＭＳ Ｐゴシック"/>
            <w:kern w:val="0"/>
            <w:sz w:val="20"/>
          </w:rPr>
          <w:delText xml:space="preserve">  </w:delText>
        </w:r>
        <w:r w:rsidR="00F54F45" w:rsidRPr="001F6F1E" w:rsidDel="004546D4">
          <w:rPr>
            <w:rFonts w:ascii="ＭＳ Ｐゴシック" w:eastAsia="ＭＳ Ｐゴシック" w:hAnsi="ＭＳ Ｐゴシック"/>
            <w:kern w:val="0"/>
            <w:sz w:val="20"/>
          </w:rPr>
          <w:delText xml:space="preserve"> &lt;value&gt;</w:delText>
        </w:r>
      </w:del>
    </w:p>
    <w:p w14:paraId="6734E2DA" w14:textId="76F54F3C" w:rsidR="00F54F45" w:rsidRPr="001F6F1E" w:rsidDel="004546D4" w:rsidRDefault="004C4321" w:rsidP="001F6F1E">
      <w:pPr>
        <w:pBdr>
          <w:top w:val="single" w:sz="4" w:space="1" w:color="auto"/>
          <w:left w:val="single" w:sz="4" w:space="0" w:color="auto"/>
          <w:bottom w:val="single" w:sz="4" w:space="1" w:color="auto"/>
          <w:right w:val="single" w:sz="4" w:space="0" w:color="auto"/>
        </w:pBdr>
        <w:ind w:firstLineChars="100" w:firstLine="200"/>
        <w:rPr>
          <w:del w:id="2006" w:author="Youichi KOYAMA" w:date="2016-03-25T15:52:00Z"/>
          <w:rFonts w:ascii="ＭＳ Ｐゴシック" w:eastAsia="ＭＳ Ｐゴシック" w:hAnsi="ＭＳ Ｐゴシック"/>
          <w:kern w:val="0"/>
          <w:sz w:val="20"/>
        </w:rPr>
      </w:pPr>
      <w:del w:id="2007" w:author="Youichi KOYAMA" w:date="2016-03-25T15:52:00Z">
        <w:r w:rsidRPr="001F6F1E" w:rsidDel="004546D4">
          <w:rPr>
            <w:rFonts w:ascii="ＭＳ Ｐゴシック" w:eastAsia="ＭＳ Ｐゴシック" w:hAnsi="ＭＳ Ｐゴシック"/>
            <w:kern w:val="0"/>
            <w:sz w:val="20"/>
          </w:rPr>
          <w:delText xml:space="preserve">  </w:delText>
        </w:r>
        <w:r w:rsidR="00F54F45" w:rsidRPr="001F6F1E" w:rsidDel="004546D4">
          <w:rPr>
            <w:rFonts w:ascii="ＭＳ Ｐゴシック" w:eastAsia="ＭＳ Ｐゴシック" w:hAnsi="ＭＳ Ｐゴシック"/>
            <w:kern w:val="0"/>
            <w:sz w:val="20"/>
          </w:rPr>
          <w:delText xml:space="preserve">   &lt;VarAddr type=”P6e7e0”&gt;xyz&lt;/varAddr&gt;</w:delText>
        </w:r>
      </w:del>
    </w:p>
    <w:p w14:paraId="72EFAB2C" w14:textId="2858C293"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del w:id="2008" w:author="Youichi KOYAMA" w:date="2016-03-25T15:52:00Z">
        <w:r w:rsidRPr="001F6F1E" w:rsidDel="004546D4">
          <w:rPr>
            <w:rFonts w:ascii="ＭＳ Ｐゴシック" w:eastAsia="ＭＳ Ｐゴシック" w:hAnsi="ＭＳ Ｐゴシック"/>
            <w:kern w:val="0"/>
            <w:sz w:val="20"/>
          </w:rPr>
          <w:delText xml:space="preserve">  </w:delText>
        </w:r>
        <w:r w:rsidR="00F54F45" w:rsidRPr="001F6F1E" w:rsidDel="004546D4">
          <w:rPr>
            <w:rFonts w:ascii="ＭＳ Ｐゴシック" w:eastAsia="ＭＳ Ｐゴシック" w:hAnsi="ＭＳ Ｐゴシック"/>
            <w:kern w:val="0"/>
            <w:sz w:val="20"/>
          </w:rPr>
          <w:delText xml:space="preserve"> &lt;/value&gt;</w:delText>
        </w:r>
      </w:del>
    </w:p>
    <w:p w14:paraId="6F8698F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&lt;/id&gt;</w:t>
      </w:r>
    </w:p>
    <w:p w14:paraId="19A8123B" w14:textId="77777777" w:rsidR="008228CC" w:rsidRDefault="008228CC" w:rsidP="008228CC"/>
    <w:p w14:paraId="5FD01FB3" w14:textId="51A354B5" w:rsidR="00F54F45" w:rsidRDefault="00F54F45" w:rsidP="008228CC">
      <w:pPr>
        <w:ind w:firstLineChars="100" w:firstLine="210"/>
      </w:pPr>
      <w:r w:rsidRPr="008228CC">
        <w:t>"int foo()"</w:t>
      </w:r>
      <w:r w:rsidRPr="008228CC">
        <w:t>の関数</w:t>
      </w:r>
      <w:r w:rsidRPr="008228CC">
        <w:t>foo</w:t>
      </w:r>
      <w:r w:rsidRPr="008228CC">
        <w:t>に対するシンボルテーブルエントリは以下のようになる。なお、</w:t>
      </w:r>
      <w:r w:rsidRPr="008228CC">
        <w:t>F6f168</w:t>
      </w:r>
      <w:r w:rsidRPr="008228CC">
        <w:t>は、</w:t>
      </w:r>
      <w:r w:rsidRPr="008228CC">
        <w:t>foo</w:t>
      </w:r>
      <w:r w:rsidRPr="008228CC">
        <w:t>のデータ型に対する</w:t>
      </w:r>
      <w:r w:rsidRPr="008228CC">
        <w:t>type_id</w:t>
      </w:r>
      <w:r w:rsidRPr="008228CC">
        <w:t>。</w:t>
      </w:r>
      <w:del w:id="2009" w:author="Youichi KOYAMA" w:date="2016-03-25T15:53:00Z">
        <w:r w:rsidRPr="008228CC" w:rsidDel="004546D4">
          <w:delText>P6f1a8</w:delText>
        </w:r>
        <w:r w:rsidRPr="008228CC" w:rsidDel="004546D4">
          <w:delText>は、</w:delText>
        </w:r>
        <w:r w:rsidRPr="008228CC" w:rsidDel="004546D4">
          <w:delText xml:space="preserve">F6f168 </w:delText>
        </w:r>
        <w:r w:rsidRPr="008228CC" w:rsidDel="004546D4">
          <w:delText>へのポインタの</w:delText>
        </w:r>
        <w:r w:rsidRPr="008228CC" w:rsidDel="004546D4">
          <w:delText>type_id</w:delText>
        </w:r>
        <w:r w:rsidRPr="008228CC" w:rsidDel="004546D4">
          <w:delText>。識別子</w:delText>
        </w:r>
        <w:r w:rsidRPr="008228CC" w:rsidDel="004546D4">
          <w:delText>foo</w:delText>
        </w:r>
        <w:r w:rsidRPr="008228CC" w:rsidDel="004546D4">
          <w:delText>は関数へのポインタになることに注意。</w:delText>
        </w:r>
      </w:del>
    </w:p>
    <w:p w14:paraId="4E5CEDB1" w14:textId="77777777" w:rsidR="008228CC" w:rsidRPr="008228CC" w:rsidRDefault="008228CC" w:rsidP="008228CC">
      <w:pPr>
        <w:ind w:firstLineChars="100" w:firstLine="210"/>
      </w:pPr>
    </w:p>
    <w:p w14:paraId="5E178D12" w14:textId="41560819" w:rsidR="00F54F45" w:rsidRPr="008228CC" w:rsidRDefault="004C4321" w:rsidP="008228CC">
      <w:r>
        <w:t xml:space="preserve">  </w:t>
      </w:r>
      <w:r w:rsidR="00F54F45" w:rsidRPr="008228CC">
        <w:t>&lt;id sclass=”extern_def” type=”</w:t>
      </w:r>
      <w:del w:id="2010" w:author="Youichi KOYAMA" w:date="2016-03-25T15:53:00Z">
        <w:r w:rsidR="00F54F45" w:rsidRPr="008228CC" w:rsidDel="004546D4">
          <w:rPr>
            <w:rFonts w:hint="eastAsia"/>
          </w:rPr>
          <w:delText>0x</w:delText>
        </w:r>
      </w:del>
      <w:ins w:id="2011" w:author="Youichi KOYAMA" w:date="2016-03-25T15:53:00Z">
        <w:r w:rsidR="004546D4">
          <w:rPr>
            <w:rFonts w:hint="eastAsia"/>
          </w:rPr>
          <w:t>F</w:t>
        </w:r>
      </w:ins>
      <w:r w:rsidR="00F54F45" w:rsidRPr="008228CC">
        <w:t>6f168”&gt;</w:t>
      </w:r>
    </w:p>
    <w:p w14:paraId="488BC959" w14:textId="77777777" w:rsidR="00F54F45" w:rsidRPr="008228CC" w:rsidRDefault="004C4321" w:rsidP="008228CC">
      <w:r>
        <w:t xml:space="preserve">  </w:t>
      </w:r>
      <w:r w:rsidR="00F54F45" w:rsidRPr="008228CC">
        <w:t xml:space="preserve"> &lt;name&gt;foo&lt;/name&gt;</w:t>
      </w:r>
    </w:p>
    <w:p w14:paraId="35B8450F" w14:textId="36448C8A" w:rsidR="00F54F45" w:rsidRPr="008228CC" w:rsidDel="004546D4" w:rsidRDefault="004C4321" w:rsidP="008228CC">
      <w:pPr>
        <w:rPr>
          <w:del w:id="2012" w:author="Youichi KOYAMA" w:date="2016-03-25T15:52:00Z"/>
        </w:rPr>
      </w:pPr>
      <w:del w:id="2013" w:author="Youichi KOYAMA" w:date="2016-03-25T15:52:00Z">
        <w:r w:rsidDel="004546D4">
          <w:delText xml:space="preserve">  </w:delText>
        </w:r>
        <w:r w:rsidR="00F54F45" w:rsidRPr="008228CC" w:rsidDel="004546D4">
          <w:delText xml:space="preserve"> &lt;value&gt;</w:delText>
        </w:r>
      </w:del>
    </w:p>
    <w:p w14:paraId="793E0F3C" w14:textId="64BF30CD" w:rsidR="00F54F45" w:rsidRPr="008228CC" w:rsidDel="004546D4" w:rsidRDefault="004C4321" w:rsidP="008228CC">
      <w:pPr>
        <w:rPr>
          <w:del w:id="2014" w:author="Youichi KOYAMA" w:date="2016-03-25T15:52:00Z"/>
        </w:rPr>
      </w:pPr>
      <w:del w:id="2015" w:author="Youichi KOYAMA" w:date="2016-03-25T15:52:00Z">
        <w:r w:rsidDel="004546D4">
          <w:delText xml:space="preserve">  </w:delText>
        </w:r>
        <w:r w:rsidR="00F54F45" w:rsidRPr="008228CC" w:rsidDel="004546D4">
          <w:delText xml:space="preserve">  &lt;funcAddr type=”0xfla8”&gt;foo&lt;/funcAddr&gt;</w:delText>
        </w:r>
      </w:del>
    </w:p>
    <w:p w14:paraId="5CDB793D" w14:textId="54F8B246" w:rsidR="00F54F45" w:rsidRPr="008228CC" w:rsidDel="004546D4" w:rsidRDefault="004C4321" w:rsidP="008228CC">
      <w:pPr>
        <w:rPr>
          <w:del w:id="2016" w:author="Youichi KOYAMA" w:date="2016-03-25T15:52:00Z"/>
        </w:rPr>
      </w:pPr>
      <w:del w:id="2017" w:author="Youichi KOYAMA" w:date="2016-03-25T15:52:00Z">
        <w:r w:rsidDel="004546D4">
          <w:delText xml:space="preserve">  </w:delText>
        </w:r>
        <w:r w:rsidR="00F54F45" w:rsidRPr="008228CC" w:rsidDel="004546D4">
          <w:delText xml:space="preserve"> &lt;/value&gt;</w:delText>
        </w:r>
      </w:del>
    </w:p>
    <w:p w14:paraId="6AC71085" w14:textId="77777777" w:rsidR="00F54F45" w:rsidRPr="008228CC" w:rsidRDefault="004C4321" w:rsidP="008228CC">
      <w:r>
        <w:t xml:space="preserve">  </w:t>
      </w:r>
      <w:r w:rsidR="00F54F45" w:rsidRPr="008228CC">
        <w:t>&lt;/id&gt;</w:t>
      </w:r>
    </w:p>
    <w:p w14:paraId="71D1A5B7" w14:textId="77777777" w:rsidR="00DA2239" w:rsidRPr="00F74330" w:rsidRDefault="00DA2239" w:rsidP="003E5C37"/>
    <w:p w14:paraId="12CF50CC" w14:textId="77777777" w:rsidR="00DA2239" w:rsidRPr="008228CC" w:rsidRDefault="00DA2239" w:rsidP="00DA2239">
      <w:pPr>
        <w:pStyle w:val="2"/>
      </w:pPr>
      <w:bookmarkStart w:id="2018" w:name="_Toc223755495"/>
      <w:bookmarkStart w:id="2019" w:name="_Toc223755701"/>
      <w:bookmarkStart w:id="2020" w:name="_Toc422165376"/>
      <w:bookmarkStart w:id="2021" w:name="_Ref305785888"/>
      <w:bookmarkStart w:id="2022" w:name="_Toc306557416"/>
      <w:r w:rsidRPr="00F74330">
        <w:rPr>
          <w:rFonts w:eastAsia="ＭＳ 明朝" w:hint="eastAsia"/>
        </w:rPr>
        <w:t>globalSymbols</w:t>
      </w:r>
      <w:r w:rsidR="004B4E28">
        <w:rPr>
          <w:rFonts w:hint="eastAsia"/>
        </w:rPr>
        <w:t>要素</w:t>
      </w:r>
      <w:bookmarkEnd w:id="2018"/>
      <w:bookmarkEnd w:id="2019"/>
      <w:bookmarkEnd w:id="2020"/>
      <w:bookmarkEnd w:id="2021"/>
      <w:bookmarkEnd w:id="2022"/>
    </w:p>
    <w:p w14:paraId="31DFB61C" w14:textId="77777777" w:rsidR="008D53CD" w:rsidRDefault="00F54F45" w:rsidP="008D53CD">
      <w:pPr>
        <w:ind w:firstLineChars="100" w:firstLine="210"/>
        <w:rPr>
          <w:ins w:id="2023" w:author="岩下" w:date="2015-09-29T11:16:00Z"/>
        </w:rPr>
      </w:pPr>
      <w:r w:rsidRPr="00F74330">
        <w:t>大域のスコープを持つ識別子を定義する。</w:t>
      </w:r>
    </w:p>
    <w:p w14:paraId="6E5A285C" w14:textId="77777777"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2024" w:author="岩下" w:date="2015-09-29T11:16:00Z"/>
          <w:rFonts w:ascii="ＭＳ Ｐゴシック" w:eastAsia="ＭＳ Ｐゴシック" w:hAnsi="ＭＳ Ｐゴシック"/>
          <w:szCs w:val="20"/>
        </w:rPr>
      </w:pPr>
      <w:ins w:id="2025" w:author="岩下" w:date="2015-09-29T11:16:00Z">
        <w:r w:rsidRPr="00EE71A6">
          <w:rPr>
            <w:rFonts w:ascii="ＭＳ Ｐゴシック" w:eastAsia="ＭＳ Ｐゴシック" w:hAnsi="ＭＳ Ｐゴシック"/>
            <w:szCs w:val="20"/>
          </w:rPr>
          <w:t>&lt;globalSymbols&gt;</w:t>
        </w:r>
      </w:ins>
    </w:p>
    <w:p w14:paraId="13CB499C" w14:textId="7C640B35"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2026" w:author="岩下" w:date="2015-09-29T11:16:00Z"/>
          <w:rFonts w:ascii="ＭＳ Ｐゴシック" w:eastAsia="ＭＳ Ｐゴシック" w:hAnsi="ＭＳ Ｐゴシック"/>
          <w:szCs w:val="20"/>
        </w:rPr>
      </w:pPr>
      <w:ins w:id="2027" w:author="岩下" w:date="2015-09-29T11:16:00Z">
        <w:r w:rsidRPr="00EE71A6">
          <w:rPr>
            <w:rFonts w:ascii="ＭＳ Ｐゴシック" w:eastAsia="ＭＳ Ｐゴシック" w:hAnsi="ＭＳ Ｐゴシック"/>
            <w:szCs w:val="20"/>
          </w:rPr>
          <w:t xml:space="preserve">  [ id</w:t>
        </w:r>
        <w:r w:rsidRPr="00EE71A6">
          <w:rPr>
            <w:rFonts w:ascii="ＭＳ Ｐゴシック" w:eastAsia="ＭＳ Ｐゴシック" w:hAnsi="ＭＳ Ｐゴシック" w:hint="eastAsia"/>
            <w:szCs w:val="20"/>
          </w:rPr>
          <w:t>要素</w:t>
        </w:r>
      </w:ins>
      <w:ins w:id="2028" w:author="岩下" w:date="2015-10-06T16:11: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_Ref305767222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029" w:author="Youichi KOYAMA" w:date="2016-03-17T11:55:00Z">
        <w:r w:rsidR="006A16F7">
          <w:rPr>
            <w:rFonts w:ascii="ＭＳ Ｐゴシック" w:eastAsia="ＭＳ Ｐゴシック" w:hAnsi="ＭＳ Ｐゴシック"/>
            <w:szCs w:val="20"/>
          </w:rPr>
          <w:t>4.1</w:t>
        </w:r>
      </w:ins>
      <w:ins w:id="2030" w:author="岩下" w:date="2015-10-06T16:11: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78D3A6A2" w14:textId="77777777" w:rsidR="008D53CD" w:rsidRPr="00EE71A6" w:rsidRDefault="008D53CD" w:rsidP="00EE71A6">
      <w:pPr>
        <w:pBdr>
          <w:top w:val="single" w:sz="4" w:space="1" w:color="auto"/>
          <w:left w:val="single" w:sz="4" w:space="0" w:color="auto"/>
          <w:bottom w:val="single" w:sz="4" w:space="1" w:color="auto"/>
          <w:right w:val="single" w:sz="4" w:space="0" w:color="auto"/>
        </w:pBdr>
        <w:ind w:firstLineChars="100" w:firstLine="210"/>
        <w:rPr>
          <w:ins w:id="2031" w:author="岩下" w:date="2015-09-29T11:16:00Z"/>
          <w:rFonts w:ascii="ＭＳ Ｐゴシック" w:eastAsia="ＭＳ Ｐゴシック" w:hAnsi="ＭＳ Ｐゴシック"/>
          <w:szCs w:val="20"/>
        </w:rPr>
      </w:pPr>
      <w:ins w:id="2032" w:author="岩下" w:date="2015-09-29T11:16:00Z">
        <w:r w:rsidRPr="00EE71A6">
          <w:rPr>
            <w:rFonts w:ascii="ＭＳ Ｐゴシック" w:eastAsia="ＭＳ Ｐゴシック" w:hAnsi="ＭＳ Ｐゴシック"/>
            <w:szCs w:val="20"/>
          </w:rPr>
          <w:lastRenderedPageBreak/>
          <w:t xml:space="preserve">   … ]</w:t>
        </w:r>
      </w:ins>
    </w:p>
    <w:p w14:paraId="6AAC8132" w14:textId="77777777" w:rsidR="008D53CD" w:rsidRPr="00EE71A6" w:rsidRDefault="008D53CD" w:rsidP="00CF4F3A">
      <w:pPr>
        <w:pBdr>
          <w:top w:val="single" w:sz="4" w:space="1" w:color="auto"/>
          <w:left w:val="single" w:sz="4" w:space="0" w:color="auto"/>
          <w:bottom w:val="single" w:sz="4" w:space="1" w:color="auto"/>
          <w:right w:val="single" w:sz="4" w:space="0" w:color="auto"/>
        </w:pBdr>
        <w:ind w:firstLineChars="100" w:firstLine="210"/>
        <w:rPr>
          <w:ins w:id="2033" w:author="岩下" w:date="2015-09-29T11:16:00Z"/>
          <w:rFonts w:ascii="ＭＳ Ｐゴシック" w:eastAsia="ＭＳ Ｐゴシック" w:hAnsi="ＭＳ Ｐゴシック"/>
          <w:szCs w:val="20"/>
        </w:rPr>
      </w:pPr>
      <w:ins w:id="2034" w:author="岩下" w:date="2015-09-29T11:16:00Z">
        <w:r w:rsidRPr="00EE71A6">
          <w:rPr>
            <w:rFonts w:ascii="ＭＳ Ｐゴシック" w:eastAsia="ＭＳ Ｐゴシック" w:hAnsi="ＭＳ Ｐゴシック"/>
            <w:szCs w:val="20"/>
          </w:rPr>
          <w:t>&lt;/globalSymbols&gt;</w:t>
        </w:r>
      </w:ins>
    </w:p>
    <w:p w14:paraId="76E54E2D" w14:textId="77777777" w:rsidR="008D53CD" w:rsidRDefault="008D53CD" w:rsidP="008D53CD">
      <w:pPr>
        <w:rPr>
          <w:ins w:id="2035" w:author="岩下" w:date="2015-09-29T11:16:00Z"/>
          <w:rFonts w:ascii="ＭＳ Ｐゴシック" w:eastAsia="ＭＳ Ｐゴシック" w:hAnsi="ＭＳ Ｐゴシック"/>
        </w:rPr>
      </w:pPr>
      <w:ins w:id="2036" w:author="岩下" w:date="2015-09-29T11:16:00Z">
        <w:r>
          <w:rPr>
            <w:rFonts w:ascii="ＭＳ Ｐゴシック" w:eastAsia="ＭＳ Ｐゴシック" w:hAnsi="ＭＳ Ｐゴシック" w:hint="eastAsia"/>
          </w:rPr>
          <w:t>属性なし</w:t>
        </w:r>
      </w:ins>
    </w:p>
    <w:p w14:paraId="55F50D95" w14:textId="77777777" w:rsidR="008D53CD" w:rsidRDefault="008D53CD" w:rsidP="008D53CD">
      <w:pPr>
        <w:rPr>
          <w:ins w:id="2037" w:author="岩下" w:date="2015-09-29T11:16:00Z"/>
        </w:rPr>
      </w:pPr>
    </w:p>
    <w:p w14:paraId="365B6A91" w14:textId="68F0A9F2" w:rsidR="00DA2239" w:rsidRDefault="00154ED2" w:rsidP="008228CC">
      <w:pPr>
        <w:ind w:firstLineChars="100" w:firstLine="210"/>
        <w:rPr>
          <w:ins w:id="2038" w:author="岩下" w:date="2015-09-29T11:16:00Z"/>
        </w:rPr>
      </w:pPr>
      <w:ins w:id="2039" w:author="岩下" w:date="2015-10-02T11:11:00Z">
        <w:r>
          <w:rPr>
            <w:rFonts w:hint="eastAsia"/>
          </w:rPr>
          <w:t>子</w:t>
        </w:r>
      </w:ins>
      <w:r w:rsidR="004B4E28">
        <w:t>要素</w:t>
      </w:r>
      <w:r w:rsidR="00F54F45" w:rsidRPr="00F74330">
        <w:t>として、大域のスコープを持つ識別子の</w:t>
      </w:r>
      <w:r w:rsidR="00F54F45" w:rsidRPr="00F74330">
        <w:t>id</w:t>
      </w:r>
      <w:r w:rsidR="00F54F45" w:rsidRPr="00F74330">
        <w:t>要素</w:t>
      </w:r>
      <w:ins w:id="2040" w:author="岩下" w:date="2015-09-29T11:16:00Z">
        <w:r w:rsidR="008D53CD">
          <w:rPr>
            <w:rFonts w:hint="eastAsia"/>
          </w:rPr>
          <w:t>の並び</w:t>
        </w:r>
      </w:ins>
      <w:r w:rsidR="00F54F45" w:rsidRPr="00F74330">
        <w:t>を持つ。</w:t>
      </w:r>
    </w:p>
    <w:p w14:paraId="3516E313" w14:textId="77777777" w:rsidR="008D53CD" w:rsidRPr="00F74330" w:rsidRDefault="008D53CD" w:rsidP="008228CC">
      <w:pPr>
        <w:ind w:firstLineChars="100" w:firstLine="210"/>
      </w:pPr>
    </w:p>
    <w:p w14:paraId="6C1408F3" w14:textId="77777777" w:rsidR="00DA2239" w:rsidRPr="008228CC" w:rsidRDefault="00DA2239" w:rsidP="00DA2239">
      <w:pPr>
        <w:pStyle w:val="2"/>
      </w:pPr>
      <w:bookmarkStart w:id="2041" w:name="_Toc223755496"/>
      <w:bookmarkStart w:id="2042" w:name="_Toc223755702"/>
      <w:bookmarkStart w:id="2043" w:name="_Toc422165377"/>
      <w:bookmarkStart w:id="2044" w:name="_Ref305767445"/>
      <w:bookmarkStart w:id="2045" w:name="_Ref305767772"/>
      <w:bookmarkStart w:id="2046" w:name="_Ref305769084"/>
      <w:bookmarkStart w:id="2047" w:name="_Ref305780149"/>
      <w:bookmarkStart w:id="2048" w:name="_Toc306557417"/>
      <w:r w:rsidRPr="00F74330">
        <w:rPr>
          <w:rFonts w:eastAsia="ＭＳ 明朝" w:hint="eastAsia"/>
        </w:rPr>
        <w:t>symbols</w:t>
      </w:r>
      <w:r w:rsidR="004B4E28">
        <w:rPr>
          <w:rFonts w:hint="eastAsia"/>
        </w:rPr>
        <w:t>要素</w:t>
      </w:r>
      <w:bookmarkEnd w:id="2041"/>
      <w:bookmarkEnd w:id="2042"/>
      <w:bookmarkEnd w:id="2043"/>
      <w:bookmarkEnd w:id="2044"/>
      <w:bookmarkEnd w:id="2045"/>
      <w:bookmarkEnd w:id="2046"/>
      <w:bookmarkEnd w:id="2047"/>
      <w:bookmarkEnd w:id="2048"/>
    </w:p>
    <w:p w14:paraId="779ABE11" w14:textId="77777777" w:rsidR="008D53CD" w:rsidRDefault="00F54F45" w:rsidP="008D53CD">
      <w:pPr>
        <w:ind w:firstLineChars="100" w:firstLine="210"/>
        <w:rPr>
          <w:ins w:id="2049" w:author="岩下" w:date="2015-09-29T11:17:00Z"/>
        </w:rPr>
      </w:pPr>
      <w:del w:id="2050" w:author="岩下" w:date="2015-09-29T11:34:00Z">
        <w:r w:rsidRPr="00F74330" w:rsidDel="002A3592">
          <w:delText>symbols</w:delText>
        </w:r>
        <w:r w:rsidR="004B4E28" w:rsidDel="002A3592">
          <w:delText>要素</w:delText>
        </w:r>
        <w:r w:rsidRPr="00F74330" w:rsidDel="002A3592">
          <w:delText>は、</w:delText>
        </w:r>
      </w:del>
      <w:r w:rsidRPr="00F74330">
        <w:t>局所スコープを持つ識別子を定義する。</w:t>
      </w:r>
    </w:p>
    <w:p w14:paraId="067A96BA" w14:textId="77777777" w:rsidR="008D53CD" w:rsidRPr="00EE71A6" w:rsidRDefault="008D53CD" w:rsidP="00261528">
      <w:pPr>
        <w:pBdr>
          <w:top w:val="single" w:sz="4" w:space="1" w:color="auto"/>
          <w:left w:val="single" w:sz="4" w:space="0" w:color="auto"/>
          <w:bottom w:val="single" w:sz="4" w:space="1" w:color="auto"/>
          <w:right w:val="single" w:sz="4" w:space="0" w:color="auto"/>
        </w:pBdr>
        <w:ind w:firstLineChars="100" w:firstLine="210"/>
        <w:rPr>
          <w:ins w:id="2051" w:author="岩下" w:date="2015-09-29T11:17:00Z"/>
          <w:rFonts w:ascii="ＭＳ Ｐゴシック" w:eastAsia="ＭＳ Ｐゴシック" w:hAnsi="ＭＳ Ｐゴシック"/>
          <w:szCs w:val="20"/>
        </w:rPr>
      </w:pPr>
      <w:ins w:id="2052" w:author="岩下" w:date="2015-09-29T11:17:00Z">
        <w:r w:rsidRPr="00EE71A6">
          <w:rPr>
            <w:rFonts w:ascii="ＭＳ Ｐゴシック" w:eastAsia="ＭＳ Ｐゴシック" w:hAnsi="ＭＳ Ｐゴシック"/>
            <w:szCs w:val="20"/>
          </w:rPr>
          <w:t>&lt;symbols&gt;</w:t>
        </w:r>
      </w:ins>
    </w:p>
    <w:p w14:paraId="27F51D7C" w14:textId="4B2293B1" w:rsidR="008D53CD" w:rsidRPr="00EE71A6" w:rsidRDefault="008D53CD" w:rsidP="00261528">
      <w:pPr>
        <w:pBdr>
          <w:top w:val="single" w:sz="4" w:space="1" w:color="auto"/>
          <w:left w:val="single" w:sz="4" w:space="0" w:color="auto"/>
          <w:bottom w:val="single" w:sz="4" w:space="1" w:color="auto"/>
          <w:right w:val="single" w:sz="4" w:space="0" w:color="auto"/>
        </w:pBdr>
        <w:ind w:firstLineChars="100" w:firstLine="210"/>
        <w:rPr>
          <w:ins w:id="2053" w:author="岩下" w:date="2015-09-29T11:17:00Z"/>
          <w:rFonts w:ascii="ＭＳ Ｐゴシック" w:eastAsia="ＭＳ Ｐゴシック" w:hAnsi="ＭＳ Ｐゴシック"/>
          <w:szCs w:val="20"/>
        </w:rPr>
      </w:pPr>
      <w:ins w:id="2054" w:author="岩下" w:date="2015-09-29T11:17:00Z">
        <w:r w:rsidRPr="00EE71A6">
          <w:rPr>
            <w:rFonts w:ascii="ＭＳ Ｐゴシック" w:eastAsia="ＭＳ Ｐゴシック" w:hAnsi="ＭＳ Ｐゴシック"/>
            <w:szCs w:val="20"/>
          </w:rPr>
          <w:t xml:space="preserve">  [ id</w:t>
        </w:r>
        <w:r w:rsidRPr="00EE71A6">
          <w:rPr>
            <w:rFonts w:ascii="ＭＳ Ｐゴシック" w:eastAsia="ＭＳ Ｐゴシック" w:hAnsi="ＭＳ Ｐゴシック" w:hint="eastAsia"/>
            <w:szCs w:val="20"/>
          </w:rPr>
          <w:t>要素</w:t>
        </w:r>
      </w:ins>
      <w:ins w:id="2055" w:author="岩下" w:date="2015-10-06T16:11: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_Ref305767222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2056" w:author="岩下" w:date="2015-10-06T16:11: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4.1</w:t>
      </w:r>
      <w:ins w:id="2057" w:author="岩下" w:date="2015-10-06T16:11: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0178F591" w14:textId="77777777" w:rsidR="008D53CD" w:rsidRPr="00EE71A6" w:rsidRDefault="008D53CD" w:rsidP="00A95A7A">
      <w:pPr>
        <w:pBdr>
          <w:top w:val="single" w:sz="4" w:space="1" w:color="auto"/>
          <w:left w:val="single" w:sz="4" w:space="0" w:color="auto"/>
          <w:bottom w:val="single" w:sz="4" w:space="1" w:color="auto"/>
          <w:right w:val="single" w:sz="4" w:space="0" w:color="auto"/>
        </w:pBdr>
        <w:ind w:firstLineChars="100" w:firstLine="210"/>
        <w:rPr>
          <w:ins w:id="2058" w:author="岩下" w:date="2015-09-29T11:17:00Z"/>
          <w:rFonts w:ascii="ＭＳ Ｐゴシック" w:eastAsia="ＭＳ Ｐゴシック" w:hAnsi="ＭＳ Ｐゴシック"/>
          <w:szCs w:val="20"/>
        </w:rPr>
      </w:pPr>
      <w:ins w:id="2059" w:author="岩下" w:date="2015-09-29T11:17:00Z">
        <w:r w:rsidRPr="00EE71A6">
          <w:rPr>
            <w:rFonts w:ascii="ＭＳ Ｐゴシック" w:eastAsia="ＭＳ Ｐゴシック" w:hAnsi="ＭＳ Ｐゴシック"/>
            <w:szCs w:val="20"/>
          </w:rPr>
          <w:t xml:space="preserve">   … ]</w:t>
        </w:r>
      </w:ins>
    </w:p>
    <w:p w14:paraId="18717526" w14:textId="77777777" w:rsidR="008D53CD" w:rsidRPr="00EE71A6" w:rsidRDefault="008D53CD" w:rsidP="00A95A7A">
      <w:pPr>
        <w:pBdr>
          <w:top w:val="single" w:sz="4" w:space="1" w:color="auto"/>
          <w:left w:val="single" w:sz="4" w:space="0" w:color="auto"/>
          <w:bottom w:val="single" w:sz="4" w:space="1" w:color="auto"/>
          <w:right w:val="single" w:sz="4" w:space="0" w:color="auto"/>
        </w:pBdr>
        <w:ind w:firstLineChars="100" w:firstLine="210"/>
        <w:rPr>
          <w:ins w:id="2060" w:author="岩下" w:date="2015-09-29T11:17:00Z"/>
          <w:rFonts w:ascii="ＭＳ Ｐゴシック" w:eastAsia="ＭＳ Ｐゴシック" w:hAnsi="ＭＳ Ｐゴシック"/>
          <w:szCs w:val="20"/>
        </w:rPr>
      </w:pPr>
      <w:ins w:id="2061" w:author="岩下" w:date="2015-09-29T11:17:00Z">
        <w:r w:rsidRPr="00EE71A6">
          <w:rPr>
            <w:rFonts w:ascii="ＭＳ Ｐゴシック" w:eastAsia="ＭＳ Ｐゴシック" w:hAnsi="ＭＳ Ｐゴシック"/>
            <w:szCs w:val="20"/>
          </w:rPr>
          <w:t>&lt;/symbols&gt;</w:t>
        </w:r>
      </w:ins>
    </w:p>
    <w:p w14:paraId="53A7F27E" w14:textId="77777777" w:rsidR="008D53CD" w:rsidRDefault="008D53CD" w:rsidP="008D53CD">
      <w:pPr>
        <w:rPr>
          <w:ins w:id="2062" w:author="岩下" w:date="2015-09-29T11:17:00Z"/>
          <w:rFonts w:ascii="ＭＳ Ｐゴシック" w:eastAsia="ＭＳ Ｐゴシック" w:hAnsi="ＭＳ Ｐゴシック"/>
        </w:rPr>
      </w:pPr>
      <w:ins w:id="2063" w:author="岩下" w:date="2015-09-29T11:17:00Z">
        <w:r>
          <w:rPr>
            <w:rFonts w:ascii="ＭＳ Ｐゴシック" w:eastAsia="ＭＳ Ｐゴシック" w:hAnsi="ＭＳ Ｐゴシック" w:hint="eastAsia"/>
          </w:rPr>
          <w:t>属性なし</w:t>
        </w:r>
      </w:ins>
    </w:p>
    <w:p w14:paraId="6D0EC03F" w14:textId="77777777" w:rsidR="008D53CD" w:rsidRDefault="008D53CD" w:rsidP="008D53CD">
      <w:pPr>
        <w:rPr>
          <w:ins w:id="2064" w:author="岩下" w:date="2015-09-29T11:17:00Z"/>
        </w:rPr>
      </w:pPr>
    </w:p>
    <w:p w14:paraId="57A84F08" w14:textId="6FBB2FC4" w:rsidR="00F54F45" w:rsidRPr="00F74330" w:rsidRDefault="004B4E28" w:rsidP="008228CC">
      <w:pPr>
        <w:ind w:firstLineChars="100" w:firstLine="210"/>
      </w:pPr>
      <w:del w:id="2065" w:author="岩下" w:date="2015-10-02T11:11:00Z">
        <w:r w:rsidDel="00154ED2">
          <w:delText>要素</w:delText>
        </w:r>
      </w:del>
      <w:ins w:id="2066" w:author="岩下" w:date="2015-10-02T11:11:00Z">
        <w:r w:rsidR="00154ED2">
          <w:t>子要素</w:t>
        </w:r>
      </w:ins>
      <w:r w:rsidR="00F54F45" w:rsidRPr="00F74330">
        <w:t>として、定義する識別子に対する</w:t>
      </w:r>
      <w:r w:rsidR="00F54F45" w:rsidRPr="00F74330">
        <w:t>id</w:t>
      </w:r>
      <w:r w:rsidR="00F54F45" w:rsidRPr="00F74330">
        <w:t>要素を持つ。</w:t>
      </w:r>
    </w:p>
    <w:p w14:paraId="6EECD060" w14:textId="77777777" w:rsidR="00DA2239" w:rsidRDefault="00DA2239" w:rsidP="00DA2239"/>
    <w:p w14:paraId="4911E781" w14:textId="77777777" w:rsidR="005A7DE9" w:rsidRDefault="005A7DE9">
      <w:pPr>
        <w:widowControl/>
        <w:jc w:val="left"/>
        <w:rPr>
          <w:ins w:id="2067" w:author="岩下" w:date="2015-10-13T18:08:00Z"/>
          <w:rFonts w:ascii="Arial" w:eastAsia="ＭＳ ゴシック" w:hAnsi="Arial"/>
          <w:sz w:val="24"/>
        </w:rPr>
      </w:pPr>
      <w:bookmarkStart w:id="2068" w:name="_Toc223755497"/>
      <w:bookmarkStart w:id="2069" w:name="_Toc223755703"/>
      <w:bookmarkStart w:id="2070" w:name="_Toc422165378"/>
      <w:bookmarkStart w:id="2071" w:name="_Ref305947573"/>
      <w:ins w:id="2072" w:author="岩下" w:date="2015-10-13T18:08:00Z">
        <w:r>
          <w:br w:type="page"/>
        </w:r>
      </w:ins>
    </w:p>
    <w:p w14:paraId="0E02F75A" w14:textId="7E1A112D" w:rsidR="004C4788" w:rsidRDefault="004C4788" w:rsidP="00E27440">
      <w:pPr>
        <w:pStyle w:val="10"/>
      </w:pPr>
      <w:bookmarkStart w:id="2073" w:name="_Toc306557418"/>
      <w:r>
        <w:rPr>
          <w:rFonts w:hint="eastAsia"/>
        </w:rPr>
        <w:lastRenderedPageBreak/>
        <w:t>globalDeclarations</w:t>
      </w:r>
      <w:r w:rsidR="004B4E28">
        <w:rPr>
          <w:rFonts w:hint="eastAsia"/>
        </w:rPr>
        <w:t>要素</w:t>
      </w:r>
      <w:bookmarkEnd w:id="2068"/>
      <w:bookmarkEnd w:id="2069"/>
      <w:bookmarkEnd w:id="2070"/>
      <w:ins w:id="2074" w:author="岩下" w:date="2015-10-06T16:26:00Z">
        <w:r w:rsidR="005B7099">
          <w:rPr>
            <w:rFonts w:hint="eastAsia"/>
          </w:rPr>
          <w:t>と</w:t>
        </w:r>
        <w:r w:rsidR="00E27440">
          <w:t>d</w:t>
        </w:r>
        <w:r w:rsidR="005B7099">
          <w:t>eclarations</w:t>
        </w:r>
        <w:r w:rsidR="005B7099">
          <w:rPr>
            <w:rFonts w:hint="eastAsia"/>
          </w:rPr>
          <w:t>要素</w:t>
        </w:r>
      </w:ins>
      <w:bookmarkEnd w:id="2071"/>
      <w:bookmarkEnd w:id="2073"/>
    </w:p>
    <w:p w14:paraId="74C66C6F" w14:textId="77777777" w:rsidR="005B7099" w:rsidRPr="005B12A8" w:rsidRDefault="005B7099" w:rsidP="005B7099">
      <w:pPr>
        <w:rPr>
          <w:ins w:id="2075" w:author="岩下" w:date="2015-10-06T16:27:00Z"/>
        </w:rPr>
      </w:pPr>
    </w:p>
    <w:p w14:paraId="7B3ADBC0" w14:textId="46E861BB" w:rsidR="005B7099" w:rsidRPr="008228CC" w:rsidRDefault="005B7099" w:rsidP="005B7099">
      <w:pPr>
        <w:pStyle w:val="2"/>
        <w:rPr>
          <w:ins w:id="2076" w:author="岩下" w:date="2015-10-06T16:27:00Z"/>
        </w:rPr>
      </w:pPr>
      <w:bookmarkStart w:id="2077" w:name="_Ref305785901"/>
      <w:bookmarkStart w:id="2078" w:name="_Toc306557419"/>
      <w:ins w:id="2079" w:author="岩下" w:date="2015-10-06T16:28:00Z">
        <w:r>
          <w:rPr>
            <w:rFonts w:eastAsia="ＭＳ 明朝"/>
          </w:rPr>
          <w:t>globalDeclarations</w:t>
        </w:r>
      </w:ins>
      <w:ins w:id="2080" w:author="岩下" w:date="2015-10-06T16:27:00Z">
        <w:r>
          <w:rPr>
            <w:rFonts w:hint="eastAsia"/>
          </w:rPr>
          <w:t>要素</w:t>
        </w:r>
        <w:bookmarkEnd w:id="2077"/>
        <w:bookmarkEnd w:id="2078"/>
      </w:ins>
    </w:p>
    <w:p w14:paraId="75C65D96" w14:textId="083238D3" w:rsidR="008D53CD" w:rsidRDefault="00F54F45" w:rsidP="00FD2C12">
      <w:pPr>
        <w:ind w:firstLineChars="100" w:firstLine="210"/>
        <w:rPr>
          <w:ins w:id="2081" w:author="岩下" w:date="2015-10-06T16:29:00Z"/>
          <w:kern w:val="0"/>
        </w:rPr>
      </w:pPr>
      <w:del w:id="2082" w:author="岩下" w:date="2015-09-29T11:34:00Z">
        <w:r w:rsidRPr="008228CC" w:rsidDel="002A3592">
          <w:rPr>
            <w:kern w:val="0"/>
          </w:rPr>
          <w:delText>globalDeclarations</w:delText>
        </w:r>
        <w:r w:rsidRPr="008228CC" w:rsidDel="002A3592">
          <w:rPr>
            <w:kern w:val="0"/>
          </w:rPr>
          <w:delText>要素は、</w:delText>
        </w:r>
      </w:del>
      <w:del w:id="2083" w:author="岩下" w:date="2015-10-09T10:43:00Z">
        <w:r w:rsidRPr="008228CC" w:rsidDel="00FD2C12">
          <w:rPr>
            <w:kern w:val="0"/>
          </w:rPr>
          <w:delText>プログラム</w:delText>
        </w:r>
      </w:del>
      <w:del w:id="2084" w:author="岩下" w:date="2015-10-09T10:44:00Z">
        <w:r w:rsidRPr="008228CC" w:rsidDel="00FD2C12">
          <w:rPr>
            <w:kern w:val="0"/>
          </w:rPr>
          <w:delText>中の</w:delText>
        </w:r>
      </w:del>
      <w:r w:rsidRPr="008228CC">
        <w:rPr>
          <w:kern w:val="0"/>
        </w:rPr>
        <w:t>大域</w:t>
      </w:r>
      <w:ins w:id="2085" w:author="岩下" w:date="2015-10-09T10:46:00Z">
        <w:r w:rsidR="00FD2C12">
          <w:rPr>
            <w:rFonts w:hint="eastAsia"/>
            <w:kern w:val="0"/>
          </w:rPr>
          <w:t>的な（翻訳単位全体をスコープとする）</w:t>
        </w:r>
      </w:ins>
      <w:r w:rsidRPr="008228CC">
        <w:rPr>
          <w:kern w:val="0"/>
        </w:rPr>
        <w:t>変数</w:t>
      </w:r>
      <w:ins w:id="2086" w:author="岩下" w:date="2015-10-09T10:46:00Z">
        <w:r w:rsidR="00FD2C12">
          <w:rPr>
            <w:rFonts w:hint="eastAsia"/>
            <w:kern w:val="0"/>
          </w:rPr>
          <w:t>、</w:t>
        </w:r>
      </w:ins>
      <w:del w:id="2087" w:author="岩下" w:date="2015-10-09T10:46:00Z">
        <w:r w:rsidRPr="008228CC" w:rsidDel="00FD2C12">
          <w:rPr>
            <w:kern w:val="0"/>
          </w:rPr>
          <w:delText>の宣言や</w:delText>
        </w:r>
      </w:del>
      <w:r w:rsidRPr="008228CC">
        <w:rPr>
          <w:kern w:val="0"/>
        </w:rPr>
        <w:t>関数</w:t>
      </w:r>
      <w:ins w:id="2088" w:author="岩下" w:date="2015-10-09T10:46:00Z">
        <w:r w:rsidR="00FD2C12">
          <w:rPr>
            <w:rFonts w:hint="eastAsia"/>
            <w:kern w:val="0"/>
          </w:rPr>
          <w:t>などの宣言と</w:t>
        </w:r>
      </w:ins>
      <w:r w:rsidRPr="008228CC">
        <w:rPr>
          <w:kern w:val="0"/>
        </w:rPr>
        <w:t>定義を</w:t>
      </w:r>
      <w:ins w:id="2089" w:author="岩下" w:date="2015-10-09T10:47:00Z">
        <w:r w:rsidR="00FD2C12">
          <w:rPr>
            <w:rFonts w:hint="eastAsia"/>
            <w:kern w:val="0"/>
          </w:rPr>
          <w:t>行う</w:t>
        </w:r>
      </w:ins>
      <w:del w:id="2090" w:author="岩下" w:date="2015-10-09T10:47:00Z">
        <w:r w:rsidRPr="008228CC" w:rsidDel="00FD2C12">
          <w:rPr>
            <w:kern w:val="0"/>
          </w:rPr>
          <w:delText>するための</w:delText>
        </w:r>
        <w:r w:rsidR="004B4E28" w:rsidDel="00FD2C12">
          <w:rPr>
            <w:kern w:val="0"/>
          </w:rPr>
          <w:delText>要素</w:delText>
        </w:r>
        <w:r w:rsidRPr="008228CC" w:rsidDel="00FD2C12">
          <w:rPr>
            <w:kern w:val="0"/>
          </w:rPr>
          <w:delText>である</w:delText>
        </w:r>
      </w:del>
      <w:r w:rsidRPr="008228CC">
        <w:rPr>
          <w:kern w:val="0"/>
        </w:rPr>
        <w:t>。</w:t>
      </w:r>
    </w:p>
    <w:p w14:paraId="560145A4" w14:textId="77777777" w:rsidR="008D53CD" w:rsidRPr="005B7099" w:rsidRDefault="008D53CD" w:rsidP="005B7099">
      <w:pPr>
        <w:pBdr>
          <w:top w:val="single" w:sz="4" w:space="1" w:color="auto"/>
          <w:left w:val="single" w:sz="4" w:space="0" w:color="auto"/>
          <w:bottom w:val="single" w:sz="4" w:space="1" w:color="auto"/>
          <w:right w:val="single" w:sz="4" w:space="0" w:color="auto"/>
        </w:pBdr>
        <w:ind w:firstLineChars="100" w:firstLine="210"/>
        <w:rPr>
          <w:ins w:id="2091" w:author="岩下" w:date="2015-09-29T11:18:00Z"/>
          <w:rFonts w:ascii="ＭＳ Ｐゴシック" w:eastAsia="ＭＳ Ｐゴシック" w:hAnsi="ＭＳ Ｐゴシック"/>
          <w:szCs w:val="20"/>
        </w:rPr>
      </w:pPr>
      <w:ins w:id="2092" w:author="岩下" w:date="2015-09-29T11:18:00Z">
        <w:r w:rsidRPr="005B7099">
          <w:rPr>
            <w:rFonts w:ascii="ＭＳ Ｐゴシック" w:eastAsia="ＭＳ Ｐゴシック" w:hAnsi="ＭＳ Ｐゴシック"/>
            <w:szCs w:val="20"/>
          </w:rPr>
          <w:t>&lt;globalDeclarations&gt;</w:t>
        </w:r>
      </w:ins>
    </w:p>
    <w:p w14:paraId="4A6C7484" w14:textId="6ED2B162" w:rsidR="006F61EC" w:rsidRDefault="008D53CD" w:rsidP="002D72DB">
      <w:pPr>
        <w:pBdr>
          <w:top w:val="single" w:sz="4" w:space="1" w:color="auto"/>
          <w:left w:val="single" w:sz="4" w:space="0" w:color="auto"/>
          <w:bottom w:val="single" w:sz="4" w:space="1" w:color="auto"/>
          <w:right w:val="single" w:sz="4" w:space="0" w:color="auto"/>
        </w:pBdr>
        <w:ind w:firstLineChars="100" w:firstLine="210"/>
        <w:rPr>
          <w:ins w:id="2093" w:author="岩下" w:date="2015-10-06T16:12:00Z"/>
          <w:rFonts w:ascii="ＭＳ Ｐゴシック" w:eastAsia="ＭＳ Ｐゴシック" w:hAnsi="ＭＳ Ｐゴシック"/>
          <w:szCs w:val="20"/>
        </w:rPr>
      </w:pPr>
      <w:ins w:id="2094" w:author="岩下" w:date="2015-09-29T11:18:00Z">
        <w:r w:rsidRPr="005B7099">
          <w:rPr>
            <w:rFonts w:ascii="ＭＳ Ｐゴシック" w:eastAsia="ＭＳ Ｐゴシック" w:hAnsi="ＭＳ Ｐゴシック"/>
            <w:szCs w:val="20"/>
          </w:rPr>
          <w:t xml:space="preserve">  [ {</w:t>
        </w:r>
      </w:ins>
      <w:ins w:id="2095" w:author="岩下" w:date="2015-10-06T16:12:00Z">
        <w:r w:rsidR="006F61EC">
          <w:rPr>
            <w:rFonts w:ascii="ＭＳ Ｐゴシック" w:eastAsia="ＭＳ Ｐゴシック" w:hAnsi="ＭＳ Ｐゴシック"/>
            <w:szCs w:val="20"/>
          </w:rPr>
          <w:tab/>
        </w:r>
      </w:ins>
      <w:ins w:id="2096" w:author="岩下" w:date="2015-09-29T11:18:00Z">
        <w:r w:rsidRPr="005B7099">
          <w:rPr>
            <w:rFonts w:ascii="ＭＳ Ｐゴシック" w:eastAsia="ＭＳ Ｐゴシック" w:hAnsi="ＭＳ Ｐゴシック"/>
            <w:szCs w:val="20"/>
          </w:rPr>
          <w:t>varDecl</w:t>
        </w:r>
        <w:r w:rsidRPr="005B7099">
          <w:rPr>
            <w:rFonts w:ascii="ＭＳ Ｐゴシック" w:eastAsia="ＭＳ Ｐゴシック" w:hAnsi="ＭＳ Ｐゴシック" w:hint="eastAsia"/>
            <w:szCs w:val="20"/>
          </w:rPr>
          <w:t>要素</w:t>
        </w:r>
      </w:ins>
      <w:ins w:id="2097" w:author="岩下" w:date="2015-10-06T16:13:00Z">
        <w:r w:rsidR="006F61EC">
          <w:rPr>
            <w:rFonts w:ascii="ＭＳ Ｐゴシック" w:eastAsia="ＭＳ Ｐゴシック" w:hAnsi="ＭＳ Ｐゴシック" w:hint="eastAsia"/>
            <w:szCs w:val="20"/>
          </w:rPr>
          <w:t>（</w:t>
        </w:r>
      </w:ins>
      <w:ins w:id="2098" w:author="岩下" w:date="2015-10-14T19:13:00Z">
        <w:r w:rsidR="003A7C69">
          <w:rPr>
            <w:rFonts w:ascii="ＭＳ Ｐゴシック" w:eastAsia="ＭＳ Ｐゴシック" w:hAnsi="ＭＳ Ｐゴシック"/>
            <w:szCs w:val="20"/>
          </w:rPr>
          <w:fldChar w:fldCharType="begin"/>
        </w:r>
        <w:r w:rsidR="003A7C69">
          <w:rPr>
            <w:rFonts w:ascii="ＭＳ Ｐゴシック" w:eastAsia="ＭＳ Ｐゴシック" w:hAnsi="ＭＳ Ｐゴシック"/>
            <w:szCs w:val="20"/>
          </w:rPr>
          <w:instrText xml:space="preserve"> REF </w:instrText>
        </w:r>
        <w:r w:rsidR="003A7C69">
          <w:rPr>
            <w:rFonts w:ascii="ＭＳ Ｐゴシック" w:eastAsia="ＭＳ Ｐゴシック" w:hAnsi="ＭＳ Ｐゴシック" w:hint="eastAsia"/>
            <w:szCs w:val="20"/>
          </w:rPr>
          <w:instrText>_Ref306469320 \n \h</w:instrText>
        </w:r>
        <w:r w:rsidR="003A7C69">
          <w:rPr>
            <w:rFonts w:ascii="ＭＳ Ｐゴシック" w:eastAsia="ＭＳ Ｐゴシック" w:hAnsi="ＭＳ Ｐゴシック"/>
            <w:szCs w:val="20"/>
          </w:rPr>
          <w:instrText xml:space="preserve"> </w:instrText>
        </w:r>
      </w:ins>
      <w:r w:rsidR="003A7C69">
        <w:rPr>
          <w:rFonts w:ascii="ＭＳ Ｐゴシック" w:eastAsia="ＭＳ Ｐゴシック" w:hAnsi="ＭＳ Ｐゴシック"/>
          <w:szCs w:val="20"/>
        </w:rPr>
      </w:r>
      <w:r w:rsidR="003A7C69">
        <w:rPr>
          <w:rFonts w:ascii="ＭＳ Ｐゴシック" w:eastAsia="ＭＳ Ｐゴシック" w:hAnsi="ＭＳ Ｐゴシック"/>
          <w:szCs w:val="20"/>
        </w:rPr>
        <w:fldChar w:fldCharType="separate"/>
      </w:r>
      <w:ins w:id="2099" w:author="Youichi KOYAMA" w:date="2016-03-17T11:55:00Z">
        <w:r w:rsidR="006A16F7">
          <w:rPr>
            <w:rFonts w:ascii="ＭＳ Ｐゴシック" w:eastAsia="ＭＳ Ｐゴシック" w:hAnsi="ＭＳ Ｐゴシック"/>
            <w:szCs w:val="20"/>
          </w:rPr>
          <w:t>5.4</w:t>
        </w:r>
      </w:ins>
      <w:ins w:id="2100" w:author="岩下" w:date="2015-10-15T14:02:00Z">
        <w:del w:id="2101" w:author="Youichi KOYAMA" w:date="2016-03-17T11:55:00Z">
          <w:r w:rsidR="005C552B" w:rsidDel="006A16F7">
            <w:rPr>
              <w:rFonts w:ascii="ＭＳ Ｐゴシック" w:eastAsia="ＭＳ Ｐゴシック" w:hAnsi="ＭＳ Ｐゴシック"/>
              <w:szCs w:val="20"/>
            </w:rPr>
            <w:delText>5.6</w:delText>
          </w:r>
        </w:del>
      </w:ins>
      <w:ins w:id="2102" w:author="岩下" w:date="2015-10-14T19:13:00Z">
        <w:r w:rsidR="003A7C69">
          <w:rPr>
            <w:rFonts w:ascii="ＭＳ Ｐゴシック" w:eastAsia="ＭＳ Ｐゴシック" w:hAnsi="ＭＳ Ｐゴシック"/>
            <w:szCs w:val="20"/>
          </w:rPr>
          <w:fldChar w:fldCharType="end"/>
        </w:r>
      </w:ins>
      <w:ins w:id="2103" w:author="岩下" w:date="2015-10-06T16:13:00Z">
        <w:r w:rsidR="006F61EC">
          <w:rPr>
            <w:rFonts w:ascii="ＭＳ Ｐゴシック" w:eastAsia="ＭＳ Ｐゴシック" w:hAnsi="ＭＳ Ｐゴシック" w:hint="eastAsia"/>
            <w:szCs w:val="20"/>
          </w:rPr>
          <w:t xml:space="preserve">節）　</w:t>
        </w:r>
      </w:ins>
      <w:ins w:id="2104" w:author="岩下" w:date="2015-09-29T11:18:00Z">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5EFC8629" w14:textId="20A9DFB3" w:rsidR="006F61EC" w:rsidRDefault="008D53CD" w:rsidP="005B7099">
      <w:pPr>
        <w:pBdr>
          <w:top w:val="single" w:sz="4" w:space="1" w:color="auto"/>
          <w:left w:val="single" w:sz="4" w:space="0" w:color="auto"/>
          <w:bottom w:val="single" w:sz="4" w:space="1" w:color="auto"/>
          <w:right w:val="single" w:sz="4" w:space="0" w:color="auto"/>
        </w:pBdr>
        <w:ind w:firstLineChars="400" w:firstLine="840"/>
        <w:rPr>
          <w:ins w:id="2105" w:author="岩下" w:date="2015-10-06T16:12:00Z"/>
          <w:rFonts w:ascii="ＭＳ Ｐゴシック" w:eastAsia="ＭＳ Ｐゴシック" w:hAnsi="ＭＳ Ｐゴシック"/>
          <w:szCs w:val="20"/>
        </w:rPr>
      </w:pPr>
      <w:ins w:id="2106" w:author="岩下" w:date="2015-09-29T11:18:00Z">
        <w:r w:rsidRPr="005B7099">
          <w:rPr>
            <w:rFonts w:ascii="ＭＳ Ｐゴシック" w:eastAsia="ＭＳ Ｐゴシック" w:hAnsi="ＭＳ Ｐゴシック"/>
            <w:szCs w:val="20"/>
          </w:rPr>
          <w:t>functionDecl</w:t>
        </w:r>
        <w:r w:rsidRPr="005B7099">
          <w:rPr>
            <w:rFonts w:ascii="ＭＳ Ｐゴシック" w:eastAsia="ＭＳ Ｐゴシック" w:hAnsi="ＭＳ Ｐゴシック" w:hint="eastAsia"/>
            <w:szCs w:val="20"/>
          </w:rPr>
          <w:t>要素</w:t>
        </w:r>
      </w:ins>
      <w:ins w:id="2107" w:author="岩下" w:date="2015-10-06T16:13:00Z">
        <w:r w:rsidR="006F61EC">
          <w:rPr>
            <w:rFonts w:ascii="ＭＳ Ｐゴシック" w:eastAsia="ＭＳ Ｐゴシック" w:hAnsi="ＭＳ Ｐゴシック" w:hint="eastAsia"/>
            <w:szCs w:val="20"/>
          </w:rPr>
          <w:t>（</w:t>
        </w:r>
      </w:ins>
      <w:ins w:id="2108" w:author="岩下" w:date="2015-10-06T16:14: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_Ref305767377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109" w:author="Youichi KOYAMA" w:date="2016-03-17T11:55:00Z">
        <w:r w:rsidR="006A16F7">
          <w:rPr>
            <w:rFonts w:ascii="ＭＳ Ｐゴシック" w:eastAsia="ＭＳ Ｐゴシック" w:hAnsi="ＭＳ Ｐゴシック"/>
            <w:szCs w:val="20"/>
          </w:rPr>
          <w:t>5.5</w:t>
        </w:r>
      </w:ins>
      <w:ins w:id="2110" w:author="岩下" w:date="2015-10-15T14:02:00Z">
        <w:del w:id="2111" w:author="Youichi KOYAMA" w:date="2016-03-17T11:55:00Z">
          <w:r w:rsidR="005C552B" w:rsidDel="006A16F7">
            <w:rPr>
              <w:rFonts w:ascii="ＭＳ Ｐゴシック" w:eastAsia="ＭＳ Ｐゴシック" w:hAnsi="ＭＳ Ｐゴシック"/>
              <w:szCs w:val="20"/>
            </w:rPr>
            <w:delText>5.7</w:delText>
          </w:r>
        </w:del>
      </w:ins>
      <w:ins w:id="2112" w:author="岩下" w:date="2015-10-06T16:14:00Z">
        <w:r w:rsidR="006F61EC">
          <w:rPr>
            <w:rFonts w:ascii="ＭＳ Ｐゴシック" w:eastAsia="ＭＳ Ｐゴシック" w:hAnsi="ＭＳ Ｐゴシック"/>
            <w:szCs w:val="20"/>
          </w:rPr>
          <w:fldChar w:fldCharType="end"/>
        </w:r>
      </w:ins>
      <w:ins w:id="2113" w:author="岩下" w:date="2015-10-06T16:13:00Z">
        <w:r w:rsidR="006F61EC">
          <w:rPr>
            <w:rFonts w:ascii="ＭＳ Ｐゴシック" w:eastAsia="ＭＳ Ｐゴシック" w:hAnsi="ＭＳ Ｐゴシック" w:hint="eastAsia"/>
            <w:szCs w:val="20"/>
          </w:rPr>
          <w:t xml:space="preserve">節）　</w:t>
        </w:r>
      </w:ins>
      <w:ins w:id="2114" w:author="岩下" w:date="2015-09-29T11:18:00Z">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27870C11" w14:textId="105FE685" w:rsidR="000224F8" w:rsidRDefault="00AA75E6" w:rsidP="000224F8">
      <w:pPr>
        <w:pBdr>
          <w:top w:val="single" w:sz="4" w:space="1" w:color="auto"/>
          <w:left w:val="single" w:sz="4" w:space="0" w:color="auto"/>
          <w:bottom w:val="single" w:sz="4" w:space="1" w:color="auto"/>
          <w:right w:val="single" w:sz="4" w:space="0" w:color="auto"/>
        </w:pBdr>
        <w:ind w:firstLineChars="400" w:firstLine="840"/>
        <w:rPr>
          <w:ins w:id="2115" w:author="岩下" w:date="2015-10-07T19:32:00Z"/>
          <w:rFonts w:ascii="ＭＳ Ｐゴシック" w:eastAsia="ＭＳ Ｐゴシック" w:hAnsi="ＭＳ Ｐゴシック"/>
          <w:szCs w:val="20"/>
        </w:rPr>
      </w:pPr>
      <w:ins w:id="2116" w:author="岩下" w:date="2015-10-07T19:33:00Z">
        <w:r>
          <w:rPr>
            <w:rFonts w:ascii="ＭＳ Ｐゴシック" w:eastAsia="ＭＳ Ｐゴシック" w:hAnsi="ＭＳ Ｐゴシック"/>
            <w:szCs w:val="20"/>
          </w:rPr>
          <w:t>usingDecl</w:t>
        </w:r>
      </w:ins>
      <w:ins w:id="2117" w:author="岩下" w:date="2015-10-07T19:32:00Z">
        <w:r w:rsidR="000224F8" w:rsidRPr="005B7099">
          <w:rPr>
            <w:rFonts w:ascii="ＭＳ Ｐゴシック" w:eastAsia="ＭＳ Ｐゴシック" w:hAnsi="ＭＳ Ｐゴシック" w:hint="eastAsia"/>
            <w:szCs w:val="20"/>
          </w:rPr>
          <w:t>要素</w:t>
        </w:r>
        <w:r w:rsidR="000224F8">
          <w:rPr>
            <w:rFonts w:ascii="ＭＳ Ｐゴシック" w:eastAsia="ＭＳ Ｐゴシック" w:hAnsi="ＭＳ Ｐゴシック" w:hint="eastAsia"/>
            <w:szCs w:val="20"/>
          </w:rPr>
          <w:t>（</w:t>
        </w:r>
      </w:ins>
      <w:ins w:id="2118" w:author="岩下" w:date="2015-10-07T20:1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_Ref305868264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119" w:author="Youichi KOYAMA" w:date="2016-03-17T11:55:00Z">
        <w:r w:rsidR="006A16F7">
          <w:rPr>
            <w:rFonts w:ascii="ＭＳ Ｐゴシック" w:eastAsia="ＭＳ Ｐゴシック" w:hAnsi="ＭＳ Ｐゴシック"/>
            <w:szCs w:val="20"/>
          </w:rPr>
          <w:t>5.6</w:t>
        </w:r>
      </w:ins>
      <w:ins w:id="2120" w:author="岩下" w:date="2015-10-15T14:02:00Z">
        <w:del w:id="2121" w:author="Youichi KOYAMA" w:date="2016-03-17T11:55:00Z">
          <w:r w:rsidR="005C552B" w:rsidDel="006A16F7">
            <w:rPr>
              <w:rFonts w:ascii="ＭＳ Ｐゴシック" w:eastAsia="ＭＳ Ｐゴシック" w:hAnsi="ＭＳ Ｐゴシック"/>
              <w:szCs w:val="20"/>
            </w:rPr>
            <w:delText>5.8</w:delText>
          </w:r>
        </w:del>
      </w:ins>
      <w:ins w:id="2122" w:author="岩下" w:date="2015-10-07T20:15:00Z">
        <w:r>
          <w:rPr>
            <w:rFonts w:ascii="ＭＳ Ｐゴシック" w:eastAsia="ＭＳ Ｐゴシック" w:hAnsi="ＭＳ Ｐゴシック"/>
            <w:szCs w:val="20"/>
          </w:rPr>
          <w:fldChar w:fldCharType="end"/>
        </w:r>
      </w:ins>
      <w:ins w:id="2123" w:author="岩下" w:date="2015-10-07T19:32:00Z">
        <w:r w:rsidR="000224F8">
          <w:rPr>
            <w:rFonts w:ascii="ＭＳ Ｐゴシック" w:eastAsia="ＭＳ Ｐゴシック" w:hAnsi="ＭＳ Ｐゴシック" w:hint="eastAsia"/>
            <w:szCs w:val="20"/>
          </w:rPr>
          <w:t>節）</w:t>
        </w:r>
        <w:r w:rsidR="000224F8" w:rsidRPr="005B7099">
          <w:rPr>
            <w:rFonts w:ascii="ＭＳ Ｐゴシック" w:eastAsia="ＭＳ Ｐゴシック" w:hAnsi="ＭＳ Ｐゴシック"/>
            <w:szCs w:val="20"/>
          </w:rPr>
          <w:t xml:space="preserve"> </w:t>
        </w:r>
        <w:r w:rsidR="000224F8" w:rsidRPr="005B7099">
          <w:rPr>
            <w:rFonts w:ascii="ＭＳ Ｐゴシック" w:eastAsia="ＭＳ Ｐゴシック" w:hAnsi="ＭＳ Ｐゴシック"/>
            <w:i/>
            <w:szCs w:val="20"/>
          </w:rPr>
          <w:t>or</w:t>
        </w:r>
        <w:r w:rsidR="000224F8" w:rsidRPr="005B7099">
          <w:rPr>
            <w:rFonts w:ascii="ＭＳ Ｐゴシック" w:eastAsia="ＭＳ Ｐゴシック" w:hAnsi="ＭＳ Ｐゴシック"/>
            <w:szCs w:val="20"/>
          </w:rPr>
          <w:t xml:space="preserve"> </w:t>
        </w:r>
      </w:ins>
    </w:p>
    <w:p w14:paraId="1460AB8E" w14:textId="6EBFCE8D" w:rsidR="00490106" w:rsidRDefault="00490106" w:rsidP="00490106">
      <w:pPr>
        <w:pBdr>
          <w:top w:val="single" w:sz="4" w:space="1" w:color="auto"/>
          <w:left w:val="single" w:sz="4" w:space="0" w:color="auto"/>
          <w:bottom w:val="single" w:sz="4" w:space="1" w:color="auto"/>
          <w:right w:val="single" w:sz="4" w:space="0" w:color="auto"/>
        </w:pBdr>
        <w:ind w:firstLineChars="400" w:firstLine="840"/>
        <w:rPr>
          <w:ins w:id="2124" w:author="岩下" w:date="2015-10-07T19:31:00Z"/>
          <w:rFonts w:ascii="ＭＳ Ｐゴシック" w:eastAsia="ＭＳ Ｐゴシック" w:hAnsi="ＭＳ Ｐゴシック"/>
          <w:szCs w:val="20"/>
        </w:rPr>
      </w:pPr>
      <w:ins w:id="2125" w:author="岩下" w:date="2015-10-07T19:31:00Z">
        <w:r w:rsidRPr="005B7099">
          <w:rPr>
            <w:rFonts w:ascii="ＭＳ Ｐゴシック" w:eastAsia="ＭＳ Ｐゴシック" w:hAnsi="ＭＳ Ｐゴシック"/>
            <w:szCs w:val="20"/>
          </w:rPr>
          <w:t>functionDefinition</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2126" w:author="岩下" w:date="2015-10-14T19:13:00Z">
        <w:r w:rsidR="003A7C69">
          <w:rPr>
            <w:rFonts w:ascii="ＭＳ Ｐゴシック" w:eastAsia="ＭＳ Ｐゴシック" w:hAnsi="ＭＳ Ｐゴシック"/>
            <w:szCs w:val="20"/>
          </w:rPr>
          <w:fldChar w:fldCharType="begin"/>
        </w:r>
        <w:r w:rsidR="003A7C69">
          <w:rPr>
            <w:rFonts w:ascii="ＭＳ Ｐゴシック" w:eastAsia="ＭＳ Ｐゴシック" w:hAnsi="ＭＳ Ｐゴシック"/>
            <w:szCs w:val="20"/>
          </w:rPr>
          <w:instrText xml:space="preserve"> REF </w:instrText>
        </w:r>
        <w:r w:rsidR="003A7C69">
          <w:rPr>
            <w:rFonts w:ascii="ＭＳ Ｐゴシック" w:eastAsia="ＭＳ Ｐゴシック" w:hAnsi="ＭＳ Ｐゴシック" w:hint="eastAsia"/>
            <w:szCs w:val="20"/>
          </w:rPr>
          <w:instrText>_Ref305786676 \n \h</w:instrText>
        </w:r>
        <w:r w:rsidR="003A7C69">
          <w:rPr>
            <w:rFonts w:ascii="ＭＳ Ｐゴシック" w:eastAsia="ＭＳ Ｐゴシック" w:hAnsi="ＭＳ Ｐゴシック"/>
            <w:szCs w:val="20"/>
          </w:rPr>
          <w:instrText xml:space="preserve"> </w:instrText>
        </w:r>
      </w:ins>
      <w:r w:rsidR="003A7C69">
        <w:rPr>
          <w:rFonts w:ascii="ＭＳ Ｐゴシック" w:eastAsia="ＭＳ Ｐゴシック" w:hAnsi="ＭＳ Ｐゴシック"/>
          <w:szCs w:val="20"/>
        </w:rPr>
      </w:r>
      <w:r w:rsidR="003A7C69">
        <w:rPr>
          <w:rFonts w:ascii="ＭＳ Ｐゴシック" w:eastAsia="ＭＳ Ｐゴシック" w:hAnsi="ＭＳ Ｐゴシック"/>
          <w:szCs w:val="20"/>
        </w:rPr>
        <w:fldChar w:fldCharType="separate"/>
      </w:r>
      <w:ins w:id="2127" w:author="Youichi KOYAMA" w:date="2016-03-17T11:55:00Z">
        <w:r w:rsidR="006A16F7">
          <w:rPr>
            <w:rFonts w:ascii="ＭＳ Ｐゴシック" w:eastAsia="ＭＳ Ｐゴシック" w:hAnsi="ＭＳ Ｐゴシック"/>
            <w:szCs w:val="20"/>
          </w:rPr>
          <w:t>5.3</w:t>
        </w:r>
      </w:ins>
      <w:ins w:id="2128" w:author="岩下" w:date="2015-10-14T19:13:00Z">
        <w:r w:rsidR="003A7C69">
          <w:rPr>
            <w:rFonts w:ascii="ＭＳ Ｐゴシック" w:eastAsia="ＭＳ Ｐゴシック" w:hAnsi="ＭＳ Ｐゴシック"/>
            <w:szCs w:val="20"/>
          </w:rPr>
          <w:fldChar w:fldCharType="end"/>
        </w:r>
      </w:ins>
      <w:ins w:id="2129" w:author="岩下" w:date="2015-10-07T19:31:00Z">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33B17CED" w14:textId="270441E3" w:rsidR="00881E2E" w:rsidRDefault="00881E2E" w:rsidP="00881E2E">
      <w:pPr>
        <w:pBdr>
          <w:top w:val="single" w:sz="4" w:space="1" w:color="auto"/>
          <w:left w:val="single" w:sz="4" w:space="0" w:color="auto"/>
          <w:bottom w:val="single" w:sz="4" w:space="1" w:color="auto"/>
          <w:right w:val="single" w:sz="4" w:space="0" w:color="auto"/>
        </w:pBdr>
        <w:ind w:firstLineChars="400" w:firstLine="840"/>
        <w:rPr>
          <w:ins w:id="2130" w:author="岩下" w:date="2015-10-14T19:14:00Z"/>
          <w:rFonts w:ascii="ＭＳ Ｐゴシック" w:eastAsia="ＭＳ Ｐゴシック" w:hAnsi="ＭＳ Ｐゴシック"/>
          <w:szCs w:val="20"/>
        </w:rPr>
      </w:pPr>
      <w:ins w:id="2131" w:author="岩下" w:date="2015-10-08T18:19:00Z">
        <w:r w:rsidRPr="005B7099">
          <w:rPr>
            <w:rFonts w:ascii="ＭＳ Ｐゴシック" w:eastAsia="ＭＳ Ｐゴシック" w:hAnsi="ＭＳ Ｐゴシック"/>
            <w:szCs w:val="20"/>
          </w:rPr>
          <w:t>function</w:t>
        </w:r>
        <w:r>
          <w:rPr>
            <w:rFonts w:ascii="ＭＳ Ｐゴシック" w:eastAsia="ＭＳ Ｐゴシック" w:hAnsi="ＭＳ Ｐゴシック"/>
            <w:szCs w:val="20"/>
          </w:rPr>
          <w:t>Template</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_Ref305947695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132" w:author="Youichi KOYAMA" w:date="2016-03-17T11:55:00Z">
        <w:r w:rsidR="006A16F7">
          <w:rPr>
            <w:rFonts w:ascii="ＭＳ Ｐゴシック" w:eastAsia="ＭＳ Ｐゴシック" w:hAnsi="ＭＳ Ｐゴシック"/>
            <w:szCs w:val="20"/>
          </w:rPr>
          <w:t>8.3</w:t>
        </w:r>
      </w:ins>
      <w:ins w:id="2133" w:author="岩下" w:date="2015-10-15T14:02:00Z">
        <w:del w:id="2134" w:author="Youichi KOYAMA" w:date="2016-03-17T11:55:00Z">
          <w:r w:rsidR="005C552B" w:rsidDel="006A16F7">
            <w:rPr>
              <w:rFonts w:ascii="ＭＳ Ｐゴシック" w:eastAsia="ＭＳ Ｐゴシック" w:hAnsi="ＭＳ Ｐゴシック"/>
              <w:szCs w:val="20"/>
            </w:rPr>
            <w:delText>8.2</w:delText>
          </w:r>
        </w:del>
      </w:ins>
      <w:ins w:id="2135" w:author="岩下" w:date="2015-10-08T18: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09D9920D" w14:textId="6C12BD2F" w:rsidR="008D53CD" w:rsidRPr="005B7099" w:rsidRDefault="008D53CD" w:rsidP="005B7099">
      <w:pPr>
        <w:pBdr>
          <w:top w:val="single" w:sz="4" w:space="1" w:color="auto"/>
          <w:left w:val="single" w:sz="4" w:space="0" w:color="auto"/>
          <w:bottom w:val="single" w:sz="4" w:space="1" w:color="auto"/>
          <w:right w:val="single" w:sz="4" w:space="0" w:color="auto"/>
        </w:pBdr>
        <w:ind w:firstLineChars="400" w:firstLine="840"/>
        <w:rPr>
          <w:ins w:id="2136" w:author="岩下" w:date="2015-09-29T11:18:00Z"/>
          <w:rFonts w:ascii="ＭＳ Ｐゴシック" w:eastAsia="ＭＳ Ｐゴシック" w:hAnsi="ＭＳ Ｐゴシック"/>
          <w:szCs w:val="20"/>
        </w:rPr>
      </w:pPr>
      <w:ins w:id="2137" w:author="岩下" w:date="2015-09-29T11:18:00Z">
        <w:r w:rsidRPr="005B7099">
          <w:rPr>
            <w:rFonts w:ascii="ＭＳ Ｐゴシック" w:eastAsia="ＭＳ Ｐゴシック" w:hAnsi="ＭＳ Ｐゴシック"/>
            <w:szCs w:val="20"/>
          </w:rPr>
          <w:t>text</w:t>
        </w:r>
        <w:r w:rsidRPr="005B7099">
          <w:rPr>
            <w:rFonts w:ascii="ＭＳ Ｐゴシック" w:eastAsia="ＭＳ Ｐゴシック" w:hAnsi="ＭＳ Ｐゴシック" w:hint="eastAsia"/>
            <w:szCs w:val="20"/>
          </w:rPr>
          <w:t>要素</w:t>
        </w:r>
      </w:ins>
      <w:ins w:id="2138" w:author="岩下" w:date="2015-10-06T16:38:00Z">
        <w:r w:rsidR="00E27440">
          <w:rPr>
            <w:rFonts w:ascii="ＭＳ Ｐゴシック" w:eastAsia="ＭＳ Ｐゴシック" w:hAnsi="ＭＳ Ｐゴシック" w:hint="eastAsia"/>
            <w:szCs w:val="20"/>
          </w:rPr>
          <w:t>（</w:t>
        </w:r>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_Ref305768866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139" w:author="Youichi KOYAMA" w:date="2016-03-17T11:55:00Z">
        <w:r w:rsidR="006A16F7">
          <w:rPr>
            <w:rFonts w:ascii="ＭＳ Ｐゴシック" w:eastAsia="ＭＳ Ｐゴシック" w:hAnsi="ＭＳ Ｐゴシック"/>
            <w:szCs w:val="20"/>
          </w:rPr>
          <w:t>6.21</w:t>
        </w:r>
      </w:ins>
      <w:ins w:id="2140" w:author="岩下" w:date="2015-10-06T16:38: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2141" w:author="岩下" w:date="2015-09-29T11:18:00Z">
        <w:r w:rsidRPr="005B7099">
          <w:rPr>
            <w:rFonts w:ascii="ＭＳ Ｐゴシック" w:eastAsia="ＭＳ Ｐゴシック" w:hAnsi="ＭＳ Ｐゴシック"/>
            <w:szCs w:val="20"/>
          </w:rPr>
          <w:t xml:space="preserve"> }</w:t>
        </w:r>
      </w:ins>
    </w:p>
    <w:p w14:paraId="7AC4BEA8" w14:textId="2E9C9C80" w:rsidR="008D53CD" w:rsidRPr="005B7099" w:rsidRDefault="000B1535" w:rsidP="000B1535">
      <w:pPr>
        <w:pBdr>
          <w:top w:val="single" w:sz="4" w:space="1" w:color="auto"/>
          <w:left w:val="single" w:sz="4" w:space="0" w:color="auto"/>
          <w:bottom w:val="single" w:sz="4" w:space="1" w:color="auto"/>
          <w:right w:val="single" w:sz="4" w:space="0" w:color="auto"/>
        </w:pBdr>
        <w:ind w:firstLineChars="100" w:firstLine="210"/>
        <w:rPr>
          <w:ins w:id="2142" w:author="岩下" w:date="2015-09-29T11:18:00Z"/>
          <w:rFonts w:ascii="ＭＳ Ｐゴシック" w:eastAsia="ＭＳ Ｐゴシック" w:hAnsi="ＭＳ Ｐゴシック"/>
          <w:szCs w:val="20"/>
        </w:rPr>
      </w:pPr>
      <w:ins w:id="2143" w:author="岩下" w:date="2015-09-29T11:18:00Z">
        <w:r w:rsidRPr="000B1535">
          <w:rPr>
            <w:rFonts w:ascii="ＭＳ Ｐゴシック" w:eastAsia="ＭＳ Ｐゴシック" w:hAnsi="ＭＳ Ｐゴシック"/>
            <w:szCs w:val="20"/>
          </w:rPr>
          <w:t xml:space="preserve">  </w:t>
        </w:r>
        <w:r w:rsidR="008D53CD" w:rsidRPr="005B7099">
          <w:rPr>
            <w:rFonts w:ascii="ＭＳ Ｐゴシック" w:eastAsia="ＭＳ Ｐゴシック" w:hAnsi="ＭＳ Ｐゴシック"/>
            <w:szCs w:val="20"/>
          </w:rPr>
          <w:t>… ]</w:t>
        </w:r>
      </w:ins>
    </w:p>
    <w:p w14:paraId="68D32D3D" w14:textId="77777777" w:rsidR="008D53CD" w:rsidRPr="005B7099" w:rsidRDefault="008D53CD" w:rsidP="005B7099">
      <w:pPr>
        <w:pBdr>
          <w:top w:val="single" w:sz="4" w:space="1" w:color="auto"/>
          <w:left w:val="single" w:sz="4" w:space="0" w:color="auto"/>
          <w:bottom w:val="single" w:sz="4" w:space="1" w:color="auto"/>
          <w:right w:val="single" w:sz="4" w:space="0" w:color="auto"/>
        </w:pBdr>
        <w:ind w:firstLineChars="100" w:firstLine="210"/>
        <w:rPr>
          <w:ins w:id="2144" w:author="岩下" w:date="2015-09-29T11:18:00Z"/>
          <w:rFonts w:ascii="ＭＳ Ｐゴシック" w:eastAsia="ＭＳ Ｐゴシック" w:hAnsi="ＭＳ Ｐゴシック"/>
          <w:szCs w:val="20"/>
        </w:rPr>
      </w:pPr>
      <w:ins w:id="2145" w:author="岩下" w:date="2015-09-29T11:18:00Z">
        <w:r w:rsidRPr="005B7099">
          <w:rPr>
            <w:rFonts w:ascii="ＭＳ Ｐゴシック" w:eastAsia="ＭＳ Ｐゴシック" w:hAnsi="ＭＳ Ｐゴシック"/>
            <w:szCs w:val="20"/>
          </w:rPr>
          <w:t>&lt;/globalDeclarations&gt;</w:t>
        </w:r>
      </w:ins>
    </w:p>
    <w:p w14:paraId="087B60E5" w14:textId="77777777" w:rsidR="008D53CD" w:rsidRDefault="008D53CD" w:rsidP="008D53CD">
      <w:pPr>
        <w:rPr>
          <w:ins w:id="2146" w:author="岩下" w:date="2015-09-29T11:18:00Z"/>
          <w:rFonts w:ascii="ＭＳ Ｐゴシック" w:eastAsia="ＭＳ Ｐゴシック" w:hAnsi="ＭＳ Ｐゴシック"/>
        </w:rPr>
      </w:pPr>
      <w:ins w:id="2147" w:author="岩下" w:date="2015-09-29T11:18:00Z">
        <w:r>
          <w:rPr>
            <w:rFonts w:ascii="ＭＳ Ｐゴシック" w:eastAsia="ＭＳ Ｐゴシック" w:hAnsi="ＭＳ Ｐゴシック" w:hint="eastAsia"/>
          </w:rPr>
          <w:t>属性なし</w:t>
        </w:r>
      </w:ins>
    </w:p>
    <w:p w14:paraId="0040DB9B" w14:textId="77777777" w:rsidR="008D53CD" w:rsidRDefault="008D53CD" w:rsidP="008D53CD">
      <w:pPr>
        <w:rPr>
          <w:ins w:id="2148" w:author="岩下" w:date="2015-09-29T11:18:00Z"/>
        </w:rPr>
      </w:pPr>
    </w:p>
    <w:p w14:paraId="22D7F091" w14:textId="1772C6C6" w:rsidR="00F54F45" w:rsidRPr="008228CC" w:rsidRDefault="00F54F45" w:rsidP="008228CC">
      <w:pPr>
        <w:ind w:firstLineChars="100" w:firstLine="210"/>
        <w:rPr>
          <w:kern w:val="0"/>
        </w:rPr>
      </w:pPr>
      <w:r w:rsidRPr="008228CC">
        <w:rPr>
          <w:kern w:val="0"/>
        </w:rPr>
        <w:t>以下の</w:t>
      </w:r>
      <w:del w:id="2149" w:author="岩下" w:date="2015-10-02T11:12:00Z">
        <w:r w:rsidR="004B4E28" w:rsidDel="00154ED2">
          <w:rPr>
            <w:kern w:val="0"/>
          </w:rPr>
          <w:delText>要素</w:delText>
        </w:r>
      </w:del>
      <w:ins w:id="2150" w:author="岩下" w:date="2015-10-02T11:12:00Z">
        <w:r w:rsidR="00154ED2">
          <w:rPr>
            <w:kern w:val="0"/>
          </w:rPr>
          <w:t>子要素</w:t>
        </w:r>
      </w:ins>
      <w:r w:rsidRPr="008228CC">
        <w:rPr>
          <w:kern w:val="0"/>
        </w:rPr>
        <w:t>を持つ。</w:t>
      </w:r>
    </w:p>
    <w:p w14:paraId="6F9D768C" w14:textId="77777777" w:rsidR="00F54F45" w:rsidRPr="004C4321" w:rsidRDefault="00F54F45" w:rsidP="00613D85">
      <w:pPr>
        <w:numPr>
          <w:ilvl w:val="0"/>
          <w:numId w:val="46"/>
        </w:numPr>
        <w:ind w:hanging="240"/>
      </w:pPr>
      <w:r w:rsidRPr="004C4321">
        <w:t>functionDefinition</w:t>
      </w:r>
      <w:r w:rsidR="004B4E28">
        <w:t>要素</w:t>
      </w:r>
      <w:r w:rsidR="004B4E28">
        <w:rPr>
          <w:rStyle w:val="a8"/>
        </w:rPr>
        <w:t xml:space="preserve">　－　</w:t>
      </w:r>
      <w:r w:rsidRPr="004C4321">
        <w:t>関数</w:t>
      </w:r>
      <w:r w:rsidR="00B96307">
        <w:rPr>
          <w:rFonts w:hint="eastAsia"/>
        </w:rPr>
        <w:t>の</w:t>
      </w:r>
      <w:r w:rsidRPr="004C4321">
        <w:t>定義</w:t>
      </w:r>
    </w:p>
    <w:p w14:paraId="06D9C210" w14:textId="77777777" w:rsidR="00F54F45" w:rsidRPr="004C4321" w:rsidRDefault="00F54F45" w:rsidP="00613D85">
      <w:pPr>
        <w:numPr>
          <w:ilvl w:val="0"/>
          <w:numId w:val="46"/>
        </w:numPr>
        <w:ind w:hanging="240"/>
      </w:pPr>
      <w:r w:rsidRPr="004C4321">
        <w:t>varDecl</w:t>
      </w:r>
      <w:r w:rsidR="004B4E28">
        <w:t>要素</w:t>
      </w:r>
      <w:r w:rsidR="004B4E28">
        <w:rPr>
          <w:rStyle w:val="a8"/>
        </w:rPr>
        <w:t xml:space="preserve">　－　</w:t>
      </w:r>
      <w:r w:rsidRPr="004C4321">
        <w:t>変数の定義</w:t>
      </w:r>
    </w:p>
    <w:p w14:paraId="6AF6942F" w14:textId="77777777" w:rsidR="003D31C3" w:rsidRDefault="003D31C3" w:rsidP="003D31C3">
      <w:pPr>
        <w:numPr>
          <w:ilvl w:val="0"/>
          <w:numId w:val="46"/>
        </w:numPr>
        <w:ind w:hanging="240"/>
      </w:pPr>
      <w:bookmarkStart w:id="2151" w:name="_Toc223755498"/>
      <w:bookmarkStart w:id="2152" w:name="_Toc223755704"/>
      <w:r>
        <w:rPr>
          <w:rFonts w:hint="eastAsia"/>
        </w:rPr>
        <w:t>functionDecl</w:t>
      </w:r>
      <w:r w:rsidR="004B4E28">
        <w:rPr>
          <w:rFonts w:hint="eastAsia"/>
        </w:rPr>
        <w:t>要素</w:t>
      </w:r>
      <w:r w:rsidR="004B4E28">
        <w:rPr>
          <w:rStyle w:val="a8"/>
        </w:rPr>
        <w:t xml:space="preserve">　－　</w:t>
      </w:r>
      <w:r>
        <w:rPr>
          <w:rFonts w:hint="eastAsia"/>
        </w:rPr>
        <w:t>関数の宣言</w:t>
      </w:r>
    </w:p>
    <w:p w14:paraId="109FCE02" w14:textId="77777777" w:rsidR="003D31C3" w:rsidRDefault="003D31C3" w:rsidP="003D31C3">
      <w:pPr>
        <w:numPr>
          <w:ilvl w:val="0"/>
          <w:numId w:val="46"/>
        </w:numPr>
        <w:ind w:hanging="240"/>
      </w:pPr>
      <w:r>
        <w:rPr>
          <w:rFonts w:hint="eastAsia"/>
        </w:rPr>
        <w:t>text</w:t>
      </w:r>
      <w:r w:rsidR="004B4E28">
        <w:rPr>
          <w:rFonts w:hint="eastAsia"/>
        </w:rPr>
        <w:t>要素</w:t>
      </w:r>
      <w:r w:rsidR="004B4E28">
        <w:rPr>
          <w:rStyle w:val="a8"/>
        </w:rPr>
        <w:t xml:space="preserve">　－　</w:t>
      </w:r>
      <w:r>
        <w:rPr>
          <w:rFonts w:hint="eastAsia"/>
        </w:rPr>
        <w:t>ディレクティブなど</w:t>
      </w:r>
      <w:r>
        <w:t>任意のテキストを表</w:t>
      </w:r>
      <w:r>
        <w:rPr>
          <w:rFonts w:hint="eastAsia"/>
        </w:rPr>
        <w:t>す</w:t>
      </w:r>
    </w:p>
    <w:p w14:paraId="5DAECAD0" w14:textId="77777777" w:rsidR="003D31C3" w:rsidRPr="004C4321" w:rsidRDefault="003D31C3" w:rsidP="003D31C3"/>
    <w:p w14:paraId="096CCE70" w14:textId="0A8C5927" w:rsidR="005B7099" w:rsidRPr="008228CC" w:rsidRDefault="005B7099" w:rsidP="005B7099">
      <w:pPr>
        <w:pStyle w:val="2"/>
        <w:rPr>
          <w:ins w:id="2153" w:author="岩下" w:date="2015-10-06T16:28:00Z"/>
        </w:rPr>
      </w:pPr>
      <w:bookmarkStart w:id="2154" w:name="_Ref305768981"/>
      <w:bookmarkStart w:id="2155" w:name="_Toc306557420"/>
      <w:bookmarkStart w:id="2156" w:name="_Toc422165379"/>
      <w:bookmarkStart w:id="2157" w:name="_Ref305695178"/>
      <w:bookmarkStart w:id="2158" w:name="_Ref305767307"/>
      <w:ins w:id="2159" w:author="岩下" w:date="2015-10-06T16:28:00Z">
        <w:r>
          <w:rPr>
            <w:rFonts w:eastAsia="ＭＳ 明朝"/>
          </w:rPr>
          <w:t>declarations</w:t>
        </w:r>
        <w:r>
          <w:rPr>
            <w:rFonts w:hint="eastAsia"/>
          </w:rPr>
          <w:t>要素</w:t>
        </w:r>
        <w:bookmarkEnd w:id="2154"/>
        <w:bookmarkEnd w:id="2155"/>
      </w:ins>
    </w:p>
    <w:p w14:paraId="2E38639F" w14:textId="52366CD0" w:rsidR="005B7099" w:rsidRDefault="005B7099" w:rsidP="005B7099">
      <w:pPr>
        <w:ind w:firstLineChars="100" w:firstLine="210"/>
        <w:rPr>
          <w:ins w:id="2160" w:author="岩下" w:date="2015-10-06T16:28:00Z"/>
        </w:rPr>
      </w:pPr>
      <w:ins w:id="2161" w:author="岩下" w:date="2015-10-06T16:33:00Z">
        <w:r>
          <w:rPr>
            <w:kern w:val="0"/>
          </w:rPr>
          <w:t>compoundStatement</w:t>
        </w:r>
        <w:r>
          <w:rPr>
            <w:rFonts w:hint="eastAsia"/>
            <w:kern w:val="0"/>
          </w:rPr>
          <w:t>（</w:t>
        </w:r>
      </w:ins>
      <w:ins w:id="2162" w:author="岩下" w:date="2015-10-06T16:36:00Z">
        <w:r w:rsidR="00E27440">
          <w:rPr>
            <w:kern w:val="0"/>
          </w:rPr>
          <w:fldChar w:fldCharType="begin"/>
        </w:r>
        <w:r w:rsidR="00E27440">
          <w:rPr>
            <w:kern w:val="0"/>
          </w:rPr>
          <w:instrText xml:space="preserve"> REF </w:instrText>
        </w:r>
        <w:r w:rsidR="00E27440">
          <w:rPr>
            <w:rFonts w:hint="eastAsia"/>
            <w:kern w:val="0"/>
          </w:rPr>
          <w:instrText>_Ref305768697 \n \h</w:instrText>
        </w:r>
        <w:r w:rsidR="00E27440">
          <w:rPr>
            <w:kern w:val="0"/>
          </w:rPr>
          <w:instrText xml:space="preserve"> </w:instrText>
        </w:r>
      </w:ins>
      <w:r w:rsidR="00E27440">
        <w:rPr>
          <w:kern w:val="0"/>
        </w:rPr>
      </w:r>
      <w:r w:rsidR="00E27440">
        <w:rPr>
          <w:kern w:val="0"/>
        </w:rPr>
        <w:fldChar w:fldCharType="separate"/>
      </w:r>
      <w:ins w:id="2163" w:author="Youichi KOYAMA" w:date="2016-03-17T11:55:00Z">
        <w:r w:rsidR="006A16F7">
          <w:rPr>
            <w:kern w:val="0"/>
          </w:rPr>
          <w:t>6.2</w:t>
        </w:r>
      </w:ins>
      <w:ins w:id="2164" w:author="岩下" w:date="2015-10-06T16:36:00Z">
        <w:r w:rsidR="00E27440">
          <w:rPr>
            <w:kern w:val="0"/>
          </w:rPr>
          <w:fldChar w:fldCharType="end"/>
        </w:r>
      </w:ins>
      <w:ins w:id="2165" w:author="岩下" w:date="2015-10-06T16:34:00Z">
        <w:r>
          <w:rPr>
            <w:rFonts w:hint="eastAsia"/>
            <w:kern w:val="0"/>
          </w:rPr>
          <w:t>節</w:t>
        </w:r>
      </w:ins>
      <w:ins w:id="2166" w:author="岩下" w:date="2015-10-06T16:33:00Z">
        <w:r>
          <w:rPr>
            <w:rFonts w:hint="eastAsia"/>
            <w:kern w:val="0"/>
          </w:rPr>
          <w:t>）</w:t>
        </w:r>
      </w:ins>
      <w:ins w:id="2167" w:author="岩下" w:date="2015-10-06T16:35:00Z">
        <w:r>
          <w:rPr>
            <w:rFonts w:hint="eastAsia"/>
            <w:kern w:val="0"/>
          </w:rPr>
          <w:t>、</w:t>
        </w:r>
      </w:ins>
      <w:ins w:id="2168" w:author="岩下" w:date="2015-10-06T16:33:00Z">
        <w:r>
          <w:rPr>
            <w:kern w:val="0"/>
          </w:rPr>
          <w:t>class</w:t>
        </w:r>
        <w:r>
          <w:rPr>
            <w:rFonts w:hint="eastAsia"/>
            <w:kern w:val="0"/>
          </w:rPr>
          <w:t>（</w:t>
        </w:r>
      </w:ins>
      <w:ins w:id="2169" w:author="岩下" w:date="2015-10-06T16:37:00Z">
        <w:r w:rsidR="00E27440">
          <w:rPr>
            <w:kern w:val="0"/>
          </w:rPr>
          <w:fldChar w:fldCharType="begin"/>
        </w:r>
        <w:r w:rsidR="00E27440">
          <w:rPr>
            <w:kern w:val="0"/>
          </w:rPr>
          <w:instrText xml:space="preserve"> REF </w:instrText>
        </w:r>
        <w:r w:rsidR="00E27440">
          <w:rPr>
            <w:rFonts w:hint="eastAsia"/>
            <w:kern w:val="0"/>
          </w:rPr>
          <w:instrText>_Ref305766893 \n \h</w:instrText>
        </w:r>
        <w:r w:rsidR="00E27440">
          <w:rPr>
            <w:kern w:val="0"/>
          </w:rPr>
          <w:instrText xml:space="preserve"> </w:instrText>
        </w:r>
      </w:ins>
      <w:r w:rsidR="00E27440">
        <w:rPr>
          <w:kern w:val="0"/>
        </w:rPr>
      </w:r>
      <w:r w:rsidR="00E27440">
        <w:rPr>
          <w:kern w:val="0"/>
        </w:rPr>
        <w:fldChar w:fldCharType="separate"/>
      </w:r>
      <w:ins w:id="2170" w:author="Youichi KOYAMA" w:date="2016-03-17T11:55:00Z">
        <w:r w:rsidR="006A16F7">
          <w:rPr>
            <w:kern w:val="0"/>
          </w:rPr>
          <w:t>3.9</w:t>
        </w:r>
      </w:ins>
      <w:ins w:id="2171" w:author="岩下" w:date="2015-10-06T16:37:00Z">
        <w:r w:rsidR="00E27440">
          <w:rPr>
            <w:kern w:val="0"/>
          </w:rPr>
          <w:fldChar w:fldCharType="end"/>
        </w:r>
      </w:ins>
      <w:ins w:id="2172" w:author="岩下" w:date="2015-10-06T16:34:00Z">
        <w:r>
          <w:rPr>
            <w:rFonts w:hint="eastAsia"/>
            <w:kern w:val="0"/>
          </w:rPr>
          <w:t>節</w:t>
        </w:r>
      </w:ins>
      <w:ins w:id="2173" w:author="岩下" w:date="2015-10-06T16:33:00Z">
        <w:r>
          <w:rPr>
            <w:rFonts w:hint="eastAsia"/>
            <w:kern w:val="0"/>
          </w:rPr>
          <w:t>）</w:t>
        </w:r>
      </w:ins>
      <w:ins w:id="2174" w:author="岩下" w:date="2015-10-06T16:35:00Z">
        <w:r>
          <w:rPr>
            <w:rFonts w:hint="eastAsia"/>
            <w:kern w:val="0"/>
          </w:rPr>
          <w:t>など</w:t>
        </w:r>
      </w:ins>
      <w:ins w:id="2175" w:author="岩下" w:date="2015-10-09T10:44:00Z">
        <w:r w:rsidR="00FD2C12">
          <w:rPr>
            <w:rFonts w:hint="eastAsia"/>
            <w:kern w:val="0"/>
          </w:rPr>
          <w:t>を</w:t>
        </w:r>
      </w:ins>
      <w:ins w:id="2176" w:author="岩下" w:date="2015-10-06T16:31:00Z">
        <w:r>
          <w:rPr>
            <w:rFonts w:hint="eastAsia"/>
            <w:kern w:val="0"/>
          </w:rPr>
          <w:t>スコープ</w:t>
        </w:r>
      </w:ins>
      <w:ins w:id="2177" w:author="岩下" w:date="2015-10-09T10:44:00Z">
        <w:r w:rsidR="00FD2C12">
          <w:rPr>
            <w:rFonts w:hint="eastAsia"/>
            <w:kern w:val="0"/>
          </w:rPr>
          <w:t>とする</w:t>
        </w:r>
      </w:ins>
      <w:ins w:id="2178" w:author="岩下" w:date="2015-10-09T10:47:00Z">
        <w:r w:rsidR="00FD2C12">
          <w:rPr>
            <w:rFonts w:hint="eastAsia"/>
            <w:kern w:val="0"/>
          </w:rPr>
          <w:t>変数、関数などの宣言と定義</w:t>
        </w:r>
      </w:ins>
      <w:ins w:id="2179" w:author="岩下" w:date="2015-10-06T16:32:00Z">
        <w:r>
          <w:rPr>
            <w:rFonts w:hint="eastAsia"/>
            <w:kern w:val="0"/>
          </w:rPr>
          <w:t>を行う。</w:t>
        </w:r>
      </w:ins>
    </w:p>
    <w:p w14:paraId="4452A8CC" w14:textId="35E79955"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180" w:author="岩下" w:date="2015-10-06T16:28:00Z"/>
          <w:rFonts w:ascii="ＭＳ Ｐゴシック" w:eastAsia="ＭＳ Ｐゴシック" w:hAnsi="ＭＳ Ｐゴシック"/>
          <w:szCs w:val="20"/>
        </w:rPr>
      </w:pPr>
      <w:ins w:id="2181" w:author="岩下" w:date="2015-10-06T16:28:00Z">
        <w:r w:rsidRPr="003C315A">
          <w:rPr>
            <w:rFonts w:ascii="ＭＳ Ｐゴシック" w:eastAsia="ＭＳ Ｐゴシック" w:hAnsi="ＭＳ Ｐゴシック"/>
            <w:szCs w:val="20"/>
          </w:rPr>
          <w:t>&lt;</w:t>
        </w:r>
      </w:ins>
      <w:ins w:id="2182" w:author="岩下" w:date="2015-10-06T16:41:00Z">
        <w:r w:rsidR="00E27440">
          <w:rPr>
            <w:rFonts w:ascii="ＭＳ Ｐゴシック" w:eastAsia="ＭＳ Ｐゴシック" w:hAnsi="ＭＳ Ｐゴシック"/>
            <w:szCs w:val="20"/>
          </w:rPr>
          <w:t>d</w:t>
        </w:r>
      </w:ins>
      <w:ins w:id="2183" w:author="岩下" w:date="2015-10-06T16:28:00Z">
        <w:r w:rsidRPr="003C315A">
          <w:rPr>
            <w:rFonts w:ascii="ＭＳ Ｐゴシック" w:eastAsia="ＭＳ Ｐゴシック" w:hAnsi="ＭＳ Ｐゴシック"/>
            <w:szCs w:val="20"/>
          </w:rPr>
          <w:t>eclarations&gt;</w:t>
        </w:r>
      </w:ins>
    </w:p>
    <w:p w14:paraId="6E8AA5AA" w14:textId="65FF022A" w:rsidR="005B7099" w:rsidRDefault="005B7099" w:rsidP="00605B67">
      <w:pPr>
        <w:pBdr>
          <w:top w:val="single" w:sz="4" w:space="1" w:color="auto"/>
          <w:left w:val="single" w:sz="4" w:space="0" w:color="auto"/>
          <w:bottom w:val="single" w:sz="4" w:space="1" w:color="auto"/>
          <w:right w:val="single" w:sz="4" w:space="0" w:color="auto"/>
        </w:pBdr>
        <w:ind w:firstLineChars="100" w:firstLine="210"/>
        <w:rPr>
          <w:ins w:id="2184" w:author="岩下" w:date="2015-10-06T16:28:00Z"/>
          <w:rFonts w:ascii="ＭＳ Ｐゴシック" w:eastAsia="ＭＳ Ｐゴシック" w:hAnsi="ＭＳ Ｐゴシック"/>
          <w:szCs w:val="20"/>
        </w:rPr>
      </w:pPr>
      <w:ins w:id="2185" w:author="岩下" w:date="2015-10-06T16:28:00Z">
        <w:r w:rsidRPr="003C315A">
          <w:rPr>
            <w:rFonts w:ascii="ＭＳ Ｐゴシック" w:eastAsia="ＭＳ Ｐゴシック" w:hAnsi="ＭＳ Ｐゴシック"/>
            <w:szCs w:val="20"/>
          </w:rPr>
          <w:t xml:space="preserve">  [ {</w:t>
        </w:r>
        <w:r>
          <w:rPr>
            <w:rFonts w:ascii="ＭＳ Ｐゴシック" w:eastAsia="ＭＳ Ｐゴシック" w:hAnsi="ＭＳ Ｐゴシック"/>
            <w:szCs w:val="20"/>
          </w:rPr>
          <w:tab/>
        </w:r>
        <w:r w:rsidRPr="003C315A">
          <w:rPr>
            <w:rFonts w:ascii="ＭＳ Ｐゴシック" w:eastAsia="ＭＳ Ｐゴシック" w:hAnsi="ＭＳ Ｐゴシック"/>
            <w:szCs w:val="20"/>
          </w:rPr>
          <w:t>varDecl</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_Ref305767347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186" w:author="岩下" w:date="2015-10-06T16:28:00Z">
        <w:r>
          <w:rPr>
            <w:rFonts w:ascii="ＭＳ Ｐゴシック" w:eastAsia="ＭＳ Ｐゴシック" w:hAnsi="ＭＳ Ｐゴシック"/>
            <w:szCs w:val="20"/>
          </w:rPr>
          <w:fldChar w:fldCharType="separate"/>
        </w:r>
      </w:ins>
      <w:ins w:id="2187" w:author="Youichi KOYAMA" w:date="2016-03-17T11:55:00Z">
        <w:r w:rsidR="006A16F7">
          <w:rPr>
            <w:rFonts w:ascii="ＭＳ Ｐゴシック" w:eastAsia="ＭＳ Ｐゴシック" w:hAnsi="ＭＳ Ｐゴシック"/>
            <w:szCs w:val="20"/>
          </w:rPr>
          <w:t>5.4</w:t>
        </w:r>
      </w:ins>
      <w:ins w:id="2188" w:author="岩下" w:date="2015-10-15T14:02:00Z">
        <w:del w:id="2189" w:author="Youichi KOYAMA" w:date="2016-03-17T11:55:00Z">
          <w:r w:rsidR="005C552B" w:rsidDel="006A16F7">
            <w:rPr>
              <w:rFonts w:ascii="ＭＳ Ｐゴシック" w:eastAsia="ＭＳ Ｐゴシック" w:hAnsi="ＭＳ Ｐゴシック"/>
              <w:szCs w:val="20"/>
            </w:rPr>
            <w:delText>5.5</w:delText>
          </w:r>
        </w:del>
      </w:ins>
      <w:del w:id="2190" w:author="Youichi KOYAMA" w:date="2016-03-17T11:55:00Z">
        <w:r w:rsidR="005A7DE9" w:rsidDel="006A16F7">
          <w:rPr>
            <w:rFonts w:ascii="ＭＳ Ｐゴシック" w:eastAsia="ＭＳ Ｐゴシック" w:hAnsi="ＭＳ Ｐゴシック"/>
            <w:szCs w:val="20"/>
          </w:rPr>
          <w:delText>5.5</w:delText>
        </w:r>
      </w:del>
      <w:ins w:id="2191" w:author="岩下" w:date="2015-10-06T16:2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 xml:space="preserve">節）　</w:t>
        </w:r>
        <w:r w:rsidRPr="003C315A">
          <w:rPr>
            <w:rFonts w:ascii="ＭＳ Ｐゴシック" w:eastAsia="ＭＳ Ｐゴシック" w:hAnsi="ＭＳ Ｐゴシック"/>
            <w:i/>
            <w:szCs w:val="20"/>
          </w:rPr>
          <w:t>or</w:t>
        </w:r>
        <w:r w:rsidRPr="003C315A">
          <w:rPr>
            <w:rFonts w:ascii="ＭＳ Ｐゴシック" w:eastAsia="ＭＳ Ｐゴシック" w:hAnsi="ＭＳ Ｐゴシック"/>
            <w:szCs w:val="20"/>
          </w:rPr>
          <w:t xml:space="preserve"> </w:t>
        </w:r>
      </w:ins>
    </w:p>
    <w:p w14:paraId="58024DF6" w14:textId="77777777" w:rsidR="005B7099" w:rsidRDefault="005B7099" w:rsidP="005B7099">
      <w:pPr>
        <w:pBdr>
          <w:top w:val="single" w:sz="4" w:space="1" w:color="auto"/>
          <w:left w:val="single" w:sz="4" w:space="0" w:color="auto"/>
          <w:bottom w:val="single" w:sz="4" w:space="1" w:color="auto"/>
          <w:right w:val="single" w:sz="4" w:space="0" w:color="auto"/>
        </w:pBdr>
        <w:ind w:firstLineChars="400" w:firstLine="840"/>
        <w:rPr>
          <w:ins w:id="2192" w:author="岩下" w:date="2015-10-06T16:28:00Z"/>
          <w:rFonts w:ascii="ＭＳ Ｐゴシック" w:eastAsia="ＭＳ Ｐゴシック" w:hAnsi="ＭＳ Ｐゴシック"/>
          <w:szCs w:val="20"/>
        </w:rPr>
      </w:pPr>
      <w:ins w:id="2193" w:author="岩下" w:date="2015-10-06T16:28:00Z">
        <w:r w:rsidRPr="003C315A">
          <w:rPr>
            <w:rFonts w:ascii="ＭＳ Ｐゴシック" w:eastAsia="ＭＳ Ｐゴシック" w:hAnsi="ＭＳ Ｐゴシック"/>
            <w:szCs w:val="20"/>
          </w:rPr>
          <w:t>functionDecl</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_Ref305767377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194" w:author="岩下" w:date="2015-10-06T16:28:00Z">
        <w:r>
          <w:rPr>
            <w:rFonts w:ascii="ＭＳ Ｐゴシック" w:eastAsia="ＭＳ Ｐゴシック" w:hAnsi="ＭＳ Ｐゴシック"/>
            <w:szCs w:val="20"/>
          </w:rPr>
          <w:fldChar w:fldCharType="separate"/>
        </w:r>
      </w:ins>
      <w:ins w:id="2195" w:author="Youichi KOYAMA" w:date="2016-03-17T11:55:00Z">
        <w:r w:rsidR="006A16F7">
          <w:rPr>
            <w:rFonts w:ascii="ＭＳ Ｐゴシック" w:eastAsia="ＭＳ Ｐゴシック" w:hAnsi="ＭＳ Ｐゴシック"/>
            <w:szCs w:val="20"/>
          </w:rPr>
          <w:t>5.5</w:t>
        </w:r>
      </w:ins>
      <w:ins w:id="2196" w:author="岩下" w:date="2015-10-15T14:02:00Z">
        <w:del w:id="2197" w:author="Youichi KOYAMA" w:date="2016-03-17T11:55:00Z">
          <w:r w:rsidR="005C552B" w:rsidDel="006A16F7">
            <w:rPr>
              <w:rFonts w:ascii="ＭＳ Ｐゴシック" w:eastAsia="ＭＳ Ｐゴシック" w:hAnsi="ＭＳ Ｐゴシック"/>
              <w:szCs w:val="20"/>
            </w:rPr>
            <w:delText>5.7</w:delText>
          </w:r>
        </w:del>
      </w:ins>
      <w:del w:id="2198" w:author="Youichi KOYAMA" w:date="2016-03-17T11:55:00Z">
        <w:r w:rsidR="006654AB" w:rsidDel="006A16F7">
          <w:rPr>
            <w:rFonts w:ascii="ＭＳ Ｐゴシック" w:eastAsia="ＭＳ Ｐゴシック" w:hAnsi="ＭＳ Ｐゴシック"/>
            <w:szCs w:val="20"/>
          </w:rPr>
          <w:delText>5.6</w:delText>
        </w:r>
      </w:del>
      <w:ins w:id="2199" w:author="岩下" w:date="2015-10-06T16:2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 xml:space="preserve">節）　</w:t>
        </w:r>
        <w:r w:rsidRPr="003C315A">
          <w:rPr>
            <w:rFonts w:ascii="ＭＳ Ｐゴシック" w:eastAsia="ＭＳ Ｐゴシック" w:hAnsi="ＭＳ Ｐゴシック"/>
            <w:i/>
            <w:szCs w:val="20"/>
          </w:rPr>
          <w:t>or</w:t>
        </w:r>
        <w:r w:rsidRPr="003C315A">
          <w:rPr>
            <w:rFonts w:ascii="ＭＳ Ｐゴシック" w:eastAsia="ＭＳ Ｐゴシック" w:hAnsi="ＭＳ Ｐゴシック"/>
            <w:szCs w:val="20"/>
          </w:rPr>
          <w:t xml:space="preserve"> </w:t>
        </w:r>
      </w:ins>
    </w:p>
    <w:p w14:paraId="65C7A79C" w14:textId="77777777" w:rsidR="003A7C69" w:rsidRDefault="003A7C69" w:rsidP="003A7C69">
      <w:pPr>
        <w:pBdr>
          <w:top w:val="single" w:sz="4" w:space="1" w:color="auto"/>
          <w:left w:val="single" w:sz="4" w:space="0" w:color="auto"/>
          <w:bottom w:val="single" w:sz="4" w:space="1" w:color="auto"/>
          <w:right w:val="single" w:sz="4" w:space="0" w:color="auto"/>
        </w:pBdr>
        <w:ind w:firstLineChars="400" w:firstLine="840"/>
        <w:rPr>
          <w:ins w:id="2200" w:author="岩下" w:date="2015-10-14T19:19:00Z"/>
          <w:rFonts w:ascii="ＭＳ Ｐゴシック" w:eastAsia="ＭＳ Ｐゴシック" w:hAnsi="ＭＳ Ｐゴシック"/>
          <w:szCs w:val="20"/>
        </w:rPr>
      </w:pPr>
      <w:ins w:id="2201" w:author="岩下" w:date="2015-10-14T19:19:00Z">
        <w:r>
          <w:rPr>
            <w:rFonts w:ascii="ＭＳ Ｐゴシック" w:eastAsia="ＭＳ Ｐゴシック" w:hAnsi="ＭＳ Ｐゴシック"/>
            <w:szCs w:val="20"/>
          </w:rPr>
          <w:t>usingDecl</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_Ref305868264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202" w:author="岩下" w:date="2015-10-14T19:19:00Z">
        <w:r>
          <w:rPr>
            <w:rFonts w:ascii="ＭＳ Ｐゴシック" w:eastAsia="ＭＳ Ｐゴシック" w:hAnsi="ＭＳ Ｐゴシック"/>
            <w:szCs w:val="20"/>
          </w:rPr>
          <w:fldChar w:fldCharType="separate"/>
        </w:r>
      </w:ins>
      <w:ins w:id="2203" w:author="Youichi KOYAMA" w:date="2016-03-17T11:55:00Z">
        <w:r w:rsidR="006A16F7">
          <w:rPr>
            <w:rFonts w:ascii="ＭＳ Ｐゴシック" w:eastAsia="ＭＳ Ｐゴシック" w:hAnsi="ＭＳ Ｐゴシック"/>
            <w:szCs w:val="20"/>
          </w:rPr>
          <w:t>5.6</w:t>
        </w:r>
      </w:ins>
      <w:del w:id="2204" w:author="Youichi KOYAMA" w:date="2016-03-17T11:55:00Z">
        <w:r w:rsidR="005C552B" w:rsidDel="006A16F7">
          <w:rPr>
            <w:rFonts w:ascii="ＭＳ Ｐゴシック" w:eastAsia="ＭＳ Ｐゴシック" w:hAnsi="ＭＳ Ｐゴシック"/>
            <w:szCs w:val="20"/>
          </w:rPr>
          <w:delText>5.8</w:delText>
        </w:r>
      </w:del>
      <w:ins w:id="2205" w:author="岩下" w:date="2015-10-14T19: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37760954" w14:textId="77777777" w:rsidR="003A7C69" w:rsidRDefault="003A7C69" w:rsidP="003A7C69">
      <w:pPr>
        <w:pBdr>
          <w:top w:val="single" w:sz="4" w:space="1" w:color="auto"/>
          <w:left w:val="single" w:sz="4" w:space="0" w:color="auto"/>
          <w:bottom w:val="single" w:sz="4" w:space="1" w:color="auto"/>
          <w:right w:val="single" w:sz="4" w:space="0" w:color="auto"/>
        </w:pBdr>
        <w:ind w:firstLineChars="400" w:firstLine="840"/>
        <w:rPr>
          <w:ins w:id="2206" w:author="岩下" w:date="2015-10-14T19:19:00Z"/>
          <w:rFonts w:ascii="ＭＳ Ｐゴシック" w:eastAsia="ＭＳ Ｐゴシック" w:hAnsi="ＭＳ Ｐゴシック"/>
          <w:szCs w:val="20"/>
        </w:rPr>
      </w:pPr>
      <w:ins w:id="2207" w:author="岩下" w:date="2015-10-14T19:19:00Z">
        <w:r w:rsidRPr="005B7099">
          <w:rPr>
            <w:rFonts w:ascii="ＭＳ Ｐゴシック" w:eastAsia="ＭＳ Ｐゴシック" w:hAnsi="ＭＳ Ｐゴシック"/>
            <w:szCs w:val="20"/>
          </w:rPr>
          <w:t>functionDefinition</w:t>
        </w:r>
        <w:r w:rsidRPr="005B7099">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_Ref305786676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208" w:author="岩下" w:date="2015-10-14T19:19: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5.3</w:t>
      </w:r>
      <w:ins w:id="2209" w:author="岩下" w:date="2015-10-14T19:1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r w:rsidRPr="005B7099">
          <w:rPr>
            <w:rFonts w:ascii="ＭＳ Ｐゴシック" w:eastAsia="ＭＳ Ｐゴシック" w:hAnsi="ＭＳ Ｐゴシック"/>
            <w:szCs w:val="20"/>
          </w:rPr>
          <w:t xml:space="preserve"> </w:t>
        </w:r>
        <w:r w:rsidRPr="005B7099">
          <w:rPr>
            <w:rFonts w:ascii="ＭＳ Ｐゴシック" w:eastAsia="ＭＳ Ｐゴシック" w:hAnsi="ＭＳ Ｐゴシック"/>
            <w:i/>
            <w:szCs w:val="20"/>
          </w:rPr>
          <w:t>or</w:t>
        </w:r>
        <w:r w:rsidRPr="005B7099">
          <w:rPr>
            <w:rFonts w:ascii="ＭＳ Ｐゴシック" w:eastAsia="ＭＳ Ｐゴシック" w:hAnsi="ＭＳ Ｐゴシック"/>
            <w:szCs w:val="20"/>
          </w:rPr>
          <w:t xml:space="preserve"> </w:t>
        </w:r>
      </w:ins>
    </w:p>
    <w:p w14:paraId="6B75C316" w14:textId="20EACAFA" w:rsidR="005B7099" w:rsidRPr="003C315A" w:rsidRDefault="005B7099" w:rsidP="005B7099">
      <w:pPr>
        <w:pBdr>
          <w:top w:val="single" w:sz="4" w:space="1" w:color="auto"/>
          <w:left w:val="single" w:sz="4" w:space="0" w:color="auto"/>
          <w:bottom w:val="single" w:sz="4" w:space="1" w:color="auto"/>
          <w:right w:val="single" w:sz="4" w:space="0" w:color="auto"/>
        </w:pBdr>
        <w:ind w:firstLineChars="400" w:firstLine="840"/>
        <w:rPr>
          <w:ins w:id="2210" w:author="岩下" w:date="2015-10-06T16:28:00Z"/>
          <w:rFonts w:ascii="ＭＳ Ｐゴシック" w:eastAsia="ＭＳ Ｐゴシック" w:hAnsi="ＭＳ Ｐゴシック"/>
          <w:szCs w:val="20"/>
        </w:rPr>
      </w:pPr>
      <w:ins w:id="2211" w:author="岩下" w:date="2015-10-06T16:28:00Z">
        <w:r w:rsidRPr="003C315A">
          <w:rPr>
            <w:rFonts w:ascii="ＭＳ Ｐゴシック" w:eastAsia="ＭＳ Ｐゴシック" w:hAnsi="ＭＳ Ｐゴシック"/>
            <w:szCs w:val="20"/>
          </w:rPr>
          <w:t>text</w:t>
        </w:r>
        <w:r w:rsidRPr="003C315A">
          <w:rPr>
            <w:rFonts w:ascii="ＭＳ Ｐゴシック" w:eastAsia="ＭＳ Ｐゴシック" w:hAnsi="ＭＳ Ｐゴシック" w:hint="eastAsia"/>
            <w:szCs w:val="20"/>
          </w:rPr>
          <w:t>要素</w:t>
        </w:r>
      </w:ins>
      <w:ins w:id="2212" w:author="岩下" w:date="2015-10-06T16:38:00Z">
        <w:r w:rsidR="00E27440">
          <w:rPr>
            <w:rFonts w:ascii="ＭＳ Ｐゴシック" w:eastAsia="ＭＳ Ｐゴシック" w:hAnsi="ＭＳ Ｐゴシック" w:hint="eastAsia"/>
            <w:szCs w:val="20"/>
          </w:rPr>
          <w:t>（</w:t>
        </w:r>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_Ref305768840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213" w:author="Youichi KOYAMA" w:date="2016-03-17T11:55:00Z">
        <w:r w:rsidR="006A16F7">
          <w:rPr>
            <w:rFonts w:ascii="ＭＳ Ｐゴシック" w:eastAsia="ＭＳ Ｐゴシック" w:hAnsi="ＭＳ Ｐゴシック"/>
            <w:szCs w:val="20"/>
          </w:rPr>
          <w:t>6.21</w:t>
        </w:r>
      </w:ins>
      <w:ins w:id="2214" w:author="岩下" w:date="2015-10-06T16:38:00Z">
        <w:r w:rsidR="00E27440">
          <w:rPr>
            <w:rFonts w:ascii="ＭＳ Ｐゴシック" w:eastAsia="ＭＳ Ｐゴシック" w:hAnsi="ＭＳ Ｐゴシック"/>
            <w:szCs w:val="20"/>
          </w:rPr>
          <w:fldChar w:fldCharType="end"/>
        </w:r>
        <w:r w:rsidR="00E27440">
          <w:rPr>
            <w:rFonts w:ascii="ＭＳ Ｐゴシック" w:eastAsia="ＭＳ Ｐゴシック" w:hAnsi="ＭＳ Ｐゴシック" w:hint="eastAsia"/>
            <w:szCs w:val="20"/>
          </w:rPr>
          <w:t>節）</w:t>
        </w:r>
      </w:ins>
      <w:ins w:id="2215" w:author="岩下" w:date="2015-10-06T16:28:00Z">
        <w:r w:rsidRPr="003C315A">
          <w:rPr>
            <w:rFonts w:ascii="ＭＳ Ｐゴシック" w:eastAsia="ＭＳ Ｐゴシック" w:hAnsi="ＭＳ Ｐゴシック"/>
            <w:szCs w:val="20"/>
          </w:rPr>
          <w:t xml:space="preserve"> }</w:t>
        </w:r>
      </w:ins>
    </w:p>
    <w:p w14:paraId="1FCA1257" w14:textId="77777777"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216" w:author="岩下" w:date="2015-10-06T16:28:00Z"/>
          <w:rFonts w:ascii="ＭＳ Ｐゴシック" w:eastAsia="ＭＳ Ｐゴシック" w:hAnsi="ＭＳ Ｐゴシック"/>
          <w:szCs w:val="20"/>
        </w:rPr>
      </w:pPr>
      <w:ins w:id="2217" w:author="岩下" w:date="2015-10-06T16:28:00Z">
        <w:r w:rsidRPr="000B1535">
          <w:rPr>
            <w:rFonts w:ascii="ＭＳ Ｐゴシック" w:eastAsia="ＭＳ Ｐゴシック" w:hAnsi="ＭＳ Ｐゴシック"/>
            <w:szCs w:val="20"/>
          </w:rPr>
          <w:t xml:space="preserve">  </w:t>
        </w:r>
        <w:r w:rsidRPr="003C315A">
          <w:rPr>
            <w:rFonts w:ascii="ＭＳ Ｐゴシック" w:eastAsia="ＭＳ Ｐゴシック" w:hAnsi="ＭＳ Ｐゴシック"/>
            <w:szCs w:val="20"/>
          </w:rPr>
          <w:t>… ]</w:t>
        </w:r>
      </w:ins>
    </w:p>
    <w:p w14:paraId="262E4416" w14:textId="35A0C239" w:rsidR="005B7099" w:rsidRPr="003C315A" w:rsidRDefault="005B7099" w:rsidP="005B7099">
      <w:pPr>
        <w:pBdr>
          <w:top w:val="single" w:sz="4" w:space="1" w:color="auto"/>
          <w:left w:val="single" w:sz="4" w:space="0" w:color="auto"/>
          <w:bottom w:val="single" w:sz="4" w:space="1" w:color="auto"/>
          <w:right w:val="single" w:sz="4" w:space="0" w:color="auto"/>
        </w:pBdr>
        <w:ind w:firstLineChars="100" w:firstLine="210"/>
        <w:rPr>
          <w:ins w:id="2218" w:author="岩下" w:date="2015-10-06T16:28:00Z"/>
          <w:rFonts w:ascii="ＭＳ Ｐゴシック" w:eastAsia="ＭＳ Ｐゴシック" w:hAnsi="ＭＳ Ｐゴシック"/>
          <w:szCs w:val="20"/>
        </w:rPr>
      </w:pPr>
      <w:ins w:id="2219" w:author="岩下" w:date="2015-10-06T16:28:00Z">
        <w:r w:rsidRPr="003C315A">
          <w:rPr>
            <w:rFonts w:ascii="ＭＳ Ｐゴシック" w:eastAsia="ＭＳ Ｐゴシック" w:hAnsi="ＭＳ Ｐゴシック"/>
            <w:szCs w:val="20"/>
          </w:rPr>
          <w:t>&lt;/</w:t>
        </w:r>
      </w:ins>
      <w:ins w:id="2220" w:author="岩下" w:date="2015-10-06T16:41:00Z">
        <w:r w:rsidR="00E27440">
          <w:rPr>
            <w:rFonts w:ascii="ＭＳ Ｐゴシック" w:eastAsia="ＭＳ Ｐゴシック" w:hAnsi="ＭＳ Ｐゴシック"/>
            <w:szCs w:val="20"/>
          </w:rPr>
          <w:t>d</w:t>
        </w:r>
      </w:ins>
      <w:ins w:id="2221" w:author="岩下" w:date="2015-10-06T16:28:00Z">
        <w:r w:rsidRPr="003C315A">
          <w:rPr>
            <w:rFonts w:ascii="ＭＳ Ｐゴシック" w:eastAsia="ＭＳ Ｐゴシック" w:hAnsi="ＭＳ Ｐゴシック"/>
            <w:szCs w:val="20"/>
          </w:rPr>
          <w:t>eclarations&gt;</w:t>
        </w:r>
      </w:ins>
    </w:p>
    <w:p w14:paraId="57F6C779" w14:textId="77777777" w:rsidR="005B7099" w:rsidRDefault="005B7099" w:rsidP="005B7099">
      <w:pPr>
        <w:rPr>
          <w:ins w:id="2222" w:author="岩下" w:date="2015-10-06T16:28:00Z"/>
          <w:rFonts w:ascii="ＭＳ Ｐゴシック" w:eastAsia="ＭＳ Ｐゴシック" w:hAnsi="ＭＳ Ｐゴシック"/>
        </w:rPr>
      </w:pPr>
      <w:ins w:id="2223" w:author="岩下" w:date="2015-10-06T16:28:00Z">
        <w:r>
          <w:rPr>
            <w:rFonts w:ascii="ＭＳ Ｐゴシック" w:eastAsia="ＭＳ Ｐゴシック" w:hAnsi="ＭＳ Ｐゴシック" w:hint="eastAsia"/>
          </w:rPr>
          <w:t>属性なし</w:t>
        </w:r>
      </w:ins>
    </w:p>
    <w:p w14:paraId="314F51BD" w14:textId="77777777" w:rsidR="005B7099" w:rsidRDefault="005B7099" w:rsidP="005B7099">
      <w:pPr>
        <w:rPr>
          <w:ins w:id="2224" w:author="岩下" w:date="2015-10-06T16:28:00Z"/>
        </w:rPr>
      </w:pPr>
    </w:p>
    <w:p w14:paraId="4AFF7EE6" w14:textId="77777777" w:rsidR="005B7099" w:rsidRPr="008228CC" w:rsidRDefault="005B7099" w:rsidP="005B7099">
      <w:pPr>
        <w:ind w:firstLineChars="100" w:firstLine="210"/>
        <w:rPr>
          <w:ins w:id="2225" w:author="岩下" w:date="2015-10-06T16:28:00Z"/>
          <w:kern w:val="0"/>
        </w:rPr>
      </w:pPr>
      <w:ins w:id="2226" w:author="岩下" w:date="2015-10-06T16:28:00Z">
        <w:r w:rsidRPr="008228CC">
          <w:rPr>
            <w:kern w:val="0"/>
          </w:rPr>
          <w:t>以下の</w:t>
        </w:r>
        <w:r>
          <w:rPr>
            <w:kern w:val="0"/>
          </w:rPr>
          <w:t>子要素</w:t>
        </w:r>
        <w:r w:rsidRPr="008228CC">
          <w:rPr>
            <w:kern w:val="0"/>
          </w:rPr>
          <w:t>を持つ。</w:t>
        </w:r>
      </w:ins>
    </w:p>
    <w:p w14:paraId="46B42315" w14:textId="77777777" w:rsidR="005B7099" w:rsidRPr="004C4321" w:rsidRDefault="005B7099" w:rsidP="005B7099">
      <w:pPr>
        <w:numPr>
          <w:ilvl w:val="0"/>
          <w:numId w:val="46"/>
        </w:numPr>
        <w:ind w:hanging="240"/>
        <w:rPr>
          <w:ins w:id="2227" w:author="岩下" w:date="2015-10-06T16:28:00Z"/>
        </w:rPr>
      </w:pPr>
      <w:ins w:id="2228" w:author="岩下" w:date="2015-10-06T16:28:00Z">
        <w:r w:rsidRPr="004C4321">
          <w:t>functionDefinition</w:t>
        </w:r>
        <w:r>
          <w:t>要素</w:t>
        </w:r>
        <w:r>
          <w:rPr>
            <w:rStyle w:val="a8"/>
          </w:rPr>
          <w:t xml:space="preserve">　－　</w:t>
        </w:r>
        <w:r w:rsidRPr="004C4321">
          <w:t>関数</w:t>
        </w:r>
        <w:r>
          <w:rPr>
            <w:rFonts w:hint="eastAsia"/>
          </w:rPr>
          <w:t>の</w:t>
        </w:r>
        <w:r w:rsidRPr="004C4321">
          <w:t>定義</w:t>
        </w:r>
      </w:ins>
    </w:p>
    <w:p w14:paraId="07B2BB31" w14:textId="77777777" w:rsidR="005B7099" w:rsidRPr="004C4321" w:rsidRDefault="005B7099" w:rsidP="005B7099">
      <w:pPr>
        <w:numPr>
          <w:ilvl w:val="0"/>
          <w:numId w:val="46"/>
        </w:numPr>
        <w:ind w:hanging="240"/>
        <w:rPr>
          <w:ins w:id="2229" w:author="岩下" w:date="2015-10-06T16:28:00Z"/>
        </w:rPr>
      </w:pPr>
      <w:ins w:id="2230" w:author="岩下" w:date="2015-10-06T16:28:00Z">
        <w:r w:rsidRPr="004C4321">
          <w:t>varDecl</w:t>
        </w:r>
        <w:r>
          <w:t>要素</w:t>
        </w:r>
        <w:r>
          <w:rPr>
            <w:rStyle w:val="a8"/>
          </w:rPr>
          <w:t xml:space="preserve">　－　</w:t>
        </w:r>
        <w:r w:rsidRPr="004C4321">
          <w:t>変数の定義</w:t>
        </w:r>
      </w:ins>
    </w:p>
    <w:p w14:paraId="6EC4031E" w14:textId="77777777" w:rsidR="005B7099" w:rsidRDefault="005B7099" w:rsidP="005B7099">
      <w:pPr>
        <w:numPr>
          <w:ilvl w:val="0"/>
          <w:numId w:val="46"/>
        </w:numPr>
        <w:ind w:hanging="240"/>
        <w:rPr>
          <w:ins w:id="2231" w:author="岩下" w:date="2015-10-06T16:28:00Z"/>
        </w:rPr>
      </w:pPr>
      <w:ins w:id="2232" w:author="岩下" w:date="2015-10-06T16:28:00Z">
        <w:r>
          <w:rPr>
            <w:rFonts w:hint="eastAsia"/>
          </w:rPr>
          <w:lastRenderedPageBreak/>
          <w:t>functionDecl</w:t>
        </w:r>
        <w:r>
          <w:rPr>
            <w:rFonts w:hint="eastAsia"/>
          </w:rPr>
          <w:t>要素</w:t>
        </w:r>
        <w:r>
          <w:rPr>
            <w:rStyle w:val="a8"/>
          </w:rPr>
          <w:t xml:space="preserve">　－　</w:t>
        </w:r>
        <w:r>
          <w:rPr>
            <w:rFonts w:hint="eastAsia"/>
          </w:rPr>
          <w:t>関数の宣言</w:t>
        </w:r>
      </w:ins>
    </w:p>
    <w:p w14:paraId="70B87834" w14:textId="77777777" w:rsidR="005B7099" w:rsidRDefault="005B7099" w:rsidP="005B7099">
      <w:pPr>
        <w:numPr>
          <w:ilvl w:val="0"/>
          <w:numId w:val="46"/>
        </w:numPr>
        <w:ind w:hanging="240"/>
        <w:rPr>
          <w:ins w:id="2233" w:author="岩下" w:date="2015-10-06T16:28:00Z"/>
        </w:rPr>
      </w:pPr>
      <w:ins w:id="2234" w:author="岩下" w:date="2015-10-06T16:28:00Z">
        <w:r>
          <w:rPr>
            <w:rFonts w:hint="eastAsia"/>
          </w:rPr>
          <w:t>text</w:t>
        </w:r>
        <w:r>
          <w:rPr>
            <w:rFonts w:hint="eastAsia"/>
          </w:rPr>
          <w:t>要素</w:t>
        </w:r>
        <w:r>
          <w:rPr>
            <w:rStyle w:val="a8"/>
          </w:rPr>
          <w:t xml:space="preserve">　－　</w:t>
        </w:r>
        <w:r>
          <w:rPr>
            <w:rFonts w:hint="eastAsia"/>
          </w:rPr>
          <w:t>ディレクティブなど</w:t>
        </w:r>
        <w:r>
          <w:t>任意のテキストを表</w:t>
        </w:r>
        <w:r>
          <w:rPr>
            <w:rFonts w:hint="eastAsia"/>
          </w:rPr>
          <w:t>す</w:t>
        </w:r>
      </w:ins>
    </w:p>
    <w:p w14:paraId="6FE848B7" w14:textId="77777777" w:rsidR="005B7099" w:rsidRPr="004C4321" w:rsidRDefault="005B7099" w:rsidP="005B7099">
      <w:pPr>
        <w:rPr>
          <w:ins w:id="2235" w:author="岩下" w:date="2015-10-06T16:28:00Z"/>
        </w:rPr>
      </w:pPr>
    </w:p>
    <w:p w14:paraId="15A76E39" w14:textId="77777777" w:rsidR="004C4788" w:rsidRDefault="004C4788" w:rsidP="004C4788">
      <w:pPr>
        <w:pStyle w:val="2"/>
      </w:pPr>
      <w:bookmarkStart w:id="2236" w:name="_Ref305786676"/>
      <w:bookmarkStart w:id="2237" w:name="_Toc306557421"/>
      <w:r>
        <w:rPr>
          <w:rFonts w:hint="eastAsia"/>
        </w:rPr>
        <w:t>functionDefinition</w:t>
      </w:r>
      <w:r w:rsidR="004B4E28">
        <w:rPr>
          <w:rFonts w:hint="eastAsia"/>
        </w:rPr>
        <w:t>要素</w:t>
      </w:r>
      <w:bookmarkEnd w:id="2151"/>
      <w:bookmarkEnd w:id="2152"/>
      <w:bookmarkEnd w:id="2156"/>
      <w:bookmarkEnd w:id="2157"/>
      <w:bookmarkEnd w:id="2158"/>
      <w:bookmarkEnd w:id="2236"/>
      <w:bookmarkEnd w:id="2237"/>
    </w:p>
    <w:p w14:paraId="3EFAED93" w14:textId="77777777" w:rsidR="00413839" w:rsidRDefault="00F54F45" w:rsidP="00413839">
      <w:pPr>
        <w:ind w:firstLineChars="100" w:firstLine="210"/>
        <w:rPr>
          <w:ins w:id="2238" w:author="岩下" w:date="2015-10-13T17:43:00Z"/>
          <w:kern w:val="0"/>
        </w:rPr>
      </w:pPr>
      <w:del w:id="2239" w:author="岩下" w:date="2015-09-29T11:34:00Z">
        <w:r w:rsidDel="002A3592">
          <w:delText>functionDefinition</w:delText>
        </w:r>
        <w:r w:rsidDel="002A3592">
          <w:delText>要素は、</w:delText>
        </w:r>
      </w:del>
      <w:r>
        <w:t>関数</w:t>
      </w:r>
      <w:r w:rsidR="00F82FCE">
        <w:rPr>
          <w:rFonts w:hint="eastAsia"/>
        </w:rPr>
        <w:t>定義</w:t>
      </w:r>
      <w:ins w:id="2240" w:author="岩下" w:date="2015-10-06T21:54:00Z">
        <w:r w:rsidR="00B74E19">
          <w:rPr>
            <w:rFonts w:hint="eastAsia"/>
          </w:rPr>
          <w:t>、</w:t>
        </w:r>
      </w:ins>
      <w:ins w:id="2241" w:author="岩下" w:date="2015-10-13T17:29:00Z">
        <w:r w:rsidR="0008571E">
          <w:rPr>
            <w:rFonts w:hint="eastAsia"/>
          </w:rPr>
          <w:t>メンバ関数の定義、</w:t>
        </w:r>
      </w:ins>
      <w:ins w:id="2242" w:author="岩下" w:date="2015-10-13T17:30:00Z">
        <w:r w:rsidR="0008571E">
          <w:rPr>
            <w:rFonts w:hint="eastAsia"/>
          </w:rPr>
          <w:t>コンストラクターの定義、デストラクターの定義、</w:t>
        </w:r>
      </w:ins>
      <w:ins w:id="2243" w:author="岩下" w:date="2015-10-06T21:54:00Z">
        <w:r w:rsidR="00B74E19">
          <w:rPr>
            <w:rFonts w:hint="eastAsia"/>
          </w:rPr>
          <w:t>および、演算子オーバーロード</w:t>
        </w:r>
      </w:ins>
      <w:ins w:id="2244" w:author="岩下" w:date="2015-10-13T17:29:00Z">
        <w:r w:rsidR="0008571E">
          <w:rPr>
            <w:rFonts w:hint="eastAsia"/>
          </w:rPr>
          <w:t>の定義</w:t>
        </w:r>
      </w:ins>
      <w:r>
        <w:t>を行う。</w:t>
      </w:r>
      <w:ins w:id="2245" w:author="岩下" w:date="2015-10-13T17:42:00Z">
        <w:r w:rsidR="00413839">
          <w:t>以下の</w:t>
        </w:r>
        <w:r w:rsidR="00413839">
          <w:rPr>
            <w:rFonts w:hint="eastAsia"/>
          </w:rPr>
          <w:t>いずれか一つの</w:t>
        </w:r>
        <w:r w:rsidR="00413839">
          <w:t>子要素を持つ</w:t>
        </w:r>
        <w:r w:rsidR="00413839">
          <w:rPr>
            <w:rFonts w:hint="eastAsia"/>
          </w:rPr>
          <w:t>。</w:t>
        </w:r>
      </w:ins>
    </w:p>
    <w:p w14:paraId="6831967D" w14:textId="46A095AE" w:rsidR="008D53CD" w:rsidRPr="00B14A7B" w:rsidRDefault="00B14A7B" w:rsidP="00B14A7B">
      <w:pPr>
        <w:pBdr>
          <w:top w:val="single" w:sz="4" w:space="1" w:color="auto"/>
          <w:left w:val="single" w:sz="4" w:space="0" w:color="auto"/>
          <w:bottom w:val="single" w:sz="4" w:space="1" w:color="auto"/>
          <w:right w:val="single" w:sz="4" w:space="0" w:color="auto"/>
        </w:pBdr>
        <w:ind w:firstLineChars="100" w:firstLine="210"/>
        <w:rPr>
          <w:ins w:id="2246" w:author="岩下" w:date="2015-09-29T11:18:00Z"/>
          <w:rFonts w:ascii="ＭＳ Ｐゴシック" w:eastAsia="ＭＳ Ｐゴシック" w:hAnsi="ＭＳ Ｐゴシック"/>
          <w:szCs w:val="20"/>
        </w:rPr>
      </w:pPr>
      <w:ins w:id="2247" w:author="岩下" w:date="2015-09-29T11:18:00Z">
        <w:r w:rsidRPr="00B14A7B">
          <w:rPr>
            <w:rFonts w:ascii="ＭＳ Ｐゴシック" w:eastAsia="ＭＳ Ｐゴシック" w:hAnsi="ＭＳ Ｐゴシック"/>
            <w:szCs w:val="20"/>
          </w:rPr>
          <w:t>&lt;functionDefin</w:t>
        </w:r>
        <w:r w:rsidR="008D53CD" w:rsidRPr="00B14A7B">
          <w:rPr>
            <w:rFonts w:ascii="ＭＳ Ｐゴシック" w:eastAsia="ＭＳ Ｐゴシック" w:hAnsi="ＭＳ Ｐゴシック"/>
            <w:szCs w:val="20"/>
          </w:rPr>
          <w:t>it</w:t>
        </w:r>
      </w:ins>
      <w:ins w:id="2248" w:author="岩下" w:date="2015-10-05T19:55:00Z">
        <w:r>
          <w:rPr>
            <w:rFonts w:ascii="ＭＳ Ｐゴシック" w:eastAsia="ＭＳ Ｐゴシック" w:hAnsi="ＭＳ Ｐゴシック"/>
            <w:szCs w:val="20"/>
          </w:rPr>
          <w:t>i</w:t>
        </w:r>
      </w:ins>
      <w:ins w:id="2249" w:author="岩下" w:date="2015-09-29T11:18:00Z">
        <w:r w:rsidR="008D53CD" w:rsidRPr="00B14A7B">
          <w:rPr>
            <w:rFonts w:ascii="ＭＳ Ｐゴシック" w:eastAsia="ＭＳ Ｐゴシック" w:hAnsi="ＭＳ Ｐゴシック"/>
            <w:szCs w:val="20"/>
          </w:rPr>
          <w:t>on&gt;</w:t>
        </w:r>
      </w:ins>
    </w:p>
    <w:p w14:paraId="51672621" w14:textId="31F077B1" w:rsidR="008D53CD" w:rsidRPr="00DA2C22" w:rsidRDefault="00BF774F" w:rsidP="00B14A7B">
      <w:pPr>
        <w:pBdr>
          <w:top w:val="single" w:sz="4" w:space="1" w:color="auto"/>
          <w:left w:val="single" w:sz="4" w:space="0" w:color="auto"/>
          <w:bottom w:val="single" w:sz="4" w:space="1" w:color="auto"/>
          <w:right w:val="single" w:sz="4" w:space="0" w:color="auto"/>
        </w:pBdr>
        <w:ind w:firstLineChars="100" w:firstLine="210"/>
        <w:rPr>
          <w:ins w:id="2250" w:author="岩下" w:date="2015-09-29T11:18:00Z"/>
          <w:rFonts w:ascii="ＭＳ Ｐゴシック" w:eastAsia="ＭＳ Ｐゴシック" w:hAnsi="ＭＳ Ｐゴシック"/>
          <w:szCs w:val="20"/>
        </w:rPr>
      </w:pPr>
      <w:ins w:id="2251" w:author="岩下" w:date="2015-09-29T11:18:00Z">
        <w:r>
          <w:rPr>
            <w:rFonts w:ascii="ＭＳ Ｐゴシック" w:eastAsia="ＭＳ Ｐゴシック" w:hAnsi="ＭＳ Ｐゴシック"/>
            <w:szCs w:val="20"/>
          </w:rPr>
          <w:t xml:space="preserve">  name</w:t>
        </w:r>
        <w:r w:rsidR="008D53CD" w:rsidRPr="00B14A7B">
          <w:rPr>
            <w:rFonts w:ascii="ＭＳ Ｐゴシック" w:eastAsia="ＭＳ Ｐゴシック" w:hAnsi="ＭＳ Ｐゴシック" w:hint="eastAsia"/>
            <w:szCs w:val="20"/>
          </w:rPr>
          <w:t>要素</w:t>
        </w:r>
      </w:ins>
      <w:ins w:id="2252" w:author="岩下" w:date="2015-10-06T16:14: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_Ref305767424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253" w:author="Youichi KOYAMA" w:date="2016-03-17T11:55:00Z">
        <w:r w:rsidR="006A16F7">
          <w:rPr>
            <w:rFonts w:ascii="ＭＳ Ｐゴシック" w:eastAsia="ＭＳ Ｐゴシック" w:hAnsi="ＭＳ Ｐゴシック"/>
            <w:szCs w:val="20"/>
          </w:rPr>
          <w:t>2.1</w:t>
        </w:r>
      </w:ins>
      <w:ins w:id="2254" w:author="岩下" w:date="2015-10-06T16:14: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ins w:id="2255" w:author="岩下" w:date="2015-10-15T18:20:00Z">
        <w:r w:rsidR="00FF37EA">
          <w:rPr>
            <w:rFonts w:ascii="ＭＳ Ｐゴシック" w:eastAsia="ＭＳ Ｐゴシック" w:hAnsi="ＭＳ Ｐゴシック"/>
            <w:szCs w:val="20"/>
          </w:rPr>
          <w:t xml:space="preserve"> </w:t>
        </w:r>
      </w:ins>
      <w:ins w:id="2256" w:author="岩下" w:date="2015-10-06T21:54:00Z">
        <w:r w:rsidR="00B74E19">
          <w:rPr>
            <w:rFonts w:ascii="ＭＳ Ｐゴシック" w:eastAsia="ＭＳ Ｐゴシック" w:hAnsi="ＭＳ Ｐゴシック"/>
            <w:i/>
            <w:szCs w:val="20"/>
          </w:rPr>
          <w:t>or</w:t>
        </w:r>
        <w:r w:rsidR="00B74E19">
          <w:rPr>
            <w:rFonts w:ascii="ＭＳ Ｐゴシック" w:eastAsia="ＭＳ Ｐゴシック" w:hAnsi="ＭＳ Ｐゴシック"/>
            <w:szCs w:val="20"/>
          </w:rPr>
          <w:t xml:space="preserve"> </w:t>
        </w:r>
      </w:ins>
      <w:ins w:id="2257" w:author="岩下" w:date="2015-10-06T21:55:00Z">
        <w:r w:rsidR="00B74E19">
          <w:rPr>
            <w:rFonts w:ascii="ＭＳ Ｐゴシック" w:eastAsia="ＭＳ Ｐゴシック" w:hAnsi="ＭＳ Ｐゴシック"/>
            <w:szCs w:val="20"/>
          </w:rPr>
          <w:t>operator</w:t>
        </w:r>
      </w:ins>
      <w:ins w:id="2258" w:author="岩下" w:date="2015-10-06T21:54:00Z">
        <w:r w:rsidR="00B74E19">
          <w:rPr>
            <w:rFonts w:ascii="ＭＳ Ｐゴシック" w:eastAsia="ＭＳ Ｐゴシック" w:hAnsi="ＭＳ Ｐゴシック" w:hint="eastAsia"/>
            <w:szCs w:val="20"/>
          </w:rPr>
          <w:t>要素</w:t>
        </w:r>
      </w:ins>
      <w:ins w:id="2259" w:author="岩下" w:date="2015-10-15T17:56:00Z">
        <w:r w:rsidR="00FF37EA">
          <w:rPr>
            <w:rFonts w:ascii="ＭＳ Ｐゴシック" w:eastAsia="ＭＳ Ｐゴシック" w:hAnsi="ＭＳ Ｐゴシック" w:hint="eastAsia"/>
            <w:szCs w:val="20"/>
          </w:rPr>
          <w:t>（</w:t>
        </w:r>
      </w:ins>
      <w:ins w:id="2260" w:author="岩下" w:date="2015-10-15T18:18: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_Ref306552459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261" w:author="Youichi KOYAMA" w:date="2016-03-17T11:55:00Z">
        <w:r w:rsidR="006A16F7">
          <w:rPr>
            <w:rFonts w:ascii="ＭＳ Ｐゴシック" w:eastAsia="ＭＳ Ｐゴシック" w:hAnsi="ＭＳ Ｐゴシック"/>
            <w:szCs w:val="20"/>
          </w:rPr>
          <w:t>5.3.1</w:t>
        </w:r>
      </w:ins>
      <w:ins w:id="2262" w:author="岩下" w:date="2015-10-15T18:18:00Z">
        <w:r w:rsidR="00FF37EA">
          <w:rPr>
            <w:rFonts w:ascii="ＭＳ Ｐゴシック" w:eastAsia="ＭＳ Ｐゴシック" w:hAnsi="ＭＳ Ｐゴシック"/>
            <w:szCs w:val="20"/>
          </w:rPr>
          <w:fldChar w:fldCharType="end"/>
        </w:r>
      </w:ins>
      <w:ins w:id="2263" w:author="岩下" w:date="2015-10-15T17:56:00Z">
        <w:r w:rsidR="00FF37EA">
          <w:rPr>
            <w:rFonts w:ascii="ＭＳ Ｐゴシック" w:eastAsia="ＭＳ Ｐゴシック" w:hAnsi="ＭＳ Ｐゴシック" w:hint="eastAsia"/>
            <w:szCs w:val="20"/>
          </w:rPr>
          <w:t>）</w:t>
        </w:r>
      </w:ins>
      <w:ins w:id="2264" w:author="岩下" w:date="2015-10-15T18:20:00Z">
        <w:r w:rsidR="00FF37EA">
          <w:rPr>
            <w:rFonts w:ascii="ＭＳ Ｐゴシック" w:eastAsia="ＭＳ Ｐゴシック" w:hAnsi="ＭＳ Ｐゴシック"/>
            <w:szCs w:val="20"/>
          </w:rPr>
          <w:t xml:space="preserve"> </w:t>
        </w:r>
      </w:ins>
      <w:ins w:id="2265" w:author="岩下" w:date="2015-10-06T21:55:00Z">
        <w:r w:rsidR="00B74E19">
          <w:rPr>
            <w:rFonts w:ascii="ＭＳ Ｐゴシック" w:eastAsia="ＭＳ Ｐゴシック" w:hAnsi="ＭＳ Ｐゴシック"/>
            <w:i/>
            <w:szCs w:val="20"/>
          </w:rPr>
          <w:t>or</w:t>
        </w:r>
        <w:r w:rsidR="00B74E19">
          <w:rPr>
            <w:rFonts w:ascii="ＭＳ Ｐゴシック" w:eastAsia="ＭＳ Ｐゴシック" w:hAnsi="ＭＳ Ｐゴシック"/>
            <w:szCs w:val="20"/>
          </w:rPr>
          <w:t xml:space="preserve"> constructor</w:t>
        </w:r>
        <w:r w:rsidR="00B74E19">
          <w:rPr>
            <w:rFonts w:ascii="ＭＳ Ｐゴシック" w:eastAsia="ＭＳ Ｐゴシック" w:hAnsi="ＭＳ Ｐゴシック" w:hint="eastAsia"/>
            <w:szCs w:val="20"/>
          </w:rPr>
          <w:t>要素</w:t>
        </w:r>
      </w:ins>
      <w:ins w:id="2266" w:author="岩下" w:date="2015-10-15T17:58:00Z">
        <w:r w:rsidR="00FF37EA">
          <w:rPr>
            <w:rFonts w:ascii="ＭＳ Ｐゴシック" w:eastAsia="ＭＳ Ｐゴシック" w:hAnsi="ＭＳ Ｐゴシック" w:hint="eastAsia"/>
            <w:szCs w:val="20"/>
          </w:rPr>
          <w:t>（</w:t>
        </w:r>
      </w:ins>
      <w:ins w:id="2267" w:author="岩下" w:date="2015-10-15T18:19: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_Ref306377136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268" w:author="Youichi KOYAMA" w:date="2016-03-17T11:55:00Z">
        <w:r w:rsidR="006A16F7">
          <w:rPr>
            <w:rFonts w:ascii="ＭＳ Ｐゴシック" w:eastAsia="ＭＳ Ｐゴシック" w:hAnsi="ＭＳ Ｐゴシック"/>
            <w:szCs w:val="20"/>
          </w:rPr>
          <w:t>5.3.2</w:t>
        </w:r>
      </w:ins>
      <w:ins w:id="2269" w:author="岩下" w:date="2015-10-15T18:19:00Z">
        <w:r w:rsidR="00FF37EA">
          <w:rPr>
            <w:rFonts w:ascii="ＭＳ Ｐゴシック" w:eastAsia="ＭＳ Ｐゴシック" w:hAnsi="ＭＳ Ｐゴシック"/>
            <w:szCs w:val="20"/>
          </w:rPr>
          <w:fldChar w:fldCharType="end"/>
        </w:r>
      </w:ins>
      <w:ins w:id="2270" w:author="岩下" w:date="2015-10-15T17:58:00Z">
        <w:r w:rsidR="00FF37EA">
          <w:rPr>
            <w:rFonts w:ascii="ＭＳ Ｐゴシック" w:eastAsia="ＭＳ Ｐゴシック" w:hAnsi="ＭＳ Ｐゴシック" w:hint="eastAsia"/>
            <w:szCs w:val="20"/>
          </w:rPr>
          <w:t>）</w:t>
        </w:r>
      </w:ins>
      <w:ins w:id="2271" w:author="岩下" w:date="2015-10-15T18:20:00Z">
        <w:r w:rsidR="00FF37EA">
          <w:rPr>
            <w:rFonts w:ascii="ＭＳ Ｐゴシック" w:eastAsia="ＭＳ Ｐゴシック" w:hAnsi="ＭＳ Ｐゴシック"/>
            <w:szCs w:val="20"/>
          </w:rPr>
          <w:t xml:space="preserve"> </w:t>
        </w:r>
      </w:ins>
      <w:ins w:id="2272" w:author="岩下" w:date="2015-10-06T17:54:00Z">
        <w:r w:rsidR="002227EA">
          <w:rPr>
            <w:rFonts w:ascii="ＭＳ Ｐゴシック" w:eastAsia="ＭＳ Ｐゴシック" w:hAnsi="ＭＳ Ｐゴシック"/>
            <w:i/>
            <w:szCs w:val="20"/>
          </w:rPr>
          <w:t>or</w:t>
        </w:r>
      </w:ins>
      <w:ins w:id="2273" w:author="岩下" w:date="2015-10-06T17:55:00Z">
        <w:r w:rsidR="002227EA">
          <w:rPr>
            <w:rFonts w:ascii="ＭＳ Ｐゴシック" w:eastAsia="ＭＳ Ｐゴシック" w:hAnsi="ＭＳ Ｐゴシック"/>
            <w:szCs w:val="20"/>
          </w:rPr>
          <w:t xml:space="preserve"> descructor</w:t>
        </w:r>
        <w:r w:rsidR="002227EA">
          <w:rPr>
            <w:rFonts w:ascii="ＭＳ Ｐゴシック" w:eastAsia="ＭＳ Ｐゴシック" w:hAnsi="ＭＳ Ｐゴシック" w:hint="eastAsia"/>
            <w:szCs w:val="20"/>
          </w:rPr>
          <w:t>要素</w:t>
        </w:r>
      </w:ins>
      <w:ins w:id="2274" w:author="岩下" w:date="2015-10-15T17:59:00Z">
        <w:r w:rsidR="00FF37EA">
          <w:rPr>
            <w:rFonts w:ascii="ＭＳ Ｐゴシック" w:eastAsia="ＭＳ Ｐゴシック" w:hAnsi="ＭＳ Ｐゴシック" w:hint="eastAsia"/>
            <w:szCs w:val="20"/>
          </w:rPr>
          <w:t>（</w:t>
        </w:r>
      </w:ins>
      <w:ins w:id="2275" w:author="岩下" w:date="2015-10-15T18:19:00Z">
        <w:r w:rsidR="00FF37EA">
          <w:rPr>
            <w:rFonts w:ascii="ＭＳ Ｐゴシック" w:eastAsia="ＭＳ Ｐゴシック" w:hAnsi="ＭＳ Ｐゴシック"/>
            <w:szCs w:val="20"/>
          </w:rPr>
          <w:fldChar w:fldCharType="begin"/>
        </w:r>
        <w:r w:rsidR="00FF37EA">
          <w:rPr>
            <w:rFonts w:ascii="ＭＳ Ｐゴシック" w:eastAsia="ＭＳ Ｐゴシック" w:hAnsi="ＭＳ Ｐゴシック"/>
            <w:szCs w:val="20"/>
          </w:rPr>
          <w:instrText xml:space="preserve"> REF </w:instrText>
        </w:r>
        <w:r w:rsidR="00FF37EA">
          <w:rPr>
            <w:rFonts w:ascii="ＭＳ Ｐゴシック" w:eastAsia="ＭＳ Ｐゴシック" w:hAnsi="ＭＳ Ｐゴシック" w:hint="eastAsia"/>
            <w:szCs w:val="20"/>
          </w:rPr>
          <w:instrText>_Ref306552482 \n \h</w:instrText>
        </w:r>
        <w:r w:rsidR="00FF37EA">
          <w:rPr>
            <w:rFonts w:ascii="ＭＳ Ｐゴシック" w:eastAsia="ＭＳ Ｐゴシック" w:hAnsi="ＭＳ Ｐゴシック"/>
            <w:szCs w:val="20"/>
          </w:rPr>
          <w:instrText xml:space="preserve"> </w:instrText>
        </w:r>
      </w:ins>
      <w:r w:rsidR="00FF37EA">
        <w:rPr>
          <w:rFonts w:ascii="ＭＳ Ｐゴシック" w:eastAsia="ＭＳ Ｐゴシック" w:hAnsi="ＭＳ Ｐゴシック"/>
          <w:szCs w:val="20"/>
        </w:rPr>
      </w:r>
      <w:r w:rsidR="00FF37EA">
        <w:rPr>
          <w:rFonts w:ascii="ＭＳ Ｐゴシック" w:eastAsia="ＭＳ Ｐゴシック" w:hAnsi="ＭＳ Ｐゴシック"/>
          <w:szCs w:val="20"/>
        </w:rPr>
        <w:fldChar w:fldCharType="separate"/>
      </w:r>
      <w:ins w:id="2276" w:author="Youichi KOYAMA" w:date="2016-03-17T11:55:00Z">
        <w:r w:rsidR="006A16F7">
          <w:rPr>
            <w:rFonts w:ascii="ＭＳ Ｐゴシック" w:eastAsia="ＭＳ Ｐゴシック" w:hAnsi="ＭＳ Ｐゴシック"/>
            <w:szCs w:val="20"/>
          </w:rPr>
          <w:t>5.3.3</w:t>
        </w:r>
      </w:ins>
      <w:ins w:id="2277" w:author="岩下" w:date="2015-10-15T18:19:00Z">
        <w:r w:rsidR="00FF37EA">
          <w:rPr>
            <w:rFonts w:ascii="ＭＳ Ｐゴシック" w:eastAsia="ＭＳ Ｐゴシック" w:hAnsi="ＭＳ Ｐゴシック"/>
            <w:szCs w:val="20"/>
          </w:rPr>
          <w:fldChar w:fldCharType="end"/>
        </w:r>
      </w:ins>
      <w:ins w:id="2278" w:author="岩下" w:date="2015-10-15T17:59:00Z">
        <w:r w:rsidR="00FF37EA">
          <w:rPr>
            <w:rFonts w:ascii="ＭＳ Ｐゴシック" w:eastAsia="ＭＳ Ｐゴシック" w:hAnsi="ＭＳ Ｐゴシック" w:hint="eastAsia"/>
            <w:szCs w:val="20"/>
          </w:rPr>
          <w:t>）</w:t>
        </w:r>
      </w:ins>
    </w:p>
    <w:p w14:paraId="7D2EAF54" w14:textId="539E273B"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79" w:author="岩下" w:date="2015-09-29T11:18:00Z"/>
          <w:rFonts w:ascii="ＭＳ Ｐゴシック" w:eastAsia="ＭＳ Ｐゴシック" w:hAnsi="ＭＳ Ｐゴシック"/>
          <w:i/>
          <w:szCs w:val="20"/>
        </w:rPr>
      </w:pPr>
      <w:ins w:id="2280" w:author="岩下" w:date="2015-09-29T11:1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ins>
      <w:ins w:id="2281" w:author="岩下" w:date="2015-10-06T16:14:00Z">
        <w:r w:rsidR="006F61EC">
          <w:rPr>
            <w:rFonts w:ascii="ＭＳ Ｐゴシック" w:eastAsia="ＭＳ Ｐゴシック" w:hAnsi="ＭＳ Ｐゴシック" w:hint="eastAsia"/>
            <w:szCs w:val="20"/>
          </w:rPr>
          <w:t>（</w:t>
        </w:r>
      </w:ins>
      <w:ins w:id="2282" w:author="岩下" w:date="2015-10-06T16:15: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_Ref305767445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283" w:author="Youichi KOYAMA" w:date="2016-03-17T11:55:00Z">
        <w:r w:rsidR="006A16F7">
          <w:rPr>
            <w:rFonts w:ascii="ＭＳ Ｐゴシック" w:eastAsia="ＭＳ Ｐゴシック" w:hAnsi="ＭＳ Ｐゴシック"/>
            <w:szCs w:val="20"/>
          </w:rPr>
          <w:t>4.3</w:t>
        </w:r>
      </w:ins>
      <w:ins w:id="2284" w:author="岩下" w:date="2015-10-06T16:15:00Z">
        <w:r w:rsidR="006F61EC">
          <w:rPr>
            <w:rFonts w:ascii="ＭＳ Ｐゴシック" w:eastAsia="ＭＳ Ｐゴシック" w:hAnsi="ＭＳ Ｐゴシック"/>
            <w:szCs w:val="20"/>
          </w:rPr>
          <w:fldChar w:fldCharType="end"/>
        </w:r>
      </w:ins>
      <w:ins w:id="2285" w:author="岩下" w:date="2015-10-06T16:14:00Z">
        <w:r w:rsidR="006F61EC">
          <w:rPr>
            <w:rFonts w:ascii="ＭＳ Ｐゴシック" w:eastAsia="ＭＳ Ｐゴシック" w:hAnsi="ＭＳ Ｐゴシック" w:hint="eastAsia"/>
            <w:szCs w:val="20"/>
          </w:rPr>
          <w:t>節）</w:t>
        </w:r>
      </w:ins>
    </w:p>
    <w:p w14:paraId="03092693" w14:textId="24F013E4"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86" w:author="岩下" w:date="2015-09-29T11:18:00Z"/>
          <w:rFonts w:ascii="ＭＳ Ｐゴシック" w:eastAsia="ＭＳ Ｐゴシック" w:hAnsi="ＭＳ Ｐゴシック"/>
          <w:i/>
          <w:szCs w:val="20"/>
        </w:rPr>
      </w:pPr>
      <w:ins w:id="2287" w:author="岩下" w:date="2015-09-29T11:18:00Z">
        <w:r w:rsidRPr="00B14A7B">
          <w:rPr>
            <w:rFonts w:ascii="ＭＳ Ｐゴシック" w:eastAsia="ＭＳ Ｐゴシック" w:hAnsi="ＭＳ Ｐゴシック"/>
            <w:szCs w:val="20"/>
          </w:rPr>
          <w:t xml:space="preserve">  params</w:t>
        </w:r>
        <w:r w:rsidRPr="00B14A7B">
          <w:rPr>
            <w:rFonts w:ascii="ＭＳ Ｐゴシック" w:eastAsia="ＭＳ Ｐゴシック" w:hAnsi="ＭＳ Ｐゴシック" w:hint="eastAsia"/>
            <w:szCs w:val="20"/>
          </w:rPr>
          <w:t>要素</w:t>
        </w:r>
      </w:ins>
      <w:ins w:id="2288" w:author="岩下" w:date="2015-10-06T16:14:00Z">
        <w:r w:rsidR="006F61EC">
          <w:rPr>
            <w:rFonts w:ascii="ＭＳ Ｐゴシック" w:eastAsia="ＭＳ Ｐゴシック" w:hAnsi="ＭＳ Ｐゴシック" w:hint="eastAsia"/>
            <w:szCs w:val="20"/>
          </w:rPr>
          <w:t>（</w:t>
        </w:r>
      </w:ins>
      <w:ins w:id="2289" w:author="岩下" w:date="2015-10-15T18:38:00Z">
        <w:r w:rsidR="00367EA6">
          <w:rPr>
            <w:rFonts w:ascii="ＭＳ Ｐゴシック" w:eastAsia="ＭＳ Ｐゴシック" w:hAnsi="ＭＳ Ｐゴシック"/>
            <w:szCs w:val="20"/>
          </w:rPr>
          <w:fldChar w:fldCharType="begin"/>
        </w:r>
        <w:r w:rsidR="00367EA6">
          <w:rPr>
            <w:rFonts w:ascii="ＭＳ Ｐゴシック" w:eastAsia="ＭＳ Ｐゴシック" w:hAnsi="ＭＳ Ｐゴシック"/>
            <w:szCs w:val="20"/>
          </w:rPr>
          <w:instrText xml:space="preserve"> REF </w:instrText>
        </w:r>
        <w:r w:rsidR="00367EA6">
          <w:rPr>
            <w:rFonts w:ascii="ＭＳ Ｐゴシック" w:eastAsia="ＭＳ Ｐゴシック" w:hAnsi="ＭＳ Ｐゴシック" w:hint="eastAsia"/>
            <w:szCs w:val="20"/>
          </w:rPr>
          <w:instrText>_Ref306553619 \n \h</w:instrText>
        </w:r>
        <w:r w:rsidR="00367EA6">
          <w:rPr>
            <w:rFonts w:ascii="ＭＳ Ｐゴシック" w:eastAsia="ＭＳ Ｐゴシック" w:hAnsi="ＭＳ Ｐゴシック"/>
            <w:szCs w:val="20"/>
          </w:rPr>
          <w:instrText xml:space="preserve"> </w:instrText>
        </w:r>
      </w:ins>
      <w:r w:rsidR="00367EA6">
        <w:rPr>
          <w:rFonts w:ascii="ＭＳ Ｐゴシック" w:eastAsia="ＭＳ Ｐゴシック" w:hAnsi="ＭＳ Ｐゴシック"/>
          <w:szCs w:val="20"/>
        </w:rPr>
      </w:r>
      <w:r w:rsidR="00367EA6">
        <w:rPr>
          <w:rFonts w:ascii="ＭＳ Ｐゴシック" w:eastAsia="ＭＳ Ｐゴシック" w:hAnsi="ＭＳ Ｐゴシック"/>
          <w:szCs w:val="20"/>
        </w:rPr>
        <w:fldChar w:fldCharType="separate"/>
      </w:r>
      <w:ins w:id="2290" w:author="Youichi KOYAMA" w:date="2016-03-17T11:55:00Z">
        <w:r w:rsidR="006A16F7">
          <w:rPr>
            <w:rFonts w:ascii="ＭＳ Ｐゴシック" w:eastAsia="ＭＳ Ｐゴシック" w:hAnsi="ＭＳ Ｐゴシック"/>
            <w:szCs w:val="20"/>
          </w:rPr>
          <w:t>5.3.4</w:t>
        </w:r>
      </w:ins>
      <w:ins w:id="2291" w:author="岩下" w:date="2015-10-15T18:38:00Z">
        <w:r w:rsidR="00367EA6">
          <w:rPr>
            <w:rFonts w:ascii="ＭＳ Ｐゴシック" w:eastAsia="ＭＳ Ｐゴシック" w:hAnsi="ＭＳ Ｐゴシック"/>
            <w:szCs w:val="20"/>
          </w:rPr>
          <w:fldChar w:fldCharType="end"/>
        </w:r>
      </w:ins>
      <w:ins w:id="2292" w:author="岩下" w:date="2015-10-06T16:14:00Z">
        <w:r w:rsidR="006F61EC">
          <w:rPr>
            <w:rFonts w:ascii="ＭＳ Ｐゴシック" w:eastAsia="ＭＳ Ｐゴシック" w:hAnsi="ＭＳ Ｐゴシック" w:hint="eastAsia"/>
            <w:szCs w:val="20"/>
          </w:rPr>
          <w:t>）</w:t>
        </w:r>
      </w:ins>
    </w:p>
    <w:p w14:paraId="11198F07" w14:textId="59FFAC0C"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93" w:author="岩下" w:date="2015-09-29T11:18:00Z"/>
          <w:rFonts w:ascii="ＭＳ Ｐゴシック" w:eastAsia="ＭＳ Ｐゴシック" w:hAnsi="ＭＳ Ｐゴシック"/>
          <w:i/>
          <w:szCs w:val="20"/>
        </w:rPr>
      </w:pPr>
      <w:ins w:id="2294" w:author="岩下" w:date="2015-09-29T11:18:00Z">
        <w:r w:rsidRPr="00B14A7B">
          <w:rPr>
            <w:rFonts w:ascii="ＭＳ Ｐゴシック" w:eastAsia="ＭＳ Ｐゴシック" w:hAnsi="ＭＳ Ｐゴシック"/>
            <w:szCs w:val="20"/>
          </w:rPr>
          <w:t xml:space="preserve">  body</w:t>
        </w:r>
        <w:r w:rsidRPr="00B14A7B">
          <w:rPr>
            <w:rFonts w:ascii="ＭＳ Ｐゴシック" w:eastAsia="ＭＳ Ｐゴシック" w:hAnsi="ＭＳ Ｐゴシック" w:hint="eastAsia"/>
            <w:szCs w:val="20"/>
          </w:rPr>
          <w:t>要素</w:t>
        </w:r>
      </w:ins>
    </w:p>
    <w:p w14:paraId="1C90A6CF" w14:textId="77777777" w:rsidR="008D53CD" w:rsidRPr="00B14A7B" w:rsidRDefault="008D53CD" w:rsidP="00B14A7B">
      <w:pPr>
        <w:pBdr>
          <w:top w:val="single" w:sz="4" w:space="1" w:color="auto"/>
          <w:left w:val="single" w:sz="4" w:space="0" w:color="auto"/>
          <w:bottom w:val="single" w:sz="4" w:space="1" w:color="auto"/>
          <w:right w:val="single" w:sz="4" w:space="0" w:color="auto"/>
        </w:pBdr>
        <w:ind w:firstLineChars="100" w:firstLine="210"/>
        <w:rPr>
          <w:ins w:id="2295" w:author="岩下" w:date="2015-09-29T11:18:00Z"/>
          <w:rFonts w:ascii="ＭＳ Ｐゴシック" w:eastAsia="ＭＳ Ｐゴシック" w:hAnsi="ＭＳ Ｐゴシック"/>
          <w:szCs w:val="20"/>
        </w:rPr>
      </w:pPr>
      <w:ins w:id="2296" w:author="岩下" w:date="2015-09-29T11:18:00Z">
        <w:r w:rsidRPr="00B14A7B">
          <w:rPr>
            <w:rFonts w:ascii="ＭＳ Ｐゴシック" w:eastAsia="ＭＳ Ｐゴシック" w:hAnsi="ＭＳ Ｐゴシック"/>
            <w:szCs w:val="20"/>
          </w:rPr>
          <w:t>&lt;/functionDefinition&gt;</w:t>
        </w:r>
      </w:ins>
    </w:p>
    <w:p w14:paraId="745C2492" w14:textId="77777777" w:rsidR="008D53CD" w:rsidRDefault="008D53CD" w:rsidP="008D53CD">
      <w:pPr>
        <w:rPr>
          <w:ins w:id="2297" w:author="岩下" w:date="2015-09-29T11:18:00Z"/>
          <w:rFonts w:ascii="ＭＳ Ｐゴシック" w:eastAsia="ＭＳ Ｐゴシック" w:hAnsi="ＭＳ Ｐゴシック"/>
        </w:rPr>
      </w:pPr>
      <w:ins w:id="2298" w:author="岩下" w:date="2015-09-29T11:18:00Z">
        <w:r>
          <w:rPr>
            <w:rFonts w:ascii="ＭＳ Ｐゴシック" w:eastAsia="ＭＳ Ｐゴシック" w:hAnsi="ＭＳ Ｐゴシック" w:hint="eastAsia"/>
          </w:rPr>
          <w:t>属性</w:t>
        </w:r>
        <w:r>
          <w:rPr>
            <w:rFonts w:ascii="ＭＳ Ｐゴシック" w:eastAsia="ＭＳ Ｐゴシック" w:hAnsi="ＭＳ Ｐゴシック"/>
          </w:rPr>
          <w:t>(optional): is_gccExtension</w:t>
        </w:r>
      </w:ins>
    </w:p>
    <w:p w14:paraId="0DF3D8EC" w14:textId="77777777" w:rsidR="008D53CD" w:rsidRDefault="008D53CD" w:rsidP="008D53CD">
      <w:pPr>
        <w:rPr>
          <w:ins w:id="2299" w:author="岩下" w:date="2015-09-29T11:18:00Z"/>
        </w:rPr>
      </w:pPr>
    </w:p>
    <w:p w14:paraId="7507F9AA" w14:textId="77777777" w:rsidR="009A6EC3" w:rsidRDefault="00F54F45" w:rsidP="009A6EC3">
      <w:pPr>
        <w:ind w:firstLineChars="100" w:firstLine="210"/>
        <w:rPr>
          <w:ins w:id="2300" w:author="岩下" w:date="2015-10-13T17:43:00Z"/>
          <w:kern w:val="0"/>
        </w:rPr>
      </w:pPr>
      <w:r>
        <w:t>以下の</w:t>
      </w:r>
      <w:ins w:id="2301" w:author="岩下" w:date="2015-10-12T21:16:00Z">
        <w:r w:rsidR="004F0296">
          <w:rPr>
            <w:rFonts w:hint="eastAsia"/>
          </w:rPr>
          <w:t>いずれ</w:t>
        </w:r>
      </w:ins>
      <w:ins w:id="2302" w:author="岩下" w:date="2015-10-12T21:15:00Z">
        <w:r w:rsidR="00412D3C">
          <w:rPr>
            <w:rFonts w:hint="eastAsia"/>
          </w:rPr>
          <w:t>か一つ</w:t>
        </w:r>
      </w:ins>
      <w:ins w:id="2303" w:author="岩下" w:date="2015-10-12T21:14:00Z">
        <w:r w:rsidR="00412D3C">
          <w:rPr>
            <w:rFonts w:hint="eastAsia"/>
          </w:rPr>
          <w:t>の</w:t>
        </w:r>
      </w:ins>
      <w:del w:id="2304" w:author="岩下" w:date="2015-10-02T11:12:00Z">
        <w:r w:rsidR="004B4E28" w:rsidDel="00154ED2">
          <w:delText>要素</w:delText>
        </w:r>
      </w:del>
      <w:ins w:id="2305" w:author="岩下" w:date="2015-10-02T11:12:00Z">
        <w:r w:rsidR="00154ED2">
          <w:t>子要素</w:t>
        </w:r>
      </w:ins>
      <w:r>
        <w:t>を持つ</w:t>
      </w:r>
      <w:ins w:id="2306" w:author="岩下" w:date="2015-10-12T21:15:00Z">
        <w:r w:rsidR="00412D3C">
          <w:rPr>
            <w:rFonts w:hint="eastAsia"/>
          </w:rPr>
          <w:t>。</w:t>
        </w:r>
      </w:ins>
    </w:p>
    <w:p w14:paraId="2E8C3A28" w14:textId="08205CAE" w:rsidR="00EE71A6" w:rsidRDefault="00F54F45" w:rsidP="00613D85">
      <w:pPr>
        <w:numPr>
          <w:ilvl w:val="0"/>
          <w:numId w:val="14"/>
        </w:numPr>
        <w:ind w:hanging="240"/>
        <w:rPr>
          <w:ins w:id="2307" w:author="岩下" w:date="2015-10-06T21:55:00Z"/>
        </w:rPr>
      </w:pPr>
      <w:r>
        <w:t>name</w:t>
      </w:r>
      <w:r w:rsidR="004B4E28">
        <w:t>要素</w:t>
      </w:r>
      <w:r w:rsidR="004B4E28">
        <w:rPr>
          <w:rStyle w:val="a8"/>
        </w:rPr>
        <w:t xml:space="preserve">　－　</w:t>
      </w:r>
      <w:ins w:id="2308" w:author="岩下" w:date="2015-10-12T21:18:00Z">
        <w:r w:rsidR="004F0296">
          <w:rPr>
            <w:rStyle w:val="a8"/>
            <w:rFonts w:hint="eastAsia"/>
          </w:rPr>
          <w:t>関数またはメンバ関数のときの、</w:t>
        </w:r>
      </w:ins>
      <w:r>
        <w:t>関数</w:t>
      </w:r>
      <w:ins w:id="2309" w:author="岩下" w:date="2015-10-12T21:18:00Z">
        <w:r w:rsidR="004F0296">
          <w:rPr>
            <w:rFonts w:hint="eastAsia"/>
          </w:rPr>
          <w:t>の</w:t>
        </w:r>
      </w:ins>
      <w:r>
        <w:t>名</w:t>
      </w:r>
      <w:ins w:id="2310" w:author="岩下" w:date="2015-10-12T21:18:00Z">
        <w:r w:rsidR="004F0296">
          <w:rPr>
            <w:rFonts w:hint="eastAsia"/>
          </w:rPr>
          <w:t>前</w:t>
        </w:r>
      </w:ins>
    </w:p>
    <w:p w14:paraId="47CB0181" w14:textId="1202E019" w:rsidR="004F0296" w:rsidRDefault="00B74E19" w:rsidP="005D0DEA">
      <w:pPr>
        <w:numPr>
          <w:ilvl w:val="0"/>
          <w:numId w:val="14"/>
        </w:numPr>
        <w:ind w:hanging="240"/>
        <w:rPr>
          <w:ins w:id="2311" w:author="岩下" w:date="2015-10-12T21:14:00Z"/>
        </w:rPr>
      </w:pPr>
      <w:ins w:id="2312" w:author="岩下" w:date="2015-10-06T21:55:00Z">
        <w:r>
          <w:t>operator</w:t>
        </w:r>
        <w:r>
          <w:rPr>
            <w:rFonts w:hint="eastAsia"/>
          </w:rPr>
          <w:t xml:space="preserve">要素　—　</w:t>
        </w:r>
      </w:ins>
      <w:ins w:id="2313" w:author="岩下" w:date="2015-10-06T22:03:00Z">
        <w:r>
          <w:rPr>
            <w:rFonts w:hint="eastAsia"/>
          </w:rPr>
          <w:t>演算子オーバーロード</w:t>
        </w:r>
      </w:ins>
      <w:ins w:id="2314" w:author="岩下" w:date="2015-10-12T21:13:00Z">
        <w:r w:rsidR="00412D3C">
          <w:rPr>
            <w:rFonts w:hint="eastAsia"/>
          </w:rPr>
          <w:t>のときの</w:t>
        </w:r>
      </w:ins>
      <w:ins w:id="2315" w:author="岩下" w:date="2015-10-12T21:18:00Z">
        <w:r w:rsidR="004F0296">
          <w:rPr>
            <w:rFonts w:hint="eastAsia"/>
          </w:rPr>
          <w:t>、</w:t>
        </w:r>
      </w:ins>
      <w:ins w:id="2316" w:author="岩下" w:date="2015-10-12T21:13:00Z">
        <w:r w:rsidR="00412D3C">
          <w:rPr>
            <w:rFonts w:hint="eastAsia"/>
          </w:rPr>
          <w:t>演算子の名前</w:t>
        </w:r>
      </w:ins>
    </w:p>
    <w:p w14:paraId="5ACD348A" w14:textId="033FA85A" w:rsidR="00412D3C" w:rsidRDefault="00412D3C" w:rsidP="00413839">
      <w:pPr>
        <w:numPr>
          <w:ilvl w:val="0"/>
          <w:numId w:val="14"/>
        </w:numPr>
        <w:ind w:hanging="240"/>
        <w:rPr>
          <w:ins w:id="2317" w:author="岩下" w:date="2015-10-12T21:15:00Z"/>
        </w:rPr>
      </w:pPr>
      <w:ins w:id="2318" w:author="岩下" w:date="2015-10-12T21:15:00Z">
        <w:r>
          <w:t>constructor</w:t>
        </w:r>
        <w:r>
          <w:rPr>
            <w:rFonts w:hint="eastAsia"/>
          </w:rPr>
          <w:t>要素　—　構造体またはクラスのコンストラクタのとき</w:t>
        </w:r>
      </w:ins>
    </w:p>
    <w:p w14:paraId="06E36185" w14:textId="39804DCF" w:rsidR="00412D3C" w:rsidRDefault="00412D3C" w:rsidP="00F92664">
      <w:pPr>
        <w:numPr>
          <w:ilvl w:val="0"/>
          <w:numId w:val="14"/>
        </w:numPr>
        <w:ind w:hanging="240"/>
        <w:rPr>
          <w:ins w:id="2319" w:author="岩下" w:date="2015-10-15T18:35:00Z"/>
        </w:rPr>
      </w:pPr>
      <w:ins w:id="2320" w:author="岩下" w:date="2015-10-12T21:15:00Z">
        <w:r>
          <w:t>destructor</w:t>
        </w:r>
        <w:r>
          <w:rPr>
            <w:rFonts w:hint="eastAsia"/>
          </w:rPr>
          <w:t>要素　—　構造体またはクラスのデストラクタのとき</w:t>
        </w:r>
      </w:ins>
    </w:p>
    <w:p w14:paraId="0A35CC0E" w14:textId="77777777" w:rsidR="00367EA6" w:rsidRDefault="00367EA6">
      <w:pPr>
        <w:ind w:left="420"/>
        <w:rPr>
          <w:ins w:id="2321" w:author="岩下" w:date="2015-10-12T21:15:00Z"/>
        </w:rPr>
        <w:pPrChange w:id="2322" w:author="岩下" w:date="2015-10-15T18:35:00Z">
          <w:pPr>
            <w:numPr>
              <w:numId w:val="14"/>
            </w:numPr>
            <w:tabs>
              <w:tab w:val="num" w:pos="420"/>
            </w:tabs>
            <w:ind w:left="420" w:hanging="240"/>
          </w:pPr>
        </w:pPrChange>
      </w:pPr>
    </w:p>
    <w:p w14:paraId="0E2E16B3" w14:textId="1A35F55D" w:rsidR="00412D3C" w:rsidRDefault="00412D3C" w:rsidP="00827669">
      <w:pPr>
        <w:ind w:left="180"/>
        <w:rPr>
          <w:ins w:id="2323" w:author="岩下" w:date="2015-10-06T17:55:00Z"/>
        </w:rPr>
      </w:pPr>
      <w:ins w:id="2324" w:author="岩下" w:date="2015-10-12T21:14:00Z">
        <w:r>
          <w:rPr>
            <w:rFonts w:hint="eastAsia"/>
          </w:rPr>
          <w:t>加えて、以下の子要素をもつ</w:t>
        </w:r>
      </w:ins>
      <w:ins w:id="2325" w:author="岩下" w:date="2015-10-12T21:15:00Z">
        <w:r>
          <w:rPr>
            <w:rFonts w:hint="eastAsia"/>
          </w:rPr>
          <w:t>。</w:t>
        </w:r>
      </w:ins>
    </w:p>
    <w:p w14:paraId="45403B10" w14:textId="57365146" w:rsidR="00F54F45" w:rsidRPr="008228CC" w:rsidDel="00EE71A6" w:rsidRDefault="00F54F45" w:rsidP="00613D85">
      <w:pPr>
        <w:numPr>
          <w:ilvl w:val="0"/>
          <w:numId w:val="14"/>
        </w:numPr>
        <w:ind w:hanging="240"/>
        <w:rPr>
          <w:del w:id="2326" w:author="岩下" w:date="2015-10-06T17:58:00Z"/>
        </w:rPr>
      </w:pPr>
      <w:del w:id="2327" w:author="岩下" w:date="2015-10-06T15:08:00Z">
        <w:r w:rsidDel="00BF774F">
          <w:delText>を指定する</w:delText>
        </w:r>
      </w:del>
    </w:p>
    <w:p w14:paraId="4C26B95E" w14:textId="6B6AA68B" w:rsidR="00F54F45" w:rsidRPr="008228CC" w:rsidDel="00BF774F" w:rsidRDefault="00F54F45" w:rsidP="00613D85">
      <w:pPr>
        <w:numPr>
          <w:ilvl w:val="0"/>
          <w:numId w:val="14"/>
        </w:numPr>
        <w:ind w:hanging="240"/>
        <w:rPr>
          <w:del w:id="2328" w:author="岩下" w:date="2015-10-06T15:09:00Z"/>
        </w:rPr>
      </w:pPr>
      <w:r>
        <w:t>symbols</w:t>
      </w:r>
      <w:r w:rsidR="004B4E28">
        <w:t>要素</w:t>
      </w:r>
      <w:r w:rsidR="004B4E28">
        <w:rPr>
          <w:rStyle w:val="a8"/>
        </w:rPr>
        <w:t xml:space="preserve">　－　</w:t>
      </w:r>
      <w:r>
        <w:t>パラメータ</w:t>
      </w:r>
      <w:ins w:id="2329" w:author="岩下" w:date="2015-10-06T15:08:00Z">
        <w:r w:rsidR="00BF774F">
          <w:rPr>
            <w:rFonts w:hint="eastAsia"/>
          </w:rPr>
          <w:t>（仮引数）</w:t>
        </w:r>
      </w:ins>
      <w:r>
        <w:t>のシンボルリスト</w:t>
      </w:r>
      <w:ins w:id="2330" w:author="岩下" w:date="2015-10-06T15:08:00Z">
        <w:r w:rsidR="00BF774F">
          <w:rPr>
            <w:rFonts w:hint="eastAsia"/>
          </w:rPr>
          <w:t>。</w:t>
        </w:r>
      </w:ins>
      <w:ins w:id="2331" w:author="岩下" w:date="2015-10-06T15:09:00Z">
        <w:r w:rsidR="00BF774F">
          <w:rPr>
            <w:rFonts w:hint="eastAsia"/>
          </w:rPr>
          <w:t>子要素は</w:t>
        </w:r>
        <w:r w:rsidR="00BF774F">
          <w:t>id</w:t>
        </w:r>
        <w:r w:rsidR="00BF774F">
          <w:rPr>
            <w:rFonts w:hint="eastAsia"/>
          </w:rPr>
          <w:t>要素の並び。</w:t>
        </w:r>
      </w:ins>
      <w:r>
        <w:t xml:space="preserve"> </w:t>
      </w:r>
      <w:r>
        <w:br/>
      </w:r>
      <w:del w:id="2332" w:author="岩下" w:date="2015-10-06T15:09:00Z">
        <w:r w:rsidDel="00BF774F">
          <w:delText>symbols</w:delText>
        </w:r>
        <w:r w:rsidDel="00BF774F">
          <w:delText>要素において、パラメータに対するシンボルテーブルを指定する。</w:delText>
        </w:r>
      </w:del>
    </w:p>
    <w:p w14:paraId="04A21BDA" w14:textId="7B4C77A2" w:rsidR="00F54F45" w:rsidRPr="008228CC" w:rsidRDefault="00F54F45" w:rsidP="00613D85">
      <w:pPr>
        <w:numPr>
          <w:ilvl w:val="0"/>
          <w:numId w:val="14"/>
        </w:numPr>
        <w:ind w:hanging="240"/>
      </w:pPr>
      <w:r>
        <w:t>params</w:t>
      </w:r>
      <w:r w:rsidR="00876482">
        <w:t>要素</w:t>
      </w:r>
      <w:r w:rsidR="004B4E28">
        <w:rPr>
          <w:rStyle w:val="a8"/>
        </w:rPr>
        <w:t xml:space="preserve">　－　</w:t>
      </w:r>
      <w:r>
        <w:t>パラメータ</w:t>
      </w:r>
      <w:ins w:id="2333" w:author="岩下" w:date="2015-10-15T18:39:00Z">
        <w:r w:rsidR="00367EA6">
          <w:rPr>
            <w:rFonts w:hint="eastAsia"/>
          </w:rPr>
          <w:t>（仮引数）</w:t>
        </w:r>
      </w:ins>
      <w:r>
        <w:t>の</w:t>
      </w:r>
      <w:ins w:id="2334" w:author="岩下" w:date="2015-10-06T15:41:00Z">
        <w:r w:rsidR="00BA0451">
          <w:rPr>
            <w:rFonts w:hint="eastAsia"/>
          </w:rPr>
          <w:t>並び</w:t>
        </w:r>
      </w:ins>
      <w:del w:id="2335" w:author="岩下" w:date="2015-10-06T15:41:00Z">
        <w:r w:rsidDel="00BA0451">
          <w:delText>定義</w:delText>
        </w:r>
      </w:del>
    </w:p>
    <w:p w14:paraId="5A131F5C" w14:textId="3BE4D911" w:rsidR="00F54F45" w:rsidRDefault="00F54F45" w:rsidP="00613D85">
      <w:pPr>
        <w:numPr>
          <w:ilvl w:val="0"/>
          <w:numId w:val="14"/>
        </w:numPr>
        <w:ind w:hanging="240"/>
        <w:rPr>
          <w:ins w:id="2336" w:author="岩下" w:date="2015-10-06T17:58:00Z"/>
        </w:rPr>
      </w:pPr>
      <w:r>
        <w:t>body</w:t>
      </w:r>
      <w:r w:rsidR="004B4E28">
        <w:t>要素</w:t>
      </w:r>
      <w:r w:rsidR="004B4E28">
        <w:rPr>
          <w:rStyle w:val="a8"/>
        </w:rPr>
        <w:t xml:space="preserve">　－　</w:t>
      </w:r>
      <w:r>
        <w:t>関数本体</w:t>
      </w:r>
      <w:ins w:id="2337" w:author="岩下" w:date="2015-10-06T15:41:00Z">
        <w:r w:rsidR="00BA0451">
          <w:rPr>
            <w:rFonts w:hint="eastAsia"/>
          </w:rPr>
          <w:t>。</w:t>
        </w:r>
      </w:ins>
      <w:del w:id="2338" w:author="岩下" w:date="2015-10-06T15:42:00Z">
        <w:r w:rsidDel="00BA0451">
          <w:delText>body</w:delText>
        </w:r>
        <w:r w:rsidR="004B4E28" w:rsidDel="00BA0451">
          <w:delText>要素</w:delText>
        </w:r>
        <w:r w:rsidDel="00BA0451">
          <w:delText>は</w:delText>
        </w:r>
      </w:del>
      <w:del w:id="2339" w:author="岩下" w:date="2015-10-02T11:12:00Z">
        <w:r w:rsidDel="00154ED2">
          <w:delText>要素</w:delText>
        </w:r>
      </w:del>
      <w:ins w:id="2340" w:author="岩下" w:date="2015-10-02T11:12:00Z">
        <w:r w:rsidR="00154ED2">
          <w:t>子要素</w:t>
        </w:r>
      </w:ins>
      <w:r>
        <w:t>として文</w:t>
      </w:r>
      <w:ins w:id="2341" w:author="岩下" w:date="2015-10-06T15:46:00Z">
        <w:r w:rsidR="00DD783B">
          <w:rPr>
            <w:rFonts w:hint="eastAsia"/>
          </w:rPr>
          <w:t>（通常は</w:t>
        </w:r>
        <w:r w:rsidR="00DD783B">
          <w:t>compoundStatement</w:t>
        </w:r>
        <w:r w:rsidR="00DD783B">
          <w:rPr>
            <w:rFonts w:hint="eastAsia"/>
          </w:rPr>
          <w:t>）</w:t>
        </w:r>
      </w:ins>
      <w:ins w:id="2342" w:author="岩下" w:date="2015-10-06T15:43:00Z">
        <w:r w:rsidR="00BA0451">
          <w:rPr>
            <w:rFonts w:hint="eastAsia"/>
          </w:rPr>
          <w:t>を含む。</w:t>
        </w:r>
      </w:ins>
      <w:ins w:id="2343" w:author="岩下" w:date="2015-10-06T15:46:00Z">
        <w:r w:rsidR="00DD783B">
          <w:rPr>
            <w:rFonts w:hint="eastAsia"/>
          </w:rPr>
          <w:t>関数に局所的な</w:t>
        </w:r>
      </w:ins>
      <w:ins w:id="2344" w:author="岩下" w:date="2015-10-06T15:47:00Z">
        <w:r w:rsidR="00DD783B">
          <w:rPr>
            <w:rFonts w:hint="eastAsia"/>
          </w:rPr>
          <w:t>変数などの宣言は、</w:t>
        </w:r>
        <w:r w:rsidR="00DD783B">
          <w:t>body</w:t>
        </w:r>
        <w:r w:rsidR="00DD783B">
          <w:rPr>
            <w:rFonts w:hint="eastAsia"/>
          </w:rPr>
          <w:t>要素の中に記述される。</w:t>
        </w:r>
      </w:ins>
      <w:del w:id="2345" w:author="岩下" w:date="2015-10-06T15:44:00Z">
        <w:r w:rsidDel="00BA0451">
          <w:delText>または</w:delText>
        </w:r>
        <w:r w:rsidDel="00BA0451">
          <w:delText>functionDefinition</w:delText>
        </w:r>
        <w:r w:rsidDel="00BA0451">
          <w:delText>を含む。</w:delText>
        </w:r>
      </w:del>
      <w:r>
        <w:t>body</w:t>
      </w:r>
      <w:r w:rsidR="004B4E28">
        <w:t>要素</w:t>
      </w:r>
      <w:r>
        <w:t>内</w:t>
      </w:r>
      <w:del w:id="2346" w:author="岩下" w:date="2015-10-06T15:44:00Z">
        <w:r w:rsidDel="00DD783B">
          <w:delText>の</w:delText>
        </w:r>
      </w:del>
      <w:ins w:id="2347" w:author="岩下" w:date="2015-10-06T15:44:00Z">
        <w:r w:rsidR="00DD783B">
          <w:rPr>
            <w:rFonts w:hint="eastAsia"/>
          </w:rPr>
          <w:t>に</w:t>
        </w:r>
      </w:ins>
      <w:del w:id="2348" w:author="岩下" w:date="2015-10-06T15:44:00Z">
        <w:r w:rsidDel="00DD783B">
          <w:delText>functionDefinition</w:delText>
        </w:r>
        <w:r w:rsidDel="00DD783B">
          <w:delText>は、</w:delText>
        </w:r>
      </w:del>
      <w:r>
        <w:t>GCC</w:t>
      </w:r>
      <w:r>
        <w:t>のネストされた関数を表す</w:t>
      </w:r>
      <w:ins w:id="2349" w:author="岩下" w:date="2015-10-06T15:44:00Z">
        <w:r w:rsidR="00DD783B">
          <w:t>functionDefinition</w:t>
        </w:r>
        <w:r w:rsidR="00DD783B">
          <w:rPr>
            <w:rFonts w:hint="eastAsia"/>
          </w:rPr>
          <w:t>を含む場合</w:t>
        </w:r>
      </w:ins>
      <w:ins w:id="2350" w:author="岩下" w:date="2015-10-06T15:45:00Z">
        <w:r w:rsidR="00DD783B">
          <w:rPr>
            <w:rFonts w:hint="eastAsia"/>
          </w:rPr>
          <w:t>がある</w:t>
        </w:r>
      </w:ins>
      <w:r>
        <w:t>。</w:t>
      </w:r>
    </w:p>
    <w:p w14:paraId="2AA6E9DC" w14:textId="77777777" w:rsidR="008228CC" w:rsidRDefault="00F54F45" w:rsidP="008228CC">
      <w:r>
        <w:br/>
      </w:r>
      <w:r>
        <w:t>以下の属性を持つ</w:t>
      </w:r>
    </w:p>
    <w:p w14:paraId="530FA93B" w14:textId="77777777" w:rsidR="00F54F45" w:rsidRPr="008228CC" w:rsidRDefault="00F54F45" w:rsidP="00613D85">
      <w:pPr>
        <w:numPr>
          <w:ilvl w:val="0"/>
          <w:numId w:val="15"/>
        </w:numPr>
        <w:ind w:hanging="240"/>
      </w:pPr>
      <w:r w:rsidRPr="008228CC">
        <w:t>is_gccExtension</w:t>
      </w:r>
      <w:r w:rsidRPr="008228CC">
        <w:t>属性</w:t>
      </w:r>
    </w:p>
    <w:p w14:paraId="1ADC1CA5" w14:textId="77777777" w:rsidR="004C4788" w:rsidRDefault="004C4788" w:rsidP="003E5C37">
      <w:pPr>
        <w:rPr>
          <w:ins w:id="2351" w:author="岩下" w:date="2015-10-14T14:21:00Z"/>
        </w:rPr>
      </w:pPr>
    </w:p>
    <w:p w14:paraId="7A82D191" w14:textId="77777777" w:rsidR="0022318E" w:rsidRPr="00F60B09" w:rsidRDefault="0022318E" w:rsidP="0022318E">
      <w:pPr>
        <w:rPr>
          <w:ins w:id="2352" w:author="岩下" w:date="2015-10-14T14:21:00Z"/>
          <w:rFonts w:asciiTheme="majorEastAsia" w:eastAsiaTheme="majorEastAsia" w:hAnsiTheme="majorEastAsia"/>
        </w:rPr>
      </w:pPr>
      <w:ins w:id="2353" w:author="岩下" w:date="2015-10-14T14:21:00Z">
        <w:r>
          <w:rPr>
            <w:rFonts w:asciiTheme="majorEastAsia" w:eastAsiaTheme="majorEastAsia" w:hAnsiTheme="majorEastAsia" w:hint="eastAsia"/>
          </w:rPr>
          <w:t>例</w:t>
        </w:r>
        <w:r w:rsidRPr="00F60B09">
          <w:rPr>
            <w:rFonts w:asciiTheme="majorEastAsia" w:eastAsiaTheme="majorEastAsia" w:hAnsiTheme="majorEastAsia" w:hint="eastAsia"/>
          </w:rPr>
          <w:t>：</w:t>
        </w:r>
      </w:ins>
    </w:p>
    <w:p w14:paraId="07AE9EF7" w14:textId="69925EFC" w:rsidR="0022318E" w:rsidRDefault="0022318E" w:rsidP="0022318E">
      <w:pPr>
        <w:ind w:firstLineChars="100" w:firstLine="210"/>
        <w:rPr>
          <w:ins w:id="2354" w:author="岩下" w:date="2015-10-14T14:21:00Z"/>
        </w:rPr>
      </w:pPr>
      <w:ins w:id="2355" w:author="岩下" w:date="2015-10-14T14:21:00Z">
        <w:r>
          <w:rPr>
            <w:rFonts w:hint="eastAsia"/>
          </w:rPr>
          <w:t>関数の</w:t>
        </w:r>
      </w:ins>
      <w:ins w:id="2356" w:author="岩下" w:date="2015-10-14T14:22:00Z">
        <w:r>
          <w:rPr>
            <w:rFonts w:hint="eastAsia"/>
          </w:rPr>
          <w:t>定義</w:t>
        </w:r>
      </w:ins>
    </w:p>
    <w:p w14:paraId="2F52D8F7" w14:textId="77777777"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357" w:author="岩下" w:date="2015-10-14T14:22:00Z"/>
          <w:rFonts w:ascii="ＭＳ Ｐゴシック" w:eastAsia="ＭＳ Ｐゴシック" w:hAnsi="ＭＳ Ｐゴシック"/>
          <w:sz w:val="20"/>
          <w:szCs w:val="20"/>
        </w:rPr>
      </w:pPr>
      <w:ins w:id="2358" w:author="岩下" w:date="2015-10-14T14:22:00Z">
        <w:r>
          <w:rPr>
            <w:rFonts w:ascii="ＭＳ Ｐゴシック" w:eastAsia="ＭＳ Ｐゴシック" w:hAnsi="ＭＳ Ｐゴシック"/>
            <w:sz w:val="20"/>
            <w:szCs w:val="20"/>
          </w:rPr>
          <w:t xml:space="preserve">struct sss *foo(struct sss *arg1, int nnn) </w:t>
        </w:r>
      </w:ins>
    </w:p>
    <w:p w14:paraId="3F518CEF" w14:textId="77777777"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359" w:author="岩下" w:date="2015-10-14T14:22:00Z"/>
          <w:rFonts w:ascii="ＭＳ Ｐゴシック" w:eastAsia="ＭＳ Ｐゴシック" w:hAnsi="ＭＳ Ｐゴシック"/>
          <w:sz w:val="20"/>
          <w:szCs w:val="20"/>
        </w:rPr>
      </w:pPr>
      <w:ins w:id="2360" w:author="岩下" w:date="2015-10-14T14:22:00Z">
        <w:r>
          <w:rPr>
            <w:rFonts w:ascii="ＭＳ Ｐゴシック" w:eastAsia="ＭＳ Ｐゴシック" w:hAnsi="ＭＳ Ｐゴシック"/>
            <w:sz w:val="20"/>
            <w:szCs w:val="20"/>
          </w:rPr>
          <w:t>{</w:t>
        </w:r>
      </w:ins>
    </w:p>
    <w:p w14:paraId="14D4B509" w14:textId="2886C2D5"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361" w:author="岩下" w:date="2015-10-14T14:22:00Z"/>
          <w:rFonts w:ascii="ＭＳ Ｐゴシック" w:eastAsia="ＭＳ Ｐゴシック" w:hAnsi="ＭＳ Ｐゴシック"/>
          <w:sz w:val="20"/>
          <w:szCs w:val="20"/>
        </w:rPr>
      </w:pPr>
      <w:ins w:id="2362" w:author="岩下" w:date="2015-10-14T14:22:00Z">
        <w:r>
          <w:rPr>
            <w:rFonts w:ascii="ＭＳ Ｐゴシック" w:eastAsia="ＭＳ Ｐゴシック" w:hAnsi="ＭＳ Ｐゴシック"/>
            <w:sz w:val="20"/>
            <w:szCs w:val="20"/>
          </w:rPr>
          <w:t xml:space="preserve">  </w:t>
        </w:r>
      </w:ins>
      <w:ins w:id="2363" w:author="岩下" w:date="2015-10-14T14:29:00Z">
        <w:r>
          <w:rPr>
            <w:rFonts w:ascii="ＭＳ Ｐゴシック" w:eastAsia="ＭＳ Ｐゴシック" w:hAnsi="ＭＳ Ｐゴシック" w:hint="eastAsia"/>
            <w:sz w:val="20"/>
            <w:szCs w:val="20"/>
          </w:rPr>
          <w:t>・・・（略）・・・</w:t>
        </w:r>
      </w:ins>
    </w:p>
    <w:p w14:paraId="330B408C" w14:textId="36988936" w:rsidR="0022318E" w:rsidRDefault="0022318E" w:rsidP="0022318E">
      <w:pPr>
        <w:pBdr>
          <w:top w:val="single" w:sz="4" w:space="1" w:color="auto"/>
          <w:left w:val="single" w:sz="4" w:space="0" w:color="auto"/>
          <w:bottom w:val="single" w:sz="4" w:space="1" w:color="auto"/>
          <w:right w:val="single" w:sz="4" w:space="0" w:color="auto"/>
        </w:pBdr>
        <w:ind w:firstLineChars="100" w:firstLine="200"/>
        <w:rPr>
          <w:ins w:id="2364" w:author="岩下" w:date="2015-10-14T14:21:00Z"/>
          <w:rFonts w:ascii="ＭＳ Ｐゴシック" w:eastAsia="ＭＳ Ｐゴシック" w:hAnsi="ＭＳ Ｐゴシック"/>
          <w:sz w:val="20"/>
          <w:szCs w:val="20"/>
        </w:rPr>
      </w:pPr>
      <w:ins w:id="2365" w:author="岩下" w:date="2015-10-14T14:21:00Z">
        <w:r>
          <w:rPr>
            <w:rFonts w:ascii="ＭＳ Ｐゴシック" w:eastAsia="ＭＳ Ｐゴシック" w:hAnsi="ＭＳ Ｐゴシック"/>
            <w:sz w:val="20"/>
            <w:szCs w:val="20"/>
          </w:rPr>
          <w:lastRenderedPageBreak/>
          <w:t>}</w:t>
        </w:r>
      </w:ins>
    </w:p>
    <w:p w14:paraId="51B802DD" w14:textId="77777777" w:rsidR="0022318E" w:rsidRDefault="0022318E" w:rsidP="0022318E">
      <w:pPr>
        <w:rPr>
          <w:ins w:id="2366" w:author="岩下" w:date="2015-10-14T14:21:00Z"/>
        </w:rPr>
      </w:pPr>
      <w:ins w:id="2367" w:author="岩下" w:date="2015-10-14T14:21:00Z">
        <w:r>
          <w:rPr>
            <w:rFonts w:hint="eastAsia"/>
          </w:rPr>
          <w:t>に対し、以下の表現が対応する。</w:t>
        </w:r>
      </w:ins>
    </w:p>
    <w:p w14:paraId="1B52C77B" w14:textId="0CA54009"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68" w:author="岩下" w:date="2015-10-14T14:21:00Z"/>
          <w:rFonts w:ascii="ＭＳ Ｐゴシック" w:eastAsia="ＭＳ Ｐゴシック" w:hAnsi="ＭＳ Ｐゴシック"/>
          <w:szCs w:val="20"/>
        </w:rPr>
      </w:pPr>
      <w:ins w:id="2369" w:author="岩下" w:date="2015-10-14T14:21:00Z">
        <w:r>
          <w:rPr>
            <w:rFonts w:ascii="ＭＳ Ｐゴシック" w:eastAsia="ＭＳ Ｐゴシック" w:hAnsi="ＭＳ Ｐゴシック"/>
            <w:szCs w:val="20"/>
          </w:rPr>
          <w:t>&lt;function</w:t>
        </w:r>
      </w:ins>
      <w:ins w:id="2370" w:author="岩下" w:date="2015-10-14T14:23:00Z">
        <w:r>
          <w:rPr>
            <w:rFonts w:ascii="ＭＳ Ｐゴシック" w:eastAsia="ＭＳ Ｐゴシック" w:hAnsi="ＭＳ Ｐゴシック"/>
            <w:szCs w:val="20"/>
          </w:rPr>
          <w:t>Definition</w:t>
        </w:r>
      </w:ins>
      <w:ins w:id="2371" w:author="岩下" w:date="2015-10-14T14:21:00Z">
        <w:r>
          <w:rPr>
            <w:rFonts w:ascii="ＭＳ Ｐゴシック" w:eastAsia="ＭＳ Ｐゴシック" w:hAnsi="ＭＳ Ｐゴシック"/>
            <w:szCs w:val="20"/>
          </w:rPr>
          <w:t>&gt;</w:t>
        </w:r>
      </w:ins>
    </w:p>
    <w:p w14:paraId="51BB8270" w14:textId="012DF9AF"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72" w:author="岩下" w:date="2015-10-14T14:21:00Z"/>
          <w:rFonts w:ascii="ＭＳ Ｐゴシック" w:eastAsia="ＭＳ Ｐゴシック" w:hAnsi="ＭＳ Ｐゴシック"/>
          <w:szCs w:val="20"/>
        </w:rPr>
      </w:pPr>
      <w:ins w:id="2373" w:author="岩下" w:date="2015-10-14T14:21:00Z">
        <w:r>
          <w:rPr>
            <w:rFonts w:ascii="ＭＳ Ｐゴシック" w:eastAsia="ＭＳ Ｐゴシック" w:hAnsi="ＭＳ Ｐゴシック"/>
            <w:szCs w:val="20"/>
          </w:rPr>
          <w:t xml:space="preserve">  &lt;</w:t>
        </w:r>
      </w:ins>
      <w:ins w:id="2374" w:author="岩下" w:date="2015-10-14T14:23:00Z">
        <w:r>
          <w:rPr>
            <w:rFonts w:ascii="ＭＳ Ｐゴシック" w:eastAsia="ＭＳ Ｐゴシック" w:hAnsi="ＭＳ Ｐゴシック"/>
            <w:szCs w:val="20"/>
          </w:rPr>
          <w:t>name&gt;foo</w:t>
        </w:r>
      </w:ins>
      <w:ins w:id="2375" w:author="岩下" w:date="2015-10-14T14:21:00Z">
        <w:r>
          <w:rPr>
            <w:rFonts w:ascii="ＭＳ Ｐゴシック" w:eastAsia="ＭＳ Ｐゴシック" w:hAnsi="ＭＳ Ｐゴシック"/>
            <w:szCs w:val="20"/>
          </w:rPr>
          <w:t>&lt;/</w:t>
        </w:r>
      </w:ins>
      <w:ins w:id="2376" w:author="岩下" w:date="2015-10-14T14:24:00Z">
        <w:r>
          <w:rPr>
            <w:rFonts w:ascii="ＭＳ Ｐゴシック" w:eastAsia="ＭＳ Ｐゴシック" w:hAnsi="ＭＳ Ｐゴシック"/>
            <w:szCs w:val="20"/>
          </w:rPr>
          <w:t>name</w:t>
        </w:r>
      </w:ins>
      <w:ins w:id="2377" w:author="岩下" w:date="2015-10-14T14:21:00Z">
        <w:r>
          <w:rPr>
            <w:rFonts w:ascii="ＭＳ Ｐゴシック" w:eastAsia="ＭＳ Ｐゴシック" w:hAnsi="ＭＳ Ｐゴシック"/>
            <w:szCs w:val="20"/>
          </w:rPr>
          <w:t>&gt;</w:t>
        </w:r>
      </w:ins>
    </w:p>
    <w:p w14:paraId="2187EAD7" w14:textId="6254752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78" w:author="岩下" w:date="2015-10-14T14:24:00Z"/>
          <w:rFonts w:ascii="ＭＳ Ｐゴシック" w:eastAsia="ＭＳ Ｐゴシック" w:hAnsi="ＭＳ Ｐゴシック"/>
          <w:szCs w:val="20"/>
        </w:rPr>
      </w:pPr>
      <w:ins w:id="2379" w:author="岩下" w:date="2015-10-14T14:21:00Z">
        <w:r>
          <w:rPr>
            <w:rFonts w:ascii="ＭＳ Ｐゴシック" w:eastAsia="ＭＳ Ｐゴシック" w:hAnsi="ＭＳ Ｐゴシック"/>
            <w:szCs w:val="20"/>
          </w:rPr>
          <w:t xml:space="preserve">  &lt;</w:t>
        </w:r>
      </w:ins>
      <w:ins w:id="2380" w:author="岩下" w:date="2015-10-14T14:24:00Z">
        <w:r>
          <w:rPr>
            <w:rFonts w:ascii="ＭＳ Ｐゴシック" w:eastAsia="ＭＳ Ｐゴシック" w:hAnsi="ＭＳ Ｐゴシック"/>
            <w:szCs w:val="20"/>
          </w:rPr>
          <w:t>symbols</w:t>
        </w:r>
      </w:ins>
      <w:ins w:id="2381" w:author="岩下" w:date="2015-10-14T14:21:00Z">
        <w:r>
          <w:rPr>
            <w:rFonts w:ascii="ＭＳ Ｐゴシック" w:eastAsia="ＭＳ Ｐゴシック" w:hAnsi="ＭＳ Ｐゴシック"/>
            <w:szCs w:val="20"/>
          </w:rPr>
          <w:t>&gt;</w:t>
        </w:r>
      </w:ins>
    </w:p>
    <w:p w14:paraId="5D1F60C9" w14:textId="46C99F2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82" w:author="岩下" w:date="2015-10-14T14:24:00Z"/>
          <w:rFonts w:ascii="ＭＳ Ｐゴシック" w:eastAsia="ＭＳ Ｐゴシック" w:hAnsi="ＭＳ Ｐゴシック"/>
          <w:szCs w:val="20"/>
        </w:rPr>
      </w:pPr>
      <w:ins w:id="2383" w:author="岩下" w:date="2015-10-14T14:24:00Z">
        <w:r>
          <w:rPr>
            <w:rFonts w:ascii="ＭＳ Ｐゴシック" w:eastAsia="ＭＳ Ｐゴシック" w:hAnsi="ＭＳ Ｐゴシック"/>
            <w:szCs w:val="20"/>
          </w:rPr>
          <w:t xml:space="preserve">    &lt;id type=”P1” sclass=”param”&gt;</w:t>
        </w:r>
      </w:ins>
    </w:p>
    <w:p w14:paraId="7B1098FA" w14:textId="3E9CCB36"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84" w:author="岩下" w:date="2015-10-14T14:24:00Z"/>
          <w:rFonts w:ascii="ＭＳ Ｐゴシック" w:eastAsia="ＭＳ Ｐゴシック" w:hAnsi="ＭＳ Ｐゴシック"/>
          <w:szCs w:val="20"/>
        </w:rPr>
      </w:pPr>
      <w:ins w:id="2385" w:author="岩下" w:date="2015-10-14T14:24:00Z">
        <w:r>
          <w:rPr>
            <w:rFonts w:ascii="ＭＳ Ｐゴシック" w:eastAsia="ＭＳ Ｐゴシック" w:hAnsi="ＭＳ Ｐゴシック"/>
            <w:szCs w:val="20"/>
          </w:rPr>
          <w:t xml:space="preserve">      &lt;name&gt;arg1&lt;/name&gt;</w:t>
        </w:r>
      </w:ins>
    </w:p>
    <w:p w14:paraId="3FEAE658" w14:textId="0A41929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86" w:author="岩下" w:date="2015-10-14T14:24:00Z"/>
          <w:rFonts w:ascii="ＭＳ Ｐゴシック" w:eastAsia="ＭＳ Ｐゴシック" w:hAnsi="ＭＳ Ｐゴシック"/>
          <w:szCs w:val="20"/>
        </w:rPr>
      </w:pPr>
      <w:ins w:id="2387" w:author="岩下" w:date="2015-10-14T14:24:00Z">
        <w:r>
          <w:rPr>
            <w:rFonts w:ascii="ＭＳ Ｐゴシック" w:eastAsia="ＭＳ Ｐゴシック" w:hAnsi="ＭＳ Ｐゴシック"/>
            <w:szCs w:val="20"/>
          </w:rPr>
          <w:t xml:space="preserve">    &lt;/id&gt;</w:t>
        </w:r>
      </w:ins>
    </w:p>
    <w:p w14:paraId="05E055A0" w14:textId="7B26B9A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88" w:author="岩下" w:date="2015-10-14T14:25:00Z"/>
          <w:rFonts w:ascii="ＭＳ Ｐゴシック" w:eastAsia="ＭＳ Ｐゴシック" w:hAnsi="ＭＳ Ｐゴシック"/>
          <w:szCs w:val="20"/>
        </w:rPr>
      </w:pPr>
      <w:ins w:id="2389" w:author="岩下" w:date="2015-10-14T14:24:00Z">
        <w:r>
          <w:rPr>
            <w:rFonts w:ascii="ＭＳ Ｐゴシック" w:eastAsia="ＭＳ Ｐゴシック" w:hAnsi="ＭＳ Ｐゴシック"/>
            <w:szCs w:val="20"/>
          </w:rPr>
          <w:t xml:space="preserve">    &lt;id type=”int” sclass=”param</w:t>
        </w:r>
      </w:ins>
      <w:ins w:id="2390" w:author="岩下" w:date="2015-10-14T14:25:00Z">
        <w:r>
          <w:rPr>
            <w:rFonts w:ascii="ＭＳ Ｐゴシック" w:eastAsia="ＭＳ Ｐゴシック" w:hAnsi="ＭＳ Ｐゴシック"/>
            <w:szCs w:val="20"/>
          </w:rPr>
          <w:t>”&gt;</w:t>
        </w:r>
      </w:ins>
    </w:p>
    <w:p w14:paraId="4AE62BAF" w14:textId="17AE31A3"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91" w:author="岩下" w:date="2015-10-14T14:25:00Z"/>
          <w:rFonts w:ascii="ＭＳ Ｐゴシック" w:eastAsia="ＭＳ Ｐゴシック" w:hAnsi="ＭＳ Ｐゴシック"/>
          <w:szCs w:val="20"/>
        </w:rPr>
      </w:pPr>
      <w:ins w:id="2392" w:author="岩下" w:date="2015-10-14T14:25:00Z">
        <w:r>
          <w:rPr>
            <w:rFonts w:ascii="ＭＳ Ｐゴシック" w:eastAsia="ＭＳ Ｐゴシック" w:hAnsi="ＭＳ Ｐゴシック"/>
            <w:szCs w:val="20"/>
          </w:rPr>
          <w:t xml:space="preserve">      &lt;name&gt;nnn&lt;/name&gt;</w:t>
        </w:r>
      </w:ins>
    </w:p>
    <w:p w14:paraId="202CA1EC" w14:textId="76203AF2"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93" w:author="岩下" w:date="2015-10-14T14:25:00Z"/>
          <w:rFonts w:ascii="ＭＳ Ｐゴシック" w:eastAsia="ＭＳ Ｐゴシック" w:hAnsi="ＭＳ Ｐゴシック"/>
          <w:szCs w:val="20"/>
        </w:rPr>
      </w:pPr>
      <w:ins w:id="2394" w:author="岩下" w:date="2015-10-14T14:25:00Z">
        <w:r>
          <w:rPr>
            <w:rFonts w:ascii="ＭＳ Ｐゴシック" w:eastAsia="ＭＳ Ｐゴシック" w:hAnsi="ＭＳ Ｐゴシック"/>
            <w:szCs w:val="20"/>
          </w:rPr>
          <w:t xml:space="preserve">    &lt;/id&gt;</w:t>
        </w:r>
      </w:ins>
    </w:p>
    <w:p w14:paraId="6B4CA343" w14:textId="1B0F1B95"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95" w:author="岩下" w:date="2015-10-14T14:25:00Z"/>
          <w:rFonts w:ascii="ＭＳ Ｐゴシック" w:eastAsia="ＭＳ Ｐゴシック" w:hAnsi="ＭＳ Ｐゴシック"/>
          <w:szCs w:val="20"/>
        </w:rPr>
      </w:pPr>
      <w:ins w:id="2396" w:author="岩下" w:date="2015-10-14T14:25:00Z">
        <w:r>
          <w:rPr>
            <w:rFonts w:ascii="ＭＳ Ｐゴシック" w:eastAsia="ＭＳ Ｐゴシック" w:hAnsi="ＭＳ Ｐゴシック"/>
            <w:szCs w:val="20"/>
          </w:rPr>
          <w:t xml:space="preserve">  &lt;/symbols&gt;</w:t>
        </w:r>
      </w:ins>
    </w:p>
    <w:p w14:paraId="2DA1D33C" w14:textId="679ADE7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97" w:author="岩下" w:date="2015-10-14T14:25:00Z"/>
          <w:rFonts w:ascii="ＭＳ Ｐゴシック" w:eastAsia="ＭＳ Ｐゴシック" w:hAnsi="ＭＳ Ｐゴシック"/>
          <w:szCs w:val="20"/>
        </w:rPr>
      </w:pPr>
      <w:ins w:id="2398" w:author="岩下" w:date="2015-10-14T14:25:00Z">
        <w:r>
          <w:rPr>
            <w:rFonts w:ascii="ＭＳ Ｐゴシック" w:eastAsia="ＭＳ Ｐゴシック" w:hAnsi="ＭＳ Ｐゴシック"/>
            <w:szCs w:val="20"/>
          </w:rPr>
          <w:t xml:space="preserve">  &lt;params&gt;</w:t>
        </w:r>
      </w:ins>
    </w:p>
    <w:p w14:paraId="34316FCD" w14:textId="7FF13D7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399" w:author="岩下" w:date="2015-10-14T14:26:00Z"/>
          <w:rFonts w:ascii="ＭＳ Ｐゴシック" w:eastAsia="ＭＳ Ｐゴシック" w:hAnsi="ＭＳ Ｐゴシック"/>
          <w:szCs w:val="20"/>
        </w:rPr>
      </w:pPr>
      <w:ins w:id="2400" w:author="岩下" w:date="2015-10-14T14:26:00Z">
        <w:r>
          <w:rPr>
            <w:rFonts w:ascii="ＭＳ Ｐゴシック" w:eastAsia="ＭＳ Ｐゴシック" w:hAnsi="ＭＳ Ｐゴシック"/>
            <w:szCs w:val="20"/>
          </w:rPr>
          <w:t xml:space="preserve">    &lt;name type=”P1”&gt;arg1&lt;/name&gt;</w:t>
        </w:r>
      </w:ins>
    </w:p>
    <w:p w14:paraId="616BCF01" w14:textId="05CF929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01" w:author="岩下" w:date="2015-10-14T14:26:00Z"/>
          <w:rFonts w:ascii="ＭＳ Ｐゴシック" w:eastAsia="ＭＳ Ｐゴシック" w:hAnsi="ＭＳ Ｐゴシック"/>
          <w:szCs w:val="20"/>
        </w:rPr>
      </w:pPr>
      <w:ins w:id="2402" w:author="岩下" w:date="2015-10-14T14:26:00Z">
        <w:r>
          <w:rPr>
            <w:rFonts w:ascii="ＭＳ Ｐゴシック" w:eastAsia="ＭＳ Ｐゴシック" w:hAnsi="ＭＳ Ｐゴシック"/>
            <w:szCs w:val="20"/>
          </w:rPr>
          <w:t xml:space="preserve">    &lt;name type=”int”&gt;nnn&lt;/name&gt;</w:t>
        </w:r>
      </w:ins>
    </w:p>
    <w:p w14:paraId="29503A0B" w14:textId="6FE32ECD"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03" w:author="岩下" w:date="2015-10-14T14:26:00Z"/>
          <w:rFonts w:ascii="ＭＳ Ｐゴシック" w:eastAsia="ＭＳ Ｐゴシック" w:hAnsi="ＭＳ Ｐゴシック"/>
          <w:szCs w:val="20"/>
        </w:rPr>
      </w:pPr>
      <w:ins w:id="2404" w:author="岩下" w:date="2015-10-14T14:26:00Z">
        <w:r>
          <w:rPr>
            <w:rFonts w:ascii="ＭＳ Ｐゴシック" w:eastAsia="ＭＳ Ｐゴシック" w:hAnsi="ＭＳ Ｐゴシック"/>
            <w:szCs w:val="20"/>
          </w:rPr>
          <w:t xml:space="preserve">  &lt;/params&gt;</w:t>
        </w:r>
      </w:ins>
    </w:p>
    <w:p w14:paraId="07374F20" w14:textId="798766CE"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05" w:author="岩下" w:date="2015-10-14T14:26:00Z"/>
          <w:rFonts w:ascii="ＭＳ Ｐゴシック" w:eastAsia="ＭＳ Ｐゴシック" w:hAnsi="ＭＳ Ｐゴシック"/>
          <w:szCs w:val="20"/>
        </w:rPr>
      </w:pPr>
      <w:ins w:id="2406" w:author="岩下" w:date="2015-10-14T14:26:00Z">
        <w:r>
          <w:rPr>
            <w:rFonts w:ascii="ＭＳ Ｐゴシック" w:eastAsia="ＭＳ Ｐゴシック" w:hAnsi="ＭＳ Ｐゴシック"/>
            <w:szCs w:val="20"/>
          </w:rPr>
          <w:t xml:space="preserve">  &lt;body&gt;</w:t>
        </w:r>
      </w:ins>
    </w:p>
    <w:p w14:paraId="5A7FE23F" w14:textId="5B235B57"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07" w:author="岩下" w:date="2015-10-14T14:26:00Z"/>
          <w:rFonts w:ascii="ＭＳ Ｐゴシック" w:eastAsia="ＭＳ Ｐゴシック" w:hAnsi="ＭＳ Ｐゴシック"/>
          <w:szCs w:val="20"/>
        </w:rPr>
      </w:pPr>
      <w:ins w:id="2408" w:author="岩下" w:date="2015-10-14T14:26:00Z">
        <w:r>
          <w:rPr>
            <w:rFonts w:ascii="ＭＳ Ｐゴシック" w:eastAsia="ＭＳ Ｐゴシック" w:hAnsi="ＭＳ Ｐゴシック"/>
            <w:szCs w:val="20"/>
          </w:rPr>
          <w:t xml:space="preserve">    &lt;compoundStatement&gt;</w:t>
        </w:r>
      </w:ins>
    </w:p>
    <w:p w14:paraId="77177D00" w14:textId="023868C2"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09" w:author="岩下" w:date="2015-10-14T14:28:00Z"/>
          <w:rFonts w:ascii="ＭＳ Ｐゴシック" w:eastAsia="ＭＳ Ｐゴシック" w:hAnsi="ＭＳ Ｐゴシック"/>
          <w:szCs w:val="20"/>
        </w:rPr>
      </w:pPr>
      <w:ins w:id="2410" w:author="岩下" w:date="2015-10-14T14:27:00Z">
        <w:r>
          <w:rPr>
            <w:rFonts w:ascii="ＭＳ Ｐゴシック" w:eastAsia="ＭＳ Ｐゴシック" w:hAnsi="ＭＳ Ｐゴシック"/>
            <w:szCs w:val="20"/>
          </w:rPr>
          <w:t xml:space="preserve">      </w:t>
        </w:r>
        <w:r>
          <w:rPr>
            <w:rFonts w:ascii="ＭＳ Ｐゴシック" w:eastAsia="ＭＳ Ｐゴシック" w:hAnsi="ＭＳ Ｐゴシック" w:hint="eastAsia"/>
            <w:szCs w:val="20"/>
          </w:rPr>
          <w:t>…（略</w:t>
        </w:r>
        <w:r>
          <w:rPr>
            <w:rFonts w:ascii="ＭＳ Ｐゴシック" w:eastAsia="ＭＳ Ｐゴシック" w:hAnsi="ＭＳ Ｐゴシック"/>
            <w:szCs w:val="20"/>
          </w:rPr>
          <w:t>）</w:t>
        </w:r>
        <w:r>
          <w:rPr>
            <w:rFonts w:ascii="ＭＳ Ｐゴシック" w:eastAsia="ＭＳ Ｐゴシック" w:hAnsi="ＭＳ Ｐゴシック" w:hint="eastAsia"/>
            <w:szCs w:val="20"/>
          </w:rPr>
          <w:t>…</w:t>
        </w:r>
      </w:ins>
    </w:p>
    <w:p w14:paraId="49177A52" w14:textId="6E1BDD19"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11" w:author="岩下" w:date="2015-10-14T14:28:00Z"/>
          <w:rFonts w:ascii="ＭＳ Ｐゴシック" w:eastAsia="ＭＳ Ｐゴシック" w:hAnsi="ＭＳ Ｐゴシック"/>
          <w:szCs w:val="20"/>
        </w:rPr>
      </w:pPr>
      <w:ins w:id="2412" w:author="岩下" w:date="2015-10-14T14:28:00Z">
        <w:r>
          <w:rPr>
            <w:rFonts w:ascii="ＭＳ Ｐゴシック" w:eastAsia="ＭＳ Ｐゴシック" w:hAnsi="ＭＳ Ｐゴシック"/>
            <w:szCs w:val="20"/>
          </w:rPr>
          <w:t xml:space="preserve">    &lt;/compoundStatement&gt;</w:t>
        </w:r>
      </w:ins>
    </w:p>
    <w:p w14:paraId="24BC7D33" w14:textId="2020248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13" w:author="岩下" w:date="2015-10-14T14:28:00Z"/>
          <w:rFonts w:ascii="ＭＳ Ｐゴシック" w:eastAsia="ＭＳ Ｐゴシック" w:hAnsi="ＭＳ Ｐゴシック"/>
          <w:szCs w:val="20"/>
        </w:rPr>
      </w:pPr>
      <w:ins w:id="2414" w:author="岩下" w:date="2015-10-14T14:28:00Z">
        <w:r>
          <w:rPr>
            <w:rFonts w:ascii="ＭＳ Ｐゴシック" w:eastAsia="ＭＳ Ｐゴシック" w:hAnsi="ＭＳ Ｐゴシック"/>
            <w:szCs w:val="20"/>
          </w:rPr>
          <w:t xml:space="preserve">  &lt;/body&gt;</w:t>
        </w:r>
      </w:ins>
    </w:p>
    <w:p w14:paraId="5500F0BB" w14:textId="0C262CC8"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2415" w:author="岩下" w:date="2015-10-14T14:21:00Z"/>
          <w:rFonts w:ascii="ＭＳ Ｐゴシック" w:eastAsia="ＭＳ Ｐゴシック" w:hAnsi="ＭＳ Ｐゴシック"/>
          <w:szCs w:val="20"/>
        </w:rPr>
      </w:pPr>
      <w:ins w:id="2416" w:author="岩下" w:date="2015-10-14T14:28:00Z">
        <w:r>
          <w:rPr>
            <w:rFonts w:ascii="ＭＳ Ｐゴシック" w:eastAsia="ＭＳ Ｐゴシック" w:hAnsi="ＭＳ Ｐゴシック"/>
            <w:szCs w:val="20"/>
          </w:rPr>
          <w:t>&lt;/functionDefinition&gt;</w:t>
        </w:r>
      </w:ins>
    </w:p>
    <w:p w14:paraId="2F7A1BA2" w14:textId="77777777" w:rsidR="0022318E" w:rsidRDefault="0022318E" w:rsidP="003E5C37">
      <w:pPr>
        <w:rPr>
          <w:ins w:id="2417" w:author="岩下" w:date="2015-10-15T18:16:00Z"/>
        </w:rPr>
      </w:pPr>
    </w:p>
    <w:p w14:paraId="6F116E20" w14:textId="5AA69493" w:rsidR="00FF37EA" w:rsidRDefault="00FF37EA" w:rsidP="00FF37EA">
      <w:pPr>
        <w:pStyle w:val="3"/>
        <w:rPr>
          <w:ins w:id="2418" w:author="岩下" w:date="2015-10-15T18:16:00Z"/>
        </w:rPr>
      </w:pPr>
      <w:bookmarkStart w:id="2419" w:name="_Ref306552459"/>
      <w:bookmarkStart w:id="2420" w:name="_Toc306557422"/>
      <w:ins w:id="2421" w:author="岩下" w:date="2015-10-15T18:23:00Z">
        <w:r>
          <w:t>operator</w:t>
        </w:r>
      </w:ins>
      <w:ins w:id="2422" w:author="岩下" w:date="2015-10-15T18:16:00Z">
        <w:r>
          <w:rPr>
            <w:rFonts w:hint="eastAsia"/>
          </w:rPr>
          <w:t>要素（</w:t>
        </w:r>
        <w:r>
          <w:t>C++</w:t>
        </w:r>
        <w:r>
          <w:rPr>
            <w:rFonts w:hint="eastAsia"/>
          </w:rPr>
          <w:t>）</w:t>
        </w:r>
        <w:bookmarkEnd w:id="2419"/>
        <w:bookmarkEnd w:id="2420"/>
      </w:ins>
    </w:p>
    <w:p w14:paraId="0ABAB910" w14:textId="7F6FC0BA" w:rsidR="00FF37EA" w:rsidRDefault="00FF37EA" w:rsidP="00FF37EA">
      <w:pPr>
        <w:ind w:firstLineChars="100" w:firstLine="210"/>
        <w:rPr>
          <w:ins w:id="2423" w:author="岩下" w:date="2015-10-15T18:16:00Z"/>
          <w:kern w:val="0"/>
        </w:rPr>
      </w:pPr>
      <w:ins w:id="2424" w:author="岩下" w:date="2015-10-15T18:16:00Z">
        <w:r>
          <w:t>functionDefinition</w:t>
        </w:r>
        <w:r>
          <w:rPr>
            <w:rFonts w:hint="eastAsia"/>
          </w:rPr>
          <w:t>要素の子要素。</w:t>
        </w:r>
      </w:ins>
      <w:ins w:id="2425" w:author="岩下" w:date="2015-10-15T18:22:00Z">
        <w:r>
          <w:rPr>
            <w:rFonts w:hint="eastAsia"/>
          </w:rPr>
          <w:t>演算子オーバーロードを定義する</w:t>
        </w:r>
      </w:ins>
      <w:ins w:id="2426" w:author="岩下" w:date="2015-10-15T18:16:00Z">
        <w:r>
          <w:rPr>
            <w:rFonts w:hint="eastAsia"/>
          </w:rPr>
          <w:t>とき、</w:t>
        </w:r>
        <w:r>
          <w:t>name</w:t>
        </w:r>
        <w:r>
          <w:rPr>
            <w:rFonts w:hint="eastAsia"/>
          </w:rPr>
          <w:t>要素の代わりに指定する。</w:t>
        </w:r>
      </w:ins>
    </w:p>
    <w:p w14:paraId="385A62F8" w14:textId="2D162D98"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27" w:author="岩下" w:date="2015-10-15T18:16:00Z"/>
          <w:rFonts w:ascii="ＭＳ Ｐゴシック" w:eastAsia="ＭＳ Ｐゴシック" w:hAnsi="ＭＳ Ｐゴシック"/>
          <w:szCs w:val="20"/>
        </w:rPr>
      </w:pPr>
      <w:ins w:id="2428" w:author="岩下" w:date="2015-10-15T18:16:00Z">
        <w:r w:rsidRPr="00413839">
          <w:rPr>
            <w:rFonts w:ascii="ＭＳ Ｐゴシック" w:eastAsia="ＭＳ Ｐゴシック" w:hAnsi="ＭＳ Ｐゴシック"/>
            <w:szCs w:val="20"/>
          </w:rPr>
          <w:t>&lt;</w:t>
        </w:r>
      </w:ins>
      <w:ins w:id="2429" w:author="岩下" w:date="2015-10-15T18:24:00Z">
        <w:r>
          <w:rPr>
            <w:rFonts w:ascii="ＭＳ Ｐゴシック" w:eastAsia="ＭＳ Ｐゴシック" w:hAnsi="ＭＳ Ｐゴシック"/>
            <w:szCs w:val="20"/>
          </w:rPr>
          <w:t>operator</w:t>
        </w:r>
      </w:ins>
      <w:ins w:id="2430" w:author="岩下" w:date="2015-10-15T18:16:00Z">
        <w:r w:rsidRPr="00413839">
          <w:rPr>
            <w:rFonts w:ascii="ＭＳ Ｐゴシック" w:eastAsia="ＭＳ Ｐゴシック" w:hAnsi="ＭＳ Ｐゴシック"/>
            <w:szCs w:val="20"/>
          </w:rPr>
          <w:t>&gt;</w:t>
        </w:r>
      </w:ins>
      <w:ins w:id="2431" w:author="岩下" w:date="2015-10-15T18:24:00Z">
        <w:r>
          <w:rPr>
            <w:rFonts w:ascii="ＭＳ Ｐゴシック" w:eastAsia="ＭＳ Ｐゴシック" w:hAnsi="ＭＳ Ｐゴシック" w:hint="eastAsia"/>
            <w:szCs w:val="20"/>
          </w:rPr>
          <w:t>演算子</w:t>
        </w:r>
      </w:ins>
      <w:ins w:id="2432" w:author="岩下" w:date="2015-10-15T18:27:00Z">
        <w:r>
          <w:rPr>
            <w:rFonts w:ascii="ＭＳ Ｐゴシック" w:eastAsia="ＭＳ Ｐゴシック" w:hAnsi="ＭＳ Ｐゴシック" w:hint="eastAsia"/>
            <w:szCs w:val="20"/>
          </w:rPr>
          <w:t>名</w:t>
        </w:r>
        <w:r>
          <w:rPr>
            <w:rFonts w:ascii="ＭＳ Ｐゴシック" w:eastAsia="ＭＳ Ｐゴシック" w:hAnsi="ＭＳ Ｐゴシック"/>
            <w:szCs w:val="20"/>
          </w:rPr>
          <w:t>&lt;/operator&gt;</w:t>
        </w:r>
      </w:ins>
    </w:p>
    <w:p w14:paraId="574A3373" w14:textId="3273372C" w:rsidR="00FF37EA" w:rsidRDefault="00FF37EA" w:rsidP="00FF37EA">
      <w:pPr>
        <w:rPr>
          <w:ins w:id="2433" w:author="岩下" w:date="2015-10-15T18:16:00Z"/>
          <w:rFonts w:ascii="ＭＳ Ｐゴシック" w:eastAsia="ＭＳ Ｐゴシック" w:hAnsi="ＭＳ Ｐゴシック"/>
        </w:rPr>
      </w:pPr>
      <w:ins w:id="2434" w:author="岩下" w:date="2015-10-15T18:16:00Z">
        <w:r>
          <w:rPr>
            <w:rFonts w:ascii="ＭＳ Ｐゴシック" w:eastAsia="ＭＳ Ｐゴシック" w:hAnsi="ＭＳ Ｐゴシック" w:hint="eastAsia"/>
          </w:rPr>
          <w:t>属性</w:t>
        </w:r>
      </w:ins>
      <w:ins w:id="2435" w:author="岩下" w:date="2015-10-15T18:27:00Z">
        <w:r>
          <w:rPr>
            <w:rFonts w:ascii="ＭＳ Ｐゴシック" w:eastAsia="ＭＳ Ｐゴシック" w:hAnsi="ＭＳ Ｐゴシック" w:hint="eastAsia"/>
          </w:rPr>
          <w:t>なし</w:t>
        </w:r>
      </w:ins>
    </w:p>
    <w:p w14:paraId="23CC6534" w14:textId="77777777" w:rsidR="00FF37EA" w:rsidRDefault="00FF37EA">
      <w:pPr>
        <w:ind w:left="420"/>
        <w:rPr>
          <w:ins w:id="2436" w:author="岩下" w:date="2015-10-15T18:27:00Z"/>
        </w:rPr>
        <w:pPrChange w:id="2437" w:author="岩下" w:date="2015-10-15T18:27:00Z">
          <w:pPr>
            <w:numPr>
              <w:numId w:val="14"/>
            </w:numPr>
            <w:tabs>
              <w:tab w:val="num" w:pos="420"/>
            </w:tabs>
            <w:ind w:left="420" w:hanging="240"/>
          </w:pPr>
        </w:pPrChange>
      </w:pPr>
    </w:p>
    <w:p w14:paraId="5A0212AC" w14:textId="79A2E32D" w:rsidR="00FF37EA" w:rsidRDefault="00FF37EA" w:rsidP="00FF37EA">
      <w:pPr>
        <w:ind w:firstLineChars="100" w:firstLine="210"/>
        <w:rPr>
          <w:ins w:id="2438" w:author="岩下" w:date="2015-10-15T18:28:00Z"/>
          <w:kern w:val="0"/>
        </w:rPr>
      </w:pPr>
      <w:ins w:id="2439" w:author="岩下" w:date="2015-10-15T18:28:00Z">
        <w:r>
          <w:rPr>
            <w:rFonts w:hint="eastAsia"/>
          </w:rPr>
          <w:t>演算子名</w:t>
        </w:r>
      </w:ins>
      <w:ins w:id="2440" w:author="岩下" w:date="2015-10-15T18:21:00Z">
        <w:r>
          <w:rPr>
            <w:rFonts w:hint="eastAsia"/>
          </w:rPr>
          <w:t>には、</w:t>
        </w:r>
        <w:r w:rsidRPr="00B74E19">
          <w:rPr>
            <w:rFonts w:hint="eastAsia"/>
          </w:rPr>
          <w:t>単項演算要素名</w:t>
        </w:r>
        <w:r>
          <w:rPr>
            <w:rFonts w:hint="eastAsia"/>
          </w:rPr>
          <w:t>（</w:t>
        </w:r>
        <w:r>
          <w:fldChar w:fldCharType="begin"/>
        </w:r>
        <w:r>
          <w:instrText xml:space="preserve"> REF </w:instrText>
        </w:r>
        <w:r>
          <w:rPr>
            <w:rFonts w:hint="eastAsia"/>
          </w:rPr>
          <w:instrText>_Ref305788530 \n \h</w:instrText>
        </w:r>
        <w:r>
          <w:instrText xml:space="preserve"> </w:instrText>
        </w:r>
      </w:ins>
      <w:ins w:id="2441" w:author="岩下" w:date="2015-10-15T18:21:00Z">
        <w:r>
          <w:fldChar w:fldCharType="separate"/>
        </w:r>
      </w:ins>
      <w:r w:rsidR="006A16F7">
        <w:t>7.11</w:t>
      </w:r>
      <w:ins w:id="2442" w:author="岩下" w:date="2015-10-15T18:21:00Z">
        <w:r>
          <w:fldChar w:fldCharType="end"/>
        </w:r>
        <w:r>
          <w:rPr>
            <w:rFonts w:hint="eastAsia"/>
          </w:rPr>
          <w:t>節）、二項演算要素名（</w:t>
        </w:r>
        <w:r>
          <w:fldChar w:fldCharType="begin"/>
        </w:r>
        <w:r>
          <w:instrText xml:space="preserve"> REF </w:instrText>
        </w:r>
        <w:r>
          <w:rPr>
            <w:rFonts w:hint="eastAsia"/>
          </w:rPr>
          <w:instrText>_Ref305788501 \n \h</w:instrText>
        </w:r>
        <w:r>
          <w:instrText xml:space="preserve"> </w:instrText>
        </w:r>
      </w:ins>
      <w:ins w:id="2443" w:author="岩下" w:date="2015-10-15T18:21:00Z">
        <w:r>
          <w:fldChar w:fldCharType="separate"/>
        </w:r>
      </w:ins>
      <w:r w:rsidR="006A16F7">
        <w:t>7.10</w:t>
      </w:r>
      <w:ins w:id="2444" w:author="岩下" w:date="2015-10-15T18:21:00Z">
        <w:r>
          <w:fldChar w:fldCharType="end"/>
        </w:r>
        <w:r>
          <w:rPr>
            <w:rFonts w:hint="eastAsia"/>
          </w:rPr>
          <w:t>節）などの</w:t>
        </w:r>
        <w:r>
          <w:fldChar w:fldCharType="begin"/>
        </w:r>
        <w:r>
          <w:instrText xml:space="preserve"> REF </w:instrText>
        </w:r>
        <w:r>
          <w:rPr>
            <w:rFonts w:hint="eastAsia"/>
          </w:rPr>
          <w:instrText>_Ref306384039 \n \h</w:instrText>
        </w:r>
        <w:r>
          <w:instrText xml:space="preserve"> </w:instrText>
        </w:r>
      </w:ins>
      <w:ins w:id="2445" w:author="岩下" w:date="2015-10-15T18:21:00Z">
        <w:r>
          <w:fldChar w:fldCharType="separate"/>
        </w:r>
      </w:ins>
      <w:r w:rsidR="006A16F7">
        <w:t>7</w:t>
      </w:r>
      <w:ins w:id="2446" w:author="岩下" w:date="2015-10-15T18:21:00Z">
        <w:r>
          <w:fldChar w:fldCharType="end"/>
        </w:r>
        <w:r>
          <w:rPr>
            <w:rFonts w:hint="eastAsia"/>
          </w:rPr>
          <w:t>章で定義される演算子の</w:t>
        </w:r>
      </w:ins>
      <w:ins w:id="2447" w:author="岩下" w:date="2015-10-15T18:28:00Z">
        <w:r>
          <w:t>XML</w:t>
        </w:r>
        <w:r>
          <w:rPr>
            <w:rFonts w:hint="eastAsia"/>
          </w:rPr>
          <w:t>要素の</w:t>
        </w:r>
      </w:ins>
      <w:ins w:id="2448" w:author="岩下" w:date="2015-10-15T18:21:00Z">
        <w:r>
          <w:rPr>
            <w:rFonts w:hint="eastAsia"/>
          </w:rPr>
          <w:t>名前、または、ユーザ定義リテラルのアンダースコアで始まる名前を記述する。以下に例示する。</w:t>
        </w:r>
      </w:ins>
    </w:p>
    <w:p w14:paraId="1ED05DCD" w14:textId="22E7AC8C" w:rsidR="00FF37EA" w:rsidRPr="00FF37EA" w:rsidRDefault="00FF37EA">
      <w:pPr>
        <w:rPr>
          <w:ins w:id="2449" w:author="岩下" w:date="2015-10-15T18:21:00Z"/>
          <w:rFonts w:asciiTheme="majorEastAsia" w:eastAsiaTheme="majorEastAsia" w:hAnsiTheme="majorEastAsia"/>
          <w:rPrChange w:id="2450" w:author="岩下" w:date="2015-10-15T18:29:00Z">
            <w:rPr>
              <w:ins w:id="2451" w:author="岩下" w:date="2015-10-15T18:21:00Z"/>
            </w:rPr>
          </w:rPrChange>
        </w:rPr>
        <w:pPrChange w:id="2452" w:author="岩下" w:date="2015-10-15T18:27:00Z">
          <w:pPr>
            <w:numPr>
              <w:numId w:val="14"/>
            </w:numPr>
            <w:tabs>
              <w:tab w:val="num" w:pos="420"/>
            </w:tabs>
            <w:ind w:left="420" w:hanging="240"/>
          </w:pPr>
        </w:pPrChange>
      </w:pPr>
      <w:ins w:id="2453" w:author="岩下" w:date="2015-10-15T18:21:00Z">
        <w:r w:rsidRPr="00FF37EA">
          <w:rPr>
            <w:rFonts w:asciiTheme="majorEastAsia" w:eastAsiaTheme="majorEastAsia" w:hAnsiTheme="majorEastAsia"/>
            <w:rPrChange w:id="2454" w:author="岩下" w:date="2015-10-15T18:29:00Z">
              <w:rPr/>
            </w:rPrChange>
          </w:rPr>
          <w:t xml:space="preserve">    &lt;operator&gt;plusExpr&lt;/operator&gt;</w:t>
        </w:r>
        <w:r w:rsidRPr="00FF37EA">
          <w:rPr>
            <w:rFonts w:asciiTheme="majorEastAsia" w:eastAsiaTheme="majorEastAsia" w:hAnsiTheme="majorEastAsia"/>
          </w:rPr>
          <w:br/>
          <w:t xml:space="preserve">    &lt;operator&gt;_my</w:t>
        </w:r>
      </w:ins>
      <w:ins w:id="2455" w:author="岩下" w:date="2015-10-15T18:29:00Z">
        <w:r>
          <w:rPr>
            <w:rFonts w:asciiTheme="majorEastAsia" w:eastAsiaTheme="majorEastAsia" w:hAnsiTheme="majorEastAsia"/>
          </w:rPr>
          <w:t>_o</w:t>
        </w:r>
      </w:ins>
      <w:ins w:id="2456" w:author="岩下" w:date="2015-10-15T18:21:00Z">
        <w:r w:rsidRPr="00FF37EA">
          <w:rPr>
            <w:rFonts w:asciiTheme="majorEastAsia" w:eastAsiaTheme="majorEastAsia" w:hAnsiTheme="majorEastAsia"/>
          </w:rPr>
          <w:t>p</w:t>
        </w:r>
        <w:r w:rsidRPr="00FF37EA">
          <w:rPr>
            <w:rFonts w:asciiTheme="majorEastAsia" w:eastAsiaTheme="majorEastAsia" w:hAnsiTheme="majorEastAsia"/>
            <w:rPrChange w:id="2457" w:author="岩下" w:date="2015-10-15T18:29:00Z">
              <w:rPr/>
            </w:rPrChange>
          </w:rPr>
          <w:t>&lt;/operator&gt;</w:t>
        </w:r>
      </w:ins>
    </w:p>
    <w:p w14:paraId="1620455B" w14:textId="77777777" w:rsidR="00FF37EA" w:rsidRDefault="00FF37EA" w:rsidP="003E5C37">
      <w:pPr>
        <w:rPr>
          <w:ins w:id="2458" w:author="岩下" w:date="2015-10-15T17:55:00Z"/>
        </w:rPr>
      </w:pPr>
    </w:p>
    <w:p w14:paraId="1417E730" w14:textId="77777777" w:rsidR="00FF37EA" w:rsidRDefault="00FF37EA">
      <w:pPr>
        <w:pStyle w:val="3"/>
        <w:rPr>
          <w:ins w:id="2459" w:author="岩下" w:date="2015-10-15T17:55:00Z"/>
        </w:rPr>
        <w:pPrChange w:id="2460" w:author="岩下" w:date="2015-10-15T17:55:00Z">
          <w:pPr>
            <w:pStyle w:val="2"/>
          </w:pPr>
        </w:pPrChange>
      </w:pPr>
      <w:bookmarkStart w:id="2461" w:name="_Ref306377136"/>
      <w:bookmarkStart w:id="2462" w:name="_Toc306557423"/>
      <w:ins w:id="2463" w:author="岩下" w:date="2015-10-15T17:55:00Z">
        <w:r>
          <w:t>constructor</w:t>
        </w:r>
        <w:r>
          <w:rPr>
            <w:rFonts w:hint="eastAsia"/>
          </w:rPr>
          <w:t>要素（</w:t>
        </w:r>
        <w:r>
          <w:t>C++</w:t>
        </w:r>
        <w:r>
          <w:rPr>
            <w:rFonts w:hint="eastAsia"/>
          </w:rPr>
          <w:t>）</w:t>
        </w:r>
        <w:bookmarkEnd w:id="2461"/>
        <w:bookmarkEnd w:id="2462"/>
      </w:ins>
    </w:p>
    <w:p w14:paraId="740CE7AA" w14:textId="74DA576B" w:rsidR="00FF37EA" w:rsidRDefault="00FF37EA" w:rsidP="00FF37EA">
      <w:pPr>
        <w:ind w:firstLineChars="100" w:firstLine="210"/>
        <w:rPr>
          <w:ins w:id="2464" w:author="岩下" w:date="2015-10-15T17:55:00Z"/>
          <w:kern w:val="0"/>
        </w:rPr>
      </w:pPr>
      <w:ins w:id="2465" w:author="岩下" w:date="2015-10-15T17:55:00Z">
        <w:r>
          <w:t>functionDefinition</w:t>
        </w:r>
        <w:r>
          <w:rPr>
            <w:rFonts w:hint="eastAsia"/>
          </w:rPr>
          <w:t>要素の</w:t>
        </w:r>
      </w:ins>
      <w:ins w:id="2466" w:author="岩下" w:date="2015-10-15T18:08:00Z">
        <w:r>
          <w:rPr>
            <w:rFonts w:hint="eastAsia"/>
          </w:rPr>
          <w:t>子要素</w:t>
        </w:r>
      </w:ins>
      <w:ins w:id="2467" w:author="岩下" w:date="2015-10-15T18:10:00Z">
        <w:r>
          <w:rPr>
            <w:rFonts w:hint="eastAsia"/>
          </w:rPr>
          <w:t>。</w:t>
        </w:r>
      </w:ins>
      <w:ins w:id="2468" w:author="岩下" w:date="2015-10-15T18:09:00Z">
        <w:r>
          <w:rPr>
            <w:rFonts w:hint="eastAsia"/>
          </w:rPr>
          <w:t>そのメンバ関数がコンストラクタのとき、</w:t>
        </w:r>
      </w:ins>
      <w:ins w:id="2469" w:author="岩下" w:date="2015-10-15T18:10:00Z">
        <w:r>
          <w:t>name</w:t>
        </w:r>
        <w:r>
          <w:rPr>
            <w:rFonts w:hint="eastAsia"/>
          </w:rPr>
          <w:t>要素の代わりに指定する。</w:t>
        </w:r>
      </w:ins>
    </w:p>
    <w:p w14:paraId="2E204CAF"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70" w:author="岩下" w:date="2015-10-15T17:55:00Z"/>
          <w:rFonts w:ascii="ＭＳ Ｐゴシック" w:eastAsia="ＭＳ Ｐゴシック" w:hAnsi="ＭＳ Ｐゴシック"/>
          <w:szCs w:val="20"/>
        </w:rPr>
      </w:pPr>
      <w:ins w:id="2471" w:author="岩下" w:date="2015-10-15T17:55:00Z">
        <w:r w:rsidRPr="00413839">
          <w:rPr>
            <w:rFonts w:ascii="ＭＳ Ｐゴシック" w:eastAsia="ＭＳ Ｐゴシック" w:hAnsi="ＭＳ Ｐゴシック"/>
            <w:szCs w:val="20"/>
          </w:rPr>
          <w:t>&lt;constructo</w:t>
        </w:r>
        <w:r>
          <w:rPr>
            <w:rFonts w:ascii="ＭＳ Ｐゴシック" w:eastAsia="ＭＳ Ｐゴシック" w:hAnsi="ＭＳ Ｐゴシック"/>
            <w:szCs w:val="20"/>
          </w:rPr>
          <w:t>r</w:t>
        </w:r>
        <w:r w:rsidRPr="00413839">
          <w:rPr>
            <w:rFonts w:ascii="ＭＳ Ｐゴシック" w:eastAsia="ＭＳ Ｐゴシック" w:hAnsi="ＭＳ Ｐゴシック"/>
            <w:szCs w:val="20"/>
          </w:rPr>
          <w:t>&gt;</w:t>
        </w:r>
      </w:ins>
    </w:p>
    <w:p w14:paraId="282AAD04" w14:textId="5444A3B1"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72" w:author="岩下" w:date="2015-10-15T17:55:00Z"/>
          <w:rFonts w:ascii="ＭＳ Ｐゴシック" w:eastAsia="ＭＳ Ｐゴシック" w:hAnsi="ＭＳ Ｐゴシック"/>
          <w:szCs w:val="20"/>
        </w:rPr>
      </w:pPr>
      <w:ins w:id="2473" w:author="岩下" w:date="2015-10-15T17:55:00Z">
        <w:r w:rsidRPr="00413839">
          <w:rPr>
            <w:rFonts w:ascii="ＭＳ Ｐゴシック" w:eastAsia="ＭＳ Ｐゴシック" w:hAnsi="ＭＳ Ｐゴシック" w:hint="eastAsia"/>
            <w:szCs w:val="20"/>
          </w:rPr>
          <w:lastRenderedPageBreak/>
          <w:t xml:space="preserve">   [ {</w:t>
        </w:r>
        <w:r>
          <w:rPr>
            <w:rFonts w:ascii="ＭＳ Ｐゴシック" w:eastAsia="ＭＳ Ｐゴシック" w:hAnsi="ＭＳ Ｐゴシック"/>
            <w:szCs w:val="20"/>
          </w:rPr>
          <w:tab/>
        </w:r>
        <w:r w:rsidRPr="00413839">
          <w:rPr>
            <w:rFonts w:ascii="ＭＳ Ｐゴシック" w:eastAsia="ＭＳ Ｐゴシック" w:hAnsi="ＭＳ Ｐゴシック" w:hint="eastAsia"/>
            <w:szCs w:val="20"/>
          </w:rPr>
          <w:t>name要素</w:t>
        </w:r>
      </w:ins>
      <w:ins w:id="2474" w:author="岩下" w:date="2015-10-15T18:15: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_Ref306552259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475" w:author="Youichi KOYAMA" w:date="2016-03-17T11:55:00Z">
        <w:r w:rsidR="006A16F7">
          <w:rPr>
            <w:rFonts w:ascii="ＭＳ Ｐゴシック" w:eastAsia="ＭＳ Ｐゴシック" w:hAnsi="ＭＳ Ｐゴシック"/>
            <w:szCs w:val="20"/>
          </w:rPr>
          <w:t>2.1</w:t>
        </w:r>
      </w:ins>
      <w:ins w:id="2476" w:author="岩下" w:date="2015-10-15T18: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83C4B52" w14:textId="6430DF25"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77" w:author="岩下" w:date="2015-10-15T17:55:00Z"/>
          <w:rFonts w:ascii="ＭＳ Ｐゴシック" w:eastAsia="ＭＳ Ｐゴシック" w:hAnsi="ＭＳ Ｐゴシック"/>
          <w:szCs w:val="20"/>
        </w:rPr>
      </w:pPr>
      <w:ins w:id="2478" w:author="岩下" w:date="2015-10-15T17:55:00Z">
        <w:r w:rsidRPr="00413839">
          <w:rPr>
            <w:rFonts w:ascii="ＭＳ Ｐゴシック" w:eastAsia="ＭＳ Ｐゴシック" w:hAnsi="ＭＳ Ｐゴシック" w:hint="eastAsia"/>
            <w:szCs w:val="20"/>
          </w:rPr>
          <w:t xml:space="preserve">      </w:t>
        </w:r>
        <w:r>
          <w:rPr>
            <w:rFonts w:ascii="ＭＳ Ｐゴシック" w:eastAsia="ＭＳ Ｐゴシック" w:hAnsi="ＭＳ Ｐゴシック"/>
            <w:szCs w:val="20"/>
          </w:rPr>
          <w:t>value</w:t>
        </w:r>
        <w:r w:rsidRPr="00413839">
          <w:rPr>
            <w:rFonts w:ascii="ＭＳ Ｐゴシック" w:eastAsia="ＭＳ Ｐゴシック" w:hAnsi="ＭＳ Ｐゴシック" w:hint="eastAsia"/>
            <w:szCs w:val="20"/>
          </w:rPr>
          <w:t>要素</w:t>
        </w:r>
      </w:ins>
      <w:ins w:id="2479" w:author="岩下" w:date="2015-10-15T18:15:00Z">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_Ref306552275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2480" w:author="Youichi KOYAMA" w:date="2016-03-17T11:55:00Z">
        <w:r w:rsidR="006A16F7">
          <w:rPr>
            <w:rFonts w:ascii="ＭＳ Ｐゴシック" w:eastAsia="ＭＳ Ｐゴシック" w:hAnsi="ＭＳ Ｐゴシック"/>
            <w:szCs w:val="20"/>
          </w:rPr>
          <w:t>2.2</w:t>
        </w:r>
      </w:ins>
      <w:ins w:id="2481" w:author="岩下" w:date="2015-10-15T18: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2482" w:author="岩下" w:date="2015-10-15T17:55:00Z">
        <w:r w:rsidRPr="00413839">
          <w:rPr>
            <w:rFonts w:ascii="ＭＳ Ｐゴシック" w:eastAsia="ＭＳ Ｐゴシック" w:hAnsi="ＭＳ Ｐゴシック" w:hint="eastAsia"/>
            <w:szCs w:val="20"/>
          </w:rPr>
          <w:t xml:space="preserve"> }</w:t>
        </w:r>
      </w:ins>
    </w:p>
    <w:p w14:paraId="0C224C9A"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83" w:author="岩下" w:date="2015-10-15T17:55:00Z"/>
          <w:rFonts w:ascii="ＭＳ Ｐゴシック" w:eastAsia="ＭＳ Ｐゴシック" w:hAnsi="ＭＳ Ｐゴシック"/>
          <w:szCs w:val="20"/>
        </w:rPr>
      </w:pPr>
      <w:ins w:id="2484" w:author="岩下" w:date="2015-10-15T17:55:00Z">
        <w:r>
          <w:rPr>
            <w:rFonts w:ascii="ＭＳ Ｐゴシック" w:eastAsia="ＭＳ Ｐゴシック" w:hAnsi="ＭＳ Ｐゴシック"/>
            <w:szCs w:val="20"/>
          </w:rPr>
          <w:t xml:space="preserve">   </w:t>
        </w:r>
        <w:r w:rsidRPr="00413839">
          <w:rPr>
            <w:rFonts w:ascii="ＭＳ Ｐゴシック" w:eastAsia="ＭＳ Ｐゴシック" w:hAnsi="ＭＳ Ｐゴシック"/>
            <w:szCs w:val="20"/>
          </w:rPr>
          <w:t>… ]</w:t>
        </w:r>
      </w:ins>
    </w:p>
    <w:p w14:paraId="1AE1722F" w14:textId="77777777"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485" w:author="岩下" w:date="2015-10-15T17:55:00Z"/>
          <w:rFonts w:ascii="ＭＳ Ｐゴシック" w:eastAsia="ＭＳ Ｐゴシック" w:hAnsi="ＭＳ Ｐゴシック"/>
          <w:szCs w:val="20"/>
        </w:rPr>
      </w:pPr>
      <w:ins w:id="2486" w:author="岩下" w:date="2015-10-15T17:55:00Z">
        <w:r w:rsidRPr="00413839">
          <w:rPr>
            <w:rFonts w:ascii="ＭＳ Ｐゴシック" w:eastAsia="ＭＳ Ｐゴシック" w:hAnsi="ＭＳ Ｐゴシック"/>
            <w:szCs w:val="20"/>
          </w:rPr>
          <w:t>&lt;/constructor&gt;</w:t>
        </w:r>
      </w:ins>
    </w:p>
    <w:p w14:paraId="55E63E6E" w14:textId="77777777" w:rsidR="00FF37EA" w:rsidRDefault="00FF37EA" w:rsidP="00FF37EA">
      <w:pPr>
        <w:rPr>
          <w:ins w:id="2487" w:author="岩下" w:date="2015-10-15T17:55:00Z"/>
          <w:rFonts w:ascii="ＭＳ Ｐゴシック" w:eastAsia="ＭＳ Ｐゴシック" w:hAnsi="ＭＳ Ｐゴシック"/>
        </w:rPr>
      </w:pPr>
      <w:ins w:id="2488" w:author="岩下" w:date="2015-10-15T17:55:00Z">
        <w:r>
          <w:rPr>
            <w:rFonts w:ascii="ＭＳ Ｐゴシック" w:eastAsia="ＭＳ Ｐゴシック" w:hAnsi="ＭＳ Ｐゴシック" w:hint="eastAsia"/>
          </w:rPr>
          <w:t>属性</w:t>
        </w:r>
        <w:r>
          <w:rPr>
            <w:rFonts w:ascii="ＭＳ Ｐゴシック" w:eastAsia="ＭＳ Ｐゴシック" w:hAnsi="ＭＳ Ｐゴシック"/>
          </w:rPr>
          <w:t>(optional): is_explicit</w:t>
        </w:r>
      </w:ins>
    </w:p>
    <w:p w14:paraId="7CF5D521" w14:textId="77777777" w:rsidR="00FF37EA" w:rsidRDefault="00FF37EA" w:rsidP="00FF37EA">
      <w:pPr>
        <w:rPr>
          <w:ins w:id="2489" w:author="岩下" w:date="2015-10-15T17:55:00Z"/>
        </w:rPr>
      </w:pPr>
    </w:p>
    <w:p w14:paraId="4856864A" w14:textId="30158B57" w:rsidR="00FF37EA" w:rsidRDefault="00FF37EA" w:rsidP="00FF37EA">
      <w:pPr>
        <w:ind w:firstLineChars="100" w:firstLine="210"/>
        <w:rPr>
          <w:ins w:id="2490" w:author="岩下" w:date="2015-10-15T18:14:00Z"/>
          <w:kern w:val="0"/>
        </w:rPr>
      </w:pPr>
      <w:ins w:id="2491" w:author="岩下" w:date="2015-10-15T18:12:00Z">
        <w:r>
          <w:rPr>
            <w:kern w:val="0"/>
          </w:rPr>
          <w:t>name</w:t>
        </w:r>
        <w:r>
          <w:rPr>
            <w:rFonts w:hint="eastAsia"/>
            <w:kern w:val="0"/>
          </w:rPr>
          <w:t>要素</w:t>
        </w:r>
      </w:ins>
      <w:ins w:id="2492" w:author="岩下" w:date="2015-10-15T18:14:00Z">
        <w:r>
          <w:rPr>
            <w:rFonts w:hint="eastAsia"/>
            <w:kern w:val="0"/>
          </w:rPr>
          <w:t>と</w:t>
        </w:r>
        <w:r>
          <w:rPr>
            <w:kern w:val="0"/>
          </w:rPr>
          <w:t>value</w:t>
        </w:r>
        <w:r>
          <w:rPr>
            <w:rFonts w:hint="eastAsia"/>
            <w:kern w:val="0"/>
          </w:rPr>
          <w:t>要素の組は初期化構文に対応する。</w:t>
        </w:r>
      </w:ins>
    </w:p>
    <w:p w14:paraId="458F6358" w14:textId="77777777" w:rsidR="00FF37EA" w:rsidRDefault="00FF37EA" w:rsidP="00FF37EA">
      <w:pPr>
        <w:ind w:firstLineChars="100" w:firstLine="210"/>
        <w:rPr>
          <w:ins w:id="2493" w:author="岩下" w:date="2015-10-15T18:12:00Z"/>
          <w:kern w:val="0"/>
        </w:rPr>
      </w:pPr>
    </w:p>
    <w:p w14:paraId="7DFE44A7" w14:textId="4005528C" w:rsidR="00FF37EA" w:rsidRPr="00413839" w:rsidRDefault="00FF37EA" w:rsidP="00FF37EA">
      <w:pPr>
        <w:rPr>
          <w:ins w:id="2494" w:author="岩下" w:date="2015-10-15T17:55:00Z"/>
        </w:rPr>
      </w:pPr>
      <w:ins w:id="2495" w:author="岩下" w:date="2015-10-15T17:55:00Z">
        <w:r w:rsidRPr="00367EA6">
          <w:rPr>
            <w:rFonts w:asciiTheme="majorEastAsia" w:eastAsiaTheme="majorEastAsia" w:hAnsiTheme="majorEastAsia" w:hint="eastAsia"/>
          </w:rPr>
          <w:t>要検討：</w:t>
        </w:r>
        <w:r w:rsidRPr="00413839">
          <w:rPr>
            <w:rFonts w:hint="eastAsia"/>
          </w:rPr>
          <w:t xml:space="preserve"> </w:t>
        </w:r>
        <w:r w:rsidRPr="00413839">
          <w:rPr>
            <w:rFonts w:hint="eastAsia"/>
          </w:rPr>
          <w:t>コンストラクタの</w:t>
        </w:r>
      </w:ins>
      <w:ins w:id="2496" w:author="岩下" w:date="2015-10-15T18:12:00Z">
        <w:r>
          <w:rPr>
            <w:rFonts w:hint="eastAsia"/>
          </w:rPr>
          <w:t>バリエーション</w:t>
        </w:r>
      </w:ins>
      <w:ins w:id="2497" w:author="岩下" w:date="2015-10-15T18:11:00Z">
        <w:r>
          <w:rPr>
            <w:rFonts w:hint="eastAsia"/>
          </w:rPr>
          <w:t>に</w:t>
        </w:r>
      </w:ins>
      <w:ins w:id="2498" w:author="岩下" w:date="2015-10-15T18:12:00Z">
        <w:r>
          <w:rPr>
            <w:rFonts w:hint="eastAsia"/>
          </w:rPr>
          <w:t>対応し切れていない</w:t>
        </w:r>
      </w:ins>
      <w:ins w:id="2499" w:author="岩下" w:date="2015-10-15T17:55:00Z">
        <w:r w:rsidRPr="00413839">
          <w:rPr>
            <w:rFonts w:hint="eastAsia"/>
          </w:rPr>
          <w:t>。</w:t>
        </w:r>
      </w:ins>
    </w:p>
    <w:p w14:paraId="283BAAE5" w14:textId="77777777" w:rsidR="00FF37EA" w:rsidRDefault="00FF37EA" w:rsidP="003E5C37">
      <w:pPr>
        <w:rPr>
          <w:ins w:id="2500" w:author="岩下" w:date="2015-10-15T18:01:00Z"/>
        </w:rPr>
      </w:pPr>
    </w:p>
    <w:p w14:paraId="0B5311D6" w14:textId="4C91FF7F" w:rsidR="00FF37EA" w:rsidRDefault="00FF37EA" w:rsidP="00FF37EA">
      <w:pPr>
        <w:pStyle w:val="3"/>
        <w:rPr>
          <w:ins w:id="2501" w:author="岩下" w:date="2015-10-15T18:01:00Z"/>
        </w:rPr>
      </w:pPr>
      <w:bookmarkStart w:id="2502" w:name="_Ref306552482"/>
      <w:bookmarkStart w:id="2503" w:name="_Toc306557424"/>
      <w:ins w:id="2504" w:author="岩下" w:date="2015-10-15T18:01:00Z">
        <w:r>
          <w:t>destructor</w:t>
        </w:r>
        <w:r>
          <w:rPr>
            <w:rFonts w:hint="eastAsia"/>
          </w:rPr>
          <w:t>要素（</w:t>
        </w:r>
        <w:r>
          <w:t>C++</w:t>
        </w:r>
        <w:r>
          <w:rPr>
            <w:rFonts w:hint="eastAsia"/>
          </w:rPr>
          <w:t>）</w:t>
        </w:r>
        <w:bookmarkEnd w:id="2502"/>
        <w:bookmarkEnd w:id="2503"/>
      </w:ins>
    </w:p>
    <w:p w14:paraId="0CDFE509" w14:textId="4A37C034" w:rsidR="00FF37EA" w:rsidRDefault="00FF37EA" w:rsidP="00FF37EA">
      <w:pPr>
        <w:ind w:firstLineChars="100" w:firstLine="210"/>
        <w:rPr>
          <w:ins w:id="2505" w:author="岩下" w:date="2015-10-15T18:01:00Z"/>
          <w:kern w:val="0"/>
        </w:rPr>
      </w:pPr>
      <w:ins w:id="2506" w:author="岩下" w:date="2015-10-15T18:01:00Z">
        <w:r>
          <w:t>functionDefinition</w:t>
        </w:r>
        <w:r>
          <w:rPr>
            <w:rFonts w:hint="eastAsia"/>
          </w:rPr>
          <w:t>要素の</w:t>
        </w:r>
      </w:ins>
      <w:ins w:id="2507" w:author="岩下" w:date="2015-10-15T18:07:00Z">
        <w:r>
          <w:rPr>
            <w:rFonts w:hint="eastAsia"/>
          </w:rPr>
          <w:t>子要素</w:t>
        </w:r>
      </w:ins>
      <w:ins w:id="2508" w:author="岩下" w:date="2015-10-15T18:10:00Z">
        <w:r>
          <w:rPr>
            <w:rFonts w:hint="eastAsia"/>
          </w:rPr>
          <w:t>。</w:t>
        </w:r>
      </w:ins>
      <w:ins w:id="2509" w:author="岩下" w:date="2015-10-15T18:07:00Z">
        <w:r>
          <w:rPr>
            <w:rFonts w:hint="eastAsia"/>
          </w:rPr>
          <w:t>そのメンバ関数がデストラクタで</w:t>
        </w:r>
      </w:ins>
      <w:ins w:id="2510" w:author="岩下" w:date="2015-10-15T18:08:00Z">
        <w:r>
          <w:rPr>
            <w:rFonts w:hint="eastAsia"/>
          </w:rPr>
          <w:t>あるとき</w:t>
        </w:r>
      </w:ins>
      <w:ins w:id="2511" w:author="岩下" w:date="2015-10-15T18:09:00Z">
        <w:r>
          <w:rPr>
            <w:rFonts w:hint="eastAsia"/>
          </w:rPr>
          <w:t>、</w:t>
        </w:r>
        <w:r>
          <w:t>name</w:t>
        </w:r>
        <w:r>
          <w:rPr>
            <w:rFonts w:hint="eastAsia"/>
          </w:rPr>
          <w:t>要素の代わりに</w:t>
        </w:r>
      </w:ins>
      <w:ins w:id="2512" w:author="岩下" w:date="2015-10-15T18:08:00Z">
        <w:r>
          <w:rPr>
            <w:rFonts w:hint="eastAsia"/>
          </w:rPr>
          <w:t>指定する。</w:t>
        </w:r>
      </w:ins>
    </w:p>
    <w:p w14:paraId="046236C8" w14:textId="7AF5C965" w:rsidR="00FF37EA" w:rsidRPr="00413839" w:rsidRDefault="00FF37EA" w:rsidP="00FF37EA">
      <w:pPr>
        <w:pBdr>
          <w:top w:val="single" w:sz="4" w:space="1" w:color="auto"/>
          <w:left w:val="single" w:sz="4" w:space="0" w:color="auto"/>
          <w:bottom w:val="single" w:sz="4" w:space="1" w:color="auto"/>
          <w:right w:val="single" w:sz="4" w:space="0" w:color="auto"/>
        </w:pBdr>
        <w:ind w:firstLineChars="100" w:firstLine="210"/>
        <w:rPr>
          <w:ins w:id="2513" w:author="岩下" w:date="2015-10-15T18:01:00Z"/>
          <w:rFonts w:ascii="ＭＳ Ｐゴシック" w:eastAsia="ＭＳ Ｐゴシック" w:hAnsi="ＭＳ Ｐゴシック"/>
          <w:szCs w:val="20"/>
        </w:rPr>
      </w:pPr>
      <w:ins w:id="2514" w:author="岩下" w:date="2015-10-15T18:01:00Z">
        <w:r w:rsidRPr="00413839">
          <w:rPr>
            <w:rFonts w:ascii="ＭＳ Ｐゴシック" w:eastAsia="ＭＳ Ｐゴシック" w:hAnsi="ＭＳ Ｐゴシック"/>
            <w:szCs w:val="20"/>
          </w:rPr>
          <w:t>&lt;</w:t>
        </w:r>
      </w:ins>
      <w:ins w:id="2515" w:author="岩下" w:date="2015-10-15T18:08:00Z">
        <w:r>
          <w:rPr>
            <w:rFonts w:ascii="ＭＳ Ｐゴシック" w:eastAsia="ＭＳ Ｐゴシック" w:hAnsi="ＭＳ Ｐゴシック"/>
            <w:szCs w:val="20"/>
          </w:rPr>
          <w:t>de</w:t>
        </w:r>
      </w:ins>
      <w:ins w:id="2516" w:author="岩下" w:date="2015-10-15T18:01:00Z">
        <w:r w:rsidRPr="00413839">
          <w:rPr>
            <w:rFonts w:ascii="ＭＳ Ｐゴシック" w:eastAsia="ＭＳ Ｐゴシック" w:hAnsi="ＭＳ Ｐゴシック"/>
            <w:szCs w:val="20"/>
          </w:rPr>
          <w:t>structo</w:t>
        </w:r>
        <w:r>
          <w:rPr>
            <w:rFonts w:ascii="ＭＳ Ｐゴシック" w:eastAsia="ＭＳ Ｐゴシック" w:hAnsi="ＭＳ Ｐゴシック"/>
            <w:szCs w:val="20"/>
          </w:rPr>
          <w:t>r</w:t>
        </w:r>
      </w:ins>
      <w:ins w:id="2517" w:author="岩下" w:date="2015-10-15T18:08:00Z">
        <w:r>
          <w:rPr>
            <w:rFonts w:ascii="ＭＳ Ｐゴシック" w:eastAsia="ＭＳ Ｐゴシック" w:hAnsi="ＭＳ Ｐゴシック"/>
            <w:szCs w:val="20"/>
          </w:rPr>
          <w:t>/</w:t>
        </w:r>
      </w:ins>
      <w:ins w:id="2518" w:author="岩下" w:date="2015-10-15T18:01:00Z">
        <w:r w:rsidRPr="00413839">
          <w:rPr>
            <w:rFonts w:ascii="ＭＳ Ｐゴシック" w:eastAsia="ＭＳ Ｐゴシック" w:hAnsi="ＭＳ Ｐゴシック"/>
            <w:szCs w:val="20"/>
          </w:rPr>
          <w:t>&gt;</w:t>
        </w:r>
      </w:ins>
    </w:p>
    <w:p w14:paraId="6DCDCD8A" w14:textId="77777777" w:rsidR="00FF37EA" w:rsidRDefault="00FF37EA" w:rsidP="003E5C37"/>
    <w:p w14:paraId="0943A21D" w14:textId="77777777" w:rsidR="004C4788" w:rsidRDefault="004C4788">
      <w:pPr>
        <w:pStyle w:val="3"/>
        <w:pPrChange w:id="2519" w:author="岩下" w:date="2015-10-15T18:37:00Z">
          <w:pPr>
            <w:pStyle w:val="2"/>
          </w:pPr>
        </w:pPrChange>
      </w:pPr>
      <w:bookmarkStart w:id="2520" w:name="_Toc223755499"/>
      <w:bookmarkStart w:id="2521" w:name="_Toc223755705"/>
      <w:bookmarkStart w:id="2522" w:name="_Toc422165380"/>
      <w:bookmarkStart w:id="2523" w:name="_Ref305767460"/>
      <w:bookmarkStart w:id="2524" w:name="_Ref305780162"/>
      <w:bookmarkStart w:id="2525" w:name="_Ref306377157"/>
      <w:bookmarkStart w:id="2526" w:name="_Ref306382403"/>
      <w:bookmarkStart w:id="2527" w:name="_Ref306383943"/>
      <w:bookmarkStart w:id="2528" w:name="_Ref306386562"/>
      <w:bookmarkStart w:id="2529" w:name="_Ref306388038"/>
      <w:bookmarkStart w:id="2530" w:name="_Ref306449033"/>
      <w:bookmarkStart w:id="2531" w:name="_Ref306527246"/>
      <w:bookmarkStart w:id="2532" w:name="_Ref306553619"/>
      <w:bookmarkStart w:id="2533" w:name="_Toc306557425"/>
      <w:r>
        <w:rPr>
          <w:rFonts w:hint="eastAsia"/>
        </w:rPr>
        <w:t>params</w:t>
      </w:r>
      <w:r>
        <w:rPr>
          <w:rFonts w:hint="eastAsia"/>
        </w:rPr>
        <w:t>要素</w:t>
      </w:r>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p>
    <w:p w14:paraId="55D6D079" w14:textId="2023349C" w:rsidR="008D53CD" w:rsidRDefault="00F54F45" w:rsidP="008D53CD">
      <w:pPr>
        <w:ind w:firstLineChars="100" w:firstLine="210"/>
        <w:rPr>
          <w:ins w:id="2534" w:author="岩下" w:date="2015-09-29T11:19:00Z"/>
        </w:rPr>
      </w:pPr>
      <w:del w:id="2535" w:author="岩下" w:date="2015-09-29T11:34:00Z">
        <w:r w:rsidRPr="008228CC" w:rsidDel="002A3592">
          <w:rPr>
            <w:kern w:val="0"/>
          </w:rPr>
          <w:delText>params</w:delText>
        </w:r>
        <w:r w:rsidRPr="008228CC" w:rsidDel="002A3592">
          <w:rPr>
            <w:kern w:val="0"/>
          </w:rPr>
          <w:delText>要素は、</w:delText>
        </w:r>
      </w:del>
      <w:r w:rsidRPr="008228CC">
        <w:rPr>
          <w:kern w:val="0"/>
        </w:rPr>
        <w:t>関数の引数の並びを指定する。</w:t>
      </w:r>
    </w:p>
    <w:p w14:paraId="2D0888F3" w14:textId="77777777"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536" w:author="岩下" w:date="2015-09-29T11:19:00Z"/>
          <w:rFonts w:ascii="ＭＳ Ｐゴシック" w:eastAsia="ＭＳ Ｐゴシック" w:hAnsi="ＭＳ Ｐゴシック"/>
          <w:szCs w:val="20"/>
        </w:rPr>
      </w:pPr>
      <w:ins w:id="2537" w:author="岩下" w:date="2015-09-29T11:19:00Z">
        <w:r w:rsidRPr="00CE2ADD">
          <w:rPr>
            <w:rFonts w:ascii="ＭＳ Ｐゴシック" w:eastAsia="ＭＳ Ｐゴシック" w:hAnsi="ＭＳ Ｐゴシック"/>
            <w:szCs w:val="20"/>
          </w:rPr>
          <w:t>&lt;params&gt;</w:t>
        </w:r>
      </w:ins>
    </w:p>
    <w:p w14:paraId="3B7AA7B2" w14:textId="023D8B44" w:rsidR="008D53CD" w:rsidRDefault="008D53CD" w:rsidP="00CE2ADD">
      <w:pPr>
        <w:pBdr>
          <w:top w:val="single" w:sz="4" w:space="1" w:color="auto"/>
          <w:left w:val="single" w:sz="4" w:space="0" w:color="auto"/>
          <w:bottom w:val="single" w:sz="4" w:space="1" w:color="auto"/>
          <w:right w:val="single" w:sz="4" w:space="0" w:color="auto"/>
        </w:pBdr>
        <w:ind w:firstLineChars="100" w:firstLine="210"/>
        <w:rPr>
          <w:ins w:id="2538" w:author="岩下" w:date="2015-10-13T19:11:00Z"/>
          <w:rFonts w:ascii="ＭＳ Ｐゴシック" w:eastAsia="ＭＳ Ｐゴシック" w:hAnsi="ＭＳ Ｐゴシック"/>
          <w:szCs w:val="20"/>
        </w:rPr>
      </w:pPr>
      <w:ins w:id="2539" w:author="岩下" w:date="2015-09-29T11:19:00Z">
        <w:r w:rsidRPr="00CE2ADD">
          <w:rPr>
            <w:rFonts w:ascii="ＭＳ Ｐゴシック" w:eastAsia="ＭＳ Ｐゴシック" w:hAnsi="ＭＳ Ｐゴシック"/>
            <w:szCs w:val="20"/>
          </w:rPr>
          <w:t xml:space="preserve">  </w:t>
        </w:r>
      </w:ins>
      <w:ins w:id="2540" w:author="岩下" w:date="2015-10-13T19:13:00Z">
        <w:r w:rsidR="00CE2ADD">
          <w:rPr>
            <w:rFonts w:ascii="ＭＳ Ｐゴシック" w:eastAsia="ＭＳ Ｐゴシック" w:hAnsi="ＭＳ Ｐゴシック"/>
            <w:szCs w:val="20"/>
          </w:rPr>
          <w:t xml:space="preserve">[ </w:t>
        </w:r>
      </w:ins>
      <w:ins w:id="2541" w:author="岩下" w:date="2015-10-13T19:10:00Z">
        <w:r w:rsidR="00CE2ADD">
          <w:rPr>
            <w:rFonts w:ascii="ＭＳ Ｐゴシック" w:eastAsia="ＭＳ Ｐゴシック" w:hAnsi="ＭＳ Ｐゴシック"/>
            <w:szCs w:val="20"/>
          </w:rPr>
          <w:t>{</w:t>
        </w:r>
      </w:ins>
      <w:ins w:id="2542" w:author="岩下" w:date="2015-10-15T15:24:00Z">
        <w:r w:rsidR="00F31FF0">
          <w:rPr>
            <w:rFonts w:ascii="ＭＳ Ｐゴシック" w:eastAsia="ＭＳ Ｐゴシック" w:hAnsi="ＭＳ Ｐゴシック"/>
            <w:szCs w:val="20"/>
          </w:rPr>
          <w:t xml:space="preserve"> </w:t>
        </w:r>
      </w:ins>
      <w:ins w:id="2543" w:author="岩下" w:date="2015-09-29T11:19:00Z">
        <w:r w:rsidRPr="00CE2ADD">
          <w:rPr>
            <w:rFonts w:ascii="ＭＳ Ｐゴシック" w:eastAsia="ＭＳ Ｐゴシック" w:hAnsi="ＭＳ Ｐゴシック"/>
            <w:szCs w:val="20"/>
          </w:rPr>
          <w:t>name</w:t>
        </w:r>
        <w:r w:rsidRPr="00CE2ADD">
          <w:rPr>
            <w:rFonts w:ascii="ＭＳ Ｐゴシック" w:eastAsia="ＭＳ Ｐゴシック" w:hAnsi="ＭＳ Ｐゴシック" w:hint="eastAsia"/>
            <w:szCs w:val="20"/>
          </w:rPr>
          <w:t>要素</w:t>
        </w:r>
      </w:ins>
      <w:ins w:id="2544" w:author="岩下" w:date="2015-10-06T16:16: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545" w:author="Youichi KOYAMA" w:date="2016-03-17T11:55:00Z">
        <w:r w:rsidR="006A16F7">
          <w:rPr>
            <w:rFonts w:ascii="ＭＳ Ｐゴシック" w:eastAsia="ＭＳ Ｐゴシック" w:hAnsi="ＭＳ Ｐゴシック"/>
            <w:szCs w:val="20"/>
          </w:rPr>
          <w:t>2.1</w:t>
        </w:r>
      </w:ins>
      <w:ins w:id="2546" w:author="岩下" w:date="2015-10-06T16:16: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4CF2C3FA" w14:textId="38427F93" w:rsidR="00CE2ADD" w:rsidRPr="00CE2ADD" w:rsidRDefault="00CE2ADD" w:rsidP="00CE2ADD">
      <w:pPr>
        <w:pBdr>
          <w:top w:val="single" w:sz="4" w:space="1" w:color="auto"/>
          <w:left w:val="single" w:sz="4" w:space="0" w:color="auto"/>
          <w:bottom w:val="single" w:sz="4" w:space="1" w:color="auto"/>
          <w:right w:val="single" w:sz="4" w:space="0" w:color="auto"/>
        </w:pBdr>
        <w:ind w:firstLineChars="100" w:firstLine="210"/>
        <w:rPr>
          <w:ins w:id="2547" w:author="岩下" w:date="2015-09-29T11:19:00Z"/>
          <w:rFonts w:ascii="ＭＳ Ｐゴシック" w:eastAsia="ＭＳ Ｐゴシック" w:hAnsi="ＭＳ Ｐゴシック"/>
          <w:i/>
          <w:szCs w:val="20"/>
        </w:rPr>
      </w:pPr>
      <w:ins w:id="2548" w:author="岩下" w:date="2015-10-13T19:11:00Z">
        <w:r>
          <w:rPr>
            <w:rFonts w:ascii="ＭＳ Ｐゴシック" w:eastAsia="ＭＳ Ｐゴシック" w:hAnsi="ＭＳ Ｐゴシック"/>
            <w:szCs w:val="20"/>
          </w:rPr>
          <w:t xml:space="preserve">   </w:t>
        </w:r>
      </w:ins>
      <w:ins w:id="2549" w:author="岩下" w:date="2015-10-13T19:13:00Z">
        <w:r>
          <w:rPr>
            <w:rFonts w:ascii="ＭＳ Ｐゴシック" w:eastAsia="ＭＳ Ｐゴシック" w:hAnsi="ＭＳ Ｐゴシック"/>
            <w:szCs w:val="20"/>
          </w:rPr>
          <w:t xml:space="preserve"> </w:t>
        </w:r>
      </w:ins>
      <w:ins w:id="2550" w:author="岩下" w:date="2015-10-13T19:11:00Z">
        <w:r>
          <w:rPr>
            <w:rFonts w:ascii="ＭＳ Ｐゴシック" w:eastAsia="ＭＳ Ｐゴシック" w:hAnsi="ＭＳ Ｐゴシック"/>
            <w:szCs w:val="20"/>
          </w:rPr>
          <w:t>[</w:t>
        </w:r>
      </w:ins>
      <w:ins w:id="2551" w:author="岩下" w:date="2015-10-15T15:24:00Z">
        <w:r w:rsidR="00F31FF0">
          <w:rPr>
            <w:rFonts w:ascii="ＭＳ Ｐゴシック" w:eastAsia="ＭＳ Ｐゴシック" w:hAnsi="ＭＳ Ｐゴシック"/>
            <w:szCs w:val="20"/>
          </w:rPr>
          <w:t xml:space="preserve"> </w:t>
        </w:r>
      </w:ins>
      <w:ins w:id="2552" w:author="岩下" w:date="2015-10-13T20:07:00Z">
        <w:r w:rsidR="00B54188">
          <w:rPr>
            <w:rFonts w:ascii="ＭＳ Ｐゴシック" w:eastAsia="ＭＳ Ｐゴシック" w:hAnsi="ＭＳ Ｐゴシック"/>
            <w:szCs w:val="20"/>
          </w:rPr>
          <w:t>value</w:t>
        </w:r>
      </w:ins>
      <w:ins w:id="2553" w:author="岩下" w:date="2015-10-13T19:11:00Z">
        <w:r>
          <w:rPr>
            <w:rFonts w:ascii="ＭＳ Ｐゴシック" w:eastAsia="ＭＳ Ｐゴシック" w:hAnsi="ＭＳ Ｐゴシック" w:hint="eastAsia"/>
            <w:szCs w:val="20"/>
          </w:rPr>
          <w:t>要素</w:t>
        </w:r>
      </w:ins>
      <w:ins w:id="2554" w:author="岩下" w:date="2015-10-13T20:14:00Z">
        <w:r w:rsidR="00B54188">
          <w:rPr>
            <w:rFonts w:ascii="ＭＳ Ｐゴシック" w:eastAsia="ＭＳ Ｐゴシック" w:hAnsi="ＭＳ Ｐゴシック" w:hint="eastAsia"/>
            <w:szCs w:val="20"/>
          </w:rPr>
          <w:t>（</w:t>
        </w:r>
      </w:ins>
      <w:ins w:id="2555" w:author="岩下" w:date="2015-10-13T20:15:00Z">
        <w:r w:rsidR="00B54188">
          <w:rPr>
            <w:rFonts w:ascii="ＭＳ Ｐゴシック" w:eastAsia="ＭＳ Ｐゴシック" w:hAnsi="ＭＳ Ｐゴシック"/>
            <w:szCs w:val="20"/>
          </w:rPr>
          <w:fldChar w:fldCharType="begin"/>
        </w:r>
        <w:r w:rsidR="00B54188">
          <w:rPr>
            <w:rFonts w:ascii="ＭＳ Ｐゴシック" w:eastAsia="ＭＳ Ｐゴシック" w:hAnsi="ＭＳ Ｐゴシック"/>
            <w:szCs w:val="20"/>
          </w:rPr>
          <w:instrText xml:space="preserve"> REF </w:instrText>
        </w:r>
        <w:r w:rsidR="00B54188">
          <w:rPr>
            <w:rFonts w:ascii="ＭＳ Ｐゴシック" w:eastAsia="ＭＳ Ｐゴシック" w:hAnsi="ＭＳ Ｐゴシック" w:hint="eastAsia"/>
            <w:szCs w:val="20"/>
          </w:rPr>
          <w:instrText>_Ref306386658 \n \h</w:instrText>
        </w:r>
        <w:r w:rsidR="00B54188">
          <w:rPr>
            <w:rFonts w:ascii="ＭＳ Ｐゴシック" w:eastAsia="ＭＳ Ｐゴシック" w:hAnsi="ＭＳ Ｐゴシック"/>
            <w:szCs w:val="20"/>
          </w:rPr>
          <w:instrText xml:space="preserve"> </w:instrText>
        </w:r>
      </w:ins>
      <w:r w:rsidR="00B54188">
        <w:rPr>
          <w:rFonts w:ascii="ＭＳ Ｐゴシック" w:eastAsia="ＭＳ Ｐゴシック" w:hAnsi="ＭＳ Ｐゴシック"/>
          <w:szCs w:val="20"/>
        </w:rPr>
      </w:r>
      <w:r w:rsidR="00B54188">
        <w:rPr>
          <w:rFonts w:ascii="ＭＳ Ｐゴシック" w:eastAsia="ＭＳ Ｐゴシック" w:hAnsi="ＭＳ Ｐゴシック"/>
          <w:szCs w:val="20"/>
        </w:rPr>
        <w:fldChar w:fldCharType="separate"/>
      </w:r>
      <w:ins w:id="2556" w:author="Youichi KOYAMA" w:date="2016-03-17T11:55:00Z">
        <w:r w:rsidR="006A16F7">
          <w:rPr>
            <w:rFonts w:ascii="ＭＳ Ｐゴシック" w:eastAsia="ＭＳ Ｐゴシック" w:hAnsi="ＭＳ Ｐゴシック"/>
            <w:szCs w:val="20"/>
          </w:rPr>
          <w:t>2.2</w:t>
        </w:r>
      </w:ins>
      <w:ins w:id="2557" w:author="岩下" w:date="2015-10-13T20:15:00Z">
        <w:r w:rsidR="00B54188">
          <w:rPr>
            <w:rFonts w:ascii="ＭＳ Ｐゴシック" w:eastAsia="ＭＳ Ｐゴシック" w:hAnsi="ＭＳ Ｐゴシック"/>
            <w:szCs w:val="20"/>
          </w:rPr>
          <w:fldChar w:fldCharType="end"/>
        </w:r>
      </w:ins>
      <w:ins w:id="2558" w:author="岩下" w:date="2015-10-13T20:14:00Z">
        <w:r w:rsidR="00B54188">
          <w:rPr>
            <w:rFonts w:ascii="ＭＳ Ｐゴシック" w:eastAsia="ＭＳ Ｐゴシック" w:hAnsi="ＭＳ Ｐゴシック" w:hint="eastAsia"/>
            <w:szCs w:val="20"/>
          </w:rPr>
          <w:t>節）</w:t>
        </w:r>
      </w:ins>
      <w:ins w:id="2559" w:author="岩下" w:date="2015-10-15T15:24:00Z">
        <w:r w:rsidR="00F31FF0">
          <w:rPr>
            <w:rFonts w:ascii="ＭＳ Ｐゴシック" w:eastAsia="ＭＳ Ｐゴシック" w:hAnsi="ＭＳ Ｐゴシック"/>
            <w:szCs w:val="20"/>
          </w:rPr>
          <w:t xml:space="preserve"> </w:t>
        </w:r>
      </w:ins>
      <w:ins w:id="2560" w:author="岩下" w:date="2015-10-13T19:12:00Z">
        <w:r>
          <w:rPr>
            <w:rFonts w:ascii="ＭＳ Ｐゴシック" w:eastAsia="ＭＳ Ｐゴシック" w:hAnsi="ＭＳ Ｐゴシック"/>
            <w:szCs w:val="20"/>
          </w:rPr>
          <w:t>]</w:t>
        </w:r>
      </w:ins>
      <w:ins w:id="2561" w:author="岩下" w:date="2015-10-13T20:16:00Z">
        <w:r w:rsidR="00B54188">
          <w:rPr>
            <w:rFonts w:ascii="ＭＳ Ｐゴシック" w:eastAsia="ＭＳ Ｐゴシック" w:hAnsi="ＭＳ Ｐゴシック"/>
            <w:szCs w:val="20"/>
          </w:rPr>
          <w:t xml:space="preserve"> </w:t>
        </w:r>
      </w:ins>
      <w:ins w:id="2562" w:author="岩下" w:date="2015-10-13T19:12:00Z">
        <w:r>
          <w:rPr>
            <w:rFonts w:ascii="ＭＳ Ｐゴシック" w:eastAsia="ＭＳ Ｐゴシック" w:hAnsi="ＭＳ Ｐゴシック"/>
            <w:szCs w:val="20"/>
          </w:rPr>
          <w:t>}</w:t>
        </w:r>
      </w:ins>
    </w:p>
    <w:p w14:paraId="4DEBBF10" w14:textId="297C0D59" w:rsidR="00CE2ADD" w:rsidRDefault="00CE2ADD" w:rsidP="00CE2ADD">
      <w:pPr>
        <w:pBdr>
          <w:top w:val="single" w:sz="4" w:space="1" w:color="auto"/>
          <w:left w:val="single" w:sz="4" w:space="0" w:color="auto"/>
          <w:bottom w:val="single" w:sz="4" w:space="1" w:color="auto"/>
          <w:right w:val="single" w:sz="4" w:space="0" w:color="auto"/>
        </w:pBdr>
        <w:ind w:firstLineChars="100" w:firstLine="210"/>
        <w:rPr>
          <w:ins w:id="2563" w:author="岩下" w:date="2015-10-13T19:13:00Z"/>
          <w:rFonts w:ascii="ＭＳ Ｐゴシック" w:eastAsia="ＭＳ Ｐゴシック" w:hAnsi="ＭＳ Ｐゴシック"/>
          <w:szCs w:val="20"/>
        </w:rPr>
      </w:pPr>
      <w:ins w:id="2564" w:author="岩下" w:date="2015-10-13T19:13:00Z">
        <w:r>
          <w:rPr>
            <w:rFonts w:ascii="ＭＳ Ｐゴシック" w:eastAsia="ＭＳ Ｐゴシック" w:hAnsi="ＭＳ Ｐゴシック"/>
            <w:szCs w:val="20"/>
          </w:rPr>
          <w:t xml:space="preserve">  … ]</w:t>
        </w:r>
      </w:ins>
    </w:p>
    <w:p w14:paraId="6B803433" w14:textId="3B1834BA"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565" w:author="岩下" w:date="2015-09-29T11:19:00Z"/>
          <w:rFonts w:ascii="ＭＳ Ｐゴシック" w:eastAsia="ＭＳ Ｐゴシック" w:hAnsi="ＭＳ Ｐゴシック"/>
          <w:i/>
          <w:szCs w:val="20"/>
        </w:rPr>
      </w:pPr>
      <w:ins w:id="2566" w:author="岩下" w:date="2015-09-29T11:19:00Z">
        <w:r w:rsidRPr="00CE2ADD">
          <w:rPr>
            <w:rFonts w:ascii="ＭＳ Ｐゴシック" w:eastAsia="ＭＳ Ｐゴシック" w:hAnsi="ＭＳ Ｐゴシック"/>
            <w:szCs w:val="20"/>
          </w:rPr>
          <w:t xml:space="preserve">  [ ellipsis </w:t>
        </w:r>
        <w:r w:rsidR="00CE2ADD">
          <w:rPr>
            <w:rFonts w:ascii="ＭＳ Ｐゴシック" w:eastAsia="ＭＳ Ｐゴシック" w:hAnsi="ＭＳ Ｐゴシック"/>
            <w:szCs w:val="20"/>
          </w:rPr>
          <w:t>]</w:t>
        </w:r>
      </w:ins>
    </w:p>
    <w:p w14:paraId="305F6EE1" w14:textId="77777777" w:rsidR="008D53CD" w:rsidRPr="00CE2ADD" w:rsidRDefault="008D53CD" w:rsidP="00CE2ADD">
      <w:pPr>
        <w:pBdr>
          <w:top w:val="single" w:sz="4" w:space="1" w:color="auto"/>
          <w:left w:val="single" w:sz="4" w:space="0" w:color="auto"/>
          <w:bottom w:val="single" w:sz="4" w:space="1" w:color="auto"/>
          <w:right w:val="single" w:sz="4" w:space="0" w:color="auto"/>
        </w:pBdr>
        <w:ind w:firstLineChars="100" w:firstLine="210"/>
        <w:rPr>
          <w:ins w:id="2567" w:author="岩下" w:date="2015-09-29T11:19:00Z"/>
          <w:rFonts w:ascii="ＭＳ Ｐゴシック" w:eastAsia="ＭＳ Ｐゴシック" w:hAnsi="ＭＳ Ｐゴシック"/>
          <w:szCs w:val="20"/>
        </w:rPr>
      </w:pPr>
      <w:ins w:id="2568" w:author="岩下" w:date="2015-09-29T11:19:00Z">
        <w:r w:rsidRPr="00CE2ADD">
          <w:rPr>
            <w:rFonts w:ascii="ＭＳ Ｐゴシック" w:eastAsia="ＭＳ Ｐゴシック" w:hAnsi="ＭＳ Ｐゴシック"/>
            <w:szCs w:val="20"/>
          </w:rPr>
          <w:t>&lt;/params&gt;</w:t>
        </w:r>
      </w:ins>
    </w:p>
    <w:p w14:paraId="02AEE08C" w14:textId="11C0F2FF" w:rsidR="00F54F45" w:rsidRPr="00CE2ADD" w:rsidRDefault="008D53CD" w:rsidP="008228CC">
      <w:pPr>
        <w:rPr>
          <w:rFonts w:ascii="ＭＳ Ｐゴシック" w:eastAsia="ＭＳ Ｐゴシック" w:hAnsi="ＭＳ Ｐゴシック"/>
        </w:rPr>
      </w:pPr>
      <w:ins w:id="2569" w:author="岩下" w:date="2015-09-29T11:19:00Z">
        <w:r>
          <w:rPr>
            <w:rFonts w:ascii="ＭＳ Ｐゴシック" w:eastAsia="ＭＳ Ｐゴシック" w:hAnsi="ＭＳ Ｐゴシック" w:hint="eastAsia"/>
          </w:rPr>
          <w:t>属性なし</w:t>
        </w:r>
      </w:ins>
    </w:p>
    <w:p w14:paraId="09E8FC35" w14:textId="77777777" w:rsidR="008228CC" w:rsidRDefault="008228CC" w:rsidP="008228CC">
      <w:pPr>
        <w:rPr>
          <w:ins w:id="2570" w:author="岩下" w:date="2015-10-13T20:17:00Z"/>
          <w:kern w:val="0"/>
        </w:rPr>
      </w:pPr>
    </w:p>
    <w:p w14:paraId="627D7A86" w14:textId="666A0895" w:rsidR="00B54188" w:rsidRPr="008228CC" w:rsidRDefault="00B54188" w:rsidP="008228CC">
      <w:pPr>
        <w:rPr>
          <w:kern w:val="0"/>
        </w:rPr>
      </w:pPr>
      <w:ins w:id="2571" w:author="岩下" w:date="2015-10-13T20:17:00Z">
        <w:r>
          <w:rPr>
            <w:rFonts w:hint="eastAsia"/>
            <w:kern w:val="0"/>
          </w:rPr>
          <w:t xml:space="preserve">　以下の子要素をもつことができる。</w:t>
        </w:r>
      </w:ins>
    </w:p>
    <w:p w14:paraId="4A202A37" w14:textId="2ACE9C4E" w:rsidR="00F54F45" w:rsidRDefault="00F54F45" w:rsidP="00613D85">
      <w:pPr>
        <w:numPr>
          <w:ilvl w:val="0"/>
          <w:numId w:val="15"/>
        </w:numPr>
        <w:ind w:hanging="240"/>
        <w:rPr>
          <w:ins w:id="2572" w:author="岩下" w:date="2015-10-13T19:14:00Z"/>
          <w:kern w:val="0"/>
        </w:rPr>
      </w:pPr>
      <w:r w:rsidRPr="008228CC">
        <w:rPr>
          <w:kern w:val="0"/>
        </w:rPr>
        <w:t>name</w:t>
      </w:r>
      <w:r w:rsidR="004B4E28">
        <w:rPr>
          <w:kern w:val="0"/>
        </w:rPr>
        <w:t xml:space="preserve">要素　－　</w:t>
      </w:r>
      <w:r w:rsidRPr="008228CC">
        <w:rPr>
          <w:kern w:val="0"/>
        </w:rPr>
        <w:t>引数</w:t>
      </w:r>
      <w:ins w:id="2573" w:author="岩下" w:date="2015-10-13T19:15:00Z">
        <w:r w:rsidR="00CE2ADD">
          <w:rPr>
            <w:rFonts w:hint="eastAsia"/>
            <w:kern w:val="0"/>
          </w:rPr>
          <w:t>の名前</w:t>
        </w:r>
      </w:ins>
      <w:r w:rsidRPr="008228CC">
        <w:rPr>
          <w:kern w:val="0"/>
        </w:rPr>
        <w:t>に対応する</w:t>
      </w:r>
      <w:r w:rsidRPr="008228CC">
        <w:rPr>
          <w:kern w:val="0"/>
        </w:rPr>
        <w:t>name</w:t>
      </w:r>
      <w:r w:rsidRPr="008228CC">
        <w:rPr>
          <w:kern w:val="0"/>
        </w:rPr>
        <w:t>要素を持つ。</w:t>
      </w:r>
      <w:ins w:id="2574" w:author="岩下" w:date="2015-10-13T19:15:00Z">
        <w:r w:rsidR="00F31FF0">
          <w:rPr>
            <w:rFonts w:hint="eastAsia"/>
            <w:kern w:val="0"/>
          </w:rPr>
          <w:t>引数のデータ型</w:t>
        </w:r>
      </w:ins>
      <w:ins w:id="2575" w:author="岩下" w:date="2015-10-15T15:34:00Z">
        <w:r w:rsidR="00F31FF0">
          <w:rPr>
            <w:rFonts w:hint="eastAsia"/>
            <w:kern w:val="0"/>
          </w:rPr>
          <w:t>の情報</w:t>
        </w:r>
      </w:ins>
      <w:ins w:id="2576" w:author="岩下" w:date="2015-10-13T19:15:00Z">
        <w:r w:rsidR="00CE2ADD">
          <w:rPr>
            <w:rFonts w:hint="eastAsia"/>
            <w:kern w:val="0"/>
          </w:rPr>
          <w:t>は、</w:t>
        </w:r>
      </w:ins>
      <w:ins w:id="2577" w:author="岩下" w:date="2015-10-15T15:33:00Z">
        <w:r w:rsidR="00F31FF0">
          <w:rPr>
            <w:kern w:val="0"/>
          </w:rPr>
          <w:t>name</w:t>
        </w:r>
        <w:r w:rsidR="00F31FF0">
          <w:rPr>
            <w:rFonts w:hint="eastAsia"/>
            <w:kern w:val="0"/>
          </w:rPr>
          <w:t>要素の</w:t>
        </w:r>
      </w:ins>
      <w:ins w:id="2578" w:author="岩下" w:date="2015-10-13T19:15:00Z">
        <w:r w:rsidR="00CE2ADD">
          <w:rPr>
            <w:kern w:val="0"/>
          </w:rPr>
          <w:t>type</w:t>
        </w:r>
        <w:r w:rsidR="00F31FF0">
          <w:rPr>
            <w:rFonts w:hint="eastAsia"/>
            <w:kern w:val="0"/>
          </w:rPr>
          <w:t>属性</w:t>
        </w:r>
      </w:ins>
      <w:ins w:id="2579" w:author="岩下" w:date="2015-10-15T15:34:00Z">
        <w:r w:rsidR="00F31FF0">
          <w:rPr>
            <w:rFonts w:hint="eastAsia"/>
            <w:kern w:val="0"/>
          </w:rPr>
          <w:t>名と同じ</w:t>
        </w:r>
      </w:ins>
      <w:ins w:id="2580" w:author="岩下" w:date="2015-10-15T15:35:00Z">
        <w:r w:rsidR="00F31FF0">
          <w:rPr>
            <w:kern w:val="0"/>
          </w:rPr>
          <w:t>type</w:t>
        </w:r>
        <w:r w:rsidR="00F31FF0">
          <w:rPr>
            <w:rFonts w:hint="eastAsia"/>
            <w:kern w:val="0"/>
          </w:rPr>
          <w:t>属性名をもつデータ型</w:t>
        </w:r>
      </w:ins>
      <w:ins w:id="2581" w:author="岩下" w:date="2015-10-15T15:36:00Z">
        <w:r w:rsidR="00F31FF0">
          <w:rPr>
            <w:rFonts w:hint="eastAsia"/>
            <w:kern w:val="0"/>
          </w:rPr>
          <w:t>定義要素（</w:t>
        </w:r>
      </w:ins>
      <w:ins w:id="2582" w:author="岩下" w:date="2015-10-15T15:37:00Z">
        <w:r w:rsidR="00F31FF0">
          <w:rPr>
            <w:kern w:val="0"/>
          </w:rPr>
          <w:fldChar w:fldCharType="begin"/>
        </w:r>
        <w:r w:rsidR="00F31FF0">
          <w:rPr>
            <w:kern w:val="0"/>
          </w:rPr>
          <w:instrText xml:space="preserve"> REF </w:instrText>
        </w:r>
        <w:r w:rsidR="00F31FF0">
          <w:rPr>
            <w:rFonts w:hint="eastAsia"/>
            <w:kern w:val="0"/>
          </w:rPr>
          <w:instrText>_Ref306384533 \n \h</w:instrText>
        </w:r>
        <w:r w:rsidR="00F31FF0">
          <w:rPr>
            <w:kern w:val="0"/>
          </w:rPr>
          <w:instrText xml:space="preserve"> </w:instrText>
        </w:r>
      </w:ins>
      <w:r w:rsidR="00F31FF0">
        <w:rPr>
          <w:kern w:val="0"/>
        </w:rPr>
      </w:r>
      <w:r w:rsidR="00F31FF0">
        <w:rPr>
          <w:kern w:val="0"/>
        </w:rPr>
        <w:fldChar w:fldCharType="separate"/>
      </w:r>
      <w:ins w:id="2583" w:author="Youichi KOYAMA" w:date="2016-03-17T11:55:00Z">
        <w:r w:rsidR="006A16F7">
          <w:rPr>
            <w:kern w:val="0"/>
          </w:rPr>
          <w:t>3</w:t>
        </w:r>
      </w:ins>
      <w:ins w:id="2584" w:author="岩下" w:date="2015-10-15T15:37:00Z">
        <w:r w:rsidR="00F31FF0">
          <w:rPr>
            <w:kern w:val="0"/>
          </w:rPr>
          <w:fldChar w:fldCharType="end"/>
        </w:r>
      </w:ins>
      <w:ins w:id="2585" w:author="岩下" w:date="2015-10-15T15:36:00Z">
        <w:r w:rsidR="00F31FF0">
          <w:rPr>
            <w:rFonts w:hint="eastAsia"/>
            <w:kern w:val="0"/>
          </w:rPr>
          <w:t>章）で表現される。</w:t>
        </w:r>
      </w:ins>
    </w:p>
    <w:p w14:paraId="1718E9EC" w14:textId="3E50D932" w:rsidR="00CE2ADD" w:rsidRDefault="00B54188" w:rsidP="00613D85">
      <w:pPr>
        <w:numPr>
          <w:ilvl w:val="0"/>
          <w:numId w:val="15"/>
        </w:numPr>
        <w:ind w:hanging="240"/>
        <w:rPr>
          <w:ins w:id="2586" w:author="岩下" w:date="2015-10-13T20:18:00Z"/>
          <w:kern w:val="0"/>
        </w:rPr>
      </w:pPr>
      <w:ins w:id="2587" w:author="岩下" w:date="2015-10-13T20:17:00Z">
        <w:r>
          <w:rPr>
            <w:kern w:val="0"/>
          </w:rPr>
          <w:t>value</w:t>
        </w:r>
      </w:ins>
      <w:ins w:id="2588" w:author="岩下" w:date="2015-10-13T19:14:00Z">
        <w:r w:rsidR="00CE2ADD">
          <w:rPr>
            <w:rFonts w:hint="eastAsia"/>
            <w:kern w:val="0"/>
          </w:rPr>
          <w:t xml:space="preserve">要素　—　</w:t>
        </w:r>
      </w:ins>
      <w:ins w:id="2589" w:author="岩下" w:date="2015-10-13T20:20:00Z">
        <w:r>
          <w:rPr>
            <w:kern w:val="0"/>
          </w:rPr>
          <w:t>params</w:t>
        </w:r>
        <w:r>
          <w:rPr>
            <w:rFonts w:hint="eastAsia"/>
            <w:kern w:val="0"/>
          </w:rPr>
          <w:t>が関数またはラムダ関数の</w:t>
        </w:r>
      </w:ins>
      <w:ins w:id="2590" w:author="岩下" w:date="2015-10-13T20:21:00Z">
        <w:r>
          <w:rPr>
            <w:rFonts w:hint="eastAsia"/>
            <w:kern w:val="0"/>
          </w:rPr>
          <w:t>仮</w:t>
        </w:r>
      </w:ins>
      <w:ins w:id="2591" w:author="岩下" w:date="2015-10-13T20:20:00Z">
        <w:r>
          <w:rPr>
            <w:rFonts w:hint="eastAsia"/>
            <w:kern w:val="0"/>
          </w:rPr>
          <w:t>引数</w:t>
        </w:r>
      </w:ins>
      <w:ins w:id="2592" w:author="岩下" w:date="2015-10-13T20:21:00Z">
        <w:r>
          <w:rPr>
            <w:rFonts w:hint="eastAsia"/>
            <w:kern w:val="0"/>
          </w:rPr>
          <w:t>並び</w:t>
        </w:r>
      </w:ins>
      <w:ins w:id="2593" w:author="岩下" w:date="2015-10-13T20:20:00Z">
        <w:r>
          <w:rPr>
            <w:rFonts w:hint="eastAsia"/>
            <w:kern w:val="0"/>
          </w:rPr>
          <w:t>で、</w:t>
        </w:r>
      </w:ins>
      <w:ins w:id="2594" w:author="岩下" w:date="2015-10-13T19:16:00Z">
        <w:r w:rsidR="00CE2ADD">
          <w:rPr>
            <w:rFonts w:hint="eastAsia"/>
            <w:kern w:val="0"/>
          </w:rPr>
          <w:t>直前の</w:t>
        </w:r>
        <w:r w:rsidR="00CE2ADD">
          <w:rPr>
            <w:kern w:val="0"/>
          </w:rPr>
          <w:t>name</w:t>
        </w:r>
        <w:r w:rsidR="00CE2ADD">
          <w:rPr>
            <w:rFonts w:hint="eastAsia"/>
            <w:kern w:val="0"/>
          </w:rPr>
          <w:t>要素</w:t>
        </w:r>
      </w:ins>
      <w:ins w:id="2595" w:author="岩下" w:date="2015-10-13T19:17:00Z">
        <w:r w:rsidR="00CE2ADD">
          <w:rPr>
            <w:rFonts w:hint="eastAsia"/>
            <w:kern w:val="0"/>
          </w:rPr>
          <w:t>に対応する</w:t>
        </w:r>
      </w:ins>
      <w:ins w:id="2596" w:author="岩下" w:date="2015-10-13T20:18:00Z">
        <w:r>
          <w:rPr>
            <w:rFonts w:hint="eastAsia"/>
            <w:kern w:val="0"/>
          </w:rPr>
          <w:t>仮</w:t>
        </w:r>
      </w:ins>
      <w:ins w:id="2597" w:author="岩下" w:date="2015-10-13T19:17:00Z">
        <w:r w:rsidR="00CE2ADD">
          <w:rPr>
            <w:rFonts w:hint="eastAsia"/>
            <w:kern w:val="0"/>
          </w:rPr>
          <w:t>引数が</w:t>
        </w:r>
      </w:ins>
      <w:ins w:id="2598" w:author="岩下" w:date="2015-10-13T19:19:00Z">
        <w:r w:rsidR="00CE2ADD">
          <w:rPr>
            <w:rFonts w:hint="eastAsia"/>
            <w:kern w:val="0"/>
          </w:rPr>
          <w:t>デフォルト実引数をもつとき、</w:t>
        </w:r>
      </w:ins>
      <w:ins w:id="2599" w:author="岩下" w:date="2015-10-13T19:26:00Z">
        <w:r w:rsidR="00CE2ADD">
          <w:rPr>
            <w:rFonts w:hint="eastAsia"/>
            <w:kern w:val="0"/>
          </w:rPr>
          <w:t>それを表現する</w:t>
        </w:r>
      </w:ins>
      <w:ins w:id="2600" w:author="岩下" w:date="2015-10-13T19:27:00Z">
        <w:r w:rsidR="00CE2ADD">
          <w:rPr>
            <w:rFonts w:hint="eastAsia"/>
            <w:kern w:val="0"/>
          </w:rPr>
          <w:t>。</w:t>
        </w:r>
      </w:ins>
    </w:p>
    <w:p w14:paraId="4F0049DA" w14:textId="77777777" w:rsidR="00F54F45" w:rsidRPr="008228CC" w:rsidRDefault="00F54F45" w:rsidP="00613D85">
      <w:pPr>
        <w:numPr>
          <w:ilvl w:val="0"/>
          <w:numId w:val="15"/>
        </w:numPr>
        <w:ind w:hanging="240"/>
        <w:rPr>
          <w:kern w:val="0"/>
        </w:rPr>
      </w:pPr>
      <w:r w:rsidRPr="008228CC">
        <w:rPr>
          <w:kern w:val="0"/>
        </w:rPr>
        <w:t>ellipsis</w:t>
      </w:r>
      <w:r w:rsidR="004B4E28">
        <w:rPr>
          <w:kern w:val="0"/>
        </w:rPr>
        <w:t xml:space="preserve">　－　</w:t>
      </w:r>
      <w:r w:rsidRPr="008228CC">
        <w:rPr>
          <w:kern w:val="0"/>
        </w:rPr>
        <w:t>可変長引数を表す。</w:t>
      </w:r>
      <w:r w:rsidRPr="008228CC">
        <w:rPr>
          <w:kern w:val="0"/>
        </w:rPr>
        <w:t>params</w:t>
      </w:r>
      <w:r w:rsidRPr="008228CC">
        <w:rPr>
          <w:kern w:val="0"/>
        </w:rPr>
        <w:t>の最後の子要素に指定可能。</w:t>
      </w:r>
    </w:p>
    <w:p w14:paraId="3977E489" w14:textId="77777777" w:rsidR="00523C21" w:rsidRDefault="00523C21" w:rsidP="00BB7596">
      <w:pPr>
        <w:ind w:left="180"/>
        <w:rPr>
          <w:ins w:id="2601" w:author="岩下" w:date="2015-09-25T13:40:00Z"/>
          <w:kern w:val="0"/>
        </w:rPr>
      </w:pPr>
    </w:p>
    <w:p w14:paraId="71C34B0C" w14:textId="0B815F76" w:rsidR="00204DA2" w:rsidRDefault="00F54F45" w:rsidP="00204DA2">
      <w:pPr>
        <w:ind w:firstLineChars="100" w:firstLine="210"/>
        <w:rPr>
          <w:ins w:id="2602" w:author="岩下" w:date="2015-10-13T18:50:00Z"/>
          <w:kern w:val="0"/>
        </w:rPr>
      </w:pPr>
      <w:r w:rsidRPr="008228CC">
        <w:rPr>
          <w:kern w:val="0"/>
        </w:rPr>
        <w:t>params</w:t>
      </w:r>
      <w:r w:rsidRPr="008228CC">
        <w:rPr>
          <w:kern w:val="0"/>
        </w:rPr>
        <w:t>要素内の</w:t>
      </w:r>
      <w:r w:rsidRPr="008228CC">
        <w:rPr>
          <w:kern w:val="0"/>
        </w:rPr>
        <w:t>name</w:t>
      </w:r>
      <w:r w:rsidR="004B4E28">
        <w:rPr>
          <w:kern w:val="0"/>
        </w:rPr>
        <w:t>要素</w:t>
      </w:r>
      <w:r w:rsidRPr="008228CC">
        <w:rPr>
          <w:kern w:val="0"/>
        </w:rPr>
        <w:t>は、引数の順序で並んでいなくてはならない。</w:t>
      </w:r>
      <w:r w:rsidRPr="008228CC">
        <w:rPr>
          <w:kern w:val="0"/>
        </w:rPr>
        <w:t xml:space="preserve"> </w:t>
      </w:r>
      <w:del w:id="2603" w:author="岩下" w:date="2015-10-15T15:34:00Z">
        <w:r w:rsidRPr="008228CC" w:rsidDel="00F31FF0">
          <w:rPr>
            <w:kern w:val="0"/>
          </w:rPr>
          <w:delText>引数のデータ型の情報がある場合には、</w:delText>
        </w:r>
        <w:r w:rsidRPr="008228CC" w:rsidDel="00F31FF0">
          <w:rPr>
            <w:kern w:val="0"/>
          </w:rPr>
          <w:delText>name</w:delText>
        </w:r>
        <w:r w:rsidRPr="008228CC" w:rsidDel="00F31FF0">
          <w:rPr>
            <w:kern w:val="0"/>
          </w:rPr>
          <w:delText>要素の</w:delText>
        </w:r>
        <w:r w:rsidRPr="008228CC" w:rsidDel="00F31FF0">
          <w:rPr>
            <w:kern w:val="0"/>
          </w:rPr>
          <w:delText>type</w:delText>
        </w:r>
        <w:r w:rsidRPr="008228CC" w:rsidDel="00F31FF0">
          <w:rPr>
            <w:kern w:val="0"/>
          </w:rPr>
          <w:delText>属性に指定する。</w:delText>
        </w:r>
      </w:del>
    </w:p>
    <w:p w14:paraId="591DFE7F" w14:textId="6C22ECC4" w:rsidR="00F54F45" w:rsidRDefault="00F54F45" w:rsidP="00BB7596">
      <w:pPr>
        <w:ind w:left="180"/>
        <w:rPr>
          <w:ins w:id="2604" w:author="岩下" w:date="2015-10-13T19:28:00Z"/>
          <w:kern w:val="0"/>
        </w:rPr>
      </w:pPr>
    </w:p>
    <w:p w14:paraId="4F2E5FC7" w14:textId="77777777" w:rsidR="00F54F45" w:rsidRDefault="004C4788" w:rsidP="00F54F45">
      <w:pPr>
        <w:pStyle w:val="2"/>
      </w:pPr>
      <w:bookmarkStart w:id="2605" w:name="_Toc223755500"/>
      <w:bookmarkStart w:id="2606" w:name="_Toc223755706"/>
      <w:bookmarkStart w:id="2607" w:name="_Toc422165381"/>
      <w:bookmarkStart w:id="2608" w:name="_Ref305767347"/>
      <w:bookmarkStart w:id="2609" w:name="_Ref306469320"/>
      <w:bookmarkStart w:id="2610" w:name="_Toc306557426"/>
      <w:r>
        <w:rPr>
          <w:rFonts w:hint="eastAsia"/>
        </w:rPr>
        <w:t>varDecl</w:t>
      </w:r>
      <w:r w:rsidR="004B4E28">
        <w:rPr>
          <w:rFonts w:hint="eastAsia"/>
        </w:rPr>
        <w:t>要素</w:t>
      </w:r>
      <w:bookmarkEnd w:id="2605"/>
      <w:bookmarkEnd w:id="2606"/>
      <w:bookmarkEnd w:id="2607"/>
      <w:bookmarkEnd w:id="2608"/>
      <w:bookmarkEnd w:id="2609"/>
      <w:bookmarkEnd w:id="2610"/>
    </w:p>
    <w:p w14:paraId="41AC5E75" w14:textId="77777777" w:rsidR="008D53CD" w:rsidRDefault="00F54F45" w:rsidP="008D53CD">
      <w:pPr>
        <w:ind w:firstLineChars="100" w:firstLine="210"/>
        <w:rPr>
          <w:ins w:id="2611" w:author="岩下" w:date="2015-09-29T11:19:00Z"/>
        </w:rPr>
      </w:pPr>
      <w:del w:id="2612" w:author="岩下" w:date="2015-09-29T11:33:00Z">
        <w:r w:rsidDel="002A3592">
          <w:delText>varDecl</w:delText>
        </w:r>
        <w:r w:rsidR="004B4E28" w:rsidDel="002A3592">
          <w:delText>要素</w:delText>
        </w:r>
        <w:r w:rsidDel="002A3592">
          <w:delText>は、</w:delText>
        </w:r>
      </w:del>
      <w:r>
        <w:t>変数の宣言を行う。</w:t>
      </w:r>
    </w:p>
    <w:p w14:paraId="0CB08EF1"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13" w:author="岩下" w:date="2015-09-29T11:19:00Z"/>
          <w:rFonts w:ascii="ＭＳ Ｐゴシック" w:eastAsia="ＭＳ Ｐゴシック" w:hAnsi="ＭＳ Ｐゴシック"/>
          <w:szCs w:val="20"/>
        </w:rPr>
      </w:pPr>
      <w:ins w:id="2614" w:author="岩下" w:date="2015-09-29T11:19:00Z">
        <w:r w:rsidRPr="005D0DEA">
          <w:rPr>
            <w:rFonts w:ascii="ＭＳ Ｐゴシック" w:eastAsia="ＭＳ Ｐゴシック" w:hAnsi="ＭＳ Ｐゴシック"/>
            <w:szCs w:val="20"/>
          </w:rPr>
          <w:lastRenderedPageBreak/>
          <w:t>&lt;varDecl&gt;</w:t>
        </w:r>
      </w:ins>
    </w:p>
    <w:p w14:paraId="6C685E42" w14:textId="21A497CC"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15" w:author="岩下" w:date="2015-09-29T11:19:00Z"/>
          <w:rFonts w:ascii="ＭＳ Ｐゴシック" w:eastAsia="ＭＳ Ｐゴシック" w:hAnsi="ＭＳ Ｐゴシック"/>
          <w:i/>
          <w:szCs w:val="20"/>
        </w:rPr>
      </w:pPr>
      <w:ins w:id="2616" w:author="岩下" w:date="2015-09-29T11:19: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ins w:id="2617"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2618" w:author="岩下" w:date="2015-10-06T16:17: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619"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7AF4F858" w14:textId="4BA078DC"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20" w:author="岩下" w:date="2015-09-29T11:19:00Z"/>
          <w:rFonts w:ascii="ＭＳ Ｐゴシック" w:eastAsia="ＭＳ Ｐゴシック" w:hAnsi="ＭＳ Ｐゴシック"/>
          <w:i/>
          <w:szCs w:val="20"/>
        </w:rPr>
      </w:pPr>
      <w:ins w:id="2621" w:author="岩下" w:date="2015-09-29T11:19:00Z">
        <w:r w:rsidRPr="005D0DEA">
          <w:rPr>
            <w:rFonts w:ascii="ＭＳ Ｐゴシック" w:eastAsia="ＭＳ Ｐゴシック" w:hAnsi="ＭＳ Ｐゴシック"/>
            <w:szCs w:val="20"/>
          </w:rPr>
          <w:t xml:space="preserve">  [ value</w:t>
        </w:r>
        <w:r w:rsidRPr="005D0DEA">
          <w:rPr>
            <w:rFonts w:ascii="ＭＳ Ｐゴシック" w:eastAsia="ＭＳ Ｐゴシック" w:hAnsi="ＭＳ Ｐゴシック" w:hint="eastAsia"/>
            <w:szCs w:val="20"/>
          </w:rPr>
          <w:t>要素</w:t>
        </w:r>
      </w:ins>
      <w:ins w:id="2622"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_Ref305767589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623" w:author="Youichi KOYAMA" w:date="2016-03-17T11:55:00Z">
        <w:r w:rsidR="006A16F7">
          <w:rPr>
            <w:rFonts w:ascii="ＭＳ Ｐゴシック" w:eastAsia="ＭＳ Ｐゴシック" w:hAnsi="ＭＳ Ｐゴシック"/>
            <w:szCs w:val="20"/>
          </w:rPr>
          <w:t>2.2</w:t>
        </w:r>
      </w:ins>
      <w:ins w:id="2624"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ins w:id="2625" w:author="岩下" w:date="2015-09-29T11:19:00Z">
        <w:r w:rsidRPr="005D0DEA">
          <w:rPr>
            <w:rFonts w:ascii="ＭＳ Ｐゴシック" w:eastAsia="ＭＳ Ｐゴシック" w:hAnsi="ＭＳ Ｐゴシック"/>
            <w:szCs w:val="20"/>
          </w:rPr>
          <w:t xml:space="preserve"> ]</w:t>
        </w:r>
      </w:ins>
    </w:p>
    <w:p w14:paraId="22E8373D"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26" w:author="岩下" w:date="2015-09-29T11:19:00Z"/>
          <w:rFonts w:ascii="ＭＳ Ｐゴシック" w:eastAsia="ＭＳ Ｐゴシック" w:hAnsi="ＭＳ Ｐゴシック"/>
          <w:szCs w:val="20"/>
        </w:rPr>
      </w:pPr>
      <w:ins w:id="2627" w:author="岩下" w:date="2015-09-29T11:19:00Z">
        <w:r w:rsidRPr="005D0DEA">
          <w:rPr>
            <w:rFonts w:ascii="ＭＳ Ｐゴシック" w:eastAsia="ＭＳ Ｐゴシック" w:hAnsi="ＭＳ Ｐゴシック"/>
            <w:szCs w:val="20"/>
          </w:rPr>
          <w:t>&lt;/varDecl&gt;</w:t>
        </w:r>
      </w:ins>
    </w:p>
    <w:p w14:paraId="419BEEF6" w14:textId="77777777" w:rsidR="008D53CD" w:rsidRDefault="008D53CD" w:rsidP="008D53CD">
      <w:pPr>
        <w:rPr>
          <w:ins w:id="2628" w:author="岩下" w:date="2015-09-29T11:19:00Z"/>
          <w:rFonts w:ascii="ＭＳ Ｐゴシック" w:eastAsia="ＭＳ Ｐゴシック" w:hAnsi="ＭＳ Ｐゴシック"/>
        </w:rPr>
      </w:pPr>
      <w:ins w:id="2629" w:author="岩下" w:date="2015-09-29T11:19:00Z">
        <w:r>
          <w:rPr>
            <w:rFonts w:ascii="ＭＳ Ｐゴシック" w:eastAsia="ＭＳ Ｐゴシック" w:hAnsi="ＭＳ Ｐゴシック" w:hint="eastAsia"/>
          </w:rPr>
          <w:t>属性なし</w:t>
        </w:r>
      </w:ins>
    </w:p>
    <w:p w14:paraId="162B1801" w14:textId="77777777" w:rsidR="008D53CD" w:rsidRDefault="008D53CD" w:rsidP="008D53CD">
      <w:pPr>
        <w:rPr>
          <w:ins w:id="2630" w:author="岩下" w:date="2015-09-29T11:19:00Z"/>
        </w:rPr>
      </w:pPr>
    </w:p>
    <w:p w14:paraId="411D36A0" w14:textId="427B6C26" w:rsidR="00F54F45" w:rsidRDefault="00F54F45" w:rsidP="008228CC">
      <w:pPr>
        <w:ind w:firstLineChars="100" w:firstLine="210"/>
      </w:pPr>
      <w:r>
        <w:t>変数宣言を行う識別子の名前を</w:t>
      </w:r>
      <w:r>
        <w:t>name</w:t>
      </w:r>
      <w:r w:rsidR="004B4E28">
        <w:t>要素</w:t>
      </w:r>
      <w:r>
        <w:t>で指定する。</w:t>
      </w:r>
      <w:r>
        <w:t xml:space="preserve"> </w:t>
      </w:r>
      <w:r>
        <w:t>以下の</w:t>
      </w:r>
      <w:del w:id="2631" w:author="岩下" w:date="2015-10-02T11:13:00Z">
        <w:r w:rsidR="004B4E28" w:rsidDel="00154ED2">
          <w:delText>要素</w:delText>
        </w:r>
      </w:del>
      <w:ins w:id="2632" w:author="岩下" w:date="2015-10-02T11:13:00Z">
        <w:r w:rsidR="00154ED2">
          <w:t>子要素</w:t>
        </w:r>
      </w:ins>
      <w:r>
        <w:t>を持つ。</w:t>
      </w:r>
    </w:p>
    <w:p w14:paraId="696A05A2" w14:textId="77777777" w:rsidR="00F54F45" w:rsidRPr="008228CC" w:rsidRDefault="00F54F45" w:rsidP="00613D85">
      <w:pPr>
        <w:numPr>
          <w:ilvl w:val="0"/>
          <w:numId w:val="16"/>
        </w:numPr>
        <w:ind w:hanging="240"/>
      </w:pPr>
      <w:r>
        <w:t>name</w:t>
      </w:r>
      <w:r w:rsidR="004B4E28">
        <w:t xml:space="preserve">要素　－　</w:t>
      </w:r>
      <w:r>
        <w:t>宣言する変数に対する</w:t>
      </w:r>
      <w:r>
        <w:t>name</w:t>
      </w:r>
      <w:r>
        <w:t>要素を持つ。</w:t>
      </w:r>
    </w:p>
    <w:p w14:paraId="23670B8B" w14:textId="13F0BF41" w:rsidR="00F54F45" w:rsidRPr="008228CC" w:rsidRDefault="00F54F45" w:rsidP="00613D85">
      <w:pPr>
        <w:numPr>
          <w:ilvl w:val="0"/>
          <w:numId w:val="16"/>
        </w:numPr>
        <w:ind w:hanging="240"/>
      </w:pPr>
      <w:r>
        <w:t>value</w:t>
      </w:r>
      <w:r w:rsidR="004B4E28">
        <w:t xml:space="preserve">要素　－　</w:t>
      </w:r>
      <w:r>
        <w:t>初期値を持つ場合、</w:t>
      </w:r>
      <w:ins w:id="2633" w:author="岩下" w:date="2015-10-02T11:14:00Z">
        <w:r w:rsidR="00154ED2">
          <w:t>value</w:t>
        </w:r>
      </w:ins>
      <w:del w:id="2634" w:author="岩下" w:date="2015-10-02T11:14:00Z">
        <w:r w:rsidDel="00154ED2">
          <w:delText>この</w:delText>
        </w:r>
      </w:del>
      <w:r>
        <w:t>要素で指定する。配列・構造体の初期値の場合、</w:t>
      </w:r>
      <w:r>
        <w:t>value</w:t>
      </w:r>
      <w:r>
        <w:t>要素に複数の式を指定する。</w:t>
      </w:r>
    </w:p>
    <w:p w14:paraId="4332985B" w14:textId="77777777" w:rsidR="00F54F45" w:rsidRDefault="00F54F45" w:rsidP="008228CC"/>
    <w:p w14:paraId="070BB221" w14:textId="77777777" w:rsidR="00F54F45" w:rsidRPr="003A7C69" w:rsidRDefault="00F54F45" w:rsidP="003A7C69">
      <w:pPr>
        <w:rPr>
          <w:rFonts w:asciiTheme="majorEastAsia" w:eastAsiaTheme="majorEastAsia" w:hAnsiTheme="majorEastAsia"/>
        </w:rPr>
      </w:pPr>
      <w:r w:rsidRPr="003A7C69">
        <w:rPr>
          <w:rFonts w:asciiTheme="majorEastAsia" w:eastAsiaTheme="majorEastAsia" w:hAnsiTheme="majorEastAsia" w:hint="eastAsia"/>
        </w:rPr>
        <w:t>例</w:t>
      </w:r>
      <w:r w:rsidR="003B13B4" w:rsidRPr="003A7C69">
        <w:rPr>
          <w:rFonts w:asciiTheme="majorEastAsia" w:eastAsiaTheme="majorEastAsia" w:hAnsiTheme="majorEastAsia"/>
        </w:rPr>
        <w:t>:</w:t>
      </w:r>
    </w:p>
    <w:p w14:paraId="66BD5202" w14:textId="0B27C382" w:rsidR="008228CC" w:rsidRDefault="008228CC" w:rsidP="008228CC"/>
    <w:p w14:paraId="080015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int a[] = { 1, 2 };</w:t>
      </w:r>
    </w:p>
    <w:p w14:paraId="0645DC9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412C67D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&lt;name&gt;a&lt;/name&gt;</w:t>
      </w:r>
    </w:p>
    <w:p w14:paraId="5F97AA6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5870CCF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type="int"&gt;1&lt;/intConstant&gt;</w:t>
      </w:r>
    </w:p>
    <w:p w14:paraId="7A75001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type="int"&gt;2&lt;/intConstant&gt;</w:t>
      </w:r>
    </w:p>
    <w:p w14:paraId="7592628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0BDBAB8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0550B1C4" w14:textId="77777777" w:rsidR="00F82FCE" w:rsidRPr="008228CC" w:rsidRDefault="00F82FCE" w:rsidP="00F82FCE"/>
    <w:p w14:paraId="03C05D83" w14:textId="77777777" w:rsidR="00F82FCE" w:rsidRDefault="00F82FCE" w:rsidP="00F82FCE">
      <w:pPr>
        <w:pStyle w:val="2"/>
      </w:pPr>
      <w:bookmarkStart w:id="2635" w:name="_Toc422165382"/>
      <w:bookmarkStart w:id="2636" w:name="_Ref305767377"/>
      <w:bookmarkStart w:id="2637" w:name="_Toc306557427"/>
      <w:r>
        <w:rPr>
          <w:rFonts w:hint="eastAsia"/>
        </w:rPr>
        <w:t>functionDecl</w:t>
      </w:r>
      <w:r w:rsidR="004B4E28">
        <w:rPr>
          <w:rFonts w:hint="eastAsia"/>
        </w:rPr>
        <w:t>要素</w:t>
      </w:r>
      <w:bookmarkEnd w:id="2635"/>
      <w:bookmarkEnd w:id="2636"/>
      <w:bookmarkEnd w:id="2637"/>
    </w:p>
    <w:p w14:paraId="1E724510" w14:textId="77777777" w:rsidR="008D53CD" w:rsidRDefault="00F82FCE" w:rsidP="008D53CD">
      <w:pPr>
        <w:ind w:firstLineChars="100" w:firstLine="210"/>
        <w:rPr>
          <w:ins w:id="2638" w:author="岩下" w:date="2015-09-29T11:20:00Z"/>
        </w:rPr>
      </w:pPr>
      <w:del w:id="2639" w:author="岩下" w:date="2015-09-29T11:33:00Z">
        <w:r w:rsidDel="002A3592">
          <w:delText>functionDe</w:delText>
        </w:r>
        <w:r w:rsidDel="002A3592">
          <w:rPr>
            <w:rFonts w:hint="eastAsia"/>
          </w:rPr>
          <w:delText>cl</w:delText>
        </w:r>
        <w:r w:rsidDel="002A3592">
          <w:delText>要素は、</w:delText>
        </w:r>
      </w:del>
      <w:r>
        <w:t>関数宣言を行う。</w:t>
      </w:r>
      <w:r>
        <w:t xml:space="preserve"> </w:t>
      </w:r>
    </w:p>
    <w:p w14:paraId="20D0365B"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640" w:author="岩下" w:date="2015-09-29T11:20:00Z"/>
          <w:rFonts w:ascii="ＭＳ Ｐゴシック" w:eastAsia="ＭＳ Ｐゴシック" w:hAnsi="ＭＳ Ｐゴシック"/>
          <w:szCs w:val="20"/>
        </w:rPr>
      </w:pPr>
      <w:ins w:id="2641" w:author="岩下" w:date="2015-09-29T11:20:00Z">
        <w:r w:rsidRPr="005D0DEA">
          <w:rPr>
            <w:rFonts w:ascii="ＭＳ Ｐゴシック" w:eastAsia="ＭＳ Ｐゴシック" w:hAnsi="ＭＳ Ｐゴシック"/>
            <w:szCs w:val="20"/>
          </w:rPr>
          <w:t>&lt;functionDecl&gt;</w:t>
        </w:r>
      </w:ins>
    </w:p>
    <w:p w14:paraId="6EC1F5BB" w14:textId="6649602B" w:rsidR="008D53CD" w:rsidRPr="003A7C69" w:rsidRDefault="008D53CD" w:rsidP="005D0DEA">
      <w:pPr>
        <w:pBdr>
          <w:top w:val="single" w:sz="4" w:space="1" w:color="auto"/>
          <w:left w:val="single" w:sz="4" w:space="0" w:color="auto"/>
          <w:bottom w:val="single" w:sz="4" w:space="1" w:color="auto"/>
          <w:right w:val="single" w:sz="4" w:space="0" w:color="auto"/>
        </w:pBdr>
        <w:ind w:firstLineChars="100" w:firstLine="210"/>
        <w:rPr>
          <w:ins w:id="2642" w:author="岩下" w:date="2015-09-29T11:20:00Z"/>
          <w:rFonts w:ascii="ＭＳ Ｐゴシック" w:eastAsia="ＭＳ Ｐゴシック" w:hAnsi="ＭＳ Ｐゴシック"/>
          <w:i/>
          <w:szCs w:val="20"/>
        </w:rPr>
      </w:pPr>
      <w:ins w:id="2643" w:author="岩下" w:date="2015-09-29T11:20: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ins w:id="2644" w:author="岩下" w:date="2015-10-06T16:17: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_Ref305767536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ins w:id="2645" w:author="岩下" w:date="2015-10-06T16:17:00Z">
        <w:r w:rsidR="006F61EC">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646" w:author="岩下" w:date="2015-10-06T16:17: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節）</w:t>
        </w:r>
      </w:ins>
    </w:p>
    <w:p w14:paraId="21FCFB60" w14:textId="77777777" w:rsidR="008D53CD" w:rsidRPr="003A7C69" w:rsidRDefault="008D53CD" w:rsidP="003A7C69">
      <w:pPr>
        <w:pBdr>
          <w:top w:val="single" w:sz="4" w:space="1" w:color="auto"/>
          <w:left w:val="single" w:sz="4" w:space="0" w:color="auto"/>
          <w:bottom w:val="single" w:sz="4" w:space="1" w:color="auto"/>
          <w:right w:val="single" w:sz="4" w:space="0" w:color="auto"/>
        </w:pBdr>
        <w:ind w:firstLineChars="100" w:firstLine="210"/>
        <w:rPr>
          <w:ins w:id="2647" w:author="岩下" w:date="2015-09-29T11:20:00Z"/>
          <w:rFonts w:ascii="ＭＳ Ｐゴシック" w:eastAsia="ＭＳ Ｐゴシック" w:hAnsi="ＭＳ Ｐゴシック"/>
          <w:szCs w:val="20"/>
        </w:rPr>
      </w:pPr>
      <w:ins w:id="2648" w:author="岩下" w:date="2015-09-29T11:20:00Z">
        <w:r w:rsidRPr="003A7C69">
          <w:rPr>
            <w:rFonts w:ascii="ＭＳ Ｐゴシック" w:eastAsia="ＭＳ Ｐゴシック" w:hAnsi="ＭＳ Ｐゴシック"/>
            <w:szCs w:val="20"/>
          </w:rPr>
          <w:t>&lt;/functionDecl&gt;</w:t>
        </w:r>
      </w:ins>
    </w:p>
    <w:p w14:paraId="01444FD8" w14:textId="77777777" w:rsidR="008D53CD" w:rsidRDefault="008D53CD" w:rsidP="008D53CD">
      <w:pPr>
        <w:rPr>
          <w:ins w:id="2649" w:author="岩下" w:date="2015-09-29T11:20:00Z"/>
          <w:rFonts w:ascii="ＭＳ Ｐゴシック" w:eastAsia="ＭＳ Ｐゴシック" w:hAnsi="ＭＳ Ｐゴシック"/>
        </w:rPr>
      </w:pPr>
      <w:ins w:id="2650" w:author="岩下" w:date="2015-09-29T11:20:00Z">
        <w:r>
          <w:rPr>
            <w:rFonts w:ascii="ＭＳ Ｐゴシック" w:eastAsia="ＭＳ Ｐゴシック" w:hAnsi="ＭＳ Ｐゴシック" w:hint="eastAsia"/>
          </w:rPr>
          <w:t>属性なし</w:t>
        </w:r>
      </w:ins>
    </w:p>
    <w:p w14:paraId="34B7CD43" w14:textId="77777777" w:rsidR="008D53CD" w:rsidRDefault="008D53CD" w:rsidP="008D53CD">
      <w:pPr>
        <w:rPr>
          <w:ins w:id="2651" w:author="岩下" w:date="2015-09-29T11:20:00Z"/>
        </w:rPr>
      </w:pPr>
    </w:p>
    <w:p w14:paraId="05D00BA3" w14:textId="4AFEAFD8" w:rsidR="00F82FCE" w:rsidRDefault="00F82FCE" w:rsidP="00F82FCE">
      <w:pPr>
        <w:ind w:leftChars="100" w:left="210"/>
      </w:pPr>
      <w:r>
        <w:t>以下の</w:t>
      </w:r>
      <w:del w:id="2652" w:author="岩下" w:date="2015-10-02T11:14:00Z">
        <w:r w:rsidR="004B4E28" w:rsidDel="00154ED2">
          <w:delText>要素</w:delText>
        </w:r>
      </w:del>
      <w:ins w:id="2653" w:author="岩下" w:date="2015-10-02T11:14:00Z">
        <w:r w:rsidR="00154ED2">
          <w:t>子要素</w:t>
        </w:r>
      </w:ins>
      <w:r>
        <w:t>を持つ</w:t>
      </w:r>
    </w:p>
    <w:p w14:paraId="5873F41E" w14:textId="77777777" w:rsidR="00F82FCE" w:rsidRPr="008228CC" w:rsidRDefault="00F82FCE" w:rsidP="00F82FCE">
      <w:pPr>
        <w:numPr>
          <w:ilvl w:val="0"/>
          <w:numId w:val="14"/>
        </w:numPr>
        <w:ind w:hanging="240"/>
      </w:pPr>
      <w:r>
        <w:t>name</w:t>
      </w:r>
      <w:r w:rsidR="004B4E28">
        <w:t>要素</w:t>
      </w:r>
      <w:r w:rsidR="004B4E28">
        <w:rPr>
          <w:rStyle w:val="a8"/>
        </w:rPr>
        <w:t xml:space="preserve">　－　</w:t>
      </w:r>
      <w:r>
        <w:t>関数名を指定する</w:t>
      </w:r>
    </w:p>
    <w:p w14:paraId="7369080C" w14:textId="77777777" w:rsidR="00F82FCE" w:rsidRDefault="00F82FCE" w:rsidP="00F82FCE">
      <w:pPr>
        <w:rPr>
          <w:ins w:id="2654" w:author="岩下" w:date="2015-10-07T20:14:00Z"/>
        </w:rPr>
      </w:pPr>
    </w:p>
    <w:p w14:paraId="16DBEEE8" w14:textId="3C13B07E" w:rsidR="00AA75E6" w:rsidRDefault="00AA75E6" w:rsidP="00AA75E6">
      <w:pPr>
        <w:pStyle w:val="2"/>
        <w:rPr>
          <w:ins w:id="2655" w:author="岩下" w:date="2015-10-07T20:14:00Z"/>
        </w:rPr>
      </w:pPr>
      <w:bookmarkStart w:id="2656" w:name="_Ref305868264"/>
      <w:bookmarkStart w:id="2657" w:name="_Toc306557428"/>
      <w:ins w:id="2658" w:author="岩下" w:date="2015-10-07T20:14:00Z">
        <w:r>
          <w:t>usingDecl</w:t>
        </w:r>
        <w:r>
          <w:rPr>
            <w:rFonts w:hint="eastAsia"/>
          </w:rPr>
          <w:t>要素（</w:t>
        </w:r>
        <w:r>
          <w:t>C++</w:t>
        </w:r>
        <w:r>
          <w:rPr>
            <w:rFonts w:hint="eastAsia"/>
          </w:rPr>
          <w:t>）</w:t>
        </w:r>
        <w:bookmarkEnd w:id="2656"/>
        <w:bookmarkEnd w:id="2657"/>
      </w:ins>
    </w:p>
    <w:p w14:paraId="0E68F28E" w14:textId="6CF69C8B" w:rsidR="00AA75E6" w:rsidRDefault="00AA75E6" w:rsidP="00AA75E6">
      <w:pPr>
        <w:ind w:firstLineChars="100" w:firstLine="210"/>
        <w:rPr>
          <w:ins w:id="2659" w:author="岩下" w:date="2015-10-07T20:14:00Z"/>
        </w:rPr>
      </w:pPr>
      <w:ins w:id="2660" w:author="岩下" w:date="2015-10-07T20:14:00Z">
        <w:r>
          <w:t>C++</w:t>
        </w:r>
        <w:r>
          <w:rPr>
            <w:rFonts w:hint="eastAsia"/>
          </w:rPr>
          <w:t>の</w:t>
        </w:r>
        <w:r>
          <w:t>using</w:t>
        </w:r>
        <w:r>
          <w:rPr>
            <w:rFonts w:hint="eastAsia"/>
          </w:rPr>
          <w:t>宣言</w:t>
        </w:r>
      </w:ins>
      <w:ins w:id="2661" w:author="岩下" w:date="2015-10-07T20:27:00Z">
        <w:r w:rsidR="009661D0">
          <w:rPr>
            <w:rFonts w:hint="eastAsia"/>
          </w:rPr>
          <w:t>（</w:t>
        </w:r>
        <w:r w:rsidR="009661D0">
          <w:t>using declaration</w:t>
        </w:r>
        <w:r w:rsidR="009661D0">
          <w:rPr>
            <w:rFonts w:hint="eastAsia"/>
          </w:rPr>
          <w:t>）</w:t>
        </w:r>
      </w:ins>
      <w:ins w:id="2662" w:author="岩下" w:date="2015-10-07T20:26:00Z">
        <w:r w:rsidR="009661D0">
          <w:rPr>
            <w:rFonts w:hint="eastAsia"/>
          </w:rPr>
          <w:t>と</w:t>
        </w:r>
      </w:ins>
      <w:ins w:id="2663" w:author="岩下" w:date="2015-10-07T20:27:00Z">
        <w:r w:rsidR="009661D0">
          <w:t>using</w:t>
        </w:r>
        <w:r w:rsidR="009661D0">
          <w:rPr>
            <w:rFonts w:hint="eastAsia"/>
          </w:rPr>
          <w:t>指示（</w:t>
        </w:r>
        <w:r w:rsidR="009661D0">
          <w:t>using directive</w:t>
        </w:r>
        <w:r w:rsidR="009661D0">
          <w:rPr>
            <w:rFonts w:hint="eastAsia"/>
          </w:rPr>
          <w:t>）</w:t>
        </w:r>
      </w:ins>
      <w:ins w:id="2664" w:author="岩下" w:date="2015-10-07T20:14:00Z">
        <w:r>
          <w:rPr>
            <w:rFonts w:hint="eastAsia"/>
          </w:rPr>
          <w:t>に対応する</w:t>
        </w:r>
        <w:r>
          <w:t>。</w:t>
        </w:r>
      </w:ins>
    </w:p>
    <w:p w14:paraId="6B2DF4DF" w14:textId="1B2FFED0" w:rsidR="00AA75E6" w:rsidRDefault="00AA75E6" w:rsidP="00AA75E6">
      <w:pPr>
        <w:pBdr>
          <w:top w:val="single" w:sz="4" w:space="1" w:color="auto"/>
          <w:left w:val="single" w:sz="4" w:space="0" w:color="auto"/>
          <w:bottom w:val="single" w:sz="4" w:space="1" w:color="auto"/>
          <w:right w:val="single" w:sz="4" w:space="0" w:color="auto"/>
        </w:pBdr>
        <w:ind w:firstLineChars="100" w:firstLine="210"/>
        <w:rPr>
          <w:ins w:id="2665" w:author="岩下" w:date="2015-10-07T20:14:00Z"/>
          <w:rFonts w:ascii="ＭＳ Ｐゴシック" w:eastAsia="ＭＳ Ｐゴシック" w:hAnsi="ＭＳ Ｐゴシック"/>
          <w:szCs w:val="20"/>
        </w:rPr>
      </w:pPr>
      <w:ins w:id="2666" w:author="岩下" w:date="2015-10-07T20:14: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usingDecl</w:t>
        </w:r>
        <w:r w:rsidRPr="003C315A">
          <w:rPr>
            <w:rFonts w:ascii="ＭＳ Ｐゴシック" w:eastAsia="ＭＳ Ｐゴシック" w:hAnsi="ＭＳ Ｐゴシック"/>
            <w:szCs w:val="20"/>
          </w:rPr>
          <w:t>&gt;</w:t>
        </w:r>
      </w:ins>
    </w:p>
    <w:p w14:paraId="5DBE5AB6" w14:textId="77777777" w:rsidR="00AA75E6" w:rsidRPr="003C315A" w:rsidRDefault="00AA75E6" w:rsidP="00AA75E6">
      <w:pPr>
        <w:pBdr>
          <w:top w:val="single" w:sz="4" w:space="1" w:color="auto"/>
          <w:left w:val="single" w:sz="4" w:space="0" w:color="auto"/>
          <w:bottom w:val="single" w:sz="4" w:space="1" w:color="auto"/>
          <w:right w:val="single" w:sz="4" w:space="0" w:color="auto"/>
        </w:pBdr>
        <w:ind w:firstLineChars="100" w:firstLine="210"/>
        <w:rPr>
          <w:ins w:id="2667" w:author="岩下" w:date="2015-10-07T20:16:00Z"/>
          <w:rFonts w:ascii="ＭＳ Ｐゴシック" w:eastAsia="ＭＳ Ｐゴシック" w:hAnsi="ＭＳ Ｐゴシック"/>
          <w:i/>
          <w:szCs w:val="20"/>
        </w:rPr>
      </w:pPr>
      <w:ins w:id="2668" w:author="岩下" w:date="2015-10-07T20:16:00Z">
        <w:r w:rsidRPr="003C315A">
          <w:rPr>
            <w:rFonts w:ascii="ＭＳ Ｐゴシック" w:eastAsia="ＭＳ Ｐゴシック" w:hAnsi="ＭＳ Ｐゴシック"/>
            <w:szCs w:val="20"/>
          </w:rPr>
          <w:t xml:space="preserve">  name</w:t>
        </w:r>
        <w:r w:rsidRPr="003C315A">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_Ref305767536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2669" w:author="岩下" w:date="2015-10-07T20:16: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2.1</w:t>
      </w:r>
      <w:ins w:id="2670" w:author="岩下" w:date="2015-10-07T20:16: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9F37D70" w14:textId="48C525DA" w:rsidR="00AA75E6" w:rsidRPr="003C315A" w:rsidRDefault="00AA75E6" w:rsidP="00AA75E6">
      <w:pPr>
        <w:pBdr>
          <w:top w:val="single" w:sz="4" w:space="1" w:color="auto"/>
          <w:left w:val="single" w:sz="4" w:space="0" w:color="auto"/>
          <w:bottom w:val="single" w:sz="4" w:space="1" w:color="auto"/>
          <w:right w:val="single" w:sz="4" w:space="0" w:color="auto"/>
        </w:pBdr>
        <w:ind w:firstLineChars="100" w:firstLine="210"/>
        <w:rPr>
          <w:ins w:id="2671" w:author="岩下" w:date="2015-10-07T20:14:00Z"/>
          <w:rFonts w:ascii="ＭＳ Ｐゴシック" w:eastAsia="ＭＳ Ｐゴシック" w:hAnsi="ＭＳ Ｐゴシック"/>
          <w:szCs w:val="20"/>
        </w:rPr>
      </w:pPr>
      <w:ins w:id="2672" w:author="岩下" w:date="2015-10-07T20:14: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usingDecl</w:t>
        </w:r>
        <w:r w:rsidRPr="003C315A">
          <w:rPr>
            <w:rFonts w:ascii="ＭＳ Ｐゴシック" w:eastAsia="ＭＳ Ｐゴシック" w:hAnsi="ＭＳ Ｐゴシック"/>
            <w:szCs w:val="20"/>
          </w:rPr>
          <w:t>&gt;</w:t>
        </w:r>
      </w:ins>
    </w:p>
    <w:p w14:paraId="0D202F92" w14:textId="2CFBA299" w:rsidR="00AA75E6" w:rsidRDefault="00AA75E6" w:rsidP="00AA75E6">
      <w:pPr>
        <w:rPr>
          <w:ins w:id="2673" w:author="岩下" w:date="2015-10-07T20:14:00Z"/>
          <w:rFonts w:ascii="ＭＳ Ｐゴシック" w:eastAsia="ＭＳ Ｐゴシック" w:hAnsi="ＭＳ Ｐゴシック"/>
        </w:rPr>
      </w:pPr>
      <w:ins w:id="2674" w:author="岩下" w:date="2015-10-07T20:14:00Z">
        <w:r>
          <w:rPr>
            <w:rFonts w:ascii="ＭＳ Ｐゴシック" w:eastAsia="ＭＳ Ｐゴシック" w:hAnsi="ＭＳ Ｐゴシック"/>
          </w:rPr>
          <w:lastRenderedPageBreak/>
          <w:t>属性(optional): lineno, file</w:t>
        </w:r>
      </w:ins>
      <w:ins w:id="2675" w:author="岩下" w:date="2015-10-07T20:29:00Z">
        <w:r w:rsidR="009661D0">
          <w:rPr>
            <w:rFonts w:ascii="ＭＳ Ｐゴシック" w:eastAsia="ＭＳ Ｐゴシック" w:hAnsi="ＭＳ Ｐゴシック"/>
          </w:rPr>
          <w:t>, namespace</w:t>
        </w:r>
      </w:ins>
    </w:p>
    <w:p w14:paraId="26CDAD83" w14:textId="77777777" w:rsidR="00AA75E6" w:rsidRDefault="00AA75E6" w:rsidP="00AA75E6">
      <w:pPr>
        <w:rPr>
          <w:ins w:id="2676" w:author="岩下" w:date="2015-10-07T20:14:00Z"/>
          <w:rFonts w:ascii="ＭＳ Ｐゴシック" w:eastAsia="ＭＳ Ｐゴシック" w:hAnsi="ＭＳ Ｐゴシック"/>
        </w:rPr>
      </w:pPr>
    </w:p>
    <w:p w14:paraId="3B863A48" w14:textId="77777777" w:rsidR="00AA75E6" w:rsidRDefault="00AA75E6" w:rsidP="00AA75E6">
      <w:pPr>
        <w:ind w:firstLineChars="100" w:firstLine="210"/>
        <w:rPr>
          <w:ins w:id="2677" w:author="岩下" w:date="2015-10-07T20:14:00Z"/>
        </w:rPr>
      </w:pPr>
      <w:ins w:id="2678" w:author="岩下" w:date="2015-10-07T20:14:00Z">
        <w:r>
          <w:rPr>
            <w:rFonts w:hint="eastAsia"/>
          </w:rPr>
          <w:t>以下のように</w:t>
        </w:r>
        <w:r>
          <w:t>using</w:t>
        </w:r>
        <w:r>
          <w:rPr>
            <w:rFonts w:hint="eastAsia"/>
          </w:rPr>
          <w:t>文に対応する。</w:t>
        </w:r>
      </w:ins>
    </w:p>
    <w:p w14:paraId="389F6E46" w14:textId="77777777" w:rsidR="009661D0" w:rsidRDefault="009661D0" w:rsidP="00AA75E6">
      <w:pPr>
        <w:pStyle w:val="ae"/>
        <w:numPr>
          <w:ilvl w:val="0"/>
          <w:numId w:val="55"/>
        </w:numPr>
        <w:ind w:leftChars="0"/>
        <w:rPr>
          <w:ins w:id="2679" w:author="岩下" w:date="2015-10-07T20:30:00Z"/>
        </w:rPr>
      </w:pPr>
      <w:ins w:id="2680" w:author="岩下" w:date="2015-10-07T20:28:00Z">
        <w:r>
          <w:t>using</w:t>
        </w:r>
        <w:r>
          <w:rPr>
            <w:rFonts w:hint="eastAsia"/>
          </w:rPr>
          <w:t>指示</w:t>
        </w:r>
        <w:r>
          <w:t xml:space="preserve"> </w:t>
        </w:r>
      </w:ins>
      <w:ins w:id="2681" w:author="岩下" w:date="2015-10-07T20:14:00Z">
        <w:r w:rsidR="00AA75E6">
          <w:rPr>
            <w:rFonts w:hint="eastAsia"/>
          </w:rPr>
          <w:t>”</w:t>
        </w:r>
        <w:r w:rsidR="00AA75E6">
          <w:t xml:space="preserve">using namespace </w:t>
        </w:r>
        <w:r>
          <w:rPr>
            <w:rFonts w:hint="eastAsia"/>
          </w:rPr>
          <w:t>名前空間名”</w:t>
        </w:r>
        <w:r>
          <w:rPr>
            <w:rFonts w:hint="eastAsia"/>
          </w:rPr>
          <w:t xml:space="preserve"> </w:t>
        </w:r>
        <w:r w:rsidR="00AA75E6">
          <w:rPr>
            <w:rFonts w:hint="eastAsia"/>
          </w:rPr>
          <w:t>の形のとき</w:t>
        </w:r>
      </w:ins>
    </w:p>
    <w:p w14:paraId="2C30EB3D" w14:textId="415DC3C2" w:rsidR="009661D0" w:rsidRDefault="009661D0" w:rsidP="005D0DEA">
      <w:pPr>
        <w:pStyle w:val="ae"/>
        <w:numPr>
          <w:ilvl w:val="1"/>
          <w:numId w:val="55"/>
        </w:numPr>
        <w:ind w:leftChars="0"/>
        <w:rPr>
          <w:ins w:id="2682" w:author="岩下" w:date="2015-10-07T20:30:00Z"/>
        </w:rPr>
      </w:pPr>
      <w:ins w:id="2683" w:author="岩下" w:date="2015-10-07T20:30:00Z">
        <w:r>
          <w:t>namespace</w:t>
        </w:r>
        <w:r>
          <w:rPr>
            <w:rFonts w:hint="eastAsia"/>
          </w:rPr>
          <w:t>属性</w:t>
        </w:r>
      </w:ins>
      <w:ins w:id="2684" w:author="岩下" w:date="2015-10-07T20:31:00Z">
        <w:r>
          <w:rPr>
            <w:rFonts w:hint="eastAsia"/>
          </w:rPr>
          <w:t>の値を</w:t>
        </w:r>
      </w:ins>
      <w:ins w:id="2685" w:author="岩下" w:date="2015-10-07T20:30:00Z">
        <w:r>
          <w:t>1</w:t>
        </w:r>
        <w:r>
          <w:rPr>
            <w:rFonts w:hint="eastAsia"/>
          </w:rPr>
          <w:t>または</w:t>
        </w:r>
        <w:r>
          <w:t>true</w:t>
        </w:r>
      </w:ins>
      <w:ins w:id="2686" w:author="岩下" w:date="2015-10-07T20:31:00Z">
        <w:r>
          <w:rPr>
            <w:rFonts w:hint="eastAsia"/>
          </w:rPr>
          <w:t>とする。</w:t>
        </w:r>
      </w:ins>
    </w:p>
    <w:p w14:paraId="27769EC5" w14:textId="57565390" w:rsidR="00AA75E6" w:rsidRDefault="00AA75E6" w:rsidP="005D0DEA">
      <w:pPr>
        <w:pStyle w:val="ae"/>
        <w:numPr>
          <w:ilvl w:val="1"/>
          <w:numId w:val="55"/>
        </w:numPr>
        <w:ind w:leftChars="0"/>
        <w:rPr>
          <w:ins w:id="2687" w:author="岩下" w:date="2015-10-07T20:14:00Z"/>
        </w:rPr>
      </w:pPr>
      <w:ins w:id="2688" w:author="岩下" w:date="2015-10-07T20:14:00Z">
        <w:r>
          <w:rPr>
            <w:rFonts w:hint="eastAsia"/>
          </w:rPr>
          <w:t>名前空間名を</w:t>
        </w:r>
        <w:r>
          <w:t>name</w:t>
        </w:r>
        <w:r>
          <w:rPr>
            <w:rFonts w:hint="eastAsia"/>
          </w:rPr>
          <w:t>要素とする。</w:t>
        </w:r>
      </w:ins>
      <w:ins w:id="2689" w:author="岩下" w:date="2015-10-07T20:17:00Z">
        <w:r>
          <w:rPr>
            <w:rFonts w:hint="eastAsia"/>
          </w:rPr>
          <w:t>名前空間名にはスコープ名と「</w:t>
        </w:r>
        <w:r>
          <w:t>::</w:t>
        </w:r>
        <w:r>
          <w:rPr>
            <w:rFonts w:hint="eastAsia"/>
          </w:rPr>
          <w:t>」が含まれることがある</w:t>
        </w:r>
      </w:ins>
      <w:ins w:id="2690" w:author="岩下" w:date="2015-10-07T20:18:00Z">
        <w:r>
          <w:rPr>
            <w:rFonts w:hint="eastAsia"/>
          </w:rPr>
          <w:t>。</w:t>
        </w:r>
      </w:ins>
    </w:p>
    <w:p w14:paraId="16C6D207" w14:textId="77777777" w:rsidR="009661D0" w:rsidRDefault="009661D0" w:rsidP="00AA75E6">
      <w:pPr>
        <w:pStyle w:val="ae"/>
        <w:numPr>
          <w:ilvl w:val="0"/>
          <w:numId w:val="55"/>
        </w:numPr>
        <w:ind w:leftChars="0"/>
        <w:rPr>
          <w:ins w:id="2691" w:author="岩下" w:date="2015-10-07T20:30:00Z"/>
        </w:rPr>
      </w:pPr>
      <w:ins w:id="2692" w:author="岩下" w:date="2015-10-07T20:28:00Z">
        <w:r>
          <w:t>using</w:t>
        </w:r>
        <w:r>
          <w:rPr>
            <w:rFonts w:hint="eastAsia"/>
          </w:rPr>
          <w:t>宣言</w:t>
        </w:r>
        <w:r>
          <w:t xml:space="preserve"> </w:t>
        </w:r>
      </w:ins>
      <w:ins w:id="2693" w:author="岩下" w:date="2015-10-07T20:14:00Z">
        <w:r w:rsidR="00AA75E6">
          <w:t xml:space="preserve">"using </w:t>
        </w:r>
      </w:ins>
      <w:ins w:id="2694" w:author="岩下" w:date="2015-10-07T20:16:00Z">
        <w:r w:rsidR="00AA75E6">
          <w:rPr>
            <w:rFonts w:hint="eastAsia"/>
          </w:rPr>
          <w:t>名前</w:t>
        </w:r>
      </w:ins>
      <w:ins w:id="2695" w:author="岩下" w:date="2015-10-07T20:17:00Z">
        <w:r w:rsidR="00AA75E6">
          <w:rPr>
            <w:rFonts w:hint="eastAsia"/>
          </w:rPr>
          <w:t>”</w:t>
        </w:r>
      </w:ins>
      <w:ins w:id="2696" w:author="岩下" w:date="2015-10-07T20:18:00Z">
        <w:r w:rsidR="00AA75E6" w:rsidRPr="00AA75E6">
          <w:rPr>
            <w:rFonts w:hint="eastAsia"/>
          </w:rPr>
          <w:t xml:space="preserve"> </w:t>
        </w:r>
        <w:r w:rsidR="00AA75E6">
          <w:rPr>
            <w:rFonts w:hint="eastAsia"/>
          </w:rPr>
          <w:t>の形のとき</w:t>
        </w:r>
      </w:ins>
    </w:p>
    <w:p w14:paraId="452BAF16" w14:textId="41BB07FE" w:rsidR="009661D0" w:rsidRDefault="009661D0" w:rsidP="005D0DEA">
      <w:pPr>
        <w:pStyle w:val="ae"/>
        <w:numPr>
          <w:ilvl w:val="1"/>
          <w:numId w:val="55"/>
        </w:numPr>
        <w:ind w:leftChars="0"/>
        <w:rPr>
          <w:ins w:id="2697" w:author="岩下" w:date="2015-10-07T20:31:00Z"/>
        </w:rPr>
      </w:pPr>
      <w:ins w:id="2698" w:author="岩下" w:date="2015-10-07T20:31:00Z">
        <w:r>
          <w:t>namespace</w:t>
        </w:r>
        <w:r>
          <w:rPr>
            <w:rFonts w:hint="eastAsia"/>
          </w:rPr>
          <w:t>属性を持たないか、値を</w:t>
        </w:r>
        <w:r>
          <w:t>0</w:t>
        </w:r>
        <w:r>
          <w:rPr>
            <w:rFonts w:hint="eastAsia"/>
          </w:rPr>
          <w:t>または</w:t>
        </w:r>
        <w:r>
          <w:t>false</w:t>
        </w:r>
        <w:r>
          <w:rPr>
            <w:rFonts w:hint="eastAsia"/>
          </w:rPr>
          <w:t>とする。</w:t>
        </w:r>
      </w:ins>
    </w:p>
    <w:p w14:paraId="0CB5B167" w14:textId="64741E19" w:rsidR="00AA75E6" w:rsidRDefault="00AA75E6" w:rsidP="005D0DEA">
      <w:pPr>
        <w:pStyle w:val="ae"/>
        <w:numPr>
          <w:ilvl w:val="1"/>
          <w:numId w:val="55"/>
        </w:numPr>
        <w:ind w:leftChars="0"/>
        <w:rPr>
          <w:ins w:id="2699" w:author="岩下" w:date="2015-10-07T20:41:00Z"/>
        </w:rPr>
      </w:pPr>
      <w:ins w:id="2700" w:author="岩下" w:date="2015-10-07T20:18:00Z">
        <w:r>
          <w:rPr>
            <w:rFonts w:hint="eastAsia"/>
          </w:rPr>
          <w:t>名前を</w:t>
        </w:r>
        <w:r>
          <w:t>name</w:t>
        </w:r>
        <w:r>
          <w:rPr>
            <w:rFonts w:hint="eastAsia"/>
          </w:rPr>
          <w:t>要素とする。名前にはスコープ名と「</w:t>
        </w:r>
        <w:r>
          <w:t>::</w:t>
        </w:r>
        <w:r>
          <w:rPr>
            <w:rFonts w:hint="eastAsia"/>
          </w:rPr>
          <w:t>」が含まれることがある。</w:t>
        </w:r>
      </w:ins>
    </w:p>
    <w:p w14:paraId="517F2048" w14:textId="78CD5139" w:rsidR="00605B67" w:rsidRDefault="002D72DB" w:rsidP="00605B67">
      <w:pPr>
        <w:pStyle w:val="ae"/>
        <w:numPr>
          <w:ilvl w:val="0"/>
          <w:numId w:val="55"/>
        </w:numPr>
        <w:ind w:leftChars="0"/>
        <w:rPr>
          <w:ins w:id="2701" w:author="岩下" w:date="2015-10-07T20:14:00Z"/>
        </w:rPr>
      </w:pPr>
      <w:ins w:id="2702" w:author="岩下" w:date="2015-10-07T20:41:00Z">
        <w:r>
          <w:rPr>
            <w:rFonts w:hint="eastAsia"/>
          </w:rPr>
          <w:t>別名宣言</w:t>
        </w:r>
        <w:r>
          <w:t xml:space="preserve"> "using </w:t>
        </w:r>
      </w:ins>
      <w:ins w:id="2703" w:author="岩下" w:date="2015-10-07T20:48:00Z">
        <w:r w:rsidR="00DE01B0">
          <w:rPr>
            <w:rFonts w:hint="eastAsia"/>
          </w:rPr>
          <w:t>別名</w:t>
        </w:r>
        <w:r w:rsidR="00DE01B0">
          <w:t xml:space="preserve"> = </w:t>
        </w:r>
      </w:ins>
      <w:ins w:id="2704" w:author="岩下" w:date="2015-10-07T20:49:00Z">
        <w:r w:rsidR="00DE01B0">
          <w:rPr>
            <w:rFonts w:hint="eastAsia"/>
          </w:rPr>
          <w:t xml:space="preserve">型”　</w:t>
        </w:r>
      </w:ins>
      <w:ins w:id="2705" w:author="岩下" w:date="2015-10-07T20:50:00Z">
        <w:r w:rsidR="00DE01B0">
          <w:rPr>
            <w:rFonts w:hint="eastAsia"/>
          </w:rPr>
          <w:t>の形のとき、</w:t>
        </w:r>
        <w:r w:rsidR="00DE01B0">
          <w:t>usingDecl</w:t>
        </w:r>
        <w:r w:rsidR="00DE01B0">
          <w:rPr>
            <w:rFonts w:hint="eastAsia"/>
          </w:rPr>
          <w:t>要素では表現されない。</w:t>
        </w:r>
        <w:r w:rsidR="00DE01B0">
          <w:t>typedef</w:t>
        </w:r>
        <w:r w:rsidR="00DE01B0">
          <w:rPr>
            <w:rFonts w:hint="eastAsia"/>
          </w:rPr>
          <w:t>と同様</w:t>
        </w:r>
      </w:ins>
      <w:ins w:id="2706" w:author="岩下" w:date="2015-10-07T20:51:00Z">
        <w:r w:rsidR="00DE01B0">
          <w:rPr>
            <w:rFonts w:hint="eastAsia"/>
          </w:rPr>
          <w:t>、</w:t>
        </w:r>
      </w:ins>
      <w:ins w:id="2707" w:author="岩下" w:date="2015-10-14T19:21:00Z">
        <w:r w:rsidR="003A7C69">
          <w:rPr>
            <w:rFonts w:hint="eastAsia"/>
          </w:rPr>
          <w:t>データ</w:t>
        </w:r>
      </w:ins>
      <w:ins w:id="2708" w:author="岩下" w:date="2015-10-07T21:17:00Z">
        <w:r w:rsidR="003A7C69">
          <w:rPr>
            <w:rFonts w:hint="eastAsia"/>
          </w:rPr>
          <w:t>型</w:t>
        </w:r>
      </w:ins>
      <w:ins w:id="2709" w:author="岩下" w:date="2015-10-14T19:21:00Z">
        <w:r w:rsidR="003A7C69">
          <w:rPr>
            <w:rFonts w:hint="eastAsia"/>
          </w:rPr>
          <w:t>定義</w:t>
        </w:r>
      </w:ins>
      <w:ins w:id="2710" w:author="岩下" w:date="2015-10-07T20:54:00Z">
        <w:r w:rsidR="00605B67">
          <w:rPr>
            <w:rFonts w:hint="eastAsia"/>
          </w:rPr>
          <w:t>要素</w:t>
        </w:r>
      </w:ins>
      <w:ins w:id="2711" w:author="岩下" w:date="2015-10-07T21:17:00Z">
        <w:r w:rsidR="00647500">
          <w:rPr>
            <w:rFonts w:hint="eastAsia"/>
          </w:rPr>
          <w:t>（</w:t>
        </w:r>
      </w:ins>
      <w:ins w:id="2712" w:author="岩下" w:date="2015-10-14T19:21:00Z">
        <w:r w:rsidR="003A7C69">
          <w:fldChar w:fldCharType="begin"/>
        </w:r>
        <w:r w:rsidR="003A7C69">
          <w:instrText xml:space="preserve"> REF </w:instrText>
        </w:r>
        <w:r w:rsidR="003A7C69">
          <w:rPr>
            <w:rFonts w:hint="eastAsia"/>
          </w:rPr>
          <w:instrText>_Ref306384533 \n \h</w:instrText>
        </w:r>
        <w:r w:rsidR="003A7C69">
          <w:instrText xml:space="preserve"> </w:instrText>
        </w:r>
      </w:ins>
      <w:r w:rsidR="003A7C69">
        <w:fldChar w:fldCharType="separate"/>
      </w:r>
      <w:ins w:id="2713" w:author="Youichi KOYAMA" w:date="2016-03-17T11:55:00Z">
        <w:r w:rsidR="006A16F7">
          <w:t>3</w:t>
        </w:r>
      </w:ins>
      <w:ins w:id="2714" w:author="岩下" w:date="2015-10-14T19:21:00Z">
        <w:r w:rsidR="003A7C69">
          <w:fldChar w:fldCharType="end"/>
        </w:r>
      </w:ins>
      <w:ins w:id="2715" w:author="岩下" w:date="2015-10-07T21:17:00Z">
        <w:r w:rsidR="00647500">
          <w:rPr>
            <w:rFonts w:hint="eastAsia"/>
          </w:rPr>
          <w:t>章）</w:t>
        </w:r>
      </w:ins>
      <w:ins w:id="2716" w:author="岩下" w:date="2015-10-07T20:54:00Z">
        <w:r w:rsidR="00605B67">
          <w:rPr>
            <w:rFonts w:hint="eastAsia"/>
          </w:rPr>
          <w:t>で表現される。</w:t>
        </w:r>
      </w:ins>
    </w:p>
    <w:p w14:paraId="7271E7F1" w14:textId="77B1F270" w:rsidR="00AA75E6" w:rsidRPr="008228CC" w:rsidDel="003A7C69" w:rsidRDefault="00AA75E6" w:rsidP="00F82FCE">
      <w:pPr>
        <w:rPr>
          <w:del w:id="2717" w:author="岩下" w:date="2015-10-14T19:22:00Z"/>
        </w:rPr>
      </w:pPr>
    </w:p>
    <w:p w14:paraId="2C29215B" w14:textId="77777777" w:rsidR="005A7DE9" w:rsidRDefault="005A7DE9">
      <w:pPr>
        <w:widowControl/>
        <w:jc w:val="left"/>
        <w:rPr>
          <w:ins w:id="2718" w:author="岩下" w:date="2015-10-13T18:08:00Z"/>
          <w:rFonts w:ascii="Arial" w:eastAsia="ＭＳ ゴシック" w:hAnsi="Arial"/>
          <w:sz w:val="24"/>
        </w:rPr>
      </w:pPr>
      <w:bookmarkStart w:id="2719" w:name="_Toc223755502"/>
      <w:bookmarkStart w:id="2720" w:name="_Toc223755708"/>
      <w:bookmarkStart w:id="2721" w:name="_Toc422165383"/>
      <w:bookmarkStart w:id="2722" w:name="_Ref304827726"/>
      <w:bookmarkStart w:id="2723" w:name="_Ref304829710"/>
      <w:ins w:id="2724" w:author="岩下" w:date="2015-10-13T18:08:00Z">
        <w:r>
          <w:br w:type="page"/>
        </w:r>
      </w:ins>
    </w:p>
    <w:p w14:paraId="1F66BCCE" w14:textId="4EEB18F4" w:rsidR="004C4788" w:rsidRDefault="004C4788" w:rsidP="004C4788">
      <w:pPr>
        <w:pStyle w:val="10"/>
      </w:pPr>
      <w:bookmarkStart w:id="2725" w:name="_Ref306448678"/>
      <w:bookmarkStart w:id="2726" w:name="_Toc306557429"/>
      <w:r>
        <w:rPr>
          <w:rFonts w:hint="eastAsia"/>
        </w:rPr>
        <w:lastRenderedPageBreak/>
        <w:t>文の要素</w:t>
      </w:r>
      <w:bookmarkEnd w:id="2719"/>
      <w:bookmarkEnd w:id="2720"/>
      <w:bookmarkEnd w:id="2721"/>
      <w:bookmarkEnd w:id="2722"/>
      <w:bookmarkEnd w:id="2723"/>
      <w:bookmarkEnd w:id="2725"/>
      <w:bookmarkEnd w:id="2726"/>
    </w:p>
    <w:p w14:paraId="4365FBD5" w14:textId="2D75F31D" w:rsidR="003E5C37" w:rsidRDefault="004C4788" w:rsidP="008228CC">
      <w:r>
        <w:rPr>
          <w:rFonts w:hint="eastAsia"/>
        </w:rPr>
        <w:t>C</w:t>
      </w:r>
      <w:r>
        <w:rPr>
          <w:rFonts w:hint="eastAsia"/>
        </w:rPr>
        <w:t>の文</w:t>
      </w:r>
      <w:r w:rsidR="003E5C37">
        <w:rPr>
          <w:rFonts w:hint="eastAsia"/>
        </w:rPr>
        <w:t>の構文要素に対応する</w:t>
      </w:r>
      <w:r w:rsidR="003E5C37">
        <w:rPr>
          <w:rFonts w:hint="eastAsia"/>
        </w:rPr>
        <w:t>XML</w:t>
      </w:r>
      <w:r w:rsidR="004B4E28">
        <w:rPr>
          <w:rFonts w:hint="eastAsia"/>
        </w:rPr>
        <w:t>要素</w:t>
      </w:r>
      <w:r w:rsidR="003E5C37">
        <w:rPr>
          <w:rFonts w:hint="eastAsia"/>
        </w:rPr>
        <w:t>である。それぞれの</w:t>
      </w:r>
      <w:ins w:id="2727" w:author="岩下" w:date="2015-10-02T11:15:00Z">
        <w:r w:rsidR="00154ED2">
          <w:t>XML</w:t>
        </w:r>
      </w:ins>
      <w:r w:rsidR="004B4E28">
        <w:rPr>
          <w:rFonts w:hint="eastAsia"/>
        </w:rPr>
        <w:t>要素</w:t>
      </w:r>
      <w:r w:rsidR="003E5C37">
        <w:rPr>
          <w:rFonts w:hint="eastAsia"/>
        </w:rPr>
        <w:t>には、</w:t>
      </w:r>
      <w:ins w:id="2728" w:author="岩下" w:date="2015-09-25T20:11:00Z">
        <w:r w:rsidR="00B06C89">
          <w:rPr>
            <w:rFonts w:hint="eastAsia"/>
          </w:rPr>
          <w:t>文の</w:t>
        </w:r>
      </w:ins>
      <w:ins w:id="2729" w:author="岩下" w:date="2015-09-25T20:12:00Z">
        <w:r w:rsidR="00B06C89">
          <w:rPr>
            <w:rFonts w:hint="eastAsia"/>
          </w:rPr>
          <w:t>元の</w:t>
        </w:r>
      </w:ins>
      <w:r w:rsidR="003E5C37">
        <w:rPr>
          <w:rFonts w:hint="eastAsia"/>
        </w:rPr>
        <w:t>行番号</w:t>
      </w:r>
      <w:ins w:id="2730" w:author="岩下" w:date="2015-09-25T20:12:00Z">
        <w:r w:rsidR="00B06C89">
          <w:rPr>
            <w:rFonts w:hint="eastAsia"/>
          </w:rPr>
          <w:t>とファイル名</w:t>
        </w:r>
      </w:ins>
      <w:del w:id="2731" w:author="岩下" w:date="2015-09-25T20:12:00Z">
        <w:r w:rsidR="003E5C37" w:rsidDel="00B06C89">
          <w:rPr>
            <w:rFonts w:hint="eastAsia"/>
          </w:rPr>
          <w:delText>が</w:delText>
        </w:r>
      </w:del>
      <w:ins w:id="2732" w:author="岩下" w:date="2015-09-25T20:12:00Z">
        <w:r w:rsidR="00B06C89">
          <w:rPr>
            <w:rFonts w:hint="eastAsia"/>
          </w:rPr>
          <w:t>を</w:t>
        </w:r>
      </w:ins>
      <w:r w:rsidR="003E5C37">
        <w:rPr>
          <w:rFonts w:hint="eastAsia"/>
        </w:rPr>
        <w:t>属性として付加</w:t>
      </w:r>
      <w:ins w:id="2733" w:author="岩下" w:date="2015-09-25T20:12:00Z">
        <w:r w:rsidR="00B06C89">
          <w:rPr>
            <w:rFonts w:hint="eastAsia"/>
          </w:rPr>
          <w:t>する</w:t>
        </w:r>
      </w:ins>
      <w:del w:id="2734" w:author="岩下" w:date="2015-09-25T20:12:00Z">
        <w:r w:rsidR="003E5C37" w:rsidDel="00B06C89">
          <w:rPr>
            <w:rFonts w:hint="eastAsia"/>
          </w:rPr>
          <w:delText>されており</w:delText>
        </w:r>
      </w:del>
      <w:del w:id="2735" w:author="岩下" w:date="2015-09-25T20:13:00Z">
        <w:r w:rsidR="003E5C37" w:rsidDel="00B06C89">
          <w:rPr>
            <w:rFonts w:hint="eastAsia"/>
          </w:rPr>
          <w:delText>、文が現れた行番号やファイルの情報を取り出す</w:delText>
        </w:r>
      </w:del>
      <w:r w:rsidR="003E5C37">
        <w:rPr>
          <w:rFonts w:hint="eastAsia"/>
        </w:rPr>
        <w:t>ことができる。</w:t>
      </w:r>
    </w:p>
    <w:p w14:paraId="5C9A998C" w14:textId="77777777" w:rsidR="00B06C89" w:rsidRPr="00F54F45" w:rsidRDefault="00B06C89" w:rsidP="00B06C89">
      <w:pPr>
        <w:rPr>
          <w:ins w:id="2736" w:author="岩下" w:date="2015-09-25T20:11:00Z"/>
          <w:kern w:val="0"/>
        </w:rPr>
      </w:pPr>
    </w:p>
    <w:p w14:paraId="32018054" w14:textId="77777777" w:rsidR="00B06C89" w:rsidRPr="000A34B9" w:rsidRDefault="00B06C89" w:rsidP="00B06C89">
      <w:pPr>
        <w:numPr>
          <w:ilvl w:val="0"/>
          <w:numId w:val="24"/>
        </w:numPr>
        <w:ind w:hanging="240"/>
        <w:rPr>
          <w:ins w:id="2737" w:author="岩下" w:date="2015-09-25T20:11:00Z"/>
          <w:kern w:val="0"/>
        </w:rPr>
      </w:pPr>
      <w:ins w:id="2738" w:author="岩下" w:date="2015-09-25T20:11:00Z">
        <w:r w:rsidRPr="00F54F45">
          <w:rPr>
            <w:kern w:val="0"/>
          </w:rPr>
          <w:t>lineno</w:t>
        </w:r>
        <w:r>
          <w:rPr>
            <w:rFonts w:hint="eastAsia"/>
            <w:kern w:val="0"/>
          </w:rPr>
          <w:t xml:space="preserve">　－　</w:t>
        </w:r>
        <w:r w:rsidRPr="00F54F45">
          <w:rPr>
            <w:kern w:val="0"/>
          </w:rPr>
          <w:t>文番号を値として持つ</w:t>
        </w:r>
      </w:ins>
    </w:p>
    <w:p w14:paraId="7EA4E2A4" w14:textId="77777777" w:rsidR="00B06C89" w:rsidRPr="000A34B9" w:rsidRDefault="00B06C89" w:rsidP="00B06C89">
      <w:pPr>
        <w:numPr>
          <w:ilvl w:val="0"/>
          <w:numId w:val="24"/>
        </w:numPr>
        <w:ind w:hanging="240"/>
        <w:rPr>
          <w:ins w:id="2739" w:author="岩下" w:date="2015-09-25T20:11:00Z"/>
          <w:kern w:val="0"/>
        </w:rPr>
      </w:pPr>
      <w:ins w:id="2740" w:author="岩下" w:date="2015-09-25T20:11:00Z">
        <w:r w:rsidRPr="00F54F45">
          <w:rPr>
            <w:kern w:val="0"/>
          </w:rPr>
          <w:t>file</w:t>
        </w:r>
        <w:r>
          <w:rPr>
            <w:rFonts w:hint="eastAsia"/>
            <w:kern w:val="0"/>
          </w:rPr>
          <w:t xml:space="preserve">　－　</w:t>
        </w:r>
        <w:r w:rsidRPr="00F54F45">
          <w:rPr>
            <w:kern w:val="0"/>
          </w:rPr>
          <w:t>この文が含まれているファイル名</w:t>
        </w:r>
      </w:ins>
    </w:p>
    <w:p w14:paraId="16979C66" w14:textId="77777777" w:rsidR="00B06C89" w:rsidRDefault="00B06C89" w:rsidP="00B06C89">
      <w:pPr>
        <w:rPr>
          <w:ins w:id="2741" w:author="岩下" w:date="2015-09-25T20:11:00Z"/>
        </w:rPr>
      </w:pPr>
    </w:p>
    <w:p w14:paraId="3A7B01C8" w14:textId="77777777" w:rsidR="003E5C37" w:rsidRDefault="003E5C37" w:rsidP="003E5C37"/>
    <w:p w14:paraId="1C00229C" w14:textId="77777777" w:rsidR="004C4788" w:rsidRDefault="00270A7E" w:rsidP="004C4788">
      <w:pPr>
        <w:pStyle w:val="2"/>
      </w:pPr>
      <w:bookmarkStart w:id="2742" w:name="_Toc223755503"/>
      <w:bookmarkStart w:id="2743" w:name="_Toc223755709"/>
      <w:bookmarkStart w:id="2744" w:name="_Toc422165384"/>
      <w:bookmarkStart w:id="2745" w:name="_Toc306557430"/>
      <w:r>
        <w:rPr>
          <w:rFonts w:hint="eastAsia"/>
        </w:rPr>
        <w:t>exprStatement</w:t>
      </w:r>
      <w:r w:rsidR="004B4E28">
        <w:rPr>
          <w:rFonts w:hint="eastAsia"/>
        </w:rPr>
        <w:t>要素</w:t>
      </w:r>
      <w:bookmarkEnd w:id="2742"/>
      <w:bookmarkEnd w:id="2743"/>
      <w:bookmarkEnd w:id="2744"/>
      <w:bookmarkEnd w:id="2745"/>
    </w:p>
    <w:p w14:paraId="79ACE357" w14:textId="1C2FF046" w:rsidR="008D53CD" w:rsidRDefault="00F54F45" w:rsidP="008D53CD">
      <w:pPr>
        <w:ind w:firstLineChars="100" w:firstLine="210"/>
        <w:rPr>
          <w:ins w:id="2746" w:author="岩下" w:date="2015-09-29T11:20:00Z"/>
        </w:rPr>
      </w:pPr>
      <w:del w:id="2747" w:author="岩下" w:date="2015-09-29T11:35:00Z">
        <w:r w:rsidDel="002A3592">
          <w:delText>exprStatment</w:delText>
        </w:r>
        <w:r w:rsidDel="002A3592">
          <w:delText>要素で、</w:delText>
        </w:r>
      </w:del>
      <w:r>
        <w:t>式で表現される文を表す。式の要素</w:t>
      </w:r>
      <w:ins w:id="2748" w:author="岩下" w:date="2015-09-25T16:55:00Z">
        <w:r w:rsidR="00783CEA">
          <w:rPr>
            <w:rFonts w:hint="eastAsia"/>
          </w:rPr>
          <w:t>（</w:t>
        </w:r>
      </w:ins>
      <w:ins w:id="2749" w:author="岩下" w:date="2015-09-25T16:56:00Z">
        <w:r w:rsidR="00783CEA">
          <w:t>7</w:t>
        </w:r>
        <w:r w:rsidR="00783CEA">
          <w:rPr>
            <w:rFonts w:hint="eastAsia"/>
          </w:rPr>
          <w:t>章</w:t>
        </w:r>
      </w:ins>
      <w:ins w:id="2750" w:author="岩下" w:date="2015-09-25T16:55:00Z">
        <w:r w:rsidR="00783CEA">
          <w:rPr>
            <w:rFonts w:hint="eastAsia"/>
          </w:rPr>
          <w:t>）</w:t>
        </w:r>
      </w:ins>
      <w:r>
        <w:t>を持つ。</w:t>
      </w:r>
    </w:p>
    <w:p w14:paraId="789A74AB"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51" w:author="岩下" w:date="2015-09-29T11:20:00Z"/>
          <w:rFonts w:ascii="ＭＳ Ｐゴシック" w:eastAsia="ＭＳ Ｐゴシック" w:hAnsi="ＭＳ Ｐゴシック"/>
          <w:szCs w:val="20"/>
        </w:rPr>
      </w:pPr>
      <w:ins w:id="2752" w:author="岩下" w:date="2015-09-29T11:20:00Z">
        <w:r w:rsidRPr="005D0DEA">
          <w:rPr>
            <w:rFonts w:ascii="ＭＳ Ｐゴシック" w:eastAsia="ＭＳ Ｐゴシック" w:hAnsi="ＭＳ Ｐゴシック"/>
            <w:szCs w:val="20"/>
          </w:rPr>
          <w:t>&lt;exprStatement&gt;</w:t>
        </w:r>
      </w:ins>
    </w:p>
    <w:p w14:paraId="587AABE5" w14:textId="5F6826D0"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53" w:author="岩下" w:date="2015-09-29T11:20:00Z"/>
          <w:rFonts w:ascii="ＭＳ Ｐゴシック" w:eastAsia="ＭＳ Ｐゴシック" w:hAnsi="ＭＳ Ｐゴシック"/>
          <w:i/>
          <w:szCs w:val="20"/>
        </w:rPr>
      </w:pPr>
      <w:ins w:id="2754" w:author="岩下" w:date="2015-09-29T11:20:00Z">
        <w:r w:rsidRPr="005D0DEA">
          <w:rPr>
            <w:rFonts w:ascii="ＭＳ Ｐゴシック" w:eastAsia="ＭＳ Ｐゴシック" w:hAnsi="ＭＳ Ｐゴシック"/>
            <w:szCs w:val="20"/>
          </w:rPr>
          <w:t xml:space="preserve">  </w:t>
        </w:r>
        <w:r w:rsidRPr="005D0DEA">
          <w:rPr>
            <w:rFonts w:ascii="ＭＳ Ｐゴシック" w:eastAsia="ＭＳ Ｐゴシック" w:hAnsi="ＭＳ Ｐゴシック" w:hint="eastAsia"/>
            <w:szCs w:val="20"/>
          </w:rPr>
          <w:t>式の</w:t>
        </w:r>
      </w:ins>
      <w:ins w:id="2755" w:author="岩下" w:date="2015-10-02T11:16:00Z">
        <w:r w:rsidR="00FC104A" w:rsidRPr="005D0DEA">
          <w:rPr>
            <w:rFonts w:ascii="ＭＳ Ｐゴシック" w:eastAsia="ＭＳ Ｐゴシック" w:hAnsi="ＭＳ Ｐゴシック"/>
            <w:szCs w:val="20"/>
          </w:rPr>
          <w:t>要素</w:t>
        </w:r>
      </w:ins>
      <w:ins w:id="2756" w:author="岩下" w:date="2015-10-06T16:18:00Z">
        <w:r w:rsidR="006F61EC">
          <w:rPr>
            <w:rFonts w:ascii="ＭＳ Ｐゴシック" w:eastAsia="ＭＳ Ｐゴシック" w:hAnsi="ＭＳ Ｐゴシック" w:hint="eastAsia"/>
            <w:szCs w:val="20"/>
          </w:rPr>
          <w:t>（</w:t>
        </w:r>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_Ref305767644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757" w:author="Youichi KOYAMA" w:date="2016-03-17T11:55:00Z">
        <w:r w:rsidR="006A16F7">
          <w:rPr>
            <w:rFonts w:ascii="ＭＳ Ｐゴシック" w:eastAsia="ＭＳ Ｐゴシック" w:hAnsi="ＭＳ Ｐゴシック"/>
            <w:szCs w:val="20"/>
          </w:rPr>
          <w:t>0</w:t>
        </w:r>
      </w:ins>
      <w:ins w:id="2758" w:author="岩下" w:date="2015-10-06T16:18:00Z">
        <w:r w:rsidR="006F61EC">
          <w:rPr>
            <w:rFonts w:ascii="ＭＳ Ｐゴシック" w:eastAsia="ＭＳ Ｐゴシック" w:hAnsi="ＭＳ Ｐゴシック"/>
            <w:szCs w:val="20"/>
          </w:rPr>
          <w:fldChar w:fldCharType="end"/>
        </w:r>
        <w:r w:rsidR="006F61EC">
          <w:rPr>
            <w:rFonts w:ascii="ＭＳ Ｐゴシック" w:eastAsia="ＭＳ Ｐゴシック" w:hAnsi="ＭＳ Ｐゴシック" w:hint="eastAsia"/>
            <w:szCs w:val="20"/>
          </w:rPr>
          <w:t>章）</w:t>
        </w:r>
      </w:ins>
    </w:p>
    <w:p w14:paraId="7521600E"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59" w:author="岩下" w:date="2015-09-29T11:20:00Z"/>
          <w:rFonts w:ascii="ＭＳ Ｐゴシック" w:eastAsia="ＭＳ Ｐゴシック" w:hAnsi="ＭＳ Ｐゴシック"/>
          <w:szCs w:val="20"/>
        </w:rPr>
      </w:pPr>
      <w:ins w:id="2760" w:author="岩下" w:date="2015-09-29T11:20:00Z">
        <w:r w:rsidRPr="005D0DEA">
          <w:rPr>
            <w:rFonts w:ascii="ＭＳ Ｐゴシック" w:eastAsia="ＭＳ Ｐゴシック" w:hAnsi="ＭＳ Ｐゴシック"/>
            <w:szCs w:val="20"/>
          </w:rPr>
          <w:t>&lt;/exprStatement&gt;</w:t>
        </w:r>
      </w:ins>
    </w:p>
    <w:p w14:paraId="1C6F008F" w14:textId="77777777" w:rsidR="008D53CD" w:rsidRDefault="008D53CD" w:rsidP="008D53CD">
      <w:pPr>
        <w:rPr>
          <w:ins w:id="2761" w:author="岩下" w:date="2015-09-29T11:20:00Z"/>
          <w:rFonts w:ascii="ＭＳ Ｐゴシック" w:eastAsia="ＭＳ Ｐゴシック" w:hAnsi="ＭＳ Ｐゴシック"/>
        </w:rPr>
      </w:pPr>
      <w:ins w:id="2762" w:author="岩下" w:date="2015-09-29T11:20:00Z">
        <w:r>
          <w:rPr>
            <w:rFonts w:ascii="ＭＳ Ｐゴシック" w:eastAsia="ＭＳ Ｐゴシック" w:hAnsi="ＭＳ Ｐゴシック"/>
          </w:rPr>
          <w:t>属性(optional): lineno, file</w:t>
        </w:r>
      </w:ins>
    </w:p>
    <w:p w14:paraId="487C7565" w14:textId="58367070" w:rsidR="004C4321" w:rsidRDefault="004C4321" w:rsidP="004C4321"/>
    <w:p w14:paraId="69B07E34" w14:textId="77777777" w:rsidR="00270A7E" w:rsidRDefault="00270A7E" w:rsidP="00270A7E">
      <w:pPr>
        <w:pStyle w:val="2"/>
      </w:pPr>
      <w:bookmarkStart w:id="2763" w:name="_Toc223755504"/>
      <w:bookmarkStart w:id="2764" w:name="_Toc223755710"/>
      <w:bookmarkStart w:id="2765" w:name="_Toc422165385"/>
      <w:bookmarkStart w:id="2766" w:name="_Ref304829808"/>
      <w:bookmarkStart w:id="2767" w:name="_Ref305768697"/>
      <w:bookmarkStart w:id="2768" w:name="_Toc306557431"/>
      <w:r>
        <w:rPr>
          <w:rFonts w:hint="eastAsia"/>
        </w:rPr>
        <w:t>compoundStatement</w:t>
      </w:r>
      <w:r>
        <w:rPr>
          <w:rFonts w:hint="eastAsia"/>
        </w:rPr>
        <w:t>要素</w:t>
      </w:r>
      <w:bookmarkEnd w:id="2763"/>
      <w:bookmarkEnd w:id="2764"/>
      <w:bookmarkEnd w:id="2765"/>
      <w:bookmarkEnd w:id="2766"/>
      <w:bookmarkEnd w:id="2767"/>
      <w:bookmarkEnd w:id="2768"/>
    </w:p>
    <w:p w14:paraId="59790A3B" w14:textId="5C1F0D61" w:rsidR="008D53CD" w:rsidRDefault="00F54F45" w:rsidP="008D53CD">
      <w:pPr>
        <w:ind w:firstLineChars="100" w:firstLine="210"/>
        <w:rPr>
          <w:ins w:id="2769" w:author="岩下" w:date="2015-09-29T11:21:00Z"/>
        </w:rPr>
      </w:pPr>
      <w:del w:id="2770" w:author="岩下" w:date="2015-09-29T11:33:00Z">
        <w:r w:rsidRPr="00F54F45" w:rsidDel="00733521">
          <w:rPr>
            <w:kern w:val="0"/>
          </w:rPr>
          <w:delText>compoundStatement</w:delText>
        </w:r>
        <w:r w:rsidR="004B4E28" w:rsidDel="00733521">
          <w:rPr>
            <w:kern w:val="0"/>
          </w:rPr>
          <w:delText>要素</w:delText>
        </w:r>
        <w:r w:rsidRPr="00F54F45" w:rsidDel="00733521">
          <w:rPr>
            <w:kern w:val="0"/>
          </w:rPr>
          <w:delText>で、</w:delText>
        </w:r>
      </w:del>
      <w:r w:rsidRPr="00F54F45">
        <w:rPr>
          <w:kern w:val="0"/>
        </w:rPr>
        <w:t>複文を表現する。</w:t>
      </w:r>
    </w:p>
    <w:p w14:paraId="138A6988"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71" w:author="岩下" w:date="2015-09-29T11:21:00Z"/>
          <w:rFonts w:ascii="ＭＳ Ｐゴシック" w:eastAsia="ＭＳ Ｐゴシック" w:hAnsi="ＭＳ Ｐゴシック"/>
          <w:szCs w:val="20"/>
        </w:rPr>
      </w:pPr>
      <w:ins w:id="2772" w:author="岩下" w:date="2015-09-29T11:21:00Z">
        <w:r w:rsidRPr="005D0DEA">
          <w:rPr>
            <w:rFonts w:ascii="ＭＳ Ｐゴシック" w:eastAsia="ＭＳ Ｐゴシック" w:hAnsi="ＭＳ Ｐゴシック"/>
            <w:szCs w:val="20"/>
          </w:rPr>
          <w:t>&lt;compoundStatement&gt;</w:t>
        </w:r>
      </w:ins>
    </w:p>
    <w:p w14:paraId="3FFF2FB1" w14:textId="21C3E93A"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73" w:author="岩下" w:date="2015-09-29T11:21:00Z"/>
          <w:rFonts w:ascii="ＭＳ Ｐゴシック" w:eastAsia="ＭＳ Ｐゴシック" w:hAnsi="ＭＳ Ｐゴシック"/>
          <w:i/>
          <w:szCs w:val="20"/>
        </w:rPr>
      </w:pPr>
      <w:ins w:id="2774" w:author="岩下" w:date="2015-09-29T11:21:00Z">
        <w:r w:rsidRPr="005D0DEA">
          <w:rPr>
            <w:rFonts w:ascii="ＭＳ Ｐゴシック" w:eastAsia="ＭＳ Ｐゴシック" w:hAnsi="ＭＳ Ｐゴシック"/>
            <w:szCs w:val="20"/>
          </w:rPr>
          <w:t xml:space="preserve">  symbols</w:t>
        </w:r>
        <w:r w:rsidRPr="005D0DEA">
          <w:rPr>
            <w:rFonts w:ascii="ＭＳ Ｐゴシック" w:eastAsia="ＭＳ Ｐゴシック" w:hAnsi="ＭＳ Ｐゴシック" w:hint="eastAsia"/>
            <w:szCs w:val="20"/>
          </w:rPr>
          <w:t>要素</w:t>
        </w:r>
      </w:ins>
      <w:ins w:id="2775" w:author="岩下" w:date="2015-10-06T16:19:00Z">
        <w:r w:rsidR="006F61EC">
          <w:rPr>
            <w:rFonts w:ascii="ＭＳ Ｐゴシック" w:eastAsia="ＭＳ Ｐゴシック" w:hAnsi="ＭＳ Ｐゴシック" w:hint="eastAsia"/>
            <w:szCs w:val="20"/>
          </w:rPr>
          <w:t>（</w:t>
        </w:r>
      </w:ins>
      <w:ins w:id="2776" w:author="岩下" w:date="2015-10-06T16:20:00Z">
        <w:r w:rsidR="006F61EC">
          <w:rPr>
            <w:rFonts w:ascii="ＭＳ Ｐゴシック" w:eastAsia="ＭＳ Ｐゴシック" w:hAnsi="ＭＳ Ｐゴシック"/>
            <w:szCs w:val="20"/>
          </w:rPr>
          <w:fldChar w:fldCharType="begin"/>
        </w:r>
        <w:r w:rsidR="006F61EC">
          <w:rPr>
            <w:rFonts w:ascii="ＭＳ Ｐゴシック" w:eastAsia="ＭＳ Ｐゴシック" w:hAnsi="ＭＳ Ｐゴシック"/>
            <w:szCs w:val="20"/>
          </w:rPr>
          <w:instrText xml:space="preserve"> REF </w:instrText>
        </w:r>
        <w:r w:rsidR="006F61EC">
          <w:rPr>
            <w:rFonts w:ascii="ＭＳ Ｐゴシック" w:eastAsia="ＭＳ Ｐゴシック" w:hAnsi="ＭＳ Ｐゴシック" w:hint="eastAsia"/>
            <w:szCs w:val="20"/>
          </w:rPr>
          <w:instrText>_Ref305767772 \n \h</w:instrText>
        </w:r>
        <w:r w:rsidR="006F61EC">
          <w:rPr>
            <w:rFonts w:ascii="ＭＳ Ｐゴシック" w:eastAsia="ＭＳ Ｐゴシック" w:hAnsi="ＭＳ Ｐゴシック"/>
            <w:szCs w:val="20"/>
          </w:rPr>
          <w:instrText xml:space="preserve"> </w:instrText>
        </w:r>
      </w:ins>
      <w:r w:rsidR="006F61EC">
        <w:rPr>
          <w:rFonts w:ascii="ＭＳ Ｐゴシック" w:eastAsia="ＭＳ Ｐゴシック" w:hAnsi="ＭＳ Ｐゴシック"/>
          <w:szCs w:val="20"/>
        </w:rPr>
      </w:r>
      <w:r w:rsidR="006F61EC">
        <w:rPr>
          <w:rFonts w:ascii="ＭＳ Ｐゴシック" w:eastAsia="ＭＳ Ｐゴシック" w:hAnsi="ＭＳ Ｐゴシック"/>
          <w:szCs w:val="20"/>
        </w:rPr>
        <w:fldChar w:fldCharType="separate"/>
      </w:r>
      <w:ins w:id="2777" w:author="Youichi KOYAMA" w:date="2016-03-17T11:55:00Z">
        <w:r w:rsidR="006A16F7">
          <w:rPr>
            <w:rFonts w:ascii="ＭＳ Ｐゴシック" w:eastAsia="ＭＳ Ｐゴシック" w:hAnsi="ＭＳ Ｐゴシック"/>
            <w:szCs w:val="20"/>
          </w:rPr>
          <w:t>4.3</w:t>
        </w:r>
      </w:ins>
      <w:ins w:id="2778" w:author="岩下" w:date="2015-10-06T16:20:00Z">
        <w:r w:rsidR="006F61EC">
          <w:rPr>
            <w:rFonts w:ascii="ＭＳ Ｐゴシック" w:eastAsia="ＭＳ Ｐゴシック" w:hAnsi="ＭＳ Ｐゴシック"/>
            <w:szCs w:val="20"/>
          </w:rPr>
          <w:fldChar w:fldCharType="end"/>
        </w:r>
      </w:ins>
      <w:ins w:id="2779" w:author="岩下" w:date="2015-10-06T16:19:00Z">
        <w:r w:rsidR="006F61EC">
          <w:rPr>
            <w:rFonts w:ascii="ＭＳ Ｐゴシック" w:eastAsia="ＭＳ Ｐゴシック" w:hAnsi="ＭＳ Ｐゴシック" w:hint="eastAsia"/>
            <w:szCs w:val="20"/>
          </w:rPr>
          <w:t>節）</w:t>
        </w:r>
      </w:ins>
    </w:p>
    <w:p w14:paraId="3BD5765D" w14:textId="109C73C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80" w:author="岩下" w:date="2015-09-29T11:21:00Z"/>
          <w:rFonts w:ascii="ＭＳ Ｐゴシック" w:eastAsia="ＭＳ Ｐゴシック" w:hAnsi="ＭＳ Ｐゴシック"/>
          <w:szCs w:val="20"/>
        </w:rPr>
      </w:pPr>
      <w:ins w:id="2781" w:author="岩下" w:date="2015-09-29T11:21:00Z">
        <w:r w:rsidRPr="005D0DEA">
          <w:rPr>
            <w:rFonts w:ascii="ＭＳ Ｐゴシック" w:eastAsia="ＭＳ Ｐゴシック" w:hAnsi="ＭＳ Ｐゴシック"/>
            <w:szCs w:val="20"/>
          </w:rPr>
          <w:t xml:space="preserve">  declarations</w:t>
        </w:r>
        <w:r w:rsidRPr="005D0DEA">
          <w:rPr>
            <w:rFonts w:ascii="ＭＳ Ｐゴシック" w:eastAsia="ＭＳ Ｐゴシック" w:hAnsi="ＭＳ Ｐゴシック" w:hint="eastAsia"/>
            <w:szCs w:val="20"/>
          </w:rPr>
          <w:t>要素</w:t>
        </w:r>
      </w:ins>
      <w:ins w:id="2782" w:author="岩下" w:date="2015-10-06T16:19:00Z">
        <w:r w:rsidR="006F61EC">
          <w:rPr>
            <w:rFonts w:ascii="ＭＳ Ｐゴシック" w:eastAsia="ＭＳ Ｐゴシック" w:hAnsi="ＭＳ Ｐゴシック" w:hint="eastAsia"/>
            <w:szCs w:val="20"/>
          </w:rPr>
          <w:t>（</w:t>
        </w:r>
      </w:ins>
      <w:ins w:id="2783" w:author="岩下" w:date="2015-10-06T16:40:00Z">
        <w:r w:rsidR="00E27440">
          <w:rPr>
            <w:rFonts w:ascii="ＭＳ Ｐゴシック" w:eastAsia="ＭＳ Ｐゴシック" w:hAnsi="ＭＳ Ｐゴシック"/>
            <w:szCs w:val="20"/>
          </w:rPr>
          <w:fldChar w:fldCharType="begin"/>
        </w:r>
        <w:r w:rsidR="00E27440">
          <w:rPr>
            <w:rFonts w:ascii="ＭＳ Ｐゴシック" w:eastAsia="ＭＳ Ｐゴシック" w:hAnsi="ＭＳ Ｐゴシック"/>
            <w:szCs w:val="20"/>
          </w:rPr>
          <w:instrText xml:space="preserve"> REF </w:instrText>
        </w:r>
        <w:r w:rsidR="00E27440">
          <w:rPr>
            <w:rFonts w:ascii="ＭＳ Ｐゴシック" w:eastAsia="ＭＳ Ｐゴシック" w:hAnsi="ＭＳ Ｐゴシック" w:hint="eastAsia"/>
            <w:szCs w:val="20"/>
          </w:rPr>
          <w:instrText>_Ref305768981 \n \h</w:instrText>
        </w:r>
        <w:r w:rsidR="00E27440">
          <w:rPr>
            <w:rFonts w:ascii="ＭＳ Ｐゴシック" w:eastAsia="ＭＳ Ｐゴシック" w:hAnsi="ＭＳ Ｐゴシック"/>
            <w:szCs w:val="20"/>
          </w:rPr>
          <w:instrText xml:space="preserve"> </w:instrText>
        </w:r>
      </w:ins>
      <w:r w:rsidR="00E27440">
        <w:rPr>
          <w:rFonts w:ascii="ＭＳ Ｐゴシック" w:eastAsia="ＭＳ Ｐゴシック" w:hAnsi="ＭＳ Ｐゴシック"/>
          <w:szCs w:val="20"/>
        </w:rPr>
      </w:r>
      <w:r w:rsidR="00E27440">
        <w:rPr>
          <w:rFonts w:ascii="ＭＳ Ｐゴシック" w:eastAsia="ＭＳ Ｐゴシック" w:hAnsi="ＭＳ Ｐゴシック"/>
          <w:szCs w:val="20"/>
        </w:rPr>
        <w:fldChar w:fldCharType="separate"/>
      </w:r>
      <w:ins w:id="2784" w:author="Youichi KOYAMA" w:date="2016-03-17T11:55:00Z">
        <w:r w:rsidR="006A16F7">
          <w:rPr>
            <w:rFonts w:ascii="ＭＳ Ｐゴシック" w:eastAsia="ＭＳ Ｐゴシック" w:hAnsi="ＭＳ Ｐゴシック"/>
            <w:szCs w:val="20"/>
          </w:rPr>
          <w:t>5.2</w:t>
        </w:r>
      </w:ins>
      <w:ins w:id="2785" w:author="岩下" w:date="2015-10-06T16:40:00Z">
        <w:r w:rsidR="00E27440">
          <w:rPr>
            <w:rFonts w:ascii="ＭＳ Ｐゴシック" w:eastAsia="ＭＳ Ｐゴシック" w:hAnsi="ＭＳ Ｐゴシック"/>
            <w:szCs w:val="20"/>
          </w:rPr>
          <w:fldChar w:fldCharType="end"/>
        </w:r>
      </w:ins>
      <w:ins w:id="2786" w:author="岩下" w:date="2015-10-06T16:19:00Z">
        <w:r w:rsidR="006F61EC">
          <w:rPr>
            <w:rFonts w:ascii="ＭＳ Ｐゴシック" w:eastAsia="ＭＳ Ｐゴシック" w:hAnsi="ＭＳ Ｐゴシック" w:hint="eastAsia"/>
            <w:szCs w:val="20"/>
          </w:rPr>
          <w:t>節）</w:t>
        </w:r>
      </w:ins>
    </w:p>
    <w:p w14:paraId="072A9831" w14:textId="77777777" w:rsidR="008D53CD" w:rsidRPr="005D0DEA" w:rsidRDefault="008D53CD" w:rsidP="005D0DEA">
      <w:pPr>
        <w:pBdr>
          <w:top w:val="single" w:sz="4" w:space="1" w:color="auto"/>
          <w:left w:val="single" w:sz="4" w:space="0" w:color="auto"/>
          <w:bottom w:val="single" w:sz="4" w:space="1" w:color="auto"/>
          <w:right w:val="single" w:sz="4" w:space="0" w:color="auto"/>
        </w:pBdr>
        <w:ind w:firstLineChars="100" w:firstLine="210"/>
        <w:rPr>
          <w:ins w:id="2787" w:author="岩下" w:date="2015-09-29T11:21:00Z"/>
          <w:rFonts w:ascii="ＭＳ Ｐゴシック" w:eastAsia="ＭＳ Ｐゴシック" w:hAnsi="ＭＳ Ｐゴシック"/>
          <w:i/>
          <w:szCs w:val="20"/>
        </w:rPr>
      </w:pPr>
      <w:ins w:id="2788" w:author="岩下" w:date="2015-09-29T11:21: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081D5171" w14:textId="77777777" w:rsidR="008D53CD" w:rsidRPr="005D0DEA" w:rsidRDefault="008D53CD" w:rsidP="000519E9">
      <w:pPr>
        <w:pBdr>
          <w:top w:val="single" w:sz="4" w:space="1" w:color="auto"/>
          <w:left w:val="single" w:sz="4" w:space="0" w:color="auto"/>
          <w:bottom w:val="single" w:sz="4" w:space="1" w:color="auto"/>
          <w:right w:val="single" w:sz="4" w:space="0" w:color="auto"/>
        </w:pBdr>
        <w:ind w:firstLineChars="100" w:firstLine="210"/>
        <w:rPr>
          <w:ins w:id="2789" w:author="岩下" w:date="2015-09-29T11:21:00Z"/>
          <w:rFonts w:ascii="ＭＳ Ｐゴシック" w:eastAsia="ＭＳ Ｐゴシック" w:hAnsi="ＭＳ Ｐゴシック"/>
          <w:szCs w:val="20"/>
        </w:rPr>
      </w:pPr>
      <w:ins w:id="2790" w:author="岩下" w:date="2015-09-29T11:21:00Z">
        <w:r w:rsidRPr="005D0DEA">
          <w:rPr>
            <w:rFonts w:ascii="ＭＳ Ｐゴシック" w:eastAsia="ＭＳ Ｐゴシック" w:hAnsi="ＭＳ Ｐゴシック"/>
            <w:szCs w:val="20"/>
          </w:rPr>
          <w:t>&lt;/compoundStatement&gt;</w:t>
        </w:r>
      </w:ins>
    </w:p>
    <w:p w14:paraId="67CA1405" w14:textId="77777777" w:rsidR="008D53CD" w:rsidRDefault="008D53CD" w:rsidP="008D53CD">
      <w:pPr>
        <w:rPr>
          <w:ins w:id="2791" w:author="岩下" w:date="2015-09-29T11:21:00Z"/>
          <w:rFonts w:ascii="ＭＳ Ｐゴシック" w:eastAsia="ＭＳ Ｐゴシック" w:hAnsi="ＭＳ Ｐゴシック"/>
        </w:rPr>
      </w:pPr>
      <w:ins w:id="2792" w:author="岩下" w:date="2015-09-29T11:21:00Z">
        <w:r>
          <w:rPr>
            <w:rFonts w:ascii="ＭＳ Ｐゴシック" w:eastAsia="ＭＳ Ｐゴシック" w:hAnsi="ＭＳ Ｐゴシック"/>
          </w:rPr>
          <w:t>属性(optional): lineno, file</w:t>
        </w:r>
      </w:ins>
    </w:p>
    <w:p w14:paraId="4E6EF7F4" w14:textId="77777777" w:rsidR="008D53CD" w:rsidRDefault="008D53CD" w:rsidP="008D53CD">
      <w:pPr>
        <w:rPr>
          <w:ins w:id="2793" w:author="岩下" w:date="2015-09-29T11:21:00Z"/>
        </w:rPr>
      </w:pPr>
    </w:p>
    <w:p w14:paraId="32E67AEA" w14:textId="3DE752FF" w:rsidR="00F54F45" w:rsidRDefault="00F54F45" w:rsidP="008228CC">
      <w:pPr>
        <w:rPr>
          <w:kern w:val="0"/>
        </w:rPr>
      </w:pPr>
      <w:r w:rsidRPr="00F54F45">
        <w:rPr>
          <w:kern w:val="0"/>
        </w:rPr>
        <w:t>以下の</w:t>
      </w:r>
      <w:ins w:id="2794" w:author="岩下" w:date="2015-10-02T11:16:00Z">
        <w:r w:rsidR="00FC104A">
          <w:rPr>
            <w:rFonts w:hint="eastAsia"/>
            <w:kern w:val="0"/>
          </w:rPr>
          <w:t>子</w:t>
        </w:r>
      </w:ins>
      <w:r w:rsidR="004B4E28">
        <w:rPr>
          <w:kern w:val="0"/>
        </w:rPr>
        <w:t>要素</w:t>
      </w:r>
      <w:r w:rsidRPr="00F54F45">
        <w:rPr>
          <w:kern w:val="0"/>
        </w:rPr>
        <w:t>を持つ。</w:t>
      </w:r>
    </w:p>
    <w:p w14:paraId="3D78C115" w14:textId="36F58F5F" w:rsidR="00F54F45" w:rsidRPr="000A34B9" w:rsidRDefault="00F54F45" w:rsidP="00613D85">
      <w:pPr>
        <w:numPr>
          <w:ilvl w:val="0"/>
          <w:numId w:val="17"/>
        </w:numPr>
        <w:ind w:hanging="240"/>
        <w:rPr>
          <w:kern w:val="0"/>
        </w:rPr>
      </w:pPr>
      <w:r w:rsidRPr="00F54F45">
        <w:rPr>
          <w:kern w:val="0"/>
        </w:rPr>
        <w:t>symbols</w:t>
      </w:r>
      <w:r w:rsidR="004B4E28">
        <w:rPr>
          <w:kern w:val="0"/>
        </w:rPr>
        <w:t xml:space="preserve">要素　－　</w:t>
      </w:r>
      <w:r w:rsidRPr="00F54F45">
        <w:rPr>
          <w:kern w:val="0"/>
        </w:rPr>
        <w:t>この</w:t>
      </w:r>
      <w:ins w:id="2795" w:author="岩下" w:date="2015-10-06T16:45:00Z">
        <w:r w:rsidR="00E27440">
          <w:rPr>
            <w:rFonts w:hint="eastAsia"/>
            <w:kern w:val="0"/>
          </w:rPr>
          <w:t>スコープ</w:t>
        </w:r>
      </w:ins>
      <w:del w:id="2796" w:author="岩下" w:date="2015-10-06T16:45:00Z">
        <w:r w:rsidRPr="00F54F45" w:rsidDel="00E27440">
          <w:rPr>
            <w:kern w:val="0"/>
          </w:rPr>
          <w:delText>複文</w:delText>
        </w:r>
      </w:del>
      <w:r w:rsidRPr="00F54F45">
        <w:rPr>
          <w:kern w:val="0"/>
        </w:rPr>
        <w:t>の中で定義されているシンボルリスト</w:t>
      </w:r>
    </w:p>
    <w:p w14:paraId="5C94150C" w14:textId="49093025" w:rsidR="00F54F45" w:rsidRPr="000A34B9" w:rsidRDefault="00F54F45" w:rsidP="00613D85">
      <w:pPr>
        <w:numPr>
          <w:ilvl w:val="0"/>
          <w:numId w:val="17"/>
        </w:numPr>
        <w:ind w:hanging="240"/>
        <w:rPr>
          <w:kern w:val="0"/>
        </w:rPr>
      </w:pPr>
      <w:r w:rsidRPr="00F54F45">
        <w:rPr>
          <w:kern w:val="0"/>
        </w:rPr>
        <w:t>declarations</w:t>
      </w:r>
      <w:r w:rsidR="004B4E28">
        <w:rPr>
          <w:kern w:val="0"/>
        </w:rPr>
        <w:t xml:space="preserve">要素　－　</w:t>
      </w:r>
      <w:r w:rsidRPr="00F54F45">
        <w:rPr>
          <w:kern w:val="0"/>
        </w:rPr>
        <w:t>この</w:t>
      </w:r>
      <w:del w:id="2797" w:author="岩下" w:date="2015-10-06T16:45:00Z">
        <w:r w:rsidRPr="00F54F45" w:rsidDel="00E27440">
          <w:rPr>
            <w:kern w:val="0"/>
          </w:rPr>
          <w:delText>複文</w:delText>
        </w:r>
      </w:del>
      <w:ins w:id="2798" w:author="岩下" w:date="2015-10-06T16:45:00Z">
        <w:r w:rsidR="00E27440">
          <w:rPr>
            <w:rFonts w:hint="eastAsia"/>
            <w:kern w:val="0"/>
          </w:rPr>
          <w:t>スコープ</w:t>
        </w:r>
      </w:ins>
      <w:r w:rsidRPr="00F54F45">
        <w:rPr>
          <w:kern w:val="0"/>
        </w:rPr>
        <w:t>の中で定義</w:t>
      </w:r>
      <w:del w:id="2799" w:author="岩下" w:date="2015-10-06T16:45:00Z">
        <w:r w:rsidRPr="00F54F45" w:rsidDel="00E27440">
          <w:rPr>
            <w:kern w:val="0"/>
          </w:rPr>
          <w:delText>する</w:delText>
        </w:r>
      </w:del>
      <w:ins w:id="2800" w:author="岩下" w:date="2015-10-06T16:45:00Z">
        <w:r w:rsidR="00E27440">
          <w:rPr>
            <w:rFonts w:hint="eastAsia"/>
            <w:kern w:val="0"/>
          </w:rPr>
          <w:t>される</w:t>
        </w:r>
      </w:ins>
      <w:r w:rsidRPr="00F54F45">
        <w:rPr>
          <w:kern w:val="0"/>
        </w:rPr>
        <w:t>宣言</w:t>
      </w:r>
      <w:del w:id="2801" w:author="岩下" w:date="2015-10-06T16:46:00Z">
        <w:r w:rsidRPr="00F54F45" w:rsidDel="00E27440">
          <w:rPr>
            <w:kern w:val="0"/>
          </w:rPr>
          <w:delText>に対する</w:delText>
        </w:r>
      </w:del>
      <w:del w:id="2802" w:author="岩下" w:date="2015-10-06T16:45:00Z">
        <w:r w:rsidRPr="00F54F45" w:rsidDel="00E27440">
          <w:rPr>
            <w:kern w:val="0"/>
          </w:rPr>
          <w:delText>varDecl</w:delText>
        </w:r>
        <w:r w:rsidR="004B4E28" w:rsidDel="00E27440">
          <w:rPr>
            <w:kern w:val="0"/>
          </w:rPr>
          <w:delText>要素</w:delText>
        </w:r>
        <w:r w:rsidRPr="00F54F45" w:rsidDel="00E27440">
          <w:rPr>
            <w:kern w:val="0"/>
          </w:rPr>
          <w:delText>、</w:delText>
        </w:r>
        <w:r w:rsidR="003D31C3" w:rsidDel="00E27440">
          <w:rPr>
            <w:rFonts w:hint="eastAsia"/>
            <w:kern w:val="0"/>
          </w:rPr>
          <w:delText>functionDefinition</w:delText>
        </w:r>
        <w:r w:rsidR="004B4E28" w:rsidDel="00E27440">
          <w:rPr>
            <w:rFonts w:hint="eastAsia"/>
            <w:kern w:val="0"/>
          </w:rPr>
          <w:delText>要素</w:delText>
        </w:r>
        <w:r w:rsidR="003D31C3" w:rsidDel="00E27440">
          <w:rPr>
            <w:rFonts w:hint="eastAsia"/>
            <w:kern w:val="0"/>
          </w:rPr>
          <w:delText>、および</w:delText>
        </w:r>
        <w:r w:rsidR="003D31C3" w:rsidDel="00E27440">
          <w:rPr>
            <w:rFonts w:hint="eastAsia"/>
            <w:kern w:val="0"/>
          </w:rPr>
          <w:delText>function</w:delText>
        </w:r>
        <w:r w:rsidRPr="00F54F45" w:rsidDel="00E27440">
          <w:rPr>
            <w:kern w:val="0"/>
          </w:rPr>
          <w:delText>Decl</w:delText>
        </w:r>
      </w:del>
      <w:del w:id="2803" w:author="岩下" w:date="2015-10-06T16:46:00Z">
        <w:r w:rsidR="004B4E28" w:rsidDel="00E27440">
          <w:rPr>
            <w:kern w:val="0"/>
          </w:rPr>
          <w:delText>要素</w:delText>
        </w:r>
      </w:del>
      <w:del w:id="2804" w:author="岩下" w:date="2015-10-06T16:45:00Z">
        <w:r w:rsidRPr="00F54F45" w:rsidDel="00E27440">
          <w:rPr>
            <w:kern w:val="0"/>
          </w:rPr>
          <w:delText>を含む</w:delText>
        </w:r>
      </w:del>
    </w:p>
    <w:p w14:paraId="37F86612" w14:textId="1E9D27B1" w:rsidR="00F54F45" w:rsidRPr="000A34B9" w:rsidRDefault="00F54F45" w:rsidP="00613D85">
      <w:pPr>
        <w:numPr>
          <w:ilvl w:val="0"/>
          <w:numId w:val="17"/>
        </w:numPr>
        <w:ind w:hanging="240"/>
        <w:rPr>
          <w:kern w:val="0"/>
        </w:rPr>
      </w:pPr>
      <w:r w:rsidRPr="00F54F45">
        <w:rPr>
          <w:kern w:val="0"/>
        </w:rPr>
        <w:t xml:space="preserve">body </w:t>
      </w:r>
      <w:r w:rsidR="004B4E28">
        <w:rPr>
          <w:kern w:val="0"/>
        </w:rPr>
        <w:t xml:space="preserve">要素　－　</w:t>
      </w:r>
      <w:r w:rsidRPr="00F54F45">
        <w:rPr>
          <w:kern w:val="0"/>
        </w:rPr>
        <w:t>複文本体</w:t>
      </w:r>
      <w:del w:id="2805" w:author="岩下" w:date="2015-10-06T16:19:00Z">
        <w:r w:rsidRPr="00F54F45" w:rsidDel="006F61EC">
          <w:rPr>
            <w:kern w:val="0"/>
          </w:rPr>
          <w:delText>を含む</w:delText>
        </w:r>
      </w:del>
      <w:ins w:id="2806" w:author="岩下" w:date="2015-10-06T16:19:00Z">
        <w:r w:rsidR="006F61EC">
          <w:rPr>
            <w:rFonts w:hint="eastAsia"/>
            <w:kern w:val="0"/>
          </w:rPr>
          <w:t>。文の要素の並び。</w:t>
        </w:r>
      </w:ins>
    </w:p>
    <w:p w14:paraId="4F708BEB" w14:textId="77777777" w:rsidR="00270A7E" w:rsidRDefault="00270A7E" w:rsidP="00270A7E"/>
    <w:p w14:paraId="2BB485DF" w14:textId="77777777" w:rsidR="00270A7E" w:rsidRDefault="00270A7E" w:rsidP="00270A7E">
      <w:pPr>
        <w:pStyle w:val="2"/>
      </w:pPr>
      <w:bookmarkStart w:id="2807" w:name="_Toc223755505"/>
      <w:bookmarkStart w:id="2808" w:name="_Toc223755711"/>
      <w:bookmarkStart w:id="2809" w:name="_Toc422165386"/>
      <w:bookmarkStart w:id="2810" w:name="_Toc306557432"/>
      <w:r>
        <w:rPr>
          <w:rFonts w:hint="eastAsia"/>
        </w:rPr>
        <w:t>ifStatement</w:t>
      </w:r>
      <w:r>
        <w:rPr>
          <w:rFonts w:hint="eastAsia"/>
        </w:rPr>
        <w:t>要素</w:t>
      </w:r>
      <w:bookmarkEnd w:id="2807"/>
      <w:bookmarkEnd w:id="2808"/>
      <w:bookmarkEnd w:id="2809"/>
      <w:bookmarkEnd w:id="2810"/>
    </w:p>
    <w:p w14:paraId="5DB6F0BE" w14:textId="4EAB92C8" w:rsidR="00F64781" w:rsidRDefault="00733521" w:rsidP="00F64781">
      <w:pPr>
        <w:ind w:firstLineChars="100" w:firstLine="210"/>
        <w:rPr>
          <w:ins w:id="2811" w:author="岩下" w:date="2015-09-25T13:49:00Z"/>
        </w:rPr>
      </w:pPr>
      <w:ins w:id="2812" w:author="岩下" w:date="2015-09-29T11:33:00Z">
        <w:r>
          <w:t>if</w:t>
        </w:r>
        <w:r>
          <w:rPr>
            <w:rFonts w:hint="eastAsia"/>
          </w:rPr>
          <w:t>文を表現する。</w:t>
        </w:r>
      </w:ins>
    </w:p>
    <w:p w14:paraId="4E3E8CD4" w14:textId="4BDDEC86"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13" w:author="岩下" w:date="2015-09-25T13:49:00Z"/>
          <w:rFonts w:ascii="ＭＳ Ｐゴシック" w:eastAsia="ＭＳ Ｐゴシック" w:hAnsi="ＭＳ Ｐゴシック"/>
          <w:szCs w:val="20"/>
        </w:rPr>
      </w:pPr>
      <w:ins w:id="2814" w:author="岩下" w:date="2015-09-25T13:49:00Z">
        <w:r w:rsidRPr="005D0DEA">
          <w:rPr>
            <w:rFonts w:ascii="ＭＳ Ｐゴシック" w:eastAsia="ＭＳ Ｐゴシック" w:hAnsi="ＭＳ Ｐゴシック"/>
            <w:szCs w:val="20"/>
          </w:rPr>
          <w:t>&lt;ifStatement&gt;</w:t>
        </w:r>
      </w:ins>
    </w:p>
    <w:p w14:paraId="50AD78C2" w14:textId="5367FE04"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15" w:author="岩下" w:date="2015-09-25T13:49:00Z"/>
          <w:rFonts w:ascii="ＭＳ Ｐゴシック" w:eastAsia="ＭＳ Ｐゴシック" w:hAnsi="ＭＳ Ｐゴシック"/>
          <w:i/>
          <w:szCs w:val="20"/>
        </w:rPr>
      </w:pPr>
      <w:ins w:id="2816" w:author="岩下" w:date="2015-09-25T13:49: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29FE78DA" w14:textId="3521EDEF"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17" w:author="岩下" w:date="2015-09-25T13:49:00Z"/>
          <w:rFonts w:ascii="ＭＳ Ｐゴシック" w:eastAsia="ＭＳ Ｐゴシック" w:hAnsi="ＭＳ Ｐゴシック"/>
          <w:szCs w:val="20"/>
        </w:rPr>
      </w:pPr>
      <w:ins w:id="2818" w:author="岩下" w:date="2015-09-25T13:49:00Z">
        <w:r w:rsidRPr="005D0DEA">
          <w:rPr>
            <w:rFonts w:ascii="ＭＳ Ｐゴシック" w:eastAsia="ＭＳ Ｐゴシック" w:hAnsi="ＭＳ Ｐゴシック"/>
            <w:szCs w:val="20"/>
          </w:rPr>
          <w:t xml:space="preserve">  then</w:t>
        </w:r>
        <w:r w:rsidRPr="005D0DEA">
          <w:rPr>
            <w:rFonts w:ascii="ＭＳ Ｐゴシック" w:eastAsia="ＭＳ Ｐゴシック" w:hAnsi="ＭＳ Ｐゴシック" w:hint="eastAsia"/>
            <w:szCs w:val="20"/>
          </w:rPr>
          <w:t>要素</w:t>
        </w:r>
      </w:ins>
    </w:p>
    <w:p w14:paraId="226F1CE3" w14:textId="4A19B489"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19" w:author="岩下" w:date="2015-09-25T13:49:00Z"/>
          <w:rFonts w:ascii="ＭＳ Ｐゴシック" w:eastAsia="ＭＳ Ｐゴシック" w:hAnsi="ＭＳ Ｐゴシック"/>
          <w:i/>
          <w:szCs w:val="20"/>
        </w:rPr>
      </w:pPr>
      <w:ins w:id="2820" w:author="岩下" w:date="2015-09-25T13:49:00Z">
        <w:r w:rsidRPr="005D0DEA">
          <w:rPr>
            <w:rFonts w:ascii="ＭＳ Ｐゴシック" w:eastAsia="ＭＳ Ｐゴシック" w:hAnsi="ＭＳ Ｐゴシック"/>
            <w:szCs w:val="20"/>
          </w:rPr>
          <w:t xml:space="preserve">  else</w:t>
        </w:r>
        <w:r w:rsidRPr="005D0DEA">
          <w:rPr>
            <w:rFonts w:ascii="ＭＳ Ｐゴシック" w:eastAsia="ＭＳ Ｐゴシック" w:hAnsi="ＭＳ Ｐゴシック" w:hint="eastAsia"/>
            <w:szCs w:val="20"/>
          </w:rPr>
          <w:t>要素</w:t>
        </w:r>
      </w:ins>
    </w:p>
    <w:p w14:paraId="1BB3F434" w14:textId="5663FC4C"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21" w:author="岩下" w:date="2015-09-25T13:49:00Z"/>
          <w:rFonts w:ascii="ＭＳ Ｐゴシック" w:eastAsia="ＭＳ Ｐゴシック" w:hAnsi="ＭＳ Ｐゴシック"/>
          <w:szCs w:val="20"/>
        </w:rPr>
      </w:pPr>
      <w:ins w:id="2822" w:author="岩下" w:date="2015-09-25T13:49:00Z">
        <w:r w:rsidRPr="005D0DEA">
          <w:rPr>
            <w:rFonts w:ascii="ＭＳ Ｐゴシック" w:eastAsia="ＭＳ Ｐゴシック" w:hAnsi="ＭＳ Ｐゴシック"/>
            <w:szCs w:val="20"/>
          </w:rPr>
          <w:t>&lt;/ifStatement&gt;</w:t>
        </w:r>
      </w:ins>
    </w:p>
    <w:p w14:paraId="61AC2A28" w14:textId="494810D3" w:rsidR="00F64781" w:rsidRDefault="00E03F77" w:rsidP="00F64781">
      <w:pPr>
        <w:rPr>
          <w:ins w:id="2823" w:author="岩下" w:date="2015-09-25T13:49:00Z"/>
          <w:rFonts w:ascii="ＭＳ Ｐゴシック" w:eastAsia="ＭＳ Ｐゴシック" w:hAnsi="ＭＳ Ｐゴシック"/>
        </w:rPr>
      </w:pPr>
      <w:ins w:id="2824" w:author="岩下" w:date="2015-09-25T19:31:00Z">
        <w:r>
          <w:rPr>
            <w:rFonts w:ascii="ＭＳ Ｐゴシック" w:eastAsia="ＭＳ Ｐゴシック" w:hAnsi="ＭＳ Ｐゴシック"/>
          </w:rPr>
          <w:lastRenderedPageBreak/>
          <w:t>属性(optional): lineno, file</w:t>
        </w:r>
      </w:ins>
    </w:p>
    <w:p w14:paraId="24DA345F" w14:textId="77777777" w:rsidR="00F64781" w:rsidRDefault="00F64781" w:rsidP="00F64781">
      <w:pPr>
        <w:rPr>
          <w:ins w:id="2825" w:author="岩下" w:date="2015-09-25T13:49:00Z"/>
        </w:rPr>
      </w:pPr>
    </w:p>
    <w:p w14:paraId="47808B23" w14:textId="6E67DBD2" w:rsidR="00F54F45" w:rsidRDefault="000A34B9" w:rsidP="000A34B9">
      <w:pPr>
        <w:ind w:firstLineChars="100" w:firstLine="210"/>
        <w:rPr>
          <w:kern w:val="0"/>
        </w:rPr>
      </w:pPr>
      <w:del w:id="2826" w:author="岩下" w:date="2015-09-29T11:35:00Z">
        <w:r w:rsidDel="002A3592">
          <w:rPr>
            <w:rFonts w:hint="eastAsia"/>
            <w:kern w:val="0"/>
          </w:rPr>
          <w:delText>i</w:delText>
        </w:r>
        <w:r w:rsidR="00F54F45" w:rsidRPr="00F54F45" w:rsidDel="002A3592">
          <w:rPr>
            <w:kern w:val="0"/>
          </w:rPr>
          <w:delText>f</w:delText>
        </w:r>
        <w:r w:rsidR="00F54F45" w:rsidRPr="00F54F45" w:rsidDel="002A3592">
          <w:rPr>
            <w:kern w:val="0"/>
          </w:rPr>
          <w:delText>文をあらわす</w:delText>
        </w:r>
        <w:r w:rsidR="004B4E28" w:rsidDel="002A3592">
          <w:rPr>
            <w:kern w:val="0"/>
          </w:rPr>
          <w:delText>要素</w:delText>
        </w:r>
        <w:r w:rsidR="00F54F45" w:rsidRPr="00F54F45" w:rsidDel="002A3592">
          <w:rPr>
            <w:kern w:val="0"/>
          </w:rPr>
          <w:delText>。</w:delText>
        </w:r>
      </w:del>
      <w:r w:rsidR="00F54F45" w:rsidRPr="00F54F45">
        <w:rPr>
          <w:kern w:val="0"/>
        </w:rPr>
        <w:t>以下の</w:t>
      </w:r>
      <w:ins w:id="2827" w:author="岩下" w:date="2015-10-02T11:16:00Z">
        <w:r w:rsidR="00FC104A">
          <w:rPr>
            <w:rFonts w:hint="eastAsia"/>
            <w:kern w:val="0"/>
          </w:rPr>
          <w:t>子</w:t>
        </w:r>
      </w:ins>
      <w:r w:rsidR="004B4E28">
        <w:rPr>
          <w:kern w:val="0"/>
        </w:rPr>
        <w:t>要素</w:t>
      </w:r>
      <w:r w:rsidR="00F54F45" w:rsidRPr="00F54F45">
        <w:rPr>
          <w:kern w:val="0"/>
        </w:rPr>
        <w:t>を持つ。</w:t>
      </w:r>
    </w:p>
    <w:p w14:paraId="5EBD00AC" w14:textId="6EA44382" w:rsidR="00F54F45" w:rsidRPr="000A34B9" w:rsidRDefault="00F54F45" w:rsidP="00613D85">
      <w:pPr>
        <w:numPr>
          <w:ilvl w:val="0"/>
          <w:numId w:val="18"/>
        </w:numPr>
        <w:ind w:hanging="240"/>
        <w:rPr>
          <w:kern w:val="0"/>
        </w:rPr>
      </w:pPr>
      <w:r w:rsidRPr="00F54F45">
        <w:rPr>
          <w:kern w:val="0"/>
        </w:rPr>
        <w:t xml:space="preserve">condition </w:t>
      </w:r>
      <w:r w:rsidR="004B4E28">
        <w:rPr>
          <w:kern w:val="0"/>
        </w:rPr>
        <w:t xml:space="preserve">要素　－　</w:t>
      </w:r>
      <w:r w:rsidRPr="00F54F45">
        <w:rPr>
          <w:kern w:val="0"/>
        </w:rPr>
        <w:t>条件式を</w:t>
      </w:r>
      <w:del w:id="2828" w:author="岩下" w:date="2015-10-02T11:16:00Z">
        <w:r w:rsidR="004B4E28" w:rsidDel="00FC104A">
          <w:rPr>
            <w:kern w:val="0"/>
          </w:rPr>
          <w:delText>要素</w:delText>
        </w:r>
      </w:del>
      <w:ins w:id="2829" w:author="岩下" w:date="2015-10-02T11:16:00Z">
        <w:r w:rsidR="00FC104A">
          <w:rPr>
            <w:kern w:val="0"/>
          </w:rPr>
          <w:t>子要素</w:t>
        </w:r>
      </w:ins>
      <w:r w:rsidRPr="00F54F45">
        <w:rPr>
          <w:kern w:val="0"/>
        </w:rPr>
        <w:t>として含む</w:t>
      </w:r>
    </w:p>
    <w:p w14:paraId="13CFABDE" w14:textId="69AA0E10" w:rsidR="00F54F45" w:rsidRPr="000A34B9" w:rsidRDefault="00F54F45" w:rsidP="00613D85">
      <w:pPr>
        <w:numPr>
          <w:ilvl w:val="0"/>
          <w:numId w:val="18"/>
        </w:numPr>
        <w:ind w:hanging="240"/>
        <w:rPr>
          <w:kern w:val="0"/>
        </w:rPr>
      </w:pPr>
      <w:r w:rsidRPr="00F54F45">
        <w:rPr>
          <w:kern w:val="0"/>
        </w:rPr>
        <w:t>then</w:t>
      </w:r>
      <w:r w:rsidRPr="00F54F45">
        <w:rPr>
          <w:kern w:val="0"/>
        </w:rPr>
        <w:t>要素</w:t>
      </w:r>
      <w:r w:rsidR="004B4E28">
        <w:rPr>
          <w:kern w:val="0"/>
        </w:rPr>
        <w:t xml:space="preserve">　－　</w:t>
      </w:r>
      <w:r w:rsidRPr="00F54F45">
        <w:rPr>
          <w:kern w:val="0"/>
        </w:rPr>
        <w:t>then</w:t>
      </w:r>
      <w:r w:rsidRPr="00F54F45">
        <w:rPr>
          <w:kern w:val="0"/>
        </w:rPr>
        <w:t>部の文を</w:t>
      </w:r>
      <w:del w:id="2830" w:author="岩下" w:date="2015-10-02T11:17:00Z">
        <w:r w:rsidRPr="00F54F45" w:rsidDel="00FC104A">
          <w:rPr>
            <w:kern w:val="0"/>
          </w:rPr>
          <w:delText>要素</w:delText>
        </w:r>
      </w:del>
      <w:ins w:id="2831" w:author="岩下" w:date="2015-10-02T11:17:00Z">
        <w:r w:rsidR="00FC104A">
          <w:rPr>
            <w:kern w:val="0"/>
          </w:rPr>
          <w:t>子要素</w:t>
        </w:r>
      </w:ins>
      <w:r w:rsidRPr="00F54F45">
        <w:rPr>
          <w:kern w:val="0"/>
        </w:rPr>
        <w:t>として含む</w:t>
      </w:r>
    </w:p>
    <w:p w14:paraId="21010DE9" w14:textId="2A2C3F17" w:rsidR="00F54F45" w:rsidRPr="000A34B9" w:rsidRDefault="00F54F45" w:rsidP="00613D85">
      <w:pPr>
        <w:numPr>
          <w:ilvl w:val="0"/>
          <w:numId w:val="18"/>
        </w:numPr>
        <w:ind w:hanging="240"/>
        <w:rPr>
          <w:kern w:val="0"/>
        </w:rPr>
      </w:pPr>
      <w:r w:rsidRPr="00F54F45">
        <w:rPr>
          <w:kern w:val="0"/>
        </w:rPr>
        <w:t>else</w:t>
      </w:r>
      <w:r w:rsidRPr="00F54F45">
        <w:rPr>
          <w:kern w:val="0"/>
        </w:rPr>
        <w:t>要素</w:t>
      </w:r>
      <w:r w:rsidR="004B4E28">
        <w:rPr>
          <w:kern w:val="0"/>
        </w:rPr>
        <w:t xml:space="preserve">　－　</w:t>
      </w:r>
      <w:r w:rsidRPr="00F54F45">
        <w:rPr>
          <w:kern w:val="0"/>
        </w:rPr>
        <w:t>else</w:t>
      </w:r>
      <w:r w:rsidRPr="00F54F45">
        <w:rPr>
          <w:kern w:val="0"/>
        </w:rPr>
        <w:t>部の文を</w:t>
      </w:r>
      <w:del w:id="2832" w:author="岩下" w:date="2015-10-02T11:17:00Z">
        <w:r w:rsidRPr="00F54F45" w:rsidDel="00FC104A">
          <w:rPr>
            <w:kern w:val="0"/>
          </w:rPr>
          <w:delText>要素</w:delText>
        </w:r>
      </w:del>
      <w:ins w:id="2833" w:author="岩下" w:date="2015-10-02T11:17:00Z">
        <w:r w:rsidR="00FC104A">
          <w:rPr>
            <w:kern w:val="0"/>
          </w:rPr>
          <w:t>子要素</w:t>
        </w:r>
      </w:ins>
      <w:r w:rsidRPr="00F54F45">
        <w:rPr>
          <w:kern w:val="0"/>
        </w:rPr>
        <w:t>として含む</w:t>
      </w:r>
    </w:p>
    <w:p w14:paraId="407F6834" w14:textId="77777777" w:rsidR="00270A7E" w:rsidRDefault="00270A7E" w:rsidP="000A34B9"/>
    <w:p w14:paraId="72CD7472" w14:textId="77777777" w:rsidR="00F54F45" w:rsidRDefault="00270A7E" w:rsidP="00F54F45">
      <w:pPr>
        <w:pStyle w:val="2"/>
      </w:pPr>
      <w:bookmarkStart w:id="2834" w:name="_Toc223755506"/>
      <w:bookmarkStart w:id="2835" w:name="_Toc223755712"/>
      <w:bookmarkStart w:id="2836" w:name="_Toc422165387"/>
      <w:bookmarkStart w:id="2837" w:name="_Toc306557433"/>
      <w:r>
        <w:rPr>
          <w:rFonts w:hint="eastAsia"/>
        </w:rPr>
        <w:t>whileStatment</w:t>
      </w:r>
      <w:r w:rsidR="004B4E28">
        <w:rPr>
          <w:rFonts w:hint="eastAsia"/>
        </w:rPr>
        <w:t>要素</w:t>
      </w:r>
      <w:bookmarkEnd w:id="2834"/>
      <w:bookmarkEnd w:id="2835"/>
      <w:bookmarkEnd w:id="2836"/>
      <w:bookmarkEnd w:id="2837"/>
    </w:p>
    <w:p w14:paraId="2EDC084D" w14:textId="0368AFBD" w:rsidR="00F64781" w:rsidRDefault="002A3592" w:rsidP="00F64781">
      <w:pPr>
        <w:ind w:firstLineChars="100" w:firstLine="210"/>
        <w:rPr>
          <w:ins w:id="2838" w:author="岩下" w:date="2015-09-25T13:50:00Z"/>
        </w:rPr>
      </w:pPr>
      <w:ins w:id="2839" w:author="岩下" w:date="2015-09-29T11:36:00Z">
        <w:r>
          <w:t>while</w:t>
        </w:r>
        <w:r>
          <w:rPr>
            <w:rFonts w:hint="eastAsia"/>
          </w:rPr>
          <w:t>文を表現する。</w:t>
        </w:r>
      </w:ins>
    </w:p>
    <w:p w14:paraId="4A373974" w14:textId="7EE8D1FA"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40" w:author="岩下" w:date="2015-09-25T13:50:00Z"/>
          <w:rFonts w:ascii="ＭＳ Ｐゴシック" w:eastAsia="ＭＳ Ｐゴシック" w:hAnsi="ＭＳ Ｐゴシック"/>
          <w:szCs w:val="20"/>
        </w:rPr>
      </w:pPr>
      <w:ins w:id="2841" w:author="岩下" w:date="2015-09-25T13:50:00Z">
        <w:r w:rsidRPr="005D0DEA">
          <w:rPr>
            <w:rFonts w:ascii="ＭＳ Ｐゴシック" w:eastAsia="ＭＳ Ｐゴシック" w:hAnsi="ＭＳ Ｐゴシック"/>
            <w:szCs w:val="20"/>
          </w:rPr>
          <w:t>&lt;whileStatement&gt;</w:t>
        </w:r>
      </w:ins>
    </w:p>
    <w:p w14:paraId="43A3FBEB" w14:textId="77777777"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42" w:author="岩下" w:date="2015-09-25T13:50:00Z"/>
          <w:rFonts w:ascii="ＭＳ Ｐゴシック" w:eastAsia="ＭＳ Ｐゴシック" w:hAnsi="ＭＳ Ｐゴシック"/>
          <w:i/>
          <w:szCs w:val="20"/>
        </w:rPr>
      </w:pPr>
      <w:ins w:id="2843" w:author="岩下" w:date="2015-09-25T13:50: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10E374FD" w14:textId="33B93002"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44" w:author="岩下" w:date="2015-09-25T13:50:00Z"/>
          <w:rFonts w:ascii="ＭＳ Ｐゴシック" w:eastAsia="ＭＳ Ｐゴシック" w:hAnsi="ＭＳ Ｐゴシック"/>
          <w:i/>
          <w:szCs w:val="20"/>
        </w:rPr>
      </w:pPr>
      <w:ins w:id="2845" w:author="岩下" w:date="2015-09-25T13:50:00Z">
        <w:r w:rsidRPr="005D0DEA">
          <w:rPr>
            <w:rFonts w:ascii="ＭＳ Ｐゴシック" w:eastAsia="ＭＳ Ｐゴシック" w:hAnsi="ＭＳ Ｐゴシック"/>
            <w:szCs w:val="20"/>
          </w:rPr>
          <w:t xml:space="preserve">  </w:t>
        </w:r>
      </w:ins>
      <w:ins w:id="2846" w:author="岩下" w:date="2015-09-25T13:51:00Z">
        <w:r w:rsidRPr="005D0DEA">
          <w:rPr>
            <w:rFonts w:ascii="ＭＳ Ｐゴシック" w:eastAsia="ＭＳ Ｐゴシック" w:hAnsi="ＭＳ Ｐゴシック"/>
            <w:szCs w:val="20"/>
          </w:rPr>
          <w:t>body</w:t>
        </w:r>
      </w:ins>
      <w:ins w:id="2847" w:author="岩下" w:date="2015-09-25T13:50:00Z">
        <w:r w:rsidRPr="005D0DEA">
          <w:rPr>
            <w:rFonts w:ascii="ＭＳ Ｐゴシック" w:eastAsia="ＭＳ Ｐゴシック" w:hAnsi="ＭＳ Ｐゴシック" w:hint="eastAsia"/>
            <w:szCs w:val="20"/>
          </w:rPr>
          <w:t>要素</w:t>
        </w:r>
      </w:ins>
    </w:p>
    <w:p w14:paraId="010BC61C" w14:textId="723F93D1"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48" w:author="岩下" w:date="2015-09-25T13:50:00Z"/>
          <w:rFonts w:ascii="ＭＳ Ｐゴシック" w:eastAsia="ＭＳ Ｐゴシック" w:hAnsi="ＭＳ Ｐゴシック"/>
          <w:szCs w:val="20"/>
        </w:rPr>
      </w:pPr>
      <w:ins w:id="2849" w:author="岩下" w:date="2015-09-25T13:50:00Z">
        <w:r w:rsidRPr="005D0DEA">
          <w:rPr>
            <w:rFonts w:ascii="ＭＳ Ｐゴシック" w:eastAsia="ＭＳ Ｐゴシック" w:hAnsi="ＭＳ Ｐゴシック"/>
            <w:szCs w:val="20"/>
          </w:rPr>
          <w:t>&lt;/whileStatement&gt;</w:t>
        </w:r>
      </w:ins>
    </w:p>
    <w:p w14:paraId="3BBBDC7D" w14:textId="417EC6C8" w:rsidR="00F64781" w:rsidRDefault="00E03F77" w:rsidP="00F64781">
      <w:pPr>
        <w:rPr>
          <w:ins w:id="2850" w:author="岩下" w:date="2015-09-25T13:50:00Z"/>
          <w:rFonts w:ascii="ＭＳ Ｐゴシック" w:eastAsia="ＭＳ Ｐゴシック" w:hAnsi="ＭＳ Ｐゴシック"/>
        </w:rPr>
      </w:pPr>
      <w:ins w:id="2851" w:author="岩下" w:date="2015-09-25T19:31:00Z">
        <w:r>
          <w:rPr>
            <w:rFonts w:ascii="ＭＳ Ｐゴシック" w:eastAsia="ＭＳ Ｐゴシック" w:hAnsi="ＭＳ Ｐゴシック"/>
          </w:rPr>
          <w:t>属性(optional): lineno, file</w:t>
        </w:r>
      </w:ins>
    </w:p>
    <w:p w14:paraId="310689B8" w14:textId="77777777" w:rsidR="00F64781" w:rsidRDefault="00F64781" w:rsidP="00F64781">
      <w:pPr>
        <w:rPr>
          <w:ins w:id="2852" w:author="岩下" w:date="2015-09-25T13:50:00Z"/>
        </w:rPr>
      </w:pPr>
    </w:p>
    <w:p w14:paraId="4EF92649" w14:textId="1ED3F907" w:rsidR="00F54F45" w:rsidRDefault="00F54F45" w:rsidP="000A34B9">
      <w:pPr>
        <w:ind w:firstLineChars="100" w:firstLine="210"/>
      </w:pPr>
      <w:del w:id="2853" w:author="岩下" w:date="2015-09-29T11:36:00Z">
        <w:r w:rsidDel="002A3592">
          <w:delText>while</w:delText>
        </w:r>
        <w:r w:rsidDel="002A3592">
          <w:delText>文を表す要素。</w:delText>
        </w:r>
      </w:del>
      <w:r>
        <w:t>以下の</w:t>
      </w:r>
      <w:del w:id="2854" w:author="岩下" w:date="2015-10-02T11:17:00Z">
        <w:r w:rsidR="004B4E28" w:rsidDel="00FC104A">
          <w:delText>要素</w:delText>
        </w:r>
      </w:del>
      <w:ins w:id="2855" w:author="岩下" w:date="2015-10-02T11:17:00Z">
        <w:r w:rsidR="00FC104A">
          <w:t>子要素</w:t>
        </w:r>
      </w:ins>
      <w:r>
        <w:t>を持つ</w:t>
      </w:r>
    </w:p>
    <w:p w14:paraId="46FA9802" w14:textId="73CFD27C" w:rsidR="00F54F45" w:rsidRPr="000A34B9" w:rsidRDefault="00F54F45" w:rsidP="00613D85">
      <w:pPr>
        <w:numPr>
          <w:ilvl w:val="0"/>
          <w:numId w:val="19"/>
        </w:numPr>
        <w:ind w:hanging="240"/>
      </w:pPr>
      <w:r>
        <w:t xml:space="preserve">condition </w:t>
      </w:r>
      <w:r w:rsidR="004B4E28">
        <w:t xml:space="preserve">要素　－　</w:t>
      </w:r>
      <w:r>
        <w:t>条件式を</w:t>
      </w:r>
      <w:del w:id="2856" w:author="岩下" w:date="2015-10-02T11:17:00Z">
        <w:r w:rsidR="004B4E28" w:rsidDel="00FC104A">
          <w:delText>要素</w:delText>
        </w:r>
      </w:del>
      <w:ins w:id="2857" w:author="岩下" w:date="2015-10-02T11:17:00Z">
        <w:r w:rsidR="00FC104A">
          <w:t>子要素</w:t>
        </w:r>
      </w:ins>
      <w:r>
        <w:t>として含む</w:t>
      </w:r>
    </w:p>
    <w:p w14:paraId="16A66144" w14:textId="2FD22CC6" w:rsidR="00F54F45" w:rsidRPr="000A34B9" w:rsidRDefault="00F54F45" w:rsidP="00613D85">
      <w:pPr>
        <w:numPr>
          <w:ilvl w:val="0"/>
          <w:numId w:val="19"/>
        </w:numPr>
        <w:ind w:hanging="240"/>
      </w:pPr>
      <w:r>
        <w:t xml:space="preserve">body </w:t>
      </w:r>
      <w:r w:rsidR="004B4E28">
        <w:t xml:space="preserve">要素　－　</w:t>
      </w:r>
      <w:r>
        <w:t>本体の文を</w:t>
      </w:r>
      <w:del w:id="2858" w:author="岩下" w:date="2015-10-02T11:17:00Z">
        <w:r w:rsidDel="00FC104A">
          <w:delText>要素</w:delText>
        </w:r>
      </w:del>
      <w:ins w:id="2859" w:author="岩下" w:date="2015-10-02T11:17:00Z">
        <w:r w:rsidR="00FC104A">
          <w:t>子要素</w:t>
        </w:r>
      </w:ins>
      <w:r>
        <w:t>として含む</w:t>
      </w:r>
    </w:p>
    <w:p w14:paraId="07EE2DB2" w14:textId="77777777" w:rsidR="00270A7E" w:rsidRDefault="00270A7E" w:rsidP="000A34B9"/>
    <w:p w14:paraId="575BBDC9" w14:textId="77777777" w:rsidR="00F54F45" w:rsidRDefault="00270A7E" w:rsidP="00F54F45">
      <w:pPr>
        <w:pStyle w:val="2"/>
      </w:pPr>
      <w:bookmarkStart w:id="2860" w:name="_Toc223755507"/>
      <w:bookmarkStart w:id="2861" w:name="_Toc223755713"/>
      <w:bookmarkStart w:id="2862" w:name="_Toc422165388"/>
      <w:bookmarkStart w:id="2863" w:name="_Toc306557434"/>
      <w:r>
        <w:rPr>
          <w:rFonts w:hint="eastAsia"/>
        </w:rPr>
        <w:t>doStatement</w:t>
      </w:r>
      <w:r w:rsidR="004B4E28">
        <w:rPr>
          <w:rFonts w:hint="eastAsia"/>
        </w:rPr>
        <w:t>要素</w:t>
      </w:r>
      <w:bookmarkEnd w:id="2860"/>
      <w:bookmarkEnd w:id="2861"/>
      <w:bookmarkEnd w:id="2862"/>
      <w:bookmarkEnd w:id="2863"/>
    </w:p>
    <w:p w14:paraId="62739B82" w14:textId="03C6D6A0" w:rsidR="00F64781" w:rsidRDefault="002A3592" w:rsidP="00F64781">
      <w:pPr>
        <w:ind w:firstLineChars="100" w:firstLine="210"/>
        <w:rPr>
          <w:ins w:id="2864" w:author="岩下" w:date="2015-09-25T13:51:00Z"/>
        </w:rPr>
      </w:pPr>
      <w:ins w:id="2865" w:author="岩下" w:date="2015-09-29T11:36:00Z">
        <w:r>
          <w:t>do</w:t>
        </w:r>
        <w:r>
          <w:rPr>
            <w:rFonts w:hint="eastAsia"/>
          </w:rPr>
          <w:t>文を表現する。</w:t>
        </w:r>
      </w:ins>
    </w:p>
    <w:p w14:paraId="0821C1D1" w14:textId="4E9AA8EE"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66" w:author="岩下" w:date="2015-09-25T13:51:00Z"/>
          <w:rFonts w:ascii="ＭＳ Ｐゴシック" w:eastAsia="ＭＳ Ｐゴシック" w:hAnsi="ＭＳ Ｐゴシック"/>
          <w:szCs w:val="20"/>
        </w:rPr>
      </w:pPr>
      <w:ins w:id="2867" w:author="岩下" w:date="2015-09-25T13:51:00Z">
        <w:r w:rsidRPr="005D0DEA">
          <w:rPr>
            <w:rFonts w:ascii="ＭＳ Ｐゴシック" w:eastAsia="ＭＳ Ｐゴシック" w:hAnsi="ＭＳ Ｐゴシック"/>
            <w:szCs w:val="20"/>
          </w:rPr>
          <w:t>&lt;doStatement&gt;</w:t>
        </w:r>
      </w:ins>
    </w:p>
    <w:p w14:paraId="2CCFB866" w14:textId="77777777"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68" w:author="岩下" w:date="2015-09-25T13:51:00Z"/>
          <w:rFonts w:ascii="ＭＳ Ｐゴシック" w:eastAsia="ＭＳ Ｐゴシック" w:hAnsi="ＭＳ Ｐゴシック"/>
          <w:szCs w:val="20"/>
        </w:rPr>
      </w:pPr>
      <w:ins w:id="2869" w:author="岩下" w:date="2015-09-25T13:51: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12151E82" w14:textId="22430DC9"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70" w:author="岩下" w:date="2015-09-25T13:51:00Z"/>
          <w:rFonts w:ascii="ＭＳ Ｐゴシック" w:eastAsia="ＭＳ Ｐゴシック" w:hAnsi="ＭＳ Ｐゴシック"/>
          <w:i/>
          <w:szCs w:val="20"/>
        </w:rPr>
      </w:pPr>
      <w:ins w:id="2871" w:author="岩下" w:date="2015-09-25T13:51:00Z">
        <w:r w:rsidRPr="005D0DEA">
          <w:rPr>
            <w:rFonts w:ascii="ＭＳ Ｐゴシック" w:eastAsia="ＭＳ Ｐゴシック" w:hAnsi="ＭＳ Ｐゴシック"/>
            <w:szCs w:val="20"/>
          </w:rPr>
          <w:t xml:space="preserve">  condition</w:t>
        </w:r>
        <w:r w:rsidRPr="005D0DEA">
          <w:rPr>
            <w:rFonts w:ascii="ＭＳ Ｐゴシック" w:eastAsia="ＭＳ Ｐゴシック" w:hAnsi="ＭＳ Ｐゴシック" w:hint="eastAsia"/>
            <w:szCs w:val="20"/>
          </w:rPr>
          <w:t>要素</w:t>
        </w:r>
      </w:ins>
    </w:p>
    <w:p w14:paraId="36DC1512" w14:textId="6B2B2A23" w:rsidR="00F64781" w:rsidRPr="005D0DEA" w:rsidRDefault="00F64781" w:rsidP="005D0DEA">
      <w:pPr>
        <w:pBdr>
          <w:top w:val="single" w:sz="4" w:space="1" w:color="auto"/>
          <w:left w:val="single" w:sz="4" w:space="0" w:color="auto"/>
          <w:bottom w:val="single" w:sz="4" w:space="1" w:color="auto"/>
          <w:right w:val="single" w:sz="4" w:space="0" w:color="auto"/>
        </w:pBdr>
        <w:ind w:firstLineChars="100" w:firstLine="210"/>
        <w:rPr>
          <w:ins w:id="2872" w:author="岩下" w:date="2015-09-25T13:51:00Z"/>
          <w:rFonts w:ascii="ＭＳ Ｐゴシック" w:eastAsia="ＭＳ Ｐゴシック" w:hAnsi="ＭＳ Ｐゴシック"/>
          <w:szCs w:val="20"/>
        </w:rPr>
      </w:pPr>
      <w:ins w:id="2873" w:author="岩下" w:date="2015-09-25T13:51:00Z">
        <w:r w:rsidRPr="005D0DEA">
          <w:rPr>
            <w:rFonts w:ascii="ＭＳ Ｐゴシック" w:eastAsia="ＭＳ Ｐゴシック" w:hAnsi="ＭＳ Ｐゴシック"/>
            <w:szCs w:val="20"/>
          </w:rPr>
          <w:t>&lt;/doStatement&gt;</w:t>
        </w:r>
      </w:ins>
    </w:p>
    <w:p w14:paraId="3421169A" w14:textId="7590F5F4" w:rsidR="00F64781" w:rsidRDefault="00E03F77" w:rsidP="00F64781">
      <w:pPr>
        <w:rPr>
          <w:ins w:id="2874" w:author="岩下" w:date="2015-09-25T13:51:00Z"/>
          <w:rFonts w:ascii="ＭＳ Ｐゴシック" w:eastAsia="ＭＳ Ｐゴシック" w:hAnsi="ＭＳ Ｐゴシック"/>
        </w:rPr>
      </w:pPr>
      <w:ins w:id="2875" w:author="岩下" w:date="2015-09-25T19:31:00Z">
        <w:r>
          <w:rPr>
            <w:rFonts w:ascii="ＭＳ Ｐゴシック" w:eastAsia="ＭＳ Ｐゴシック" w:hAnsi="ＭＳ Ｐゴシック"/>
          </w:rPr>
          <w:t>属性(optional): lineno, file</w:t>
        </w:r>
      </w:ins>
    </w:p>
    <w:p w14:paraId="746CDB39" w14:textId="77777777" w:rsidR="00F64781" w:rsidRDefault="00F64781" w:rsidP="00F64781">
      <w:pPr>
        <w:rPr>
          <w:ins w:id="2876" w:author="岩下" w:date="2015-09-25T13:51:00Z"/>
        </w:rPr>
      </w:pPr>
    </w:p>
    <w:p w14:paraId="758CA3BB" w14:textId="52CA2086" w:rsidR="00F54F45" w:rsidRDefault="00F54F45" w:rsidP="000A34B9">
      <w:pPr>
        <w:ind w:firstLineChars="100" w:firstLine="210"/>
      </w:pPr>
      <w:del w:id="2877" w:author="岩下" w:date="2015-09-29T11:36:00Z">
        <w:r w:rsidDel="002A3592">
          <w:delText>do</w:delText>
        </w:r>
        <w:r w:rsidDel="002A3592">
          <w:delText>文を表す要素。</w:delText>
        </w:r>
      </w:del>
      <w:r>
        <w:t>以下の</w:t>
      </w:r>
      <w:del w:id="2878" w:author="岩下" w:date="2015-10-02T11:17:00Z">
        <w:r w:rsidR="004B4E28" w:rsidDel="00FC104A">
          <w:delText>要素</w:delText>
        </w:r>
      </w:del>
      <w:ins w:id="2879" w:author="岩下" w:date="2015-10-02T11:17:00Z">
        <w:r w:rsidR="00FC104A">
          <w:t>子要素</w:t>
        </w:r>
      </w:ins>
      <w:r>
        <w:t>を持つ。</w:t>
      </w:r>
    </w:p>
    <w:p w14:paraId="2F72235D" w14:textId="77777777" w:rsidR="000A34B9" w:rsidRDefault="000A34B9" w:rsidP="000A34B9"/>
    <w:p w14:paraId="48C365F3" w14:textId="4DD01A17" w:rsidR="00F54F45" w:rsidRPr="000A34B9" w:rsidRDefault="00F54F45" w:rsidP="00613D85">
      <w:pPr>
        <w:numPr>
          <w:ilvl w:val="0"/>
          <w:numId w:val="20"/>
        </w:numPr>
        <w:ind w:hanging="240"/>
      </w:pPr>
      <w:r>
        <w:t>body</w:t>
      </w:r>
      <w:r w:rsidR="004B4E28">
        <w:t xml:space="preserve">要素　－　</w:t>
      </w:r>
      <w:r>
        <w:t>本体</w:t>
      </w:r>
      <w:ins w:id="2880" w:author="岩下" w:date="2015-09-25T19:14:00Z">
        <w:r w:rsidR="0005664C">
          <w:rPr>
            <w:rFonts w:hint="eastAsia"/>
          </w:rPr>
          <w:t>を</w:t>
        </w:r>
        <w:r w:rsidR="0005664C">
          <w:rPr>
            <w:rFonts w:hint="eastAsia"/>
            <w:kern w:val="0"/>
          </w:rPr>
          <w:t>表す、文の要素の並びを</w:t>
        </w:r>
      </w:ins>
      <w:del w:id="2881" w:author="岩下" w:date="2015-09-25T19:15:00Z">
        <w:r w:rsidDel="0005664C">
          <w:delText>の文を要素として</w:delText>
        </w:r>
      </w:del>
      <w:r>
        <w:t>含む</w:t>
      </w:r>
    </w:p>
    <w:p w14:paraId="0B2AF9D7" w14:textId="2D9D715B" w:rsidR="00F54F45" w:rsidRPr="000A34B9" w:rsidRDefault="00F54F45" w:rsidP="00613D85">
      <w:pPr>
        <w:numPr>
          <w:ilvl w:val="0"/>
          <w:numId w:val="20"/>
        </w:numPr>
        <w:ind w:hanging="240"/>
      </w:pPr>
      <w:r>
        <w:t>condition</w:t>
      </w:r>
      <w:r w:rsidR="004B4E28">
        <w:t xml:space="preserve">要素　－　</w:t>
      </w:r>
      <w:r>
        <w:t>条件式を</w:t>
      </w:r>
      <w:ins w:id="2882" w:author="岩下" w:date="2015-09-25T19:15:00Z">
        <w:r w:rsidR="0005664C">
          <w:rPr>
            <w:rFonts w:hint="eastAsia"/>
          </w:rPr>
          <w:t>表す式の</w:t>
        </w:r>
      </w:ins>
      <w:r w:rsidR="004B4E28">
        <w:t>要素</w:t>
      </w:r>
      <w:del w:id="2883" w:author="岩下" w:date="2015-09-25T19:15:00Z">
        <w:r w:rsidDel="0005664C">
          <w:delText>として</w:delText>
        </w:r>
      </w:del>
      <w:ins w:id="2884" w:author="岩下" w:date="2015-09-25T19:15:00Z">
        <w:r w:rsidR="0005664C">
          <w:rPr>
            <w:rFonts w:hint="eastAsia"/>
          </w:rPr>
          <w:t>を</w:t>
        </w:r>
      </w:ins>
      <w:r>
        <w:t>含む</w:t>
      </w:r>
    </w:p>
    <w:p w14:paraId="0ABF696D" w14:textId="77777777" w:rsidR="00270A7E" w:rsidRDefault="00270A7E" w:rsidP="00270A7E"/>
    <w:p w14:paraId="6C3C368A" w14:textId="11DB02A5" w:rsidR="00270A7E" w:rsidRDefault="00270A7E" w:rsidP="00270A7E">
      <w:pPr>
        <w:pStyle w:val="2"/>
      </w:pPr>
      <w:bookmarkStart w:id="2885" w:name="_Toc223755508"/>
      <w:bookmarkStart w:id="2886" w:name="_Toc223755714"/>
      <w:bookmarkStart w:id="2887" w:name="_Toc422165389"/>
      <w:bookmarkStart w:id="2888" w:name="_Ref304825878"/>
      <w:bookmarkStart w:id="2889" w:name="_Toc306557435"/>
      <w:r>
        <w:rPr>
          <w:rFonts w:hint="eastAsia"/>
        </w:rPr>
        <w:t>forStatement</w:t>
      </w:r>
      <w:r>
        <w:rPr>
          <w:rFonts w:hint="eastAsia"/>
        </w:rPr>
        <w:t>要素</w:t>
      </w:r>
      <w:bookmarkEnd w:id="2885"/>
      <w:bookmarkEnd w:id="2886"/>
      <w:bookmarkEnd w:id="2887"/>
      <w:bookmarkEnd w:id="2888"/>
      <w:bookmarkEnd w:id="2889"/>
    </w:p>
    <w:p w14:paraId="4C388D13" w14:textId="13273222" w:rsidR="00F64781" w:rsidRDefault="002A3592" w:rsidP="00F64781">
      <w:pPr>
        <w:ind w:firstLineChars="100" w:firstLine="210"/>
        <w:rPr>
          <w:ins w:id="2890" w:author="岩下" w:date="2015-09-25T13:51:00Z"/>
        </w:rPr>
      </w:pPr>
      <w:ins w:id="2891" w:author="岩下" w:date="2015-09-29T11:38:00Z">
        <w:r>
          <w:t>for</w:t>
        </w:r>
        <w:r>
          <w:rPr>
            <w:rFonts w:hint="eastAsia"/>
          </w:rPr>
          <w:t>文</w:t>
        </w:r>
      </w:ins>
      <w:ins w:id="2892" w:author="岩下" w:date="2015-09-29T11:40:00Z">
        <w:r>
          <w:rPr>
            <w:rFonts w:hint="eastAsia"/>
          </w:rPr>
          <w:t>（</w:t>
        </w:r>
      </w:ins>
      <w:ins w:id="2893" w:author="岩下" w:date="2015-09-29T11:41:00Z">
        <w:r>
          <w:rPr>
            <w:rFonts w:hint="eastAsia"/>
          </w:rPr>
          <w:t>従来仕様</w:t>
        </w:r>
      </w:ins>
      <w:ins w:id="2894" w:author="岩下" w:date="2015-09-29T11:40:00Z">
        <w:r>
          <w:rPr>
            <w:rFonts w:hint="eastAsia"/>
          </w:rPr>
          <w:t>）</w:t>
        </w:r>
      </w:ins>
      <w:ins w:id="2895" w:author="岩下" w:date="2015-09-29T11:38:00Z">
        <w:r>
          <w:rPr>
            <w:rFonts w:hint="eastAsia"/>
          </w:rPr>
          <w:t>を表現する。</w:t>
        </w:r>
      </w:ins>
    </w:p>
    <w:p w14:paraId="308902E5" w14:textId="48852056"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896" w:author="岩下" w:date="2015-09-25T13:51:00Z"/>
          <w:rFonts w:ascii="ＭＳ Ｐゴシック" w:eastAsia="ＭＳ Ｐゴシック" w:hAnsi="ＭＳ Ｐゴシック"/>
          <w:szCs w:val="20"/>
          <w:rPrChange w:id="2897" w:author="岩下" w:date="2015-10-05T14:43:00Z">
            <w:rPr>
              <w:ins w:id="2898" w:author="岩下" w:date="2015-09-25T13:51:00Z"/>
              <w:rFonts w:ascii="ＭＳ Ｐゴシック" w:eastAsia="ＭＳ Ｐゴシック" w:hAnsi="ＭＳ Ｐゴシック"/>
              <w:sz w:val="20"/>
              <w:szCs w:val="20"/>
            </w:rPr>
          </w:rPrChange>
        </w:rPr>
        <w:pPrChange w:id="2899"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900" w:author="岩下" w:date="2015-09-25T13:51:00Z">
        <w:r w:rsidRPr="000B1535">
          <w:rPr>
            <w:rFonts w:ascii="ＭＳ Ｐゴシック" w:eastAsia="ＭＳ Ｐゴシック" w:hAnsi="ＭＳ Ｐゴシック"/>
            <w:szCs w:val="20"/>
            <w:rPrChange w:id="2901" w:author="岩下" w:date="2015-10-05T14:43:00Z">
              <w:rPr>
                <w:rFonts w:ascii="ＭＳ Ｐゴシック" w:eastAsia="ＭＳ Ｐゴシック" w:hAnsi="ＭＳ Ｐゴシック"/>
                <w:sz w:val="20"/>
                <w:szCs w:val="20"/>
              </w:rPr>
            </w:rPrChange>
          </w:rPr>
          <w:t>&lt;</w:t>
        </w:r>
      </w:ins>
      <w:ins w:id="2902" w:author="岩下" w:date="2015-09-25T13:52:00Z">
        <w:r w:rsidRPr="000B1535">
          <w:rPr>
            <w:rFonts w:ascii="ＭＳ Ｐゴシック" w:eastAsia="ＭＳ Ｐゴシック" w:hAnsi="ＭＳ Ｐゴシック"/>
            <w:szCs w:val="20"/>
            <w:rPrChange w:id="2903" w:author="岩下" w:date="2015-10-05T14:43:00Z">
              <w:rPr>
                <w:rFonts w:ascii="ＭＳ Ｐゴシック" w:eastAsia="ＭＳ Ｐゴシック" w:hAnsi="ＭＳ Ｐゴシック"/>
                <w:sz w:val="20"/>
                <w:szCs w:val="20"/>
              </w:rPr>
            </w:rPrChange>
          </w:rPr>
          <w:t>for</w:t>
        </w:r>
      </w:ins>
      <w:ins w:id="2904" w:author="岩下" w:date="2015-09-25T13:51:00Z">
        <w:r w:rsidRPr="000B1535">
          <w:rPr>
            <w:rFonts w:ascii="ＭＳ Ｐゴシック" w:eastAsia="ＭＳ Ｐゴシック" w:hAnsi="ＭＳ Ｐゴシック"/>
            <w:szCs w:val="20"/>
            <w:rPrChange w:id="2905" w:author="岩下" w:date="2015-10-05T14:43:00Z">
              <w:rPr>
                <w:rFonts w:ascii="ＭＳ Ｐゴシック" w:eastAsia="ＭＳ Ｐゴシック" w:hAnsi="ＭＳ Ｐゴシック"/>
                <w:sz w:val="20"/>
                <w:szCs w:val="20"/>
              </w:rPr>
            </w:rPrChange>
          </w:rPr>
          <w:t>Statement&gt;</w:t>
        </w:r>
      </w:ins>
    </w:p>
    <w:p w14:paraId="48A65A63" w14:textId="1AB1EACC"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906" w:author="岩下" w:date="2015-09-25T13:52:00Z"/>
          <w:rFonts w:ascii="ＭＳ Ｐゴシック" w:eastAsia="ＭＳ Ｐゴシック" w:hAnsi="ＭＳ Ｐゴシック"/>
          <w:szCs w:val="20"/>
          <w:rPrChange w:id="2907" w:author="岩下" w:date="2015-10-05T14:43:00Z">
            <w:rPr>
              <w:ins w:id="2908" w:author="岩下" w:date="2015-09-25T13:52:00Z"/>
              <w:rFonts w:ascii="ＭＳ Ｐゴシック" w:eastAsia="ＭＳ Ｐゴシック" w:hAnsi="ＭＳ Ｐゴシック"/>
              <w:sz w:val="20"/>
              <w:szCs w:val="20"/>
            </w:rPr>
          </w:rPrChange>
        </w:rPr>
        <w:pPrChange w:id="2909"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910" w:author="岩下" w:date="2015-09-25T13:51:00Z">
        <w:r w:rsidRPr="000B1535">
          <w:rPr>
            <w:rFonts w:ascii="ＭＳ Ｐゴシック" w:eastAsia="ＭＳ Ｐゴシック" w:hAnsi="ＭＳ Ｐゴシック"/>
            <w:szCs w:val="20"/>
            <w:rPrChange w:id="2911" w:author="岩下" w:date="2015-10-05T14:43:00Z">
              <w:rPr>
                <w:rFonts w:ascii="ＭＳ Ｐゴシック" w:eastAsia="ＭＳ Ｐゴシック" w:hAnsi="ＭＳ Ｐゴシック"/>
                <w:sz w:val="20"/>
                <w:szCs w:val="20"/>
              </w:rPr>
            </w:rPrChange>
          </w:rPr>
          <w:t xml:space="preserve">  </w:t>
        </w:r>
      </w:ins>
      <w:ins w:id="2912" w:author="岩下" w:date="2015-09-25T18:58:00Z">
        <w:r w:rsidR="0005664C" w:rsidRPr="000B1535">
          <w:rPr>
            <w:rFonts w:ascii="ＭＳ Ｐゴシック" w:eastAsia="ＭＳ Ｐゴシック" w:hAnsi="ＭＳ Ｐゴシック"/>
            <w:szCs w:val="20"/>
            <w:rPrChange w:id="2913" w:author="岩下" w:date="2015-10-05T14:43:00Z">
              <w:rPr>
                <w:rFonts w:ascii="ＭＳ Ｐゴシック" w:eastAsia="ＭＳ Ｐゴシック" w:hAnsi="ＭＳ Ｐゴシック"/>
                <w:sz w:val="20"/>
                <w:szCs w:val="20"/>
              </w:rPr>
            </w:rPrChange>
          </w:rPr>
          <w:t xml:space="preserve">[ </w:t>
        </w:r>
      </w:ins>
      <w:ins w:id="2914" w:author="岩下" w:date="2015-09-25T13:52:00Z">
        <w:r w:rsidRPr="000B1535">
          <w:rPr>
            <w:rFonts w:ascii="ＭＳ Ｐゴシック" w:eastAsia="ＭＳ Ｐゴシック" w:hAnsi="ＭＳ Ｐゴシック"/>
            <w:szCs w:val="20"/>
            <w:rPrChange w:id="2915" w:author="岩下" w:date="2015-10-05T14:43:00Z">
              <w:rPr>
                <w:rFonts w:ascii="ＭＳ Ｐゴシック" w:eastAsia="ＭＳ Ｐゴシック" w:hAnsi="ＭＳ Ｐゴシック"/>
                <w:sz w:val="20"/>
                <w:szCs w:val="20"/>
              </w:rPr>
            </w:rPrChange>
          </w:rPr>
          <w:t>init</w:t>
        </w:r>
        <w:r w:rsidRPr="000B1535">
          <w:rPr>
            <w:rFonts w:ascii="ＭＳ Ｐゴシック" w:eastAsia="ＭＳ Ｐゴシック" w:hAnsi="ＭＳ Ｐゴシック" w:hint="eastAsia"/>
            <w:szCs w:val="20"/>
            <w:rPrChange w:id="2916" w:author="岩下" w:date="2015-10-05T14:43:00Z">
              <w:rPr>
                <w:rFonts w:ascii="ＭＳ Ｐゴシック" w:eastAsia="ＭＳ Ｐゴシック" w:hAnsi="ＭＳ Ｐゴシック" w:hint="eastAsia"/>
                <w:sz w:val="20"/>
                <w:szCs w:val="20"/>
              </w:rPr>
            </w:rPrChange>
          </w:rPr>
          <w:t>要素</w:t>
        </w:r>
      </w:ins>
      <w:ins w:id="2917" w:author="岩下" w:date="2015-09-25T18:58:00Z">
        <w:r w:rsidR="0005664C" w:rsidRPr="000B1535">
          <w:rPr>
            <w:rFonts w:ascii="ＭＳ Ｐゴシック" w:eastAsia="ＭＳ Ｐゴシック" w:hAnsi="ＭＳ Ｐゴシック"/>
            <w:szCs w:val="20"/>
            <w:rPrChange w:id="2918" w:author="岩下" w:date="2015-10-05T14:43:00Z">
              <w:rPr>
                <w:rFonts w:ascii="ＭＳ Ｐゴシック" w:eastAsia="ＭＳ Ｐゴシック" w:hAnsi="ＭＳ Ｐゴシック"/>
                <w:sz w:val="20"/>
                <w:szCs w:val="20"/>
              </w:rPr>
            </w:rPrChange>
          </w:rPr>
          <w:t xml:space="preserve"> ]</w:t>
        </w:r>
      </w:ins>
    </w:p>
    <w:p w14:paraId="1340E1BD" w14:textId="5359E15D"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919" w:author="岩下" w:date="2015-09-25T13:51:00Z"/>
          <w:rFonts w:ascii="ＭＳ Ｐゴシック" w:eastAsia="ＭＳ Ｐゴシック" w:hAnsi="ＭＳ Ｐゴシック"/>
          <w:i/>
          <w:szCs w:val="20"/>
          <w:rPrChange w:id="2920" w:author="岩下" w:date="2015-10-05T14:43:00Z">
            <w:rPr>
              <w:ins w:id="2921" w:author="岩下" w:date="2015-09-25T13:51:00Z"/>
              <w:rFonts w:ascii="ＭＳ Ｐゴシック" w:eastAsia="ＭＳ Ｐゴシック" w:hAnsi="ＭＳ Ｐゴシック"/>
              <w:i/>
              <w:sz w:val="20"/>
              <w:szCs w:val="20"/>
            </w:rPr>
          </w:rPrChange>
        </w:rPr>
        <w:pPrChange w:id="2922"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923" w:author="岩下" w:date="2015-09-25T13:52:00Z">
        <w:r w:rsidRPr="000B1535">
          <w:rPr>
            <w:rFonts w:ascii="ＭＳ Ｐゴシック" w:eastAsia="ＭＳ Ｐゴシック" w:hAnsi="ＭＳ Ｐゴシック"/>
            <w:szCs w:val="20"/>
            <w:rPrChange w:id="2924" w:author="岩下" w:date="2015-10-05T14:43:00Z">
              <w:rPr>
                <w:rFonts w:ascii="ＭＳ Ｐゴシック" w:eastAsia="ＭＳ Ｐゴシック" w:hAnsi="ＭＳ Ｐゴシック"/>
                <w:sz w:val="20"/>
                <w:szCs w:val="20"/>
              </w:rPr>
            </w:rPrChange>
          </w:rPr>
          <w:t xml:space="preserve">  </w:t>
        </w:r>
      </w:ins>
      <w:ins w:id="2925" w:author="岩下" w:date="2015-09-25T18:58:00Z">
        <w:r w:rsidR="0005664C" w:rsidRPr="000B1535">
          <w:rPr>
            <w:rFonts w:ascii="ＭＳ Ｐゴシック" w:eastAsia="ＭＳ Ｐゴシック" w:hAnsi="ＭＳ Ｐゴシック"/>
            <w:szCs w:val="20"/>
            <w:rPrChange w:id="2926" w:author="岩下" w:date="2015-10-05T14:43:00Z">
              <w:rPr>
                <w:rFonts w:ascii="ＭＳ Ｐゴシック" w:eastAsia="ＭＳ Ｐゴシック" w:hAnsi="ＭＳ Ｐゴシック"/>
                <w:sz w:val="20"/>
                <w:szCs w:val="20"/>
              </w:rPr>
            </w:rPrChange>
          </w:rPr>
          <w:t xml:space="preserve">[ </w:t>
        </w:r>
      </w:ins>
      <w:ins w:id="2927" w:author="岩下" w:date="2015-09-25T13:51:00Z">
        <w:r w:rsidRPr="000B1535">
          <w:rPr>
            <w:rFonts w:ascii="ＭＳ Ｐゴシック" w:eastAsia="ＭＳ Ｐゴシック" w:hAnsi="ＭＳ Ｐゴシック"/>
            <w:szCs w:val="20"/>
            <w:rPrChange w:id="2928" w:author="岩下" w:date="2015-10-05T14:43:00Z">
              <w:rPr>
                <w:rFonts w:ascii="ＭＳ Ｐゴシック" w:eastAsia="ＭＳ Ｐゴシック" w:hAnsi="ＭＳ Ｐゴシック"/>
                <w:sz w:val="20"/>
                <w:szCs w:val="20"/>
              </w:rPr>
            </w:rPrChange>
          </w:rPr>
          <w:t>condition</w:t>
        </w:r>
        <w:r w:rsidRPr="000B1535">
          <w:rPr>
            <w:rFonts w:ascii="ＭＳ Ｐゴシック" w:eastAsia="ＭＳ Ｐゴシック" w:hAnsi="ＭＳ Ｐゴシック" w:hint="eastAsia"/>
            <w:szCs w:val="20"/>
            <w:rPrChange w:id="2929" w:author="岩下" w:date="2015-10-05T14:43:00Z">
              <w:rPr>
                <w:rFonts w:ascii="ＭＳ Ｐゴシック" w:eastAsia="ＭＳ Ｐゴシック" w:hAnsi="ＭＳ Ｐゴシック" w:hint="eastAsia"/>
                <w:sz w:val="20"/>
                <w:szCs w:val="20"/>
              </w:rPr>
            </w:rPrChange>
          </w:rPr>
          <w:t>要素</w:t>
        </w:r>
      </w:ins>
      <w:ins w:id="2930" w:author="岩下" w:date="2015-09-25T18:58:00Z">
        <w:r w:rsidR="0005664C" w:rsidRPr="000B1535">
          <w:rPr>
            <w:rFonts w:ascii="ＭＳ Ｐゴシック" w:eastAsia="ＭＳ Ｐゴシック" w:hAnsi="ＭＳ Ｐゴシック"/>
            <w:szCs w:val="20"/>
            <w:rPrChange w:id="2931" w:author="岩下" w:date="2015-10-05T14:43:00Z">
              <w:rPr>
                <w:rFonts w:ascii="ＭＳ Ｐゴシック" w:eastAsia="ＭＳ Ｐゴシック" w:hAnsi="ＭＳ Ｐゴシック"/>
                <w:sz w:val="20"/>
                <w:szCs w:val="20"/>
              </w:rPr>
            </w:rPrChange>
          </w:rPr>
          <w:t xml:space="preserve"> ]</w:t>
        </w:r>
      </w:ins>
    </w:p>
    <w:p w14:paraId="3B20BB45" w14:textId="4EFCEB3F" w:rsidR="00F64781" w:rsidRPr="000B1535" w:rsidRDefault="00F64781">
      <w:pPr>
        <w:pBdr>
          <w:top w:val="single" w:sz="4" w:space="1" w:color="auto"/>
          <w:left w:val="single" w:sz="4" w:space="0" w:color="auto"/>
          <w:bottom w:val="single" w:sz="4" w:space="1" w:color="auto"/>
          <w:right w:val="single" w:sz="4" w:space="0" w:color="auto"/>
        </w:pBdr>
        <w:ind w:firstLineChars="100" w:firstLine="210"/>
        <w:rPr>
          <w:ins w:id="2932" w:author="岩下" w:date="2015-09-25T13:51:00Z"/>
          <w:rFonts w:ascii="ＭＳ Ｐゴシック" w:eastAsia="ＭＳ Ｐゴシック" w:hAnsi="ＭＳ Ｐゴシック"/>
          <w:szCs w:val="20"/>
          <w:rPrChange w:id="2933" w:author="岩下" w:date="2015-10-05T14:43:00Z">
            <w:rPr>
              <w:ins w:id="2934" w:author="岩下" w:date="2015-09-25T13:51:00Z"/>
              <w:rFonts w:ascii="ＭＳ Ｐゴシック" w:eastAsia="ＭＳ Ｐゴシック" w:hAnsi="ＭＳ Ｐゴシック"/>
              <w:sz w:val="20"/>
              <w:szCs w:val="20"/>
            </w:rPr>
          </w:rPrChange>
        </w:rPr>
        <w:pPrChange w:id="2935"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936" w:author="岩下" w:date="2015-09-25T13:51:00Z">
        <w:r w:rsidRPr="000B1535">
          <w:rPr>
            <w:rFonts w:ascii="ＭＳ Ｐゴシック" w:eastAsia="ＭＳ Ｐゴシック" w:hAnsi="ＭＳ Ｐゴシック"/>
            <w:szCs w:val="20"/>
            <w:rPrChange w:id="2937" w:author="岩下" w:date="2015-10-05T14:43:00Z">
              <w:rPr>
                <w:rFonts w:ascii="ＭＳ Ｐゴシック" w:eastAsia="ＭＳ Ｐゴシック" w:hAnsi="ＭＳ Ｐゴシック"/>
                <w:sz w:val="20"/>
                <w:szCs w:val="20"/>
              </w:rPr>
            </w:rPrChange>
          </w:rPr>
          <w:lastRenderedPageBreak/>
          <w:t xml:space="preserve">  </w:t>
        </w:r>
      </w:ins>
      <w:ins w:id="2938" w:author="岩下" w:date="2015-09-25T18:58:00Z">
        <w:r w:rsidR="0005664C" w:rsidRPr="000B1535">
          <w:rPr>
            <w:rFonts w:ascii="ＭＳ Ｐゴシック" w:eastAsia="ＭＳ Ｐゴシック" w:hAnsi="ＭＳ Ｐゴシック"/>
            <w:szCs w:val="20"/>
            <w:rPrChange w:id="2939" w:author="岩下" w:date="2015-10-05T14:43:00Z">
              <w:rPr>
                <w:rFonts w:ascii="ＭＳ Ｐゴシック" w:eastAsia="ＭＳ Ｐゴシック" w:hAnsi="ＭＳ Ｐゴシック"/>
                <w:sz w:val="20"/>
                <w:szCs w:val="20"/>
              </w:rPr>
            </w:rPrChange>
          </w:rPr>
          <w:t xml:space="preserve">[ </w:t>
        </w:r>
      </w:ins>
      <w:ins w:id="2940" w:author="岩下" w:date="2015-09-25T13:52:00Z">
        <w:r w:rsidRPr="000B1535">
          <w:rPr>
            <w:rFonts w:ascii="ＭＳ Ｐゴシック" w:eastAsia="ＭＳ Ｐゴシック" w:hAnsi="ＭＳ Ｐゴシック"/>
            <w:szCs w:val="20"/>
            <w:rPrChange w:id="2941" w:author="岩下" w:date="2015-10-05T14:43:00Z">
              <w:rPr>
                <w:rFonts w:ascii="ＭＳ Ｐゴシック" w:eastAsia="ＭＳ Ｐゴシック" w:hAnsi="ＭＳ Ｐゴシック"/>
                <w:sz w:val="20"/>
                <w:szCs w:val="20"/>
              </w:rPr>
            </w:rPrChange>
          </w:rPr>
          <w:t>iter</w:t>
        </w:r>
      </w:ins>
      <w:ins w:id="2942" w:author="岩下" w:date="2015-09-25T13:51:00Z">
        <w:r w:rsidRPr="000B1535">
          <w:rPr>
            <w:rFonts w:ascii="ＭＳ Ｐゴシック" w:eastAsia="ＭＳ Ｐゴシック" w:hAnsi="ＭＳ Ｐゴシック" w:hint="eastAsia"/>
            <w:szCs w:val="20"/>
            <w:rPrChange w:id="2943" w:author="岩下" w:date="2015-10-05T14:43:00Z">
              <w:rPr>
                <w:rFonts w:ascii="ＭＳ Ｐゴシック" w:eastAsia="ＭＳ Ｐゴシック" w:hAnsi="ＭＳ Ｐゴシック" w:hint="eastAsia"/>
                <w:sz w:val="20"/>
                <w:szCs w:val="20"/>
              </w:rPr>
            </w:rPrChange>
          </w:rPr>
          <w:t>要素</w:t>
        </w:r>
      </w:ins>
      <w:ins w:id="2944" w:author="岩下" w:date="2015-09-25T18:58:00Z">
        <w:r w:rsidR="0005664C" w:rsidRPr="000B1535">
          <w:rPr>
            <w:rFonts w:ascii="ＭＳ Ｐゴシック" w:eastAsia="ＭＳ Ｐゴシック" w:hAnsi="ＭＳ Ｐゴシック"/>
            <w:szCs w:val="20"/>
            <w:rPrChange w:id="2945" w:author="岩下" w:date="2015-10-05T14:43:00Z">
              <w:rPr>
                <w:rFonts w:ascii="ＭＳ Ｐゴシック" w:eastAsia="ＭＳ Ｐゴシック" w:hAnsi="ＭＳ Ｐゴシック"/>
                <w:sz w:val="20"/>
                <w:szCs w:val="20"/>
              </w:rPr>
            </w:rPrChange>
          </w:rPr>
          <w:t xml:space="preserve"> ]</w:t>
        </w:r>
      </w:ins>
    </w:p>
    <w:p w14:paraId="71BD14F7" w14:textId="7C944276" w:rsidR="00F64781" w:rsidRDefault="00F64781">
      <w:pPr>
        <w:pBdr>
          <w:top w:val="single" w:sz="4" w:space="1" w:color="auto"/>
          <w:left w:val="single" w:sz="4" w:space="0" w:color="auto"/>
          <w:bottom w:val="single" w:sz="4" w:space="1" w:color="auto"/>
          <w:right w:val="single" w:sz="4" w:space="0" w:color="auto"/>
        </w:pBdr>
        <w:ind w:firstLineChars="100" w:firstLine="210"/>
        <w:rPr>
          <w:ins w:id="2946" w:author="岩下" w:date="2015-10-14T13:31:00Z"/>
          <w:rFonts w:ascii="ＭＳ Ｐゴシック" w:eastAsia="ＭＳ Ｐゴシック" w:hAnsi="ＭＳ Ｐゴシック"/>
          <w:szCs w:val="20"/>
        </w:rPr>
        <w:pPrChange w:id="2947" w:author="岩下" w:date="2015-10-05T14:43:00Z">
          <w:pPr>
            <w:pBdr>
              <w:top w:val="single" w:sz="4" w:space="1" w:color="auto"/>
              <w:left w:val="single" w:sz="4" w:space="0" w:color="auto"/>
              <w:bottom w:val="single" w:sz="4" w:space="1" w:color="auto"/>
              <w:right w:val="single" w:sz="4" w:space="0" w:color="auto"/>
            </w:pBdr>
            <w:ind w:firstLineChars="100" w:firstLine="200"/>
          </w:pPr>
        </w:pPrChange>
      </w:pPr>
      <w:ins w:id="2948" w:author="岩下" w:date="2015-09-25T13:51:00Z">
        <w:r w:rsidRPr="000B1535">
          <w:rPr>
            <w:rFonts w:ascii="ＭＳ Ｐゴシック" w:eastAsia="ＭＳ Ｐゴシック" w:hAnsi="ＭＳ Ｐゴシック"/>
            <w:szCs w:val="20"/>
            <w:rPrChange w:id="2949" w:author="岩下" w:date="2015-10-05T14:43:00Z">
              <w:rPr>
                <w:rFonts w:ascii="ＭＳ Ｐゴシック" w:eastAsia="ＭＳ Ｐゴシック" w:hAnsi="ＭＳ Ｐゴシック"/>
                <w:sz w:val="20"/>
                <w:szCs w:val="20"/>
              </w:rPr>
            </w:rPrChange>
          </w:rPr>
          <w:t xml:space="preserve">  </w:t>
        </w:r>
      </w:ins>
      <w:ins w:id="2950" w:author="岩下" w:date="2015-09-25T13:52:00Z">
        <w:r w:rsidRPr="000B1535">
          <w:rPr>
            <w:rFonts w:ascii="ＭＳ Ｐゴシック" w:eastAsia="ＭＳ Ｐゴシック" w:hAnsi="ＭＳ Ｐゴシック"/>
            <w:szCs w:val="20"/>
            <w:rPrChange w:id="2951" w:author="岩下" w:date="2015-10-05T14:43:00Z">
              <w:rPr>
                <w:rFonts w:ascii="ＭＳ Ｐゴシック" w:eastAsia="ＭＳ Ｐゴシック" w:hAnsi="ＭＳ Ｐゴシック"/>
                <w:sz w:val="20"/>
                <w:szCs w:val="20"/>
              </w:rPr>
            </w:rPrChange>
          </w:rPr>
          <w:t>body</w:t>
        </w:r>
      </w:ins>
      <w:ins w:id="2952" w:author="岩下" w:date="2015-09-25T13:51:00Z">
        <w:r w:rsidRPr="000B1535">
          <w:rPr>
            <w:rFonts w:ascii="ＭＳ Ｐゴシック" w:eastAsia="ＭＳ Ｐゴシック" w:hAnsi="ＭＳ Ｐゴシック" w:hint="eastAsia"/>
            <w:szCs w:val="20"/>
            <w:rPrChange w:id="2953" w:author="岩下" w:date="2015-10-05T14:43:00Z">
              <w:rPr>
                <w:rFonts w:ascii="ＭＳ Ｐゴシック" w:eastAsia="ＭＳ Ｐゴシック" w:hAnsi="ＭＳ Ｐゴシック" w:hint="eastAsia"/>
                <w:sz w:val="20"/>
                <w:szCs w:val="20"/>
              </w:rPr>
            </w:rPrChange>
          </w:rPr>
          <w:t>要素</w:t>
        </w:r>
      </w:ins>
    </w:p>
    <w:p w14:paraId="5498BC0D" w14:textId="0273278D" w:rsidR="00B41E54" w:rsidRPr="005D0DEA" w:rsidRDefault="00B41E54" w:rsidP="00B41E54">
      <w:pPr>
        <w:pBdr>
          <w:top w:val="single" w:sz="4" w:space="1" w:color="auto"/>
          <w:left w:val="single" w:sz="4" w:space="0" w:color="auto"/>
          <w:bottom w:val="single" w:sz="4" w:space="1" w:color="auto"/>
          <w:right w:val="single" w:sz="4" w:space="0" w:color="auto"/>
        </w:pBdr>
        <w:ind w:firstLineChars="100" w:firstLine="210"/>
        <w:rPr>
          <w:ins w:id="2954" w:author="岩下" w:date="2015-09-25T13:51:00Z"/>
          <w:rFonts w:ascii="ＭＳ Ｐゴシック" w:eastAsia="ＭＳ Ｐゴシック" w:hAnsi="ＭＳ Ｐゴシック"/>
          <w:i/>
          <w:szCs w:val="20"/>
        </w:rPr>
      </w:pPr>
      <w:ins w:id="2955" w:author="岩下" w:date="2015-10-14T13:31:00Z">
        <w:r>
          <w:rPr>
            <w:rFonts w:ascii="ＭＳ Ｐゴシック" w:eastAsia="ＭＳ Ｐゴシック" w:hAnsi="ＭＳ Ｐゴシック"/>
            <w:szCs w:val="20"/>
          </w:rPr>
          <w:t>&lt;/forStatement&gt;</w:t>
        </w:r>
      </w:ins>
    </w:p>
    <w:p w14:paraId="35D07DFF" w14:textId="76933963" w:rsidR="00F64781" w:rsidRDefault="00E03F77" w:rsidP="00F64781">
      <w:pPr>
        <w:rPr>
          <w:ins w:id="2956" w:author="岩下" w:date="2015-09-25T13:51:00Z"/>
          <w:rFonts w:ascii="ＭＳ Ｐゴシック" w:eastAsia="ＭＳ Ｐゴシック" w:hAnsi="ＭＳ Ｐゴシック"/>
        </w:rPr>
      </w:pPr>
      <w:ins w:id="2957" w:author="岩下" w:date="2015-09-25T19:31:00Z">
        <w:r>
          <w:rPr>
            <w:rFonts w:ascii="ＭＳ Ｐゴシック" w:eastAsia="ＭＳ Ｐゴシック" w:hAnsi="ＭＳ Ｐゴシック"/>
          </w:rPr>
          <w:t>属性(optional): lineno, file</w:t>
        </w:r>
      </w:ins>
    </w:p>
    <w:p w14:paraId="1A7E5D9B" w14:textId="77777777" w:rsidR="00F64781" w:rsidRDefault="00F64781" w:rsidP="00F64781">
      <w:pPr>
        <w:rPr>
          <w:ins w:id="2958" w:author="岩下" w:date="2015-09-25T13:51:00Z"/>
        </w:rPr>
      </w:pPr>
    </w:p>
    <w:p w14:paraId="5D0531F5" w14:textId="67775B38" w:rsidR="00F54F45" w:rsidRDefault="00F54F45" w:rsidP="000A34B9">
      <w:pPr>
        <w:ind w:firstLineChars="100" w:firstLine="210"/>
        <w:rPr>
          <w:kern w:val="0"/>
        </w:rPr>
      </w:pPr>
      <w:del w:id="2959" w:author="岩下" w:date="2015-09-29T11:38:00Z">
        <w:r w:rsidRPr="00F54F45" w:rsidDel="002A3592">
          <w:rPr>
            <w:kern w:val="0"/>
          </w:rPr>
          <w:delText>for</w:delText>
        </w:r>
        <w:r w:rsidRPr="00F54F45" w:rsidDel="002A3592">
          <w:rPr>
            <w:kern w:val="0"/>
          </w:rPr>
          <w:delText>文を表す</w:delText>
        </w:r>
        <w:r w:rsidR="004B4E28" w:rsidDel="002A3592">
          <w:rPr>
            <w:kern w:val="0"/>
          </w:rPr>
          <w:delText>要素</w:delText>
        </w:r>
        <w:r w:rsidRPr="00F54F45" w:rsidDel="002A3592">
          <w:rPr>
            <w:kern w:val="0"/>
          </w:rPr>
          <w:delText>。</w:delText>
        </w:r>
      </w:del>
      <w:r w:rsidRPr="00F54F45">
        <w:rPr>
          <w:kern w:val="0"/>
        </w:rPr>
        <w:t>以下の</w:t>
      </w:r>
      <w:r w:rsidR="004B4E28">
        <w:rPr>
          <w:kern w:val="0"/>
        </w:rPr>
        <w:t>要素</w:t>
      </w:r>
      <w:r w:rsidRPr="00F54F45">
        <w:rPr>
          <w:kern w:val="0"/>
        </w:rPr>
        <w:t>を持つ。</w:t>
      </w:r>
    </w:p>
    <w:p w14:paraId="49B440C1" w14:textId="640CFB30" w:rsidR="00F54F45" w:rsidRPr="00F64781" w:rsidRDefault="00F54F45" w:rsidP="00F64781">
      <w:pPr>
        <w:numPr>
          <w:ilvl w:val="0"/>
          <w:numId w:val="21"/>
        </w:numPr>
        <w:ind w:hanging="240"/>
        <w:rPr>
          <w:kern w:val="0"/>
        </w:rPr>
      </w:pPr>
      <w:r w:rsidRPr="00F54F45">
        <w:rPr>
          <w:kern w:val="0"/>
        </w:rPr>
        <w:t>init</w:t>
      </w:r>
      <w:r w:rsidR="004B4E28">
        <w:rPr>
          <w:kern w:val="0"/>
        </w:rPr>
        <w:t xml:space="preserve">要素　－　</w:t>
      </w:r>
      <w:r w:rsidRPr="00F54F45">
        <w:rPr>
          <w:kern w:val="0"/>
        </w:rPr>
        <w:t>初期化式</w:t>
      </w:r>
      <w:ins w:id="2960" w:author="岩下" w:date="2015-09-25T18:34:00Z">
        <w:r w:rsidR="00381DBA">
          <w:rPr>
            <w:rFonts w:hint="eastAsia"/>
            <w:kern w:val="0"/>
          </w:rPr>
          <w:t>または</w:t>
        </w:r>
      </w:ins>
      <w:ins w:id="2961" w:author="岩下" w:date="2015-09-25T18:35:00Z">
        <w:r w:rsidR="00381DBA">
          <w:rPr>
            <w:rFonts w:hint="eastAsia"/>
            <w:kern w:val="0"/>
          </w:rPr>
          <w:t>宣言文</w:t>
        </w:r>
      </w:ins>
      <w:r w:rsidRPr="00F64781">
        <w:rPr>
          <w:kern w:val="0"/>
        </w:rPr>
        <w:t>を要素として含む</w:t>
      </w:r>
    </w:p>
    <w:p w14:paraId="23250BCC" w14:textId="06678C12" w:rsidR="00F54F45" w:rsidRPr="000A34B9" w:rsidRDefault="00F54F45" w:rsidP="00613D85">
      <w:pPr>
        <w:numPr>
          <w:ilvl w:val="0"/>
          <w:numId w:val="21"/>
        </w:numPr>
        <w:ind w:hanging="240"/>
        <w:rPr>
          <w:kern w:val="0"/>
        </w:rPr>
      </w:pPr>
      <w:r w:rsidRPr="00F54F45">
        <w:rPr>
          <w:kern w:val="0"/>
        </w:rPr>
        <w:t>condition</w:t>
      </w:r>
      <w:r w:rsidR="004B4E28">
        <w:rPr>
          <w:kern w:val="0"/>
        </w:rPr>
        <w:t>要素</w:t>
      </w:r>
      <w:r w:rsidR="004B4E28">
        <w:rPr>
          <w:rStyle w:val="a8"/>
        </w:rPr>
        <w:t xml:space="preserve">　－　</w:t>
      </w:r>
      <w:r w:rsidRPr="00F54F45">
        <w:rPr>
          <w:kern w:val="0"/>
        </w:rPr>
        <w:t>条件式</w:t>
      </w:r>
      <w:ins w:id="2962" w:author="岩下" w:date="2015-09-25T17:14:00Z">
        <w:r w:rsidR="0039495B">
          <w:rPr>
            <w:rFonts w:hint="eastAsia"/>
            <w:kern w:val="0"/>
          </w:rPr>
          <w:t>として式の要素</w:t>
        </w:r>
      </w:ins>
      <w:r w:rsidRPr="00F54F45">
        <w:rPr>
          <w:kern w:val="0"/>
        </w:rPr>
        <w:t>を含む</w:t>
      </w:r>
    </w:p>
    <w:p w14:paraId="5F426939" w14:textId="51B89236" w:rsidR="00F54F45" w:rsidRPr="000A34B9" w:rsidRDefault="00F54F45" w:rsidP="00613D85">
      <w:pPr>
        <w:numPr>
          <w:ilvl w:val="0"/>
          <w:numId w:val="21"/>
        </w:numPr>
        <w:ind w:hanging="240"/>
        <w:rPr>
          <w:kern w:val="0"/>
        </w:rPr>
      </w:pPr>
      <w:r w:rsidRPr="00F54F45">
        <w:rPr>
          <w:kern w:val="0"/>
        </w:rPr>
        <w:t>iter</w:t>
      </w:r>
      <w:r w:rsidRPr="00F54F45">
        <w:rPr>
          <w:kern w:val="0"/>
        </w:rPr>
        <w:t>要素</w:t>
      </w:r>
      <w:r w:rsidR="004B4E28">
        <w:rPr>
          <w:rStyle w:val="a8"/>
        </w:rPr>
        <w:t xml:space="preserve">　－　</w:t>
      </w:r>
      <w:r w:rsidRPr="00F54F45">
        <w:rPr>
          <w:kern w:val="0"/>
        </w:rPr>
        <w:t>繰り返し式</w:t>
      </w:r>
      <w:ins w:id="2963" w:author="岩下" w:date="2015-09-25T17:14:00Z">
        <w:r w:rsidR="0039495B">
          <w:rPr>
            <w:rFonts w:hint="eastAsia"/>
            <w:kern w:val="0"/>
          </w:rPr>
          <w:t>として式の要素</w:t>
        </w:r>
      </w:ins>
      <w:r w:rsidRPr="00F54F45">
        <w:rPr>
          <w:kern w:val="0"/>
        </w:rPr>
        <w:t>を含む</w:t>
      </w:r>
    </w:p>
    <w:p w14:paraId="11CBA0ED" w14:textId="5635ABCF" w:rsidR="00F54F45" w:rsidRPr="000A34B9" w:rsidRDefault="00F54F45" w:rsidP="00613D85">
      <w:pPr>
        <w:numPr>
          <w:ilvl w:val="0"/>
          <w:numId w:val="21"/>
        </w:numPr>
        <w:ind w:hanging="240"/>
        <w:rPr>
          <w:kern w:val="0"/>
        </w:rPr>
      </w:pPr>
      <w:r w:rsidRPr="00F54F45">
        <w:rPr>
          <w:kern w:val="0"/>
        </w:rPr>
        <w:t>body</w:t>
      </w:r>
      <w:r w:rsidR="004B4E28">
        <w:rPr>
          <w:kern w:val="0"/>
        </w:rPr>
        <w:t xml:space="preserve">要素　－　</w:t>
      </w:r>
      <w:r w:rsidRPr="00F54F45">
        <w:rPr>
          <w:kern w:val="0"/>
        </w:rPr>
        <w:t>for</w:t>
      </w:r>
      <w:r w:rsidRPr="00F54F45">
        <w:rPr>
          <w:kern w:val="0"/>
        </w:rPr>
        <w:t>文の本体</w:t>
      </w:r>
      <w:ins w:id="2964" w:author="岩下" w:date="2015-09-25T19:14:00Z">
        <w:r w:rsidR="0005664C">
          <w:rPr>
            <w:rFonts w:hint="eastAsia"/>
            <w:kern w:val="0"/>
          </w:rPr>
          <w:t>を表す、文の要素の並びを含む。</w:t>
        </w:r>
      </w:ins>
    </w:p>
    <w:p w14:paraId="4BE9692E" w14:textId="77777777" w:rsidR="003E5C37" w:rsidRDefault="003E5C37" w:rsidP="000A34B9">
      <w:pPr>
        <w:rPr>
          <w:ins w:id="2965" w:author="岩下" w:date="2015-10-07T15:52:00Z"/>
        </w:rPr>
      </w:pPr>
    </w:p>
    <w:p w14:paraId="33F6C207" w14:textId="77777777" w:rsidR="00991F90" w:rsidRDefault="00991F90" w:rsidP="00991F90">
      <w:pPr>
        <w:ind w:firstLineChars="100" w:firstLine="210"/>
        <w:rPr>
          <w:ins w:id="2966" w:author="岩下" w:date="2015-10-07T15:52:00Z"/>
        </w:rPr>
      </w:pPr>
      <w:ins w:id="2967" w:author="岩下" w:date="2015-10-07T15:52:00Z">
        <w:r>
          <w:t>init</w:t>
        </w:r>
        <w:r>
          <w:rPr>
            <w:rFonts w:hint="eastAsia"/>
          </w:rPr>
          <w:t>要素は、</w:t>
        </w:r>
        <w:r>
          <w:t>for</w:t>
        </w:r>
        <w:r>
          <w:rPr>
            <w:rFonts w:hint="eastAsia"/>
          </w:rPr>
          <w:t>文の中の初期化式または宣言文を表現する。</w:t>
        </w:r>
      </w:ins>
    </w:p>
    <w:p w14:paraId="1C7E634F"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968" w:author="岩下" w:date="2015-10-07T15:52:00Z"/>
          <w:rFonts w:ascii="ＭＳ Ｐゴシック" w:eastAsia="ＭＳ Ｐゴシック" w:hAnsi="ＭＳ Ｐゴシック"/>
          <w:szCs w:val="20"/>
        </w:rPr>
      </w:pPr>
      <w:ins w:id="2969" w:author="岩下" w:date="2015-10-07T15:52:00Z">
        <w:r w:rsidRPr="003C315A">
          <w:rPr>
            <w:rFonts w:ascii="ＭＳ Ｐゴシック" w:eastAsia="ＭＳ Ｐゴシック" w:hAnsi="ＭＳ Ｐゴシック"/>
            <w:szCs w:val="20"/>
          </w:rPr>
          <w:t>&lt;init&gt;</w:t>
        </w:r>
      </w:ins>
    </w:p>
    <w:p w14:paraId="37B47C3B"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970" w:author="岩下" w:date="2015-10-07T15:52:00Z"/>
          <w:rFonts w:ascii="ＭＳ Ｐゴシック" w:eastAsia="ＭＳ Ｐゴシック" w:hAnsi="ＭＳ Ｐゴシック"/>
          <w:i/>
          <w:szCs w:val="20"/>
        </w:rPr>
      </w:pPr>
      <w:ins w:id="2971" w:author="岩下" w:date="2015-10-07T15:52:00Z">
        <w:r w:rsidRPr="003C315A">
          <w:rPr>
            <w:rFonts w:ascii="ＭＳ Ｐゴシック" w:eastAsia="ＭＳ Ｐゴシック" w:hAnsi="ＭＳ Ｐゴシック"/>
            <w:szCs w:val="20"/>
          </w:rPr>
          <w:t xml:space="preserve">  </w:t>
        </w:r>
        <w:r w:rsidRPr="003C315A">
          <w:rPr>
            <w:rFonts w:ascii="ＭＳ Ｐゴシック" w:eastAsia="ＭＳ Ｐゴシック" w:hAnsi="ＭＳ Ｐゴシック" w:hint="eastAsia"/>
            <w:szCs w:val="20"/>
          </w:rPr>
          <w:t>式の要素</w:t>
        </w:r>
        <w:r w:rsidRPr="003C315A">
          <w:rPr>
            <w:rFonts w:ascii="ＭＳ Ｐゴシック" w:eastAsia="ＭＳ Ｐゴシック" w:hAnsi="ＭＳ Ｐゴシック"/>
            <w:szCs w:val="20"/>
          </w:rPr>
          <w:t xml:space="preserve"> or symbols</w:t>
        </w:r>
        <w:r w:rsidRPr="003C315A">
          <w:rPr>
            <w:rFonts w:ascii="ＭＳ Ｐゴシック" w:eastAsia="ＭＳ Ｐゴシック" w:hAnsi="ＭＳ Ｐゴシック" w:hint="eastAsia"/>
            <w:szCs w:val="20"/>
          </w:rPr>
          <w:t>要素</w:t>
        </w:r>
      </w:ins>
    </w:p>
    <w:p w14:paraId="220EB58F" w14:textId="77777777" w:rsidR="00991F90" w:rsidRPr="003C315A" w:rsidRDefault="00991F90" w:rsidP="00991F90">
      <w:pPr>
        <w:pBdr>
          <w:top w:val="single" w:sz="4" w:space="1" w:color="auto"/>
          <w:left w:val="single" w:sz="4" w:space="0" w:color="auto"/>
          <w:bottom w:val="single" w:sz="4" w:space="1" w:color="auto"/>
          <w:right w:val="single" w:sz="4" w:space="0" w:color="auto"/>
        </w:pBdr>
        <w:ind w:firstLineChars="100" w:firstLine="210"/>
        <w:rPr>
          <w:ins w:id="2972" w:author="岩下" w:date="2015-10-07T15:52:00Z"/>
          <w:rFonts w:ascii="ＭＳ Ｐゴシック" w:eastAsia="ＭＳ Ｐゴシック" w:hAnsi="ＭＳ Ｐゴシック"/>
          <w:szCs w:val="20"/>
        </w:rPr>
      </w:pPr>
      <w:ins w:id="2973" w:author="岩下" w:date="2015-10-07T15:52:00Z">
        <w:r w:rsidRPr="003C315A">
          <w:rPr>
            <w:rFonts w:ascii="ＭＳ Ｐゴシック" w:eastAsia="ＭＳ Ｐゴシック" w:hAnsi="ＭＳ Ｐゴシック"/>
            <w:szCs w:val="20"/>
          </w:rPr>
          <w:t>&lt;/init&gt;</w:t>
        </w:r>
      </w:ins>
    </w:p>
    <w:p w14:paraId="2957E56C" w14:textId="77777777" w:rsidR="00991F90" w:rsidRDefault="00991F90" w:rsidP="00991F90">
      <w:pPr>
        <w:rPr>
          <w:ins w:id="2974" w:author="岩下" w:date="2015-10-07T15:52:00Z"/>
          <w:rFonts w:ascii="ＭＳ Ｐゴシック" w:eastAsia="ＭＳ Ｐゴシック" w:hAnsi="ＭＳ Ｐゴシック"/>
        </w:rPr>
      </w:pPr>
      <w:ins w:id="2975" w:author="岩下" w:date="2015-10-07T15:52:00Z">
        <w:r>
          <w:rPr>
            <w:rFonts w:ascii="ＭＳ Ｐゴシック" w:eastAsia="ＭＳ Ｐゴシック" w:hAnsi="ＭＳ Ｐゴシック" w:hint="eastAsia"/>
          </w:rPr>
          <w:t>属性なし</w:t>
        </w:r>
      </w:ins>
    </w:p>
    <w:p w14:paraId="2C093C19" w14:textId="77777777" w:rsidR="00991F90" w:rsidRDefault="00991F90" w:rsidP="00991F90">
      <w:pPr>
        <w:rPr>
          <w:ins w:id="2976" w:author="岩下" w:date="2015-10-07T15:52:00Z"/>
        </w:rPr>
      </w:pPr>
    </w:p>
    <w:p w14:paraId="79535914" w14:textId="6518725D" w:rsidR="00991F90" w:rsidRDefault="00991F90" w:rsidP="00991F90">
      <w:pPr>
        <w:rPr>
          <w:ins w:id="2977" w:author="岩下" w:date="2015-10-07T15:52:00Z"/>
        </w:rPr>
      </w:pPr>
      <w:ins w:id="2978" w:author="岩下" w:date="2015-10-07T15:52:00Z">
        <w:r>
          <w:rPr>
            <w:rFonts w:hint="eastAsia"/>
          </w:rPr>
          <w:t xml:space="preserve">　</w:t>
        </w:r>
        <w:r>
          <w:t>init</w:t>
        </w:r>
        <w:r>
          <w:rPr>
            <w:rFonts w:hint="eastAsia"/>
          </w:rPr>
          <w:t>要素は、</w:t>
        </w:r>
        <w:r>
          <w:t>forStatement</w:t>
        </w:r>
        <w:r>
          <w:rPr>
            <w:rFonts w:hint="eastAsia"/>
          </w:rPr>
          <w:t>要素の中だけに現れる。初期化式を意味する式の要素を含むか、または、</w:t>
        </w:r>
        <w:r>
          <w:t>0</w:t>
        </w:r>
        <w:r>
          <w:rPr>
            <w:rFonts w:hint="eastAsia"/>
          </w:rPr>
          <w:t>個以上の局所変数の宣言を意味する</w:t>
        </w:r>
        <w:r>
          <w:t>symbols</w:t>
        </w:r>
        <w:r>
          <w:rPr>
            <w:rFonts w:hint="eastAsia"/>
          </w:rPr>
          <w:t>要素を含む。</w:t>
        </w:r>
      </w:ins>
    </w:p>
    <w:p w14:paraId="0D8D57D8" w14:textId="77777777" w:rsidR="00991F90" w:rsidRDefault="00991F90" w:rsidP="00991F90">
      <w:pPr>
        <w:rPr>
          <w:ins w:id="2979" w:author="岩下" w:date="2015-10-07T15:52:00Z"/>
        </w:rPr>
      </w:pPr>
    </w:p>
    <w:p w14:paraId="5474F5AF" w14:textId="331BF83F" w:rsidR="000E5E21" w:rsidDel="0005664C" w:rsidRDefault="000E5E21" w:rsidP="000E5E21">
      <w:pPr>
        <w:pStyle w:val="2"/>
        <w:rPr>
          <w:del w:id="2980" w:author="岩下" w:date="2015-09-25T18:56:00Z"/>
        </w:rPr>
      </w:pPr>
      <w:bookmarkStart w:id="2981" w:name="_Toc422165390"/>
      <w:bookmarkStart w:id="2982" w:name="_Toc223755509"/>
      <w:bookmarkStart w:id="2983" w:name="_Toc223755715"/>
      <w:del w:id="2984" w:author="岩下" w:date="2015-09-25T18:56:00Z">
        <w:r w:rsidDel="0005664C">
          <w:delText>rangeF</w:delText>
        </w:r>
        <w:r w:rsidDel="0005664C">
          <w:rPr>
            <w:rFonts w:hint="eastAsia"/>
          </w:rPr>
          <w:delText>orStatement</w:delText>
        </w:r>
        <w:r w:rsidDel="0005664C">
          <w:rPr>
            <w:rFonts w:hint="eastAsia"/>
          </w:rPr>
          <w:delText>要素</w:delText>
        </w:r>
        <w:bookmarkEnd w:id="2981"/>
      </w:del>
    </w:p>
    <w:p w14:paraId="26020A99" w14:textId="702B80C8" w:rsidR="000E5E21" w:rsidDel="0005664C" w:rsidRDefault="000E5E21" w:rsidP="000E5E21">
      <w:pPr>
        <w:ind w:firstLineChars="100" w:firstLine="210"/>
        <w:rPr>
          <w:del w:id="2985" w:author="岩下" w:date="2015-09-25T18:56:00Z"/>
          <w:kern w:val="0"/>
        </w:rPr>
      </w:pPr>
      <w:del w:id="2986" w:author="岩下" w:date="2015-09-25T18:56:00Z">
        <w:r w:rsidDel="0005664C">
          <w:rPr>
            <w:kern w:val="0"/>
          </w:rPr>
          <w:delText>C++</w:delText>
        </w:r>
        <w:r w:rsidDel="0005664C">
          <w:rPr>
            <w:rFonts w:hint="eastAsia"/>
            <w:kern w:val="0"/>
          </w:rPr>
          <w:delText>の以下の形の</w:delText>
        </w:r>
        <w:r w:rsidRPr="00F54F45" w:rsidDel="0005664C">
          <w:rPr>
            <w:kern w:val="0"/>
          </w:rPr>
          <w:delText>for</w:delText>
        </w:r>
        <w:r w:rsidRPr="00F54F45" w:rsidDel="0005664C">
          <w:rPr>
            <w:kern w:val="0"/>
          </w:rPr>
          <w:delText>文を表す</w:delText>
        </w:r>
        <w:r w:rsidDel="0005664C">
          <w:rPr>
            <w:kern w:val="0"/>
          </w:rPr>
          <w:delText>要素</w:delText>
        </w:r>
        <w:r w:rsidRPr="00F54F45" w:rsidDel="0005664C">
          <w:rPr>
            <w:kern w:val="0"/>
          </w:rPr>
          <w:delText>。</w:delText>
        </w:r>
      </w:del>
    </w:p>
    <w:p w14:paraId="375D691F" w14:textId="7ED1600F" w:rsidR="000E5E21" w:rsidDel="0005664C" w:rsidRDefault="000E5E21" w:rsidP="000E5E21">
      <w:pPr>
        <w:ind w:firstLineChars="100" w:firstLine="210"/>
        <w:rPr>
          <w:del w:id="2987" w:author="岩下" w:date="2015-09-25T18:56:00Z"/>
          <w:kern w:val="0"/>
        </w:rPr>
      </w:pPr>
      <w:del w:id="2988" w:author="岩下" w:date="2015-09-25T18:56:00Z">
        <w:r w:rsidDel="0005664C">
          <w:rPr>
            <w:kern w:val="0"/>
          </w:rPr>
          <w:tab/>
          <w:delText xml:space="preserve">for ( </w:delText>
        </w:r>
        <w:r w:rsidRPr="00D21783" w:rsidDel="0005664C">
          <w:rPr>
            <w:i/>
            <w:kern w:val="0"/>
          </w:rPr>
          <w:delText>for-range-</w:delText>
        </w:r>
        <w:r w:rsidR="00B72906" w:rsidDel="0005664C">
          <w:rPr>
            <w:i/>
            <w:kern w:val="0"/>
          </w:rPr>
          <w:delText>declaration</w:delText>
        </w:r>
        <w:r w:rsidDel="0005664C">
          <w:rPr>
            <w:kern w:val="0"/>
          </w:rPr>
          <w:delText xml:space="preserve"> : </w:delText>
        </w:r>
        <w:r w:rsidRPr="00D21783" w:rsidDel="0005664C">
          <w:rPr>
            <w:i/>
            <w:kern w:val="0"/>
          </w:rPr>
          <w:delText>expression</w:delText>
        </w:r>
        <w:r w:rsidDel="0005664C">
          <w:rPr>
            <w:kern w:val="0"/>
          </w:rPr>
          <w:delText xml:space="preserve"> ) </w:delText>
        </w:r>
        <w:r w:rsidRPr="00D21783" w:rsidDel="0005664C">
          <w:rPr>
            <w:i/>
            <w:kern w:val="0"/>
          </w:rPr>
          <w:delText>statement</w:delText>
        </w:r>
      </w:del>
    </w:p>
    <w:p w14:paraId="1596A66D" w14:textId="7B6F546C" w:rsidR="000E5E21" w:rsidDel="0005664C" w:rsidRDefault="000E5E21" w:rsidP="000E5E21">
      <w:pPr>
        <w:ind w:firstLineChars="100" w:firstLine="210"/>
        <w:rPr>
          <w:del w:id="2989" w:author="岩下" w:date="2015-09-25T18:56:00Z"/>
          <w:kern w:val="0"/>
        </w:rPr>
      </w:pPr>
      <w:del w:id="2990" w:author="岩下" w:date="2015-09-25T18:56:00Z">
        <w:r w:rsidRPr="00F54F45" w:rsidDel="0005664C">
          <w:rPr>
            <w:kern w:val="0"/>
          </w:rPr>
          <w:delText>以下の</w:delText>
        </w:r>
        <w:r w:rsidDel="0005664C">
          <w:rPr>
            <w:kern w:val="0"/>
          </w:rPr>
          <w:delText>要素</w:delText>
        </w:r>
        <w:r w:rsidRPr="00F54F45" w:rsidDel="0005664C">
          <w:rPr>
            <w:kern w:val="0"/>
          </w:rPr>
          <w:delText>を持つ。</w:delText>
        </w:r>
      </w:del>
    </w:p>
    <w:p w14:paraId="4F7B671C" w14:textId="7906B90E" w:rsidR="000E5E21" w:rsidRPr="00F54F45" w:rsidDel="0005664C" w:rsidRDefault="000E5E21" w:rsidP="000E5E21">
      <w:pPr>
        <w:rPr>
          <w:del w:id="2991" w:author="岩下" w:date="2015-09-25T18:56:00Z"/>
          <w:kern w:val="0"/>
        </w:rPr>
      </w:pPr>
    </w:p>
    <w:p w14:paraId="4C2F69E6" w14:textId="2CFD001C" w:rsidR="000E5E21" w:rsidRPr="000A34B9" w:rsidDel="0005664C" w:rsidRDefault="00B72906" w:rsidP="000E5E21">
      <w:pPr>
        <w:numPr>
          <w:ilvl w:val="0"/>
          <w:numId w:val="21"/>
        </w:numPr>
        <w:ind w:hanging="240"/>
        <w:rPr>
          <w:del w:id="2992" w:author="岩下" w:date="2015-09-25T18:56:00Z"/>
          <w:kern w:val="0"/>
        </w:rPr>
      </w:pPr>
      <w:del w:id="2993" w:author="岩下" w:date="2015-09-25T18:56:00Z">
        <w:r w:rsidDel="0005664C">
          <w:rPr>
            <w:kern w:val="0"/>
          </w:rPr>
          <w:delText>var</w:delText>
        </w:r>
        <w:r w:rsidR="000E5E21" w:rsidDel="0005664C">
          <w:rPr>
            <w:kern w:val="0"/>
          </w:rPr>
          <w:delText xml:space="preserve">要素　－　</w:delText>
        </w:r>
        <w:r w:rsidDel="0005664C">
          <w:rPr>
            <w:rFonts w:hint="eastAsia"/>
            <w:kern w:val="0"/>
          </w:rPr>
          <w:delText>【要検討】宣言文の表現</w:delText>
        </w:r>
      </w:del>
    </w:p>
    <w:p w14:paraId="51FE7665" w14:textId="728FB422" w:rsidR="000E5E21" w:rsidRPr="000A34B9" w:rsidDel="0005664C" w:rsidRDefault="00B72906" w:rsidP="000E5E21">
      <w:pPr>
        <w:numPr>
          <w:ilvl w:val="0"/>
          <w:numId w:val="21"/>
        </w:numPr>
        <w:ind w:hanging="240"/>
        <w:rPr>
          <w:del w:id="2994" w:author="岩下" w:date="2015-09-25T18:56:00Z"/>
          <w:kern w:val="0"/>
        </w:rPr>
      </w:pPr>
      <w:del w:id="2995" w:author="岩下" w:date="2015-09-25T18:56:00Z">
        <w:r w:rsidDel="0005664C">
          <w:rPr>
            <w:kern w:val="0"/>
          </w:rPr>
          <w:delText>range</w:delText>
        </w:r>
        <w:r w:rsidR="000E5E21" w:rsidDel="0005664C">
          <w:rPr>
            <w:kern w:val="0"/>
          </w:rPr>
          <w:delText>要素</w:delText>
        </w:r>
        <w:r w:rsidR="000E5E21" w:rsidDel="0005664C">
          <w:rPr>
            <w:rStyle w:val="a8"/>
          </w:rPr>
          <w:delText xml:space="preserve">　－</w:delText>
        </w:r>
        <w:r w:rsidDel="0005664C">
          <w:rPr>
            <w:rStyle w:val="a8"/>
            <w:rFonts w:hint="eastAsia"/>
          </w:rPr>
          <w:delText xml:space="preserve">　</w:delText>
        </w:r>
        <w:r w:rsidDel="0005664C">
          <w:rPr>
            <w:rFonts w:hint="eastAsia"/>
            <w:kern w:val="0"/>
          </w:rPr>
          <w:delText>【要検討】</w:delText>
        </w:r>
      </w:del>
    </w:p>
    <w:p w14:paraId="2A10D25D" w14:textId="43B9DA95" w:rsidR="000E5E21" w:rsidRPr="000A34B9" w:rsidDel="0005664C" w:rsidRDefault="000E5E21" w:rsidP="000E5E21">
      <w:pPr>
        <w:numPr>
          <w:ilvl w:val="0"/>
          <w:numId w:val="21"/>
        </w:numPr>
        <w:ind w:hanging="240"/>
        <w:rPr>
          <w:del w:id="2996" w:author="岩下" w:date="2015-09-25T18:56:00Z"/>
          <w:kern w:val="0"/>
        </w:rPr>
      </w:pPr>
      <w:del w:id="2997" w:author="岩下" w:date="2015-09-25T18:56:00Z">
        <w:r w:rsidRPr="00F54F45" w:rsidDel="0005664C">
          <w:rPr>
            <w:kern w:val="0"/>
          </w:rPr>
          <w:delText>body</w:delText>
        </w:r>
        <w:r w:rsidDel="0005664C">
          <w:rPr>
            <w:kern w:val="0"/>
          </w:rPr>
          <w:delText xml:space="preserve">要素　－　</w:delText>
        </w:r>
        <w:r w:rsidRPr="00F54F45" w:rsidDel="0005664C">
          <w:rPr>
            <w:kern w:val="0"/>
          </w:rPr>
          <w:delText>for</w:delText>
        </w:r>
        <w:r w:rsidRPr="00F54F45" w:rsidDel="0005664C">
          <w:rPr>
            <w:kern w:val="0"/>
          </w:rPr>
          <w:delText>文の本体</w:delText>
        </w:r>
      </w:del>
    </w:p>
    <w:p w14:paraId="6263132C" w14:textId="4C034F56" w:rsidR="000E5E21" w:rsidDel="0005664C" w:rsidRDefault="000E5E21" w:rsidP="000E5E21">
      <w:pPr>
        <w:rPr>
          <w:del w:id="2998" w:author="岩下" w:date="2015-09-25T18:56:00Z"/>
        </w:rPr>
      </w:pPr>
    </w:p>
    <w:p w14:paraId="7ABBDA7F" w14:textId="77777777" w:rsidR="0005664C" w:rsidRDefault="0005664C" w:rsidP="0005664C">
      <w:pPr>
        <w:pStyle w:val="2"/>
        <w:rPr>
          <w:ins w:id="2999" w:author="岩下" w:date="2015-09-25T18:56:00Z"/>
        </w:rPr>
      </w:pPr>
      <w:bookmarkStart w:id="3000" w:name="_Toc306557436"/>
      <w:bookmarkStart w:id="3001" w:name="_Toc422165391"/>
      <w:ins w:id="3002" w:author="岩下" w:date="2015-09-25T18:56:00Z">
        <w:r>
          <w:t>rangeF</w:t>
        </w:r>
        <w:r>
          <w:rPr>
            <w:rFonts w:hint="eastAsia"/>
          </w:rPr>
          <w:t>orStatement</w:t>
        </w:r>
        <w:r>
          <w:rPr>
            <w:rFonts w:hint="eastAsia"/>
          </w:rPr>
          <w:t>要素（</w:t>
        </w:r>
        <w:r>
          <w:t>C++</w:t>
        </w:r>
        <w:r>
          <w:rPr>
            <w:rFonts w:hint="eastAsia"/>
          </w:rPr>
          <w:t>）</w:t>
        </w:r>
        <w:bookmarkEnd w:id="3000"/>
      </w:ins>
    </w:p>
    <w:p w14:paraId="7027DB71" w14:textId="77777777" w:rsidR="002A3592" w:rsidRDefault="002A3592" w:rsidP="0005664C">
      <w:pPr>
        <w:ind w:firstLineChars="100" w:firstLine="210"/>
        <w:rPr>
          <w:ins w:id="3003" w:author="岩下" w:date="2015-09-29T11:42:00Z"/>
        </w:rPr>
      </w:pPr>
      <w:ins w:id="3004" w:author="岩下" w:date="2015-09-29T11:41:00Z">
        <w:r>
          <w:t>C++</w:t>
        </w:r>
        <w:r>
          <w:rPr>
            <w:rFonts w:hint="eastAsia"/>
          </w:rPr>
          <w:t>仕様の</w:t>
        </w:r>
        <w:r>
          <w:t>for</w:t>
        </w:r>
        <w:r>
          <w:rPr>
            <w:rFonts w:hint="eastAsia"/>
          </w:rPr>
          <w:t>文</w:t>
        </w:r>
      </w:ins>
    </w:p>
    <w:p w14:paraId="4673207B" w14:textId="77777777" w:rsidR="002A3592" w:rsidRDefault="002A3592" w:rsidP="002A3592">
      <w:pPr>
        <w:ind w:firstLineChars="100" w:firstLine="210"/>
        <w:rPr>
          <w:ins w:id="3005" w:author="岩下" w:date="2015-09-29T11:42:00Z"/>
          <w:kern w:val="0"/>
        </w:rPr>
      </w:pPr>
      <w:ins w:id="3006" w:author="岩下" w:date="2015-09-29T11:42:00Z">
        <w:r>
          <w:rPr>
            <w:kern w:val="0"/>
          </w:rPr>
          <w:tab/>
          <w:t xml:space="preserve">for ( </w:t>
        </w:r>
        <w:r w:rsidRPr="00D21783">
          <w:rPr>
            <w:i/>
            <w:kern w:val="0"/>
          </w:rPr>
          <w:t>for-range-</w:t>
        </w:r>
        <w:r>
          <w:rPr>
            <w:i/>
            <w:kern w:val="0"/>
          </w:rPr>
          <w:t>declaration</w:t>
        </w:r>
        <w:r>
          <w:rPr>
            <w:kern w:val="0"/>
          </w:rPr>
          <w:t xml:space="preserve"> : </w:t>
        </w:r>
        <w:r w:rsidRPr="00D21783">
          <w:rPr>
            <w:i/>
            <w:kern w:val="0"/>
          </w:rPr>
          <w:t>expression</w:t>
        </w:r>
        <w:r>
          <w:rPr>
            <w:kern w:val="0"/>
          </w:rPr>
          <w:t xml:space="preserve"> ) </w:t>
        </w:r>
        <w:r w:rsidRPr="00D21783">
          <w:rPr>
            <w:i/>
            <w:kern w:val="0"/>
          </w:rPr>
          <w:t>statement</w:t>
        </w:r>
      </w:ins>
    </w:p>
    <w:p w14:paraId="13BA2EA7" w14:textId="441A77CF" w:rsidR="0005664C" w:rsidRDefault="002A3592" w:rsidP="005D0DEA">
      <w:pPr>
        <w:rPr>
          <w:ins w:id="3007" w:author="岩下" w:date="2015-09-25T18:56:00Z"/>
        </w:rPr>
      </w:pPr>
      <w:ins w:id="3008" w:author="岩下" w:date="2015-09-29T11:41:00Z">
        <w:r>
          <w:rPr>
            <w:rFonts w:hint="eastAsia"/>
          </w:rPr>
          <w:t>を表現する</w:t>
        </w:r>
      </w:ins>
      <w:ins w:id="3009" w:author="岩下" w:date="2015-09-29T11:42:00Z">
        <w:r>
          <w:rPr>
            <w:rFonts w:hint="eastAsia"/>
          </w:rPr>
          <w:t>。</w:t>
        </w:r>
      </w:ins>
    </w:p>
    <w:p w14:paraId="689C8186"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10" w:author="岩下" w:date="2015-09-25T18:56:00Z"/>
          <w:rFonts w:ascii="ＭＳ Ｐゴシック" w:eastAsia="ＭＳ Ｐゴシック" w:hAnsi="ＭＳ Ｐゴシック"/>
          <w:szCs w:val="20"/>
        </w:rPr>
      </w:pPr>
      <w:ins w:id="3011" w:author="岩下" w:date="2015-09-25T18:56:00Z">
        <w:r w:rsidRPr="005D0DEA">
          <w:rPr>
            <w:rFonts w:ascii="ＭＳ Ｐゴシック" w:eastAsia="ＭＳ Ｐゴシック" w:hAnsi="ＭＳ Ｐゴシック"/>
            <w:szCs w:val="20"/>
          </w:rPr>
          <w:t>&lt;rangeForStatement&gt;</w:t>
        </w:r>
      </w:ins>
    </w:p>
    <w:p w14:paraId="5721EF1C" w14:textId="1E361503"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12" w:author="岩下" w:date="2015-09-25T18:56:00Z"/>
          <w:rFonts w:ascii="ＭＳ Ｐゴシック" w:eastAsia="ＭＳ Ｐゴシック" w:hAnsi="ＭＳ Ｐゴシック"/>
          <w:szCs w:val="20"/>
        </w:rPr>
      </w:pPr>
      <w:ins w:id="3013" w:author="岩下" w:date="2015-09-25T18:56:00Z">
        <w:r w:rsidRPr="005D0DEA">
          <w:rPr>
            <w:rFonts w:ascii="ＭＳ Ｐゴシック" w:eastAsia="ＭＳ Ｐゴシック" w:hAnsi="ＭＳ Ｐゴシック"/>
            <w:szCs w:val="20"/>
          </w:rPr>
          <w:t xml:space="preserve">  id</w:t>
        </w:r>
        <w:r w:rsidRPr="005D0DEA">
          <w:rPr>
            <w:rFonts w:ascii="ＭＳ Ｐゴシック" w:eastAsia="ＭＳ Ｐゴシック" w:hAnsi="ＭＳ Ｐゴシック" w:hint="eastAsia"/>
            <w:szCs w:val="20"/>
          </w:rPr>
          <w:t>要素</w:t>
        </w:r>
      </w:ins>
    </w:p>
    <w:p w14:paraId="4BDEE18F"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14" w:author="岩下" w:date="2015-09-25T18:56:00Z"/>
          <w:rFonts w:ascii="ＭＳ Ｐゴシック" w:eastAsia="ＭＳ Ｐゴシック" w:hAnsi="ＭＳ Ｐゴシック"/>
          <w:szCs w:val="20"/>
        </w:rPr>
      </w:pPr>
      <w:ins w:id="3015" w:author="岩下" w:date="2015-09-25T18:56:00Z">
        <w:r w:rsidRPr="005D0DEA">
          <w:rPr>
            <w:rFonts w:ascii="ＭＳ Ｐゴシック" w:eastAsia="ＭＳ Ｐゴシック" w:hAnsi="ＭＳ Ｐゴシック"/>
            <w:szCs w:val="20"/>
          </w:rPr>
          <w:t xml:space="preserve">  range</w:t>
        </w:r>
        <w:r w:rsidRPr="005D0DEA">
          <w:rPr>
            <w:rFonts w:ascii="ＭＳ Ｐゴシック" w:eastAsia="ＭＳ Ｐゴシック" w:hAnsi="ＭＳ Ｐゴシック" w:hint="eastAsia"/>
            <w:szCs w:val="20"/>
          </w:rPr>
          <w:t>要素</w:t>
        </w:r>
      </w:ins>
    </w:p>
    <w:p w14:paraId="4080035D"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16" w:author="岩下" w:date="2015-09-25T18:56:00Z"/>
          <w:rFonts w:ascii="ＭＳ Ｐゴシック" w:eastAsia="ＭＳ Ｐゴシック" w:hAnsi="ＭＳ Ｐゴシック"/>
          <w:i/>
          <w:szCs w:val="20"/>
        </w:rPr>
      </w:pPr>
      <w:ins w:id="3017" w:author="岩下" w:date="2015-09-25T18:56: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0A0DED84" w14:textId="77777777"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18" w:author="岩下" w:date="2015-09-25T18:56:00Z"/>
          <w:rFonts w:ascii="ＭＳ Ｐゴシック" w:eastAsia="ＭＳ Ｐゴシック" w:hAnsi="ＭＳ Ｐゴシック"/>
          <w:szCs w:val="20"/>
        </w:rPr>
      </w:pPr>
      <w:ins w:id="3019" w:author="岩下" w:date="2015-09-25T18:56:00Z">
        <w:r w:rsidRPr="005D0DEA">
          <w:rPr>
            <w:rFonts w:ascii="ＭＳ Ｐゴシック" w:eastAsia="ＭＳ Ｐゴシック" w:hAnsi="ＭＳ Ｐゴシック"/>
            <w:szCs w:val="20"/>
          </w:rPr>
          <w:lastRenderedPageBreak/>
          <w:t>&lt;/rangeForStatement&gt;</w:t>
        </w:r>
      </w:ins>
    </w:p>
    <w:p w14:paraId="535D958D" w14:textId="66E5EAD9" w:rsidR="0005664C" w:rsidRDefault="00E03F77" w:rsidP="0005664C">
      <w:pPr>
        <w:rPr>
          <w:ins w:id="3020" w:author="岩下" w:date="2015-09-25T18:56:00Z"/>
          <w:rFonts w:ascii="ＭＳ Ｐゴシック" w:eastAsia="ＭＳ Ｐゴシック" w:hAnsi="ＭＳ Ｐゴシック"/>
        </w:rPr>
      </w:pPr>
      <w:ins w:id="3021" w:author="岩下" w:date="2015-09-25T19:31:00Z">
        <w:r>
          <w:rPr>
            <w:rFonts w:ascii="ＭＳ Ｐゴシック" w:eastAsia="ＭＳ Ｐゴシック" w:hAnsi="ＭＳ Ｐゴシック"/>
          </w:rPr>
          <w:t>属性(optional): lineno, file</w:t>
        </w:r>
      </w:ins>
    </w:p>
    <w:p w14:paraId="483F2FB1" w14:textId="77777777" w:rsidR="0005664C" w:rsidRDefault="0005664C" w:rsidP="0005664C">
      <w:pPr>
        <w:rPr>
          <w:ins w:id="3022" w:author="岩下" w:date="2015-09-25T18:56:00Z"/>
        </w:rPr>
      </w:pPr>
    </w:p>
    <w:p w14:paraId="4E9F5D09" w14:textId="7CB171DE" w:rsidR="0005664C" w:rsidRDefault="0005664C" w:rsidP="0005664C">
      <w:pPr>
        <w:ind w:firstLineChars="100" w:firstLine="210"/>
        <w:rPr>
          <w:ins w:id="3023" w:author="岩下" w:date="2015-09-25T18:56:00Z"/>
          <w:kern w:val="0"/>
        </w:rPr>
      </w:pPr>
      <w:ins w:id="3024" w:author="岩下" w:date="2015-09-25T18:56:00Z">
        <w:r w:rsidRPr="00F54F45">
          <w:rPr>
            <w:kern w:val="0"/>
          </w:rPr>
          <w:t>以下の</w:t>
        </w:r>
      </w:ins>
      <w:ins w:id="3025" w:author="岩下" w:date="2015-10-02T11:19:00Z">
        <w:r w:rsidR="00FC104A">
          <w:rPr>
            <w:kern w:val="0"/>
          </w:rPr>
          <w:t>子要素</w:t>
        </w:r>
      </w:ins>
      <w:ins w:id="3026" w:author="岩下" w:date="2015-09-25T18:56:00Z">
        <w:r w:rsidRPr="00F54F45">
          <w:rPr>
            <w:kern w:val="0"/>
          </w:rPr>
          <w:t>を持つ。</w:t>
        </w:r>
      </w:ins>
    </w:p>
    <w:p w14:paraId="53ED294E" w14:textId="54A1F473" w:rsidR="0005664C" w:rsidRPr="000A34B9" w:rsidRDefault="0005664C" w:rsidP="0005664C">
      <w:pPr>
        <w:numPr>
          <w:ilvl w:val="0"/>
          <w:numId w:val="21"/>
        </w:numPr>
        <w:ind w:hanging="240"/>
        <w:rPr>
          <w:ins w:id="3027" w:author="岩下" w:date="2015-09-25T18:56:00Z"/>
          <w:kern w:val="0"/>
        </w:rPr>
      </w:pPr>
      <w:ins w:id="3028" w:author="岩下" w:date="2015-09-25T18:57:00Z">
        <w:r>
          <w:rPr>
            <w:kern w:val="0"/>
          </w:rPr>
          <w:t>id</w:t>
        </w:r>
      </w:ins>
      <w:ins w:id="3029" w:author="岩下" w:date="2015-09-25T18:56:00Z">
        <w:r>
          <w:rPr>
            <w:kern w:val="0"/>
          </w:rPr>
          <w:t>要素</w:t>
        </w:r>
      </w:ins>
      <w:ins w:id="3030" w:author="岩下" w:date="2015-09-25T18:57:00Z">
        <w:r>
          <w:rPr>
            <w:rFonts w:hint="eastAsia"/>
            <w:kern w:val="0"/>
          </w:rPr>
          <w:t>（</w:t>
        </w:r>
        <w:r>
          <w:rPr>
            <w:kern w:val="0"/>
          </w:rPr>
          <w:fldChar w:fldCharType="begin"/>
        </w:r>
        <w:r>
          <w:rPr>
            <w:kern w:val="0"/>
          </w:rPr>
          <w:instrText xml:space="preserve"> REF </w:instrText>
        </w:r>
        <w:r>
          <w:rPr>
            <w:rFonts w:hint="eastAsia"/>
            <w:kern w:val="0"/>
          </w:rPr>
          <w:instrText>_Ref304826775 \r \h</w:instrText>
        </w:r>
        <w:r>
          <w:rPr>
            <w:kern w:val="0"/>
          </w:rPr>
          <w:instrText xml:space="preserve"> </w:instrText>
        </w:r>
      </w:ins>
      <w:r>
        <w:rPr>
          <w:kern w:val="0"/>
        </w:rPr>
      </w:r>
      <w:r>
        <w:rPr>
          <w:kern w:val="0"/>
        </w:rPr>
        <w:fldChar w:fldCharType="separate"/>
      </w:r>
      <w:ins w:id="3031" w:author="Youichi KOYAMA" w:date="2016-03-17T11:55:00Z">
        <w:r w:rsidR="006A16F7">
          <w:rPr>
            <w:kern w:val="0"/>
          </w:rPr>
          <w:t>4.1</w:t>
        </w:r>
      </w:ins>
      <w:ins w:id="3032" w:author="岩下" w:date="2015-09-25T18:57:00Z">
        <w:r>
          <w:rPr>
            <w:kern w:val="0"/>
          </w:rPr>
          <w:fldChar w:fldCharType="end"/>
        </w:r>
        <w:r>
          <w:rPr>
            <w:rFonts w:hint="eastAsia"/>
            <w:kern w:val="0"/>
          </w:rPr>
          <w:t>節）</w:t>
        </w:r>
      </w:ins>
    </w:p>
    <w:p w14:paraId="4E94343F" w14:textId="5446692D" w:rsidR="0005664C" w:rsidRPr="0005664C" w:rsidRDefault="0005664C" w:rsidP="0005664C">
      <w:pPr>
        <w:numPr>
          <w:ilvl w:val="0"/>
          <w:numId w:val="21"/>
        </w:numPr>
        <w:ind w:hanging="240"/>
        <w:rPr>
          <w:ins w:id="3033" w:author="岩下" w:date="2015-09-25T18:56:00Z"/>
          <w:kern w:val="0"/>
        </w:rPr>
      </w:pPr>
      <w:ins w:id="3034" w:author="岩下" w:date="2015-09-25T18:56:00Z">
        <w:r>
          <w:rPr>
            <w:kern w:val="0"/>
          </w:rPr>
          <w:t>range</w:t>
        </w:r>
        <w:r>
          <w:rPr>
            <w:kern w:val="0"/>
          </w:rPr>
          <w:t>要素</w:t>
        </w:r>
        <w:r>
          <w:rPr>
            <w:rStyle w:val="a8"/>
          </w:rPr>
          <w:t xml:space="preserve">　－</w:t>
        </w:r>
        <w:r>
          <w:rPr>
            <w:rStyle w:val="a8"/>
            <w:rFonts w:hint="eastAsia"/>
          </w:rPr>
          <w:t xml:space="preserve">　</w:t>
        </w:r>
      </w:ins>
      <w:ins w:id="3035" w:author="岩下" w:date="2015-09-25T19:11:00Z">
        <w:r>
          <w:rPr>
            <w:rStyle w:val="a8"/>
            <w:rFonts w:hint="eastAsia"/>
          </w:rPr>
          <w:t>配列やコンテナを表す式の要素（</w:t>
        </w:r>
      </w:ins>
      <w:ins w:id="3036" w:author="岩下" w:date="2015-10-14T19:23:00Z">
        <w:r w:rsidR="003A7C69">
          <w:rPr>
            <w:rStyle w:val="a8"/>
          </w:rPr>
          <w:fldChar w:fldCharType="begin"/>
        </w:r>
        <w:r w:rsidR="003A7C69">
          <w:rPr>
            <w:rStyle w:val="a8"/>
          </w:rPr>
          <w:instrText xml:space="preserve"> REF </w:instrText>
        </w:r>
        <w:r w:rsidR="003A7C69">
          <w:rPr>
            <w:rStyle w:val="a8"/>
            <w:rFonts w:hint="eastAsia"/>
          </w:rPr>
          <w:instrText>_Ref306384039 \n \h</w:instrText>
        </w:r>
        <w:r w:rsidR="003A7C69">
          <w:rPr>
            <w:rStyle w:val="a8"/>
          </w:rPr>
          <w:instrText xml:space="preserve"> </w:instrText>
        </w:r>
      </w:ins>
      <w:r w:rsidR="003A7C69">
        <w:rPr>
          <w:rStyle w:val="a8"/>
        </w:rPr>
      </w:r>
      <w:r w:rsidR="003A7C69">
        <w:rPr>
          <w:rStyle w:val="a8"/>
        </w:rPr>
        <w:fldChar w:fldCharType="separate"/>
      </w:r>
      <w:ins w:id="3037" w:author="Youichi KOYAMA" w:date="2016-03-17T11:55:00Z">
        <w:r w:rsidR="006A16F7">
          <w:rPr>
            <w:rStyle w:val="a8"/>
          </w:rPr>
          <w:t>7</w:t>
        </w:r>
      </w:ins>
      <w:ins w:id="3038" w:author="岩下" w:date="2015-10-14T19:23:00Z">
        <w:r w:rsidR="003A7C69">
          <w:rPr>
            <w:rStyle w:val="a8"/>
          </w:rPr>
          <w:fldChar w:fldCharType="end"/>
        </w:r>
      </w:ins>
      <w:ins w:id="3039" w:author="岩下" w:date="2015-09-25T19:11:00Z">
        <w:r>
          <w:rPr>
            <w:rStyle w:val="a8"/>
            <w:rFonts w:hint="eastAsia"/>
          </w:rPr>
          <w:t>章）を含む。</w:t>
        </w:r>
      </w:ins>
    </w:p>
    <w:p w14:paraId="2AD16493" w14:textId="065BCE3D" w:rsidR="0005664C" w:rsidRDefault="0005664C" w:rsidP="0005664C">
      <w:pPr>
        <w:numPr>
          <w:ilvl w:val="0"/>
          <w:numId w:val="21"/>
        </w:numPr>
        <w:ind w:hanging="240"/>
        <w:rPr>
          <w:ins w:id="3040" w:author="岩下" w:date="2015-10-07T15:50:00Z"/>
          <w:kern w:val="0"/>
        </w:rPr>
      </w:pPr>
      <w:ins w:id="3041" w:author="岩下" w:date="2015-09-25T18:56:00Z">
        <w:r w:rsidRPr="00F54F45">
          <w:rPr>
            <w:kern w:val="0"/>
          </w:rPr>
          <w:t>body</w:t>
        </w:r>
        <w:r>
          <w:rPr>
            <w:kern w:val="0"/>
          </w:rPr>
          <w:t xml:space="preserve">要素　－　</w:t>
        </w:r>
        <w:r w:rsidRPr="00F54F45">
          <w:rPr>
            <w:kern w:val="0"/>
          </w:rPr>
          <w:t>for</w:t>
        </w:r>
        <w:r w:rsidRPr="00F54F45">
          <w:rPr>
            <w:kern w:val="0"/>
          </w:rPr>
          <w:t>文の本体</w:t>
        </w:r>
      </w:ins>
      <w:ins w:id="3042" w:author="岩下" w:date="2015-09-25T19:12:00Z">
        <w:r>
          <w:rPr>
            <w:rFonts w:hint="eastAsia"/>
            <w:kern w:val="0"/>
          </w:rPr>
          <w:t>を表す</w:t>
        </w:r>
      </w:ins>
      <w:ins w:id="3043" w:author="岩下" w:date="2015-09-25T19:13:00Z">
        <w:r>
          <w:rPr>
            <w:rFonts w:hint="eastAsia"/>
            <w:kern w:val="0"/>
          </w:rPr>
          <w:t>、</w:t>
        </w:r>
      </w:ins>
      <w:ins w:id="3044" w:author="岩下" w:date="2015-09-25T19:12:00Z">
        <w:r>
          <w:rPr>
            <w:rFonts w:hint="eastAsia"/>
            <w:kern w:val="0"/>
          </w:rPr>
          <w:t>文の要素</w:t>
        </w:r>
      </w:ins>
      <w:ins w:id="3045" w:author="岩下" w:date="2015-09-25T19:13:00Z">
        <w:r>
          <w:rPr>
            <w:rFonts w:hint="eastAsia"/>
            <w:kern w:val="0"/>
          </w:rPr>
          <w:t>（</w:t>
        </w:r>
      </w:ins>
      <w:ins w:id="3046" w:author="岩下" w:date="2015-10-14T19:23:00Z">
        <w:r w:rsidR="003A7C69">
          <w:rPr>
            <w:kern w:val="0"/>
          </w:rPr>
          <w:fldChar w:fldCharType="begin"/>
        </w:r>
        <w:r w:rsidR="003A7C69">
          <w:rPr>
            <w:kern w:val="0"/>
          </w:rPr>
          <w:instrText xml:space="preserve"> REF </w:instrText>
        </w:r>
        <w:r w:rsidR="003A7C69">
          <w:rPr>
            <w:rFonts w:hint="eastAsia"/>
            <w:kern w:val="0"/>
          </w:rPr>
          <w:instrText>_Ref306448678 \n \h</w:instrText>
        </w:r>
        <w:r w:rsidR="003A7C69">
          <w:rPr>
            <w:kern w:val="0"/>
          </w:rPr>
          <w:instrText xml:space="preserve"> </w:instrText>
        </w:r>
      </w:ins>
      <w:r w:rsidR="003A7C69">
        <w:rPr>
          <w:kern w:val="0"/>
        </w:rPr>
      </w:r>
      <w:r w:rsidR="003A7C69">
        <w:rPr>
          <w:kern w:val="0"/>
        </w:rPr>
        <w:fldChar w:fldCharType="separate"/>
      </w:r>
      <w:ins w:id="3047" w:author="Youichi KOYAMA" w:date="2016-03-17T11:55:00Z">
        <w:r w:rsidR="006A16F7">
          <w:rPr>
            <w:kern w:val="0"/>
          </w:rPr>
          <w:t>6</w:t>
        </w:r>
      </w:ins>
      <w:ins w:id="3048" w:author="岩下" w:date="2015-10-14T19:23:00Z">
        <w:r w:rsidR="003A7C69">
          <w:rPr>
            <w:kern w:val="0"/>
          </w:rPr>
          <w:fldChar w:fldCharType="end"/>
        </w:r>
      </w:ins>
      <w:ins w:id="3049" w:author="岩下" w:date="2015-09-25T19:13:00Z">
        <w:r>
          <w:rPr>
            <w:rFonts w:hint="eastAsia"/>
            <w:kern w:val="0"/>
          </w:rPr>
          <w:t>章）</w:t>
        </w:r>
      </w:ins>
      <w:ins w:id="3050" w:author="岩下" w:date="2015-09-25T19:12:00Z">
        <w:r>
          <w:rPr>
            <w:rFonts w:hint="eastAsia"/>
            <w:kern w:val="0"/>
          </w:rPr>
          <w:t>の</w:t>
        </w:r>
      </w:ins>
      <w:ins w:id="3051" w:author="岩下" w:date="2015-09-25T19:13:00Z">
        <w:r>
          <w:rPr>
            <w:rFonts w:hint="eastAsia"/>
            <w:kern w:val="0"/>
          </w:rPr>
          <w:t>並びを含む。</w:t>
        </w:r>
      </w:ins>
    </w:p>
    <w:p w14:paraId="3E0C1985" w14:textId="77777777" w:rsidR="0005664C" w:rsidRDefault="0005664C" w:rsidP="0005664C">
      <w:pPr>
        <w:rPr>
          <w:ins w:id="3052" w:author="岩下" w:date="2015-09-25T18:56:00Z"/>
        </w:rPr>
      </w:pPr>
    </w:p>
    <w:p w14:paraId="0DE37394" w14:textId="77777777" w:rsidR="00270A7E" w:rsidRDefault="00270A7E" w:rsidP="00270A7E">
      <w:pPr>
        <w:pStyle w:val="2"/>
      </w:pPr>
      <w:bookmarkStart w:id="3053" w:name="_Toc306557437"/>
      <w:r>
        <w:rPr>
          <w:rFonts w:hint="eastAsia"/>
        </w:rPr>
        <w:t>breakStatement</w:t>
      </w:r>
      <w:r>
        <w:rPr>
          <w:rFonts w:hint="eastAsia"/>
        </w:rPr>
        <w:t>要素</w:t>
      </w:r>
      <w:bookmarkEnd w:id="2982"/>
      <w:bookmarkEnd w:id="2983"/>
      <w:bookmarkEnd w:id="3001"/>
      <w:bookmarkEnd w:id="3053"/>
    </w:p>
    <w:p w14:paraId="2FA21853" w14:textId="2146F43B" w:rsidR="0005664C" w:rsidRDefault="002A3592" w:rsidP="0005664C">
      <w:pPr>
        <w:ind w:firstLineChars="100" w:firstLine="210"/>
        <w:rPr>
          <w:ins w:id="3054" w:author="岩下" w:date="2015-09-25T19:16:00Z"/>
        </w:rPr>
      </w:pPr>
      <w:ins w:id="3055" w:author="岩下" w:date="2015-09-29T11:42:00Z">
        <w:r>
          <w:t>break</w:t>
        </w:r>
        <w:r>
          <w:rPr>
            <w:rFonts w:hint="eastAsia"/>
          </w:rPr>
          <w:t>文を</w:t>
        </w:r>
      </w:ins>
      <w:ins w:id="3056" w:author="岩下" w:date="2015-09-29T11:43:00Z">
        <w:r>
          <w:rPr>
            <w:rFonts w:hint="eastAsia"/>
          </w:rPr>
          <w:t>表現する。</w:t>
        </w:r>
      </w:ins>
    </w:p>
    <w:p w14:paraId="788BF04E" w14:textId="4C755F85"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57" w:author="岩下" w:date="2015-09-25T19:16:00Z"/>
          <w:rFonts w:ascii="ＭＳ Ｐゴシック" w:eastAsia="ＭＳ Ｐゴシック" w:hAnsi="ＭＳ Ｐゴシック"/>
          <w:szCs w:val="20"/>
        </w:rPr>
      </w:pPr>
      <w:ins w:id="3058" w:author="岩下" w:date="2015-09-25T19:16:00Z">
        <w:r w:rsidRPr="005D0DEA">
          <w:rPr>
            <w:rFonts w:ascii="ＭＳ Ｐゴシック" w:eastAsia="ＭＳ Ｐゴシック" w:hAnsi="ＭＳ Ｐゴシック"/>
            <w:szCs w:val="20"/>
          </w:rPr>
          <w:t>&lt;breakStatement/&gt;</w:t>
        </w:r>
      </w:ins>
    </w:p>
    <w:p w14:paraId="696747A3" w14:textId="56C8020A" w:rsidR="0005664C" w:rsidRDefault="00E03F77" w:rsidP="0005664C">
      <w:pPr>
        <w:rPr>
          <w:ins w:id="3059" w:author="岩下" w:date="2015-09-25T19:16:00Z"/>
          <w:rFonts w:ascii="ＭＳ Ｐゴシック" w:eastAsia="ＭＳ Ｐゴシック" w:hAnsi="ＭＳ Ｐゴシック"/>
        </w:rPr>
      </w:pPr>
      <w:ins w:id="3060" w:author="岩下" w:date="2015-09-25T19:32:00Z">
        <w:r>
          <w:rPr>
            <w:rFonts w:ascii="ＭＳ Ｐゴシック" w:eastAsia="ＭＳ Ｐゴシック" w:hAnsi="ＭＳ Ｐゴシック"/>
          </w:rPr>
          <w:t>属性(optional): lineno, file</w:t>
        </w:r>
      </w:ins>
    </w:p>
    <w:p w14:paraId="69D59A27" w14:textId="3905A58D" w:rsidR="00F54F45" w:rsidRPr="00F54F45" w:rsidDel="002A3592" w:rsidRDefault="00F54F45" w:rsidP="000A34B9">
      <w:pPr>
        <w:ind w:firstLineChars="100" w:firstLine="210"/>
        <w:rPr>
          <w:del w:id="3061" w:author="岩下" w:date="2015-09-29T11:43:00Z"/>
          <w:kern w:val="0"/>
        </w:rPr>
      </w:pPr>
      <w:del w:id="3062" w:author="岩下" w:date="2015-09-29T11:43:00Z">
        <w:r w:rsidRPr="00F54F45" w:rsidDel="002A3592">
          <w:rPr>
            <w:kern w:val="0"/>
          </w:rPr>
          <w:delText>break</w:delText>
        </w:r>
        <w:r w:rsidRPr="00F54F45" w:rsidDel="002A3592">
          <w:rPr>
            <w:kern w:val="0"/>
          </w:rPr>
          <w:delText>文を表す要素。空要素である。</w:delText>
        </w:r>
      </w:del>
    </w:p>
    <w:p w14:paraId="4287BC82" w14:textId="77777777" w:rsidR="00270A7E" w:rsidRDefault="00270A7E" w:rsidP="00270A7E"/>
    <w:p w14:paraId="6C57A81B" w14:textId="77777777" w:rsidR="00270A7E" w:rsidRDefault="00270A7E" w:rsidP="00270A7E">
      <w:pPr>
        <w:pStyle w:val="2"/>
      </w:pPr>
      <w:bookmarkStart w:id="3063" w:name="_Toc223755510"/>
      <w:bookmarkStart w:id="3064" w:name="_Toc223755716"/>
      <w:bookmarkStart w:id="3065" w:name="_Toc422165392"/>
      <w:bookmarkStart w:id="3066" w:name="_Toc306557438"/>
      <w:r>
        <w:rPr>
          <w:rFonts w:hint="eastAsia"/>
        </w:rPr>
        <w:t>continueStatement</w:t>
      </w:r>
      <w:r>
        <w:rPr>
          <w:rFonts w:hint="eastAsia"/>
        </w:rPr>
        <w:t>要素</w:t>
      </w:r>
      <w:bookmarkEnd w:id="3063"/>
      <w:bookmarkEnd w:id="3064"/>
      <w:bookmarkEnd w:id="3065"/>
      <w:bookmarkEnd w:id="3066"/>
    </w:p>
    <w:p w14:paraId="06899A82" w14:textId="25D3AF69" w:rsidR="0005664C" w:rsidRDefault="002A3592" w:rsidP="0005664C">
      <w:pPr>
        <w:ind w:firstLineChars="100" w:firstLine="210"/>
        <w:rPr>
          <w:ins w:id="3067" w:author="岩下" w:date="2015-09-25T19:17:00Z"/>
        </w:rPr>
      </w:pPr>
      <w:ins w:id="3068" w:author="岩下" w:date="2015-09-29T11:43:00Z">
        <w:r>
          <w:t>continue</w:t>
        </w:r>
        <w:r>
          <w:rPr>
            <w:rFonts w:hint="eastAsia"/>
          </w:rPr>
          <w:t>文を表現する。</w:t>
        </w:r>
      </w:ins>
    </w:p>
    <w:p w14:paraId="67F91E61" w14:textId="4B2431A6"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69" w:author="岩下" w:date="2015-09-25T19:17:00Z"/>
          <w:rFonts w:ascii="ＭＳ Ｐゴシック" w:eastAsia="ＭＳ Ｐゴシック" w:hAnsi="ＭＳ Ｐゴシック"/>
          <w:szCs w:val="20"/>
        </w:rPr>
      </w:pPr>
      <w:ins w:id="3070" w:author="岩下" w:date="2015-09-25T19:17:00Z">
        <w:r w:rsidRPr="005D0DEA">
          <w:rPr>
            <w:rFonts w:ascii="ＭＳ Ｐゴシック" w:eastAsia="ＭＳ Ｐゴシック" w:hAnsi="ＭＳ Ｐゴシック"/>
            <w:szCs w:val="20"/>
          </w:rPr>
          <w:t>&lt;continueStatement/&gt;</w:t>
        </w:r>
      </w:ins>
    </w:p>
    <w:p w14:paraId="5B0F4F12" w14:textId="5E9E11A2" w:rsidR="0005664C" w:rsidRDefault="00E03F77" w:rsidP="0005664C">
      <w:pPr>
        <w:rPr>
          <w:ins w:id="3071" w:author="岩下" w:date="2015-09-25T19:17:00Z"/>
          <w:rFonts w:ascii="ＭＳ Ｐゴシック" w:eastAsia="ＭＳ Ｐゴシック" w:hAnsi="ＭＳ Ｐゴシック"/>
        </w:rPr>
      </w:pPr>
      <w:ins w:id="3072" w:author="岩下" w:date="2015-09-25T19:32:00Z">
        <w:r>
          <w:rPr>
            <w:rFonts w:ascii="ＭＳ Ｐゴシック" w:eastAsia="ＭＳ Ｐゴシック" w:hAnsi="ＭＳ Ｐゴシック"/>
          </w:rPr>
          <w:t>属性(optional): lineno, file</w:t>
        </w:r>
      </w:ins>
    </w:p>
    <w:p w14:paraId="79D90EB0" w14:textId="6411FE9B" w:rsidR="00F54F45" w:rsidRPr="00F54F45" w:rsidDel="002A3592" w:rsidRDefault="00F54F45" w:rsidP="000A34B9">
      <w:pPr>
        <w:ind w:firstLineChars="100" w:firstLine="210"/>
        <w:rPr>
          <w:del w:id="3073" w:author="岩下" w:date="2015-09-29T11:43:00Z"/>
          <w:kern w:val="0"/>
        </w:rPr>
      </w:pPr>
      <w:del w:id="3074" w:author="岩下" w:date="2015-09-29T11:43:00Z">
        <w:r w:rsidRPr="00F54F45" w:rsidDel="002A3592">
          <w:rPr>
            <w:kern w:val="0"/>
          </w:rPr>
          <w:delText>continue</w:delText>
        </w:r>
        <w:r w:rsidRPr="00F54F45" w:rsidDel="002A3592">
          <w:rPr>
            <w:kern w:val="0"/>
          </w:rPr>
          <w:delText>文を表す要素。空要素である。</w:delText>
        </w:r>
      </w:del>
    </w:p>
    <w:p w14:paraId="171571F2" w14:textId="77777777" w:rsidR="00F54F45" w:rsidRDefault="00F54F45" w:rsidP="000A34B9"/>
    <w:p w14:paraId="2CC11C12" w14:textId="77777777" w:rsidR="00270A7E" w:rsidRDefault="00270A7E" w:rsidP="00270A7E">
      <w:pPr>
        <w:pStyle w:val="2"/>
      </w:pPr>
      <w:bookmarkStart w:id="3075" w:name="_Toc223755511"/>
      <w:bookmarkStart w:id="3076" w:name="_Toc223755717"/>
      <w:bookmarkStart w:id="3077" w:name="_Toc422165393"/>
      <w:bookmarkStart w:id="3078" w:name="_Toc306557439"/>
      <w:r>
        <w:rPr>
          <w:rFonts w:hint="eastAsia"/>
        </w:rPr>
        <w:t>returnStatment</w:t>
      </w:r>
      <w:r>
        <w:rPr>
          <w:rFonts w:hint="eastAsia"/>
        </w:rPr>
        <w:t>要素</w:t>
      </w:r>
      <w:bookmarkEnd w:id="3075"/>
      <w:bookmarkEnd w:id="3076"/>
      <w:bookmarkEnd w:id="3077"/>
      <w:bookmarkEnd w:id="3078"/>
    </w:p>
    <w:p w14:paraId="46918977" w14:textId="55518977" w:rsidR="0005664C" w:rsidRDefault="002A3592" w:rsidP="0005664C">
      <w:pPr>
        <w:ind w:firstLineChars="100" w:firstLine="210"/>
        <w:rPr>
          <w:ins w:id="3079" w:author="岩下" w:date="2015-09-25T19:17:00Z"/>
        </w:rPr>
      </w:pPr>
      <w:ins w:id="3080" w:author="岩下" w:date="2015-09-29T11:43:00Z">
        <w:r>
          <w:t>return</w:t>
        </w:r>
        <w:r>
          <w:rPr>
            <w:rFonts w:hint="eastAsia"/>
          </w:rPr>
          <w:t>文を表現する。</w:t>
        </w:r>
      </w:ins>
    </w:p>
    <w:p w14:paraId="5853841A" w14:textId="0A4D6ED6"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81" w:author="岩下" w:date="2015-09-25T19:17:00Z"/>
          <w:rFonts w:ascii="ＭＳ Ｐゴシック" w:eastAsia="ＭＳ Ｐゴシック" w:hAnsi="ＭＳ Ｐゴシック"/>
          <w:szCs w:val="20"/>
        </w:rPr>
      </w:pPr>
      <w:ins w:id="3082" w:author="岩下" w:date="2015-09-25T19:17:00Z">
        <w:r w:rsidRPr="005D0DEA">
          <w:rPr>
            <w:rFonts w:ascii="ＭＳ Ｐゴシック" w:eastAsia="ＭＳ Ｐゴシック" w:hAnsi="ＭＳ Ｐゴシック"/>
            <w:szCs w:val="20"/>
          </w:rPr>
          <w:t>&lt;returnStatement&gt;</w:t>
        </w:r>
      </w:ins>
    </w:p>
    <w:p w14:paraId="55C1A3C5" w14:textId="295041B3"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83" w:author="岩下" w:date="2015-09-25T19:17:00Z"/>
          <w:rFonts w:ascii="ＭＳ Ｐゴシック" w:eastAsia="ＭＳ Ｐゴシック" w:hAnsi="ＭＳ Ｐゴシック"/>
          <w:szCs w:val="20"/>
        </w:rPr>
      </w:pPr>
      <w:ins w:id="3084" w:author="岩下" w:date="2015-09-25T19:17:00Z">
        <w:r w:rsidRPr="005D0DEA">
          <w:rPr>
            <w:rFonts w:ascii="ＭＳ Ｐゴシック" w:eastAsia="ＭＳ Ｐゴシック" w:hAnsi="ＭＳ Ｐゴシック"/>
            <w:szCs w:val="20"/>
          </w:rPr>
          <w:t xml:space="preserve">  </w:t>
        </w:r>
      </w:ins>
      <w:ins w:id="3085" w:author="岩下" w:date="2015-09-25T19:18:00Z">
        <w:r w:rsidRPr="005D0DEA">
          <w:rPr>
            <w:rFonts w:ascii="ＭＳ Ｐゴシック" w:eastAsia="ＭＳ Ｐゴシック" w:hAnsi="ＭＳ Ｐゴシック"/>
            <w:szCs w:val="20"/>
          </w:rPr>
          <w:t xml:space="preserve">[ </w:t>
        </w:r>
      </w:ins>
      <w:ins w:id="3086" w:author="岩下" w:date="2015-09-25T19:17:00Z">
        <w:r w:rsidRPr="005D0DEA">
          <w:rPr>
            <w:rFonts w:ascii="ＭＳ Ｐゴシック" w:eastAsia="ＭＳ Ｐゴシック" w:hAnsi="ＭＳ Ｐゴシック" w:hint="eastAsia"/>
            <w:szCs w:val="20"/>
          </w:rPr>
          <w:t>式の</w:t>
        </w:r>
      </w:ins>
      <w:ins w:id="3087" w:author="岩下" w:date="2015-09-25T19:18:00Z">
        <w:r w:rsidRPr="005D0DEA">
          <w:rPr>
            <w:rFonts w:ascii="ＭＳ Ｐゴシック" w:eastAsia="ＭＳ Ｐゴシック" w:hAnsi="ＭＳ Ｐゴシック" w:hint="eastAsia"/>
            <w:szCs w:val="20"/>
          </w:rPr>
          <w:t>要素</w:t>
        </w:r>
        <w:r w:rsidRPr="005D0DEA">
          <w:rPr>
            <w:rFonts w:ascii="ＭＳ Ｐゴシック" w:eastAsia="ＭＳ Ｐゴシック" w:hAnsi="ＭＳ Ｐゴシック"/>
            <w:szCs w:val="20"/>
          </w:rPr>
          <w:t xml:space="preserve"> ]</w:t>
        </w:r>
      </w:ins>
    </w:p>
    <w:p w14:paraId="57A1BB38" w14:textId="51D0E3D8" w:rsidR="0005664C" w:rsidRPr="005D0DEA" w:rsidRDefault="0005664C" w:rsidP="005D0DEA">
      <w:pPr>
        <w:pBdr>
          <w:top w:val="single" w:sz="4" w:space="1" w:color="auto"/>
          <w:left w:val="single" w:sz="4" w:space="0" w:color="auto"/>
          <w:bottom w:val="single" w:sz="4" w:space="1" w:color="auto"/>
          <w:right w:val="single" w:sz="4" w:space="0" w:color="auto"/>
        </w:pBdr>
        <w:ind w:firstLineChars="100" w:firstLine="210"/>
        <w:rPr>
          <w:ins w:id="3088" w:author="岩下" w:date="2015-09-25T19:17:00Z"/>
          <w:rFonts w:ascii="ＭＳ Ｐゴシック" w:eastAsia="ＭＳ Ｐゴシック" w:hAnsi="ＭＳ Ｐゴシック"/>
          <w:szCs w:val="20"/>
        </w:rPr>
      </w:pPr>
      <w:ins w:id="3089" w:author="岩下" w:date="2015-09-25T19:17:00Z">
        <w:r w:rsidRPr="005D0DEA">
          <w:rPr>
            <w:rFonts w:ascii="ＭＳ Ｐゴシック" w:eastAsia="ＭＳ Ｐゴシック" w:hAnsi="ＭＳ Ｐゴシック"/>
            <w:szCs w:val="20"/>
          </w:rPr>
          <w:t>&lt;/returnStatement&gt;</w:t>
        </w:r>
      </w:ins>
    </w:p>
    <w:p w14:paraId="16FFCC8A" w14:textId="25AD753E" w:rsidR="0005664C" w:rsidRDefault="00E03F77" w:rsidP="0005664C">
      <w:pPr>
        <w:rPr>
          <w:ins w:id="3090" w:author="岩下" w:date="2015-09-25T19:17:00Z"/>
          <w:rFonts w:ascii="ＭＳ Ｐゴシック" w:eastAsia="ＭＳ Ｐゴシック" w:hAnsi="ＭＳ Ｐゴシック"/>
        </w:rPr>
      </w:pPr>
      <w:ins w:id="3091" w:author="岩下" w:date="2015-09-25T19:32:00Z">
        <w:r>
          <w:rPr>
            <w:rFonts w:ascii="ＭＳ Ｐゴシック" w:eastAsia="ＭＳ Ｐゴシック" w:hAnsi="ＭＳ Ｐゴシック"/>
          </w:rPr>
          <w:t>属性(optional): lineno, file</w:t>
        </w:r>
      </w:ins>
    </w:p>
    <w:p w14:paraId="6E567D9B" w14:textId="77777777" w:rsidR="0005664C" w:rsidRDefault="0005664C" w:rsidP="0005664C">
      <w:pPr>
        <w:rPr>
          <w:ins w:id="3092" w:author="岩下" w:date="2015-09-25T19:17:00Z"/>
          <w:rFonts w:ascii="ＭＳ Ｐゴシック" w:eastAsia="ＭＳ Ｐゴシック" w:hAnsi="ＭＳ Ｐゴシック"/>
        </w:rPr>
      </w:pPr>
    </w:p>
    <w:p w14:paraId="075E9923" w14:textId="0FEFA8A7" w:rsidR="00270A7E" w:rsidRPr="000A34B9" w:rsidRDefault="00F54F45" w:rsidP="004C4321">
      <w:pPr>
        <w:ind w:firstLineChars="100" w:firstLine="210"/>
      </w:pPr>
      <w:del w:id="3093" w:author="岩下" w:date="2015-09-29T11:43:00Z">
        <w:r w:rsidDel="002A3592">
          <w:delText>return</w:delText>
        </w:r>
        <w:r w:rsidDel="002A3592">
          <w:delText>を表す要素。</w:delText>
        </w:r>
      </w:del>
      <w:r>
        <w:t>return</w:t>
      </w:r>
      <w:r>
        <w:t>する式を、</w:t>
      </w:r>
      <w:del w:id="3094" w:author="岩下" w:date="2015-10-02T11:20:00Z">
        <w:r w:rsidR="004B4E28" w:rsidDel="00FC104A">
          <w:delText>要素</w:delText>
        </w:r>
      </w:del>
      <w:ins w:id="3095" w:author="岩下" w:date="2015-10-02T11:20:00Z">
        <w:r w:rsidR="00FC104A">
          <w:t>子要素</w:t>
        </w:r>
      </w:ins>
      <w:r>
        <w:t>として持つ</w:t>
      </w:r>
      <w:ins w:id="3096" w:author="岩下" w:date="2015-09-25T19:18:00Z">
        <w:r w:rsidR="0005664C">
          <w:rPr>
            <w:rFonts w:hint="eastAsia"/>
          </w:rPr>
          <w:t>ことができる</w:t>
        </w:r>
      </w:ins>
      <w:r>
        <w:t>。</w:t>
      </w:r>
    </w:p>
    <w:p w14:paraId="532588D7" w14:textId="77777777" w:rsidR="000A34B9" w:rsidRDefault="000A34B9" w:rsidP="00270A7E"/>
    <w:p w14:paraId="61FF71A0" w14:textId="77777777" w:rsidR="00270A7E" w:rsidRDefault="00270A7E" w:rsidP="00270A7E">
      <w:pPr>
        <w:pStyle w:val="2"/>
      </w:pPr>
      <w:bookmarkStart w:id="3097" w:name="_Toc223755512"/>
      <w:bookmarkStart w:id="3098" w:name="_Toc223755718"/>
      <w:bookmarkStart w:id="3099" w:name="_Toc422165394"/>
      <w:bookmarkStart w:id="3100" w:name="_Toc306557440"/>
      <w:r>
        <w:rPr>
          <w:rFonts w:hint="eastAsia"/>
        </w:rPr>
        <w:t>gotoStatement</w:t>
      </w:r>
      <w:r w:rsidR="004B4E28">
        <w:rPr>
          <w:rFonts w:hint="eastAsia"/>
        </w:rPr>
        <w:t>要素</w:t>
      </w:r>
      <w:bookmarkEnd w:id="3097"/>
      <w:bookmarkEnd w:id="3098"/>
      <w:bookmarkEnd w:id="3099"/>
      <w:bookmarkEnd w:id="3100"/>
    </w:p>
    <w:p w14:paraId="50F757D7" w14:textId="71BA9530" w:rsidR="00734EBB" w:rsidRDefault="00F54F45" w:rsidP="00734EBB">
      <w:pPr>
        <w:ind w:firstLineChars="100" w:firstLine="210"/>
        <w:rPr>
          <w:ins w:id="3101" w:author="岩下" w:date="2015-09-29T11:44:00Z"/>
        </w:rPr>
      </w:pPr>
      <w:r w:rsidRPr="00F54F45">
        <w:rPr>
          <w:kern w:val="0"/>
        </w:rPr>
        <w:t>goto</w:t>
      </w:r>
      <w:r w:rsidRPr="00F54F45">
        <w:rPr>
          <w:kern w:val="0"/>
        </w:rPr>
        <w:t>文を</w:t>
      </w:r>
      <w:del w:id="3102" w:author="岩下" w:date="2015-09-29T11:44:00Z">
        <w:r w:rsidRPr="00F54F45" w:rsidDel="00734EBB">
          <w:rPr>
            <w:kern w:val="0"/>
          </w:rPr>
          <w:delText>表す</w:delText>
        </w:r>
        <w:r w:rsidR="004B4E28" w:rsidDel="00734EBB">
          <w:rPr>
            <w:kern w:val="0"/>
          </w:rPr>
          <w:delText>要素</w:delText>
        </w:r>
      </w:del>
      <w:ins w:id="3103" w:author="岩下" w:date="2015-09-29T11:44:00Z">
        <w:r w:rsidR="00734EBB">
          <w:rPr>
            <w:rFonts w:hint="eastAsia"/>
            <w:kern w:val="0"/>
          </w:rPr>
          <w:t>表現する</w:t>
        </w:r>
      </w:ins>
      <w:r w:rsidRPr="00F54F45">
        <w:rPr>
          <w:kern w:val="0"/>
        </w:rPr>
        <w:t>。</w:t>
      </w:r>
    </w:p>
    <w:p w14:paraId="3BF1B61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04" w:author="岩下" w:date="2015-09-29T11:44:00Z"/>
          <w:rFonts w:ascii="ＭＳ Ｐゴシック" w:eastAsia="ＭＳ Ｐゴシック" w:hAnsi="ＭＳ Ｐゴシック"/>
          <w:szCs w:val="20"/>
        </w:rPr>
      </w:pPr>
      <w:ins w:id="3105" w:author="岩下" w:date="2015-09-29T11:44:00Z">
        <w:r w:rsidRPr="005D0DEA">
          <w:rPr>
            <w:rFonts w:ascii="ＭＳ Ｐゴシック" w:eastAsia="ＭＳ Ｐゴシック" w:hAnsi="ＭＳ Ｐゴシック"/>
            <w:szCs w:val="20"/>
          </w:rPr>
          <w:t>&lt;gotoStatement&gt;</w:t>
        </w:r>
      </w:ins>
    </w:p>
    <w:p w14:paraId="42E34D4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06" w:author="岩下" w:date="2015-09-29T11:44:00Z"/>
          <w:rFonts w:ascii="ＭＳ Ｐゴシック" w:eastAsia="ＭＳ Ｐゴシック" w:hAnsi="ＭＳ Ｐゴシック"/>
          <w:szCs w:val="20"/>
        </w:rPr>
      </w:pPr>
      <w:ins w:id="3107" w:author="岩下" w:date="2015-09-29T11:44: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r w:rsidRPr="005D0DEA">
          <w:rPr>
            <w:rFonts w:ascii="ＭＳ Ｐゴシック" w:eastAsia="ＭＳ Ｐゴシック" w:hAnsi="ＭＳ Ｐゴシック"/>
            <w:szCs w:val="20"/>
          </w:rPr>
          <w:t xml:space="preserve"> or </w:t>
        </w:r>
        <w:r w:rsidRPr="005D0DEA">
          <w:rPr>
            <w:rFonts w:ascii="ＭＳ Ｐゴシック" w:eastAsia="ＭＳ Ｐゴシック" w:hAnsi="ＭＳ Ｐゴシック" w:hint="eastAsia"/>
            <w:szCs w:val="20"/>
          </w:rPr>
          <w:t>式の要素</w:t>
        </w:r>
      </w:ins>
    </w:p>
    <w:p w14:paraId="251843C2"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108" w:author="岩下" w:date="2015-09-29T11:44:00Z"/>
          <w:rFonts w:ascii="ＭＳ Ｐゴシック" w:eastAsia="ＭＳ Ｐゴシック" w:hAnsi="ＭＳ Ｐゴシック"/>
          <w:szCs w:val="20"/>
        </w:rPr>
      </w:pPr>
      <w:ins w:id="3109" w:author="岩下" w:date="2015-09-29T11:44:00Z">
        <w:r w:rsidRPr="005D0DEA">
          <w:rPr>
            <w:rFonts w:ascii="ＭＳ Ｐゴシック" w:eastAsia="ＭＳ Ｐゴシック" w:hAnsi="ＭＳ Ｐゴシック"/>
            <w:szCs w:val="20"/>
          </w:rPr>
          <w:t>&lt;/gotoStatement&gt;</w:t>
        </w:r>
      </w:ins>
    </w:p>
    <w:p w14:paraId="2EEC2E56" w14:textId="77777777" w:rsidR="00734EBB" w:rsidRDefault="00734EBB" w:rsidP="00734EBB">
      <w:pPr>
        <w:rPr>
          <w:ins w:id="3110" w:author="岩下" w:date="2015-09-29T11:44:00Z"/>
          <w:rFonts w:ascii="ＭＳ Ｐゴシック" w:eastAsia="ＭＳ Ｐゴシック" w:hAnsi="ＭＳ Ｐゴシック"/>
        </w:rPr>
      </w:pPr>
      <w:ins w:id="3111" w:author="岩下" w:date="2015-09-29T11:44:00Z">
        <w:r>
          <w:rPr>
            <w:rFonts w:ascii="ＭＳ Ｐゴシック" w:eastAsia="ＭＳ Ｐゴシック" w:hAnsi="ＭＳ Ｐゴシック"/>
          </w:rPr>
          <w:t>属性(optional): lineno, file</w:t>
        </w:r>
      </w:ins>
    </w:p>
    <w:p w14:paraId="35BA704F" w14:textId="77777777" w:rsidR="00734EBB" w:rsidRDefault="00734EBB" w:rsidP="00734EBB">
      <w:pPr>
        <w:rPr>
          <w:ins w:id="3112" w:author="岩下" w:date="2015-09-29T11:44:00Z"/>
          <w:rFonts w:ascii="ＭＳ Ｐゴシック" w:eastAsia="ＭＳ Ｐゴシック" w:hAnsi="ＭＳ Ｐゴシック"/>
        </w:rPr>
      </w:pPr>
    </w:p>
    <w:p w14:paraId="1FB6F8F2" w14:textId="77777777" w:rsidR="00F54F45" w:rsidRDefault="00F54F45" w:rsidP="000A34B9">
      <w:pPr>
        <w:ind w:firstLineChars="100" w:firstLine="210"/>
        <w:rPr>
          <w:kern w:val="0"/>
        </w:rPr>
      </w:pPr>
      <w:r w:rsidRPr="00F54F45">
        <w:rPr>
          <w:kern w:val="0"/>
        </w:rPr>
        <w:t>子要素に</w:t>
      </w:r>
      <w:r w:rsidRPr="00F54F45">
        <w:rPr>
          <w:kern w:val="0"/>
        </w:rPr>
        <w:t>name</w:t>
      </w:r>
      <w:r w:rsidR="004B4E28">
        <w:rPr>
          <w:kern w:val="0"/>
        </w:rPr>
        <w:t>要素</w:t>
      </w:r>
      <w:r w:rsidRPr="00F54F45">
        <w:rPr>
          <w:kern w:val="0"/>
        </w:rPr>
        <w:t>か式のいずれかを持つ。式は</w:t>
      </w:r>
      <w:r w:rsidRPr="00F54F45">
        <w:rPr>
          <w:kern w:val="0"/>
        </w:rPr>
        <w:t>GCC</w:t>
      </w:r>
      <w:r w:rsidRPr="00F54F45">
        <w:rPr>
          <w:kern w:val="0"/>
        </w:rPr>
        <w:t>においてジャンプ先として指定可能なアドレスの式</w:t>
      </w:r>
      <w:r w:rsidRPr="00F54F45">
        <w:rPr>
          <w:kern w:val="0"/>
        </w:rPr>
        <w:lastRenderedPageBreak/>
        <w:t>を表す。</w:t>
      </w:r>
    </w:p>
    <w:p w14:paraId="43CEE6D2"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379D94F" w14:textId="02FC680D" w:rsidR="00F54F45" w:rsidRPr="000A34B9" w:rsidRDefault="00F54F45" w:rsidP="00613D85">
      <w:pPr>
        <w:numPr>
          <w:ilvl w:val="0"/>
          <w:numId w:val="22"/>
        </w:numPr>
        <w:ind w:hanging="240"/>
        <w:rPr>
          <w:kern w:val="0"/>
        </w:rPr>
      </w:pPr>
      <w:r w:rsidRPr="00F54F45">
        <w:rPr>
          <w:kern w:val="0"/>
        </w:rPr>
        <w:t>式</w:t>
      </w:r>
      <w:ins w:id="3113" w:author="岩下" w:date="2015-09-25T19:19:00Z">
        <w:r w:rsidR="0005664C">
          <w:rPr>
            <w:rFonts w:hint="eastAsia"/>
            <w:kern w:val="0"/>
          </w:rPr>
          <w:t>の要素</w:t>
        </w:r>
      </w:ins>
      <w:r w:rsidR="004B4E28">
        <w:rPr>
          <w:kern w:val="0"/>
        </w:rPr>
        <w:t xml:space="preserve">　－　</w:t>
      </w:r>
      <w:r w:rsidRPr="00F54F45">
        <w:rPr>
          <w:kern w:val="0"/>
        </w:rPr>
        <w:t>ジャンプ先のアドレス値を指定する。</w:t>
      </w:r>
    </w:p>
    <w:p w14:paraId="24928F6E" w14:textId="77777777" w:rsidR="00270A7E" w:rsidRDefault="00270A7E" w:rsidP="00270A7E"/>
    <w:p w14:paraId="42BF23F4" w14:textId="3ABD0D75" w:rsidR="003A0694" w:rsidRDefault="003A0694" w:rsidP="003A0694">
      <w:pPr>
        <w:pStyle w:val="2"/>
        <w:rPr>
          <w:ins w:id="3114" w:author="岩下" w:date="2015-10-14T13:25:00Z"/>
        </w:rPr>
      </w:pPr>
      <w:bookmarkStart w:id="3115" w:name="_Toc306557441"/>
      <w:bookmarkStart w:id="3116" w:name="_Toc223755513"/>
      <w:bookmarkStart w:id="3117" w:name="_Toc223755719"/>
      <w:bookmarkStart w:id="3118" w:name="_Toc422165395"/>
      <w:ins w:id="3119" w:author="岩下" w:date="2015-10-14T13:25:00Z">
        <w:r>
          <w:t>try</w:t>
        </w:r>
        <w:r>
          <w:rPr>
            <w:rFonts w:hint="eastAsia"/>
          </w:rPr>
          <w:t>Statement</w:t>
        </w:r>
        <w:r>
          <w:rPr>
            <w:rFonts w:hint="eastAsia"/>
          </w:rPr>
          <w:t>要素</w:t>
        </w:r>
      </w:ins>
      <w:ins w:id="3120" w:author="岩下" w:date="2015-10-14T13:26:00Z">
        <w:r w:rsidR="00B41E54">
          <w:rPr>
            <w:rFonts w:hint="eastAsia"/>
          </w:rPr>
          <w:t>（</w:t>
        </w:r>
        <w:r w:rsidR="00B41E54">
          <w:t>C++</w:t>
        </w:r>
        <w:r w:rsidR="00B41E54">
          <w:rPr>
            <w:rFonts w:hint="eastAsia"/>
          </w:rPr>
          <w:t>）</w:t>
        </w:r>
      </w:ins>
      <w:bookmarkEnd w:id="3115"/>
    </w:p>
    <w:p w14:paraId="2A727E0F" w14:textId="545901EA" w:rsidR="00B41E54" w:rsidRDefault="00B41E54" w:rsidP="00B41E54">
      <w:pPr>
        <w:ind w:firstLineChars="100" w:firstLine="210"/>
        <w:rPr>
          <w:ins w:id="3121" w:author="岩下" w:date="2015-10-14T13:26:00Z"/>
        </w:rPr>
      </w:pPr>
      <w:ins w:id="3122" w:author="岩下" w:date="2015-10-14T13:26:00Z">
        <w:r>
          <w:t>try</w:t>
        </w:r>
      </w:ins>
      <w:ins w:id="3123" w:author="岩下" w:date="2015-10-14T13:29:00Z">
        <w:r>
          <w:rPr>
            <w:rFonts w:hint="eastAsia"/>
          </w:rPr>
          <w:t>構文</w:t>
        </w:r>
      </w:ins>
      <w:ins w:id="3124" w:author="岩下" w:date="2015-10-14T13:26:00Z">
        <w:r>
          <w:rPr>
            <w:rFonts w:hint="eastAsia"/>
          </w:rPr>
          <w:t>を表現する。</w:t>
        </w:r>
      </w:ins>
    </w:p>
    <w:p w14:paraId="055AD687" w14:textId="5D1F2079"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25" w:author="岩下" w:date="2015-10-14T13:26:00Z"/>
          <w:rFonts w:ascii="ＭＳ Ｐゴシック" w:eastAsia="ＭＳ Ｐゴシック" w:hAnsi="ＭＳ Ｐゴシック"/>
          <w:szCs w:val="20"/>
        </w:rPr>
      </w:pPr>
      <w:ins w:id="3126" w:author="岩下" w:date="2015-10-14T13:26:00Z">
        <w:r w:rsidRPr="00F60B09">
          <w:rPr>
            <w:rFonts w:ascii="ＭＳ Ｐゴシック" w:eastAsia="ＭＳ Ｐゴシック" w:hAnsi="ＭＳ Ｐゴシック"/>
            <w:szCs w:val="20"/>
          </w:rPr>
          <w:t>&lt;</w:t>
        </w:r>
      </w:ins>
      <w:ins w:id="3127" w:author="岩下" w:date="2015-10-14T13:27:00Z">
        <w:r>
          <w:rPr>
            <w:rFonts w:ascii="ＭＳ Ｐゴシック" w:eastAsia="ＭＳ Ｐゴシック" w:hAnsi="ＭＳ Ｐゴシック"/>
            <w:szCs w:val="20"/>
          </w:rPr>
          <w:t>try</w:t>
        </w:r>
      </w:ins>
      <w:ins w:id="3128" w:author="岩下" w:date="2015-10-14T13:26:00Z">
        <w:r w:rsidRPr="00F60B09">
          <w:rPr>
            <w:rFonts w:ascii="ＭＳ Ｐゴシック" w:eastAsia="ＭＳ Ｐゴシック" w:hAnsi="ＭＳ Ｐゴシック"/>
            <w:szCs w:val="20"/>
          </w:rPr>
          <w:t>Statement&gt;</w:t>
        </w:r>
      </w:ins>
    </w:p>
    <w:p w14:paraId="08E49AB1" w14:textId="7777777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29" w:author="岩下" w:date="2015-10-14T13:26:00Z"/>
          <w:rFonts w:ascii="ＭＳ Ｐゴシック" w:eastAsia="ＭＳ Ｐゴシック" w:hAnsi="ＭＳ Ｐゴシック"/>
          <w:szCs w:val="20"/>
        </w:rPr>
      </w:pPr>
      <w:ins w:id="3130" w:author="岩下" w:date="2015-10-14T13:26:00Z">
        <w:r w:rsidRPr="00F60B09">
          <w:rPr>
            <w:rFonts w:ascii="ＭＳ Ｐゴシック" w:eastAsia="ＭＳ Ｐゴシック" w:hAnsi="ＭＳ Ｐゴシック"/>
            <w:szCs w:val="20"/>
          </w:rPr>
          <w:t xml:space="preserve">  body</w:t>
        </w:r>
        <w:r w:rsidRPr="00F60B09">
          <w:rPr>
            <w:rFonts w:ascii="ＭＳ Ｐゴシック" w:eastAsia="ＭＳ Ｐゴシック" w:hAnsi="ＭＳ Ｐゴシック" w:hint="eastAsia"/>
            <w:szCs w:val="20"/>
          </w:rPr>
          <w:t>要素</w:t>
        </w:r>
      </w:ins>
    </w:p>
    <w:p w14:paraId="6F82C052" w14:textId="28EB8D3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31" w:author="岩下" w:date="2015-10-14T13:26:00Z"/>
          <w:rFonts w:ascii="ＭＳ Ｐゴシック" w:eastAsia="ＭＳ Ｐゴシック" w:hAnsi="ＭＳ Ｐゴシック"/>
          <w:szCs w:val="20"/>
        </w:rPr>
      </w:pPr>
      <w:ins w:id="3132" w:author="岩下" w:date="2015-10-14T13:26:00Z">
        <w:r w:rsidRPr="00F60B09">
          <w:rPr>
            <w:rFonts w:ascii="ＭＳ Ｐゴシック" w:eastAsia="ＭＳ Ｐゴシック" w:hAnsi="ＭＳ Ｐゴシック"/>
            <w:szCs w:val="20"/>
          </w:rPr>
          <w:t>&lt;/</w:t>
        </w:r>
      </w:ins>
      <w:ins w:id="3133" w:author="岩下" w:date="2015-10-14T13:27:00Z">
        <w:r>
          <w:rPr>
            <w:rFonts w:ascii="ＭＳ Ｐゴシック" w:eastAsia="ＭＳ Ｐゴシック" w:hAnsi="ＭＳ Ｐゴシック"/>
            <w:szCs w:val="20"/>
          </w:rPr>
          <w:t>try</w:t>
        </w:r>
      </w:ins>
      <w:ins w:id="3134" w:author="岩下" w:date="2015-10-14T13:26:00Z">
        <w:r w:rsidRPr="00F60B09">
          <w:rPr>
            <w:rFonts w:ascii="ＭＳ Ｐゴシック" w:eastAsia="ＭＳ Ｐゴシック" w:hAnsi="ＭＳ Ｐゴシック"/>
            <w:szCs w:val="20"/>
          </w:rPr>
          <w:t>Statement&gt;</w:t>
        </w:r>
      </w:ins>
    </w:p>
    <w:p w14:paraId="0618F1F1" w14:textId="77777777" w:rsidR="00B41E54" w:rsidRDefault="00B41E54" w:rsidP="00B41E54">
      <w:pPr>
        <w:rPr>
          <w:ins w:id="3135" w:author="岩下" w:date="2015-10-14T13:26:00Z"/>
          <w:rFonts w:ascii="ＭＳ Ｐゴシック" w:eastAsia="ＭＳ Ｐゴシック" w:hAnsi="ＭＳ Ｐゴシック"/>
        </w:rPr>
      </w:pPr>
      <w:ins w:id="3136" w:author="岩下" w:date="2015-10-14T13:26:00Z">
        <w:r>
          <w:rPr>
            <w:rFonts w:ascii="ＭＳ Ｐゴシック" w:eastAsia="ＭＳ Ｐゴシック" w:hAnsi="ＭＳ Ｐゴシック"/>
          </w:rPr>
          <w:t>属性(optional): lineno, file</w:t>
        </w:r>
      </w:ins>
    </w:p>
    <w:p w14:paraId="0606709D" w14:textId="77777777" w:rsidR="00B41E54" w:rsidRDefault="00B41E54" w:rsidP="00B41E54">
      <w:pPr>
        <w:rPr>
          <w:ins w:id="3137" w:author="岩下" w:date="2015-10-14T13:26:00Z"/>
        </w:rPr>
      </w:pPr>
    </w:p>
    <w:p w14:paraId="401AE424" w14:textId="77777777" w:rsidR="00B41E54" w:rsidRDefault="00B41E54" w:rsidP="00B41E54">
      <w:pPr>
        <w:ind w:firstLineChars="100" w:firstLine="210"/>
        <w:rPr>
          <w:ins w:id="3138" w:author="岩下" w:date="2015-10-14T13:26:00Z"/>
        </w:rPr>
      </w:pPr>
      <w:ins w:id="3139" w:author="岩下" w:date="2015-10-14T13:26:00Z">
        <w:r>
          <w:t>以下の子要素を持つ。</w:t>
        </w:r>
      </w:ins>
    </w:p>
    <w:p w14:paraId="62AF2041" w14:textId="77777777" w:rsidR="00B41E54" w:rsidRDefault="00B41E54" w:rsidP="00B41E54">
      <w:pPr>
        <w:rPr>
          <w:ins w:id="3140" w:author="岩下" w:date="2015-10-14T13:26:00Z"/>
        </w:rPr>
      </w:pPr>
    </w:p>
    <w:p w14:paraId="73753C05" w14:textId="152DD51C" w:rsidR="00B41E54" w:rsidRPr="000A34B9" w:rsidRDefault="00B41E54" w:rsidP="00B41E54">
      <w:pPr>
        <w:numPr>
          <w:ilvl w:val="0"/>
          <w:numId w:val="20"/>
        </w:numPr>
        <w:ind w:hanging="240"/>
        <w:rPr>
          <w:ins w:id="3141" w:author="岩下" w:date="2015-10-14T13:26:00Z"/>
        </w:rPr>
      </w:pPr>
      <w:ins w:id="3142" w:author="岩下" w:date="2015-10-14T13:26:00Z">
        <w:r>
          <w:t>body</w:t>
        </w:r>
        <w:r>
          <w:t>要素　－　本体</w:t>
        </w:r>
        <w:r>
          <w:rPr>
            <w:rFonts w:hint="eastAsia"/>
          </w:rPr>
          <w:t>を</w:t>
        </w:r>
        <w:r>
          <w:rPr>
            <w:rFonts w:hint="eastAsia"/>
            <w:kern w:val="0"/>
          </w:rPr>
          <w:t>表す、文の要素（</w:t>
        </w:r>
      </w:ins>
      <w:ins w:id="3143" w:author="岩下" w:date="2015-10-14T13:29:00Z">
        <w:r>
          <w:rPr>
            <w:kern w:val="0"/>
          </w:rPr>
          <w:fldChar w:fldCharType="begin"/>
        </w:r>
        <w:r>
          <w:rPr>
            <w:kern w:val="0"/>
          </w:rPr>
          <w:instrText xml:space="preserve"> REF </w:instrText>
        </w:r>
        <w:r>
          <w:rPr>
            <w:rFonts w:hint="eastAsia"/>
            <w:kern w:val="0"/>
          </w:rPr>
          <w:instrText>_Ref306448678 \n \h</w:instrText>
        </w:r>
        <w:r>
          <w:rPr>
            <w:kern w:val="0"/>
          </w:rPr>
          <w:instrText xml:space="preserve"> </w:instrText>
        </w:r>
      </w:ins>
      <w:r>
        <w:rPr>
          <w:kern w:val="0"/>
        </w:rPr>
      </w:r>
      <w:r>
        <w:rPr>
          <w:kern w:val="0"/>
        </w:rPr>
        <w:fldChar w:fldCharType="separate"/>
      </w:r>
      <w:ins w:id="3144" w:author="Youichi KOYAMA" w:date="2016-03-17T11:55:00Z">
        <w:r w:rsidR="006A16F7">
          <w:rPr>
            <w:kern w:val="0"/>
          </w:rPr>
          <w:t>6</w:t>
        </w:r>
      </w:ins>
      <w:ins w:id="3145" w:author="岩下" w:date="2015-10-14T13:29:00Z">
        <w:r>
          <w:rPr>
            <w:kern w:val="0"/>
          </w:rPr>
          <w:fldChar w:fldCharType="end"/>
        </w:r>
      </w:ins>
      <w:ins w:id="3146" w:author="岩下" w:date="2015-10-14T13:26:00Z">
        <w:r>
          <w:rPr>
            <w:rFonts w:hint="eastAsia"/>
            <w:kern w:val="0"/>
          </w:rPr>
          <w:t>章）の並びを</w:t>
        </w:r>
        <w:r>
          <w:t>含む</w:t>
        </w:r>
      </w:ins>
    </w:p>
    <w:p w14:paraId="7120F65B" w14:textId="77777777" w:rsidR="00B41E54" w:rsidRDefault="00B41E54" w:rsidP="00B41E54">
      <w:pPr>
        <w:rPr>
          <w:ins w:id="3147" w:author="岩下" w:date="2015-10-14T13:26:00Z"/>
        </w:rPr>
      </w:pPr>
    </w:p>
    <w:p w14:paraId="00173772" w14:textId="54D90D0D" w:rsidR="00B41E54" w:rsidRDefault="00B41E54" w:rsidP="00B41E54">
      <w:pPr>
        <w:pStyle w:val="2"/>
        <w:rPr>
          <w:ins w:id="3148" w:author="岩下" w:date="2015-10-14T13:40:00Z"/>
        </w:rPr>
      </w:pPr>
      <w:bookmarkStart w:id="3149" w:name="_Toc306557442"/>
      <w:ins w:id="3150" w:author="岩下" w:date="2015-10-14T13:40:00Z">
        <w:r>
          <w:t>throw</w:t>
        </w:r>
        <w:r>
          <w:rPr>
            <w:rFonts w:hint="eastAsia"/>
          </w:rPr>
          <w:t>Statement</w:t>
        </w:r>
        <w:r>
          <w:rPr>
            <w:rFonts w:hint="eastAsia"/>
          </w:rPr>
          <w:t>要素（</w:t>
        </w:r>
        <w:r>
          <w:t>C++</w:t>
        </w:r>
        <w:r>
          <w:rPr>
            <w:rFonts w:hint="eastAsia"/>
          </w:rPr>
          <w:t>）</w:t>
        </w:r>
        <w:bookmarkEnd w:id="3149"/>
      </w:ins>
    </w:p>
    <w:p w14:paraId="15B6C5C4" w14:textId="7D00F1BA" w:rsidR="00B41E54" w:rsidRDefault="00B41E54" w:rsidP="00B41E54">
      <w:pPr>
        <w:ind w:firstLineChars="100" w:firstLine="210"/>
        <w:rPr>
          <w:ins w:id="3151" w:author="岩下" w:date="2015-10-14T13:40:00Z"/>
        </w:rPr>
      </w:pPr>
      <w:ins w:id="3152" w:author="岩下" w:date="2015-10-14T13:41:00Z">
        <w:r>
          <w:t>throw</w:t>
        </w:r>
      </w:ins>
      <w:ins w:id="3153" w:author="岩下" w:date="2015-10-14T13:40:00Z">
        <w:r>
          <w:rPr>
            <w:rFonts w:hint="eastAsia"/>
          </w:rPr>
          <w:t>文を表現する。</w:t>
        </w:r>
      </w:ins>
    </w:p>
    <w:p w14:paraId="59302AAB" w14:textId="695F20E9"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54" w:author="岩下" w:date="2015-10-14T13:40:00Z"/>
          <w:rFonts w:ascii="ＭＳ Ｐゴシック" w:eastAsia="ＭＳ Ｐゴシック" w:hAnsi="ＭＳ Ｐゴシック"/>
          <w:szCs w:val="20"/>
        </w:rPr>
      </w:pPr>
      <w:ins w:id="3155" w:author="岩下" w:date="2015-10-14T13:40:00Z">
        <w:r w:rsidRPr="00F60B09">
          <w:rPr>
            <w:rFonts w:ascii="ＭＳ Ｐゴシック" w:eastAsia="ＭＳ Ｐゴシック" w:hAnsi="ＭＳ Ｐゴシック"/>
            <w:szCs w:val="20"/>
          </w:rPr>
          <w:t>&lt;</w:t>
        </w:r>
      </w:ins>
      <w:ins w:id="3156" w:author="岩下" w:date="2015-10-14T13:41:00Z">
        <w:r>
          <w:rPr>
            <w:rFonts w:ascii="ＭＳ Ｐゴシック" w:eastAsia="ＭＳ Ｐゴシック" w:hAnsi="ＭＳ Ｐゴシック"/>
            <w:szCs w:val="20"/>
          </w:rPr>
          <w:t>throw</w:t>
        </w:r>
      </w:ins>
      <w:ins w:id="3157" w:author="岩下" w:date="2015-10-14T13:40:00Z">
        <w:r w:rsidRPr="00F60B09">
          <w:rPr>
            <w:rFonts w:ascii="ＭＳ Ｐゴシック" w:eastAsia="ＭＳ Ｐゴシック" w:hAnsi="ＭＳ Ｐゴシック"/>
            <w:szCs w:val="20"/>
          </w:rPr>
          <w:t>Statement</w:t>
        </w:r>
      </w:ins>
      <w:ins w:id="3158" w:author="岩下" w:date="2015-10-14T13:41:00Z">
        <w:r>
          <w:rPr>
            <w:rFonts w:ascii="ＭＳ Ｐゴシック" w:eastAsia="ＭＳ Ｐゴシック" w:hAnsi="ＭＳ Ｐゴシック"/>
            <w:szCs w:val="20"/>
          </w:rPr>
          <w:t>/</w:t>
        </w:r>
      </w:ins>
      <w:ins w:id="3159" w:author="岩下" w:date="2015-10-14T13:40:00Z">
        <w:r w:rsidRPr="00F60B09">
          <w:rPr>
            <w:rFonts w:ascii="ＭＳ Ｐゴシック" w:eastAsia="ＭＳ Ｐゴシック" w:hAnsi="ＭＳ Ｐゴシック"/>
            <w:szCs w:val="20"/>
          </w:rPr>
          <w:t>&gt;</w:t>
        </w:r>
      </w:ins>
    </w:p>
    <w:p w14:paraId="27E1C63A" w14:textId="77777777" w:rsidR="00B41E54" w:rsidRDefault="00B41E54" w:rsidP="00B41E54">
      <w:pPr>
        <w:rPr>
          <w:ins w:id="3160" w:author="岩下" w:date="2015-10-14T13:40:00Z"/>
          <w:rFonts w:ascii="ＭＳ Ｐゴシック" w:eastAsia="ＭＳ Ｐゴシック" w:hAnsi="ＭＳ Ｐゴシック"/>
        </w:rPr>
      </w:pPr>
      <w:ins w:id="3161" w:author="岩下" w:date="2015-10-14T13:40:00Z">
        <w:r>
          <w:rPr>
            <w:rFonts w:ascii="ＭＳ Ｐゴシック" w:eastAsia="ＭＳ Ｐゴシック" w:hAnsi="ＭＳ Ｐゴシック"/>
          </w:rPr>
          <w:t>属性(optional): lineno, file</w:t>
        </w:r>
      </w:ins>
    </w:p>
    <w:p w14:paraId="1B7E6C53" w14:textId="77777777" w:rsidR="00B41E54" w:rsidRDefault="00B41E54" w:rsidP="00B41E54">
      <w:pPr>
        <w:rPr>
          <w:ins w:id="3162" w:author="岩下" w:date="2015-10-14T13:40:00Z"/>
        </w:rPr>
      </w:pPr>
    </w:p>
    <w:p w14:paraId="5C0E6A0B" w14:textId="7D54E73F" w:rsidR="00B41E54" w:rsidRDefault="00B41E54" w:rsidP="00B41E54">
      <w:pPr>
        <w:ind w:firstLineChars="100" w:firstLine="210"/>
        <w:rPr>
          <w:ins w:id="3163" w:author="岩下" w:date="2015-10-14T13:40:00Z"/>
        </w:rPr>
      </w:pPr>
      <w:ins w:id="3164" w:author="岩下" w:date="2015-10-14T13:40:00Z">
        <w:r>
          <w:t>子要素を持</w:t>
        </w:r>
      </w:ins>
      <w:ins w:id="3165" w:author="岩下" w:date="2015-10-14T13:41:00Z">
        <w:r>
          <w:rPr>
            <w:rFonts w:hint="eastAsia"/>
          </w:rPr>
          <w:t>たない</w:t>
        </w:r>
      </w:ins>
      <w:ins w:id="3166" w:author="岩下" w:date="2015-10-14T13:40:00Z">
        <w:r>
          <w:t>。</w:t>
        </w:r>
      </w:ins>
    </w:p>
    <w:p w14:paraId="054D6DEF" w14:textId="77777777" w:rsidR="00B41E54" w:rsidRDefault="00B41E54" w:rsidP="00B41E54">
      <w:pPr>
        <w:rPr>
          <w:ins w:id="3167" w:author="岩下" w:date="2015-10-14T13:40:00Z"/>
        </w:rPr>
      </w:pPr>
    </w:p>
    <w:p w14:paraId="6F86D1AA" w14:textId="09CC2D40" w:rsidR="00B41E54" w:rsidRDefault="00B41E54" w:rsidP="00B41E54">
      <w:pPr>
        <w:pStyle w:val="2"/>
        <w:rPr>
          <w:ins w:id="3168" w:author="岩下" w:date="2015-10-14T13:29:00Z"/>
        </w:rPr>
      </w:pPr>
      <w:bookmarkStart w:id="3169" w:name="_Toc306557443"/>
      <w:ins w:id="3170" w:author="岩下" w:date="2015-10-14T13:30:00Z">
        <w:r>
          <w:t>catch</w:t>
        </w:r>
      </w:ins>
      <w:ins w:id="3171" w:author="岩下" w:date="2015-10-14T13:29:00Z">
        <w:r>
          <w:rPr>
            <w:rFonts w:hint="eastAsia"/>
          </w:rPr>
          <w:t>Statement</w:t>
        </w:r>
        <w:r>
          <w:rPr>
            <w:rFonts w:hint="eastAsia"/>
          </w:rPr>
          <w:t>要素（</w:t>
        </w:r>
        <w:r>
          <w:t>C++</w:t>
        </w:r>
        <w:r>
          <w:rPr>
            <w:rFonts w:hint="eastAsia"/>
          </w:rPr>
          <w:t>）</w:t>
        </w:r>
        <w:bookmarkEnd w:id="3169"/>
      </w:ins>
    </w:p>
    <w:p w14:paraId="2226508F" w14:textId="41057C6B" w:rsidR="00B41E54" w:rsidRDefault="00B41E54" w:rsidP="00B41E54">
      <w:pPr>
        <w:ind w:firstLineChars="100" w:firstLine="210"/>
        <w:rPr>
          <w:ins w:id="3172" w:author="岩下" w:date="2015-10-14T13:29:00Z"/>
        </w:rPr>
      </w:pPr>
      <w:ins w:id="3173" w:author="岩下" w:date="2015-10-14T13:30:00Z">
        <w:r>
          <w:t>catch</w:t>
        </w:r>
      </w:ins>
      <w:ins w:id="3174" w:author="岩下" w:date="2015-10-14T13:29:00Z">
        <w:r>
          <w:rPr>
            <w:rFonts w:hint="eastAsia"/>
          </w:rPr>
          <w:t>構文を表現する。</w:t>
        </w:r>
      </w:ins>
    </w:p>
    <w:p w14:paraId="32ED43B5" w14:textId="5A9C9E5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75" w:author="岩下" w:date="2015-10-14T13:29:00Z"/>
          <w:rFonts w:ascii="ＭＳ Ｐゴシック" w:eastAsia="ＭＳ Ｐゴシック" w:hAnsi="ＭＳ Ｐゴシック"/>
          <w:szCs w:val="20"/>
        </w:rPr>
      </w:pPr>
      <w:ins w:id="3176" w:author="岩下" w:date="2015-10-14T13:29:00Z">
        <w:r w:rsidRPr="00F60B09">
          <w:rPr>
            <w:rFonts w:ascii="ＭＳ Ｐゴシック" w:eastAsia="ＭＳ Ｐゴシック" w:hAnsi="ＭＳ Ｐゴシック"/>
            <w:szCs w:val="20"/>
          </w:rPr>
          <w:t>&lt;</w:t>
        </w:r>
      </w:ins>
      <w:ins w:id="3177" w:author="岩下" w:date="2015-10-14T13:30:00Z">
        <w:r>
          <w:rPr>
            <w:rFonts w:ascii="ＭＳ Ｐゴシック" w:eastAsia="ＭＳ Ｐゴシック" w:hAnsi="ＭＳ Ｐゴシック"/>
            <w:szCs w:val="20"/>
          </w:rPr>
          <w:t>catch</w:t>
        </w:r>
      </w:ins>
      <w:ins w:id="3178" w:author="岩下" w:date="2015-10-14T13:29:00Z">
        <w:r w:rsidRPr="00F60B09">
          <w:rPr>
            <w:rFonts w:ascii="ＭＳ Ｐゴシック" w:eastAsia="ＭＳ Ｐゴシック" w:hAnsi="ＭＳ Ｐゴシック"/>
            <w:szCs w:val="20"/>
          </w:rPr>
          <w:t>Statement&gt;</w:t>
        </w:r>
      </w:ins>
    </w:p>
    <w:p w14:paraId="61FD51B1" w14:textId="5A659D6A" w:rsidR="00B41E54" w:rsidRDefault="00B41E54" w:rsidP="00B41E54">
      <w:pPr>
        <w:pBdr>
          <w:top w:val="single" w:sz="4" w:space="1" w:color="auto"/>
          <w:left w:val="single" w:sz="4" w:space="0" w:color="auto"/>
          <w:bottom w:val="single" w:sz="4" w:space="1" w:color="auto"/>
          <w:right w:val="single" w:sz="4" w:space="0" w:color="auto"/>
        </w:pBdr>
        <w:ind w:firstLineChars="100" w:firstLine="210"/>
        <w:rPr>
          <w:ins w:id="3179" w:author="岩下" w:date="2015-10-14T13:34:00Z"/>
          <w:rFonts w:ascii="ＭＳ Ｐゴシック" w:eastAsia="ＭＳ Ｐゴシック" w:hAnsi="ＭＳ Ｐゴシック"/>
          <w:szCs w:val="20"/>
        </w:rPr>
      </w:pPr>
      <w:ins w:id="3180" w:author="岩下" w:date="2015-10-14T13:34:00Z">
        <w:r>
          <w:rPr>
            <w:rFonts w:ascii="ＭＳ Ｐゴシック" w:eastAsia="ＭＳ Ｐゴシック" w:hAnsi="ＭＳ Ｐゴシック"/>
            <w:szCs w:val="20"/>
          </w:rPr>
          <w:t xml:space="preserve">  params</w:t>
        </w:r>
        <w:r>
          <w:rPr>
            <w:rFonts w:ascii="ＭＳ Ｐゴシック" w:eastAsia="ＭＳ Ｐゴシック" w:hAnsi="ＭＳ Ｐゴシック" w:hint="eastAsia"/>
            <w:szCs w:val="20"/>
          </w:rPr>
          <w:t>要素（</w:t>
        </w:r>
      </w:ins>
      <w:ins w:id="3181" w:author="岩下" w:date="2015-10-14T13:35: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_Ref306449033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3182" w:author="Youichi KOYAMA" w:date="2016-03-17T11:55:00Z">
        <w:r w:rsidR="006A16F7">
          <w:rPr>
            <w:rFonts w:ascii="ＭＳ Ｐゴシック" w:eastAsia="ＭＳ Ｐゴシック" w:hAnsi="ＭＳ Ｐゴシック"/>
            <w:szCs w:val="20"/>
          </w:rPr>
          <w:t>5.3.4</w:t>
        </w:r>
      </w:ins>
      <w:ins w:id="3183" w:author="岩下" w:date="2015-10-15T14:02:00Z">
        <w:del w:id="3184" w:author="Youichi KOYAMA" w:date="2016-03-17T11:55:00Z">
          <w:r w:rsidR="005C552B" w:rsidDel="006A16F7">
            <w:rPr>
              <w:rFonts w:ascii="ＭＳ Ｐゴシック" w:eastAsia="ＭＳ Ｐゴシック" w:hAnsi="ＭＳ Ｐゴシック"/>
              <w:szCs w:val="20"/>
            </w:rPr>
            <w:delText>5.4</w:delText>
          </w:r>
        </w:del>
      </w:ins>
      <w:ins w:id="3185" w:author="岩下" w:date="2015-10-14T13:3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ins w:id="3186" w:author="岩下" w:date="2015-10-14T13:34:00Z">
        <w:r>
          <w:rPr>
            <w:rFonts w:ascii="ＭＳ Ｐゴシック" w:eastAsia="ＭＳ Ｐゴシック" w:hAnsi="ＭＳ Ｐゴシック" w:hint="eastAsia"/>
            <w:szCs w:val="20"/>
          </w:rPr>
          <w:t>）</w:t>
        </w:r>
      </w:ins>
    </w:p>
    <w:p w14:paraId="534B54B7" w14:textId="77777777"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87" w:author="岩下" w:date="2015-10-14T13:29:00Z"/>
          <w:rFonts w:ascii="ＭＳ Ｐゴシック" w:eastAsia="ＭＳ Ｐゴシック" w:hAnsi="ＭＳ Ｐゴシック"/>
          <w:szCs w:val="20"/>
        </w:rPr>
      </w:pPr>
      <w:ins w:id="3188" w:author="岩下" w:date="2015-10-14T13:29:00Z">
        <w:r w:rsidRPr="00F60B09">
          <w:rPr>
            <w:rFonts w:ascii="ＭＳ Ｐゴシック" w:eastAsia="ＭＳ Ｐゴシック" w:hAnsi="ＭＳ Ｐゴシック"/>
            <w:szCs w:val="20"/>
          </w:rPr>
          <w:t xml:space="preserve">  body</w:t>
        </w:r>
        <w:r w:rsidRPr="00F60B09">
          <w:rPr>
            <w:rFonts w:ascii="ＭＳ Ｐゴシック" w:eastAsia="ＭＳ Ｐゴシック" w:hAnsi="ＭＳ Ｐゴシック" w:hint="eastAsia"/>
            <w:szCs w:val="20"/>
          </w:rPr>
          <w:t>要素</w:t>
        </w:r>
      </w:ins>
    </w:p>
    <w:p w14:paraId="0BFDC1C8" w14:textId="7713FB33" w:rsidR="00B41E54" w:rsidRPr="00F60B09" w:rsidRDefault="00B41E54" w:rsidP="00B41E54">
      <w:pPr>
        <w:pBdr>
          <w:top w:val="single" w:sz="4" w:space="1" w:color="auto"/>
          <w:left w:val="single" w:sz="4" w:space="0" w:color="auto"/>
          <w:bottom w:val="single" w:sz="4" w:space="1" w:color="auto"/>
          <w:right w:val="single" w:sz="4" w:space="0" w:color="auto"/>
        </w:pBdr>
        <w:ind w:firstLineChars="100" w:firstLine="210"/>
        <w:rPr>
          <w:ins w:id="3189" w:author="岩下" w:date="2015-10-14T13:29:00Z"/>
          <w:rFonts w:ascii="ＭＳ Ｐゴシック" w:eastAsia="ＭＳ Ｐゴシック" w:hAnsi="ＭＳ Ｐゴシック"/>
          <w:szCs w:val="20"/>
        </w:rPr>
      </w:pPr>
      <w:ins w:id="3190" w:author="岩下" w:date="2015-10-14T13:29:00Z">
        <w:r w:rsidRPr="00F60B09">
          <w:rPr>
            <w:rFonts w:ascii="ＭＳ Ｐゴシック" w:eastAsia="ＭＳ Ｐゴシック" w:hAnsi="ＭＳ Ｐゴシック"/>
            <w:szCs w:val="20"/>
          </w:rPr>
          <w:t>&lt;/</w:t>
        </w:r>
      </w:ins>
      <w:ins w:id="3191" w:author="岩下" w:date="2015-10-14T13:30:00Z">
        <w:r>
          <w:rPr>
            <w:rFonts w:ascii="ＭＳ Ｐゴシック" w:eastAsia="ＭＳ Ｐゴシック" w:hAnsi="ＭＳ Ｐゴシック"/>
            <w:szCs w:val="20"/>
          </w:rPr>
          <w:t>catch</w:t>
        </w:r>
      </w:ins>
      <w:ins w:id="3192" w:author="岩下" w:date="2015-10-14T13:29:00Z">
        <w:r w:rsidRPr="00F60B09">
          <w:rPr>
            <w:rFonts w:ascii="ＭＳ Ｐゴシック" w:eastAsia="ＭＳ Ｐゴシック" w:hAnsi="ＭＳ Ｐゴシック"/>
            <w:szCs w:val="20"/>
          </w:rPr>
          <w:t>Statement&gt;</w:t>
        </w:r>
      </w:ins>
    </w:p>
    <w:p w14:paraId="20FFCC35" w14:textId="77777777" w:rsidR="00B41E54" w:rsidRDefault="00B41E54" w:rsidP="00B41E54">
      <w:pPr>
        <w:rPr>
          <w:ins w:id="3193" w:author="岩下" w:date="2015-10-14T13:29:00Z"/>
          <w:rFonts w:ascii="ＭＳ Ｐゴシック" w:eastAsia="ＭＳ Ｐゴシック" w:hAnsi="ＭＳ Ｐゴシック"/>
        </w:rPr>
      </w:pPr>
      <w:ins w:id="3194" w:author="岩下" w:date="2015-10-14T13:29:00Z">
        <w:r>
          <w:rPr>
            <w:rFonts w:ascii="ＭＳ Ｐゴシック" w:eastAsia="ＭＳ Ｐゴシック" w:hAnsi="ＭＳ Ｐゴシック"/>
          </w:rPr>
          <w:t>属性(optional): lineno, file</w:t>
        </w:r>
      </w:ins>
    </w:p>
    <w:p w14:paraId="1049C9B9" w14:textId="77777777" w:rsidR="00B41E54" w:rsidRDefault="00B41E54" w:rsidP="00B41E54">
      <w:pPr>
        <w:rPr>
          <w:ins w:id="3195" w:author="岩下" w:date="2015-10-14T13:29:00Z"/>
        </w:rPr>
      </w:pPr>
    </w:p>
    <w:p w14:paraId="79CC8815" w14:textId="77777777" w:rsidR="00B41E54" w:rsidRDefault="00B41E54" w:rsidP="00B41E54">
      <w:pPr>
        <w:ind w:firstLineChars="100" w:firstLine="210"/>
        <w:rPr>
          <w:ins w:id="3196" w:author="岩下" w:date="2015-10-14T13:29:00Z"/>
        </w:rPr>
      </w:pPr>
      <w:ins w:id="3197" w:author="岩下" w:date="2015-10-14T13:29:00Z">
        <w:r>
          <w:t>以下の子要素を持つ。</w:t>
        </w:r>
      </w:ins>
    </w:p>
    <w:p w14:paraId="0754C0DB" w14:textId="6D36141C" w:rsidR="00B41E54" w:rsidRDefault="00B41E54" w:rsidP="00B41E54">
      <w:pPr>
        <w:numPr>
          <w:ilvl w:val="0"/>
          <w:numId w:val="20"/>
        </w:numPr>
        <w:ind w:hanging="240"/>
        <w:rPr>
          <w:ins w:id="3198" w:author="岩下" w:date="2015-10-14T13:35:00Z"/>
        </w:rPr>
      </w:pPr>
      <w:ins w:id="3199" w:author="岩下" w:date="2015-10-14T13:35:00Z">
        <w:r>
          <w:t>params</w:t>
        </w:r>
        <w:r>
          <w:rPr>
            <w:rFonts w:hint="eastAsia"/>
          </w:rPr>
          <w:t xml:space="preserve">要素　—　</w:t>
        </w:r>
      </w:ins>
      <w:ins w:id="3200" w:author="岩下" w:date="2015-10-14T13:36:00Z">
        <w:r>
          <w:rPr>
            <w:rFonts w:hint="eastAsia"/>
          </w:rPr>
          <w:t>内容は</w:t>
        </w:r>
        <w:r>
          <w:t>1</w:t>
        </w:r>
        <w:r>
          <w:rPr>
            <w:rFonts w:hint="eastAsia"/>
          </w:rPr>
          <w:t>つの</w:t>
        </w:r>
      </w:ins>
      <w:ins w:id="3201" w:author="岩下" w:date="2015-10-14T13:38:00Z">
        <w:r>
          <w:t>name</w:t>
        </w:r>
        <w:r>
          <w:rPr>
            <w:rFonts w:hint="eastAsia"/>
          </w:rPr>
          <w:t>要素または</w:t>
        </w:r>
      </w:ins>
      <w:ins w:id="3202" w:author="岩下" w:date="2015-10-14T13:39:00Z">
        <w:r>
          <w:t>1</w:t>
        </w:r>
        <w:r>
          <w:rPr>
            <w:rFonts w:hint="eastAsia"/>
          </w:rPr>
          <w:t>つの</w:t>
        </w:r>
      </w:ins>
      <w:ins w:id="3203" w:author="岩下" w:date="2015-10-14T13:38:00Z">
        <w:r>
          <w:t>ellipsis</w:t>
        </w:r>
      </w:ins>
      <w:ins w:id="3204" w:author="岩下" w:date="2015-10-14T13:39:00Z">
        <w:r>
          <w:rPr>
            <w:rFonts w:hint="eastAsia"/>
          </w:rPr>
          <w:t>でなければならない。</w:t>
        </w:r>
      </w:ins>
      <w:ins w:id="3205" w:author="岩下" w:date="2015-10-14T13:35:00Z">
        <w:r>
          <w:rPr>
            <w:rFonts w:hint="eastAsia"/>
          </w:rPr>
          <w:t>補足する例外の型を</w:t>
        </w:r>
      </w:ins>
      <w:ins w:id="3206" w:author="岩下" w:date="2015-10-14T13:39:00Z">
        <w:r>
          <w:rPr>
            <w:rFonts w:hint="eastAsia"/>
          </w:rPr>
          <w:t>示す。</w:t>
        </w:r>
      </w:ins>
    </w:p>
    <w:p w14:paraId="7016AFA8" w14:textId="77777777" w:rsidR="00B41E54" w:rsidRPr="000A34B9" w:rsidRDefault="00B41E54" w:rsidP="00B41E54">
      <w:pPr>
        <w:numPr>
          <w:ilvl w:val="0"/>
          <w:numId w:val="20"/>
        </w:numPr>
        <w:ind w:hanging="240"/>
        <w:rPr>
          <w:ins w:id="3207" w:author="岩下" w:date="2015-10-14T13:29:00Z"/>
        </w:rPr>
      </w:pPr>
      <w:ins w:id="3208" w:author="岩下" w:date="2015-10-14T13:29:00Z">
        <w:r>
          <w:t>body</w:t>
        </w:r>
        <w:r>
          <w:t>要素　－　本体</w:t>
        </w:r>
        <w:r>
          <w:rPr>
            <w:rFonts w:hint="eastAsia"/>
          </w:rPr>
          <w:t>を</w:t>
        </w:r>
        <w:r>
          <w:rPr>
            <w:rFonts w:hint="eastAsia"/>
            <w:kern w:val="0"/>
          </w:rPr>
          <w:t>表す、文の要素（</w:t>
        </w:r>
        <w:r>
          <w:rPr>
            <w:kern w:val="0"/>
          </w:rPr>
          <w:fldChar w:fldCharType="begin"/>
        </w:r>
        <w:r>
          <w:rPr>
            <w:kern w:val="0"/>
          </w:rPr>
          <w:instrText xml:space="preserve"> REF </w:instrText>
        </w:r>
        <w:r>
          <w:rPr>
            <w:rFonts w:hint="eastAsia"/>
            <w:kern w:val="0"/>
          </w:rPr>
          <w:instrText>_Ref306448678 \n \h</w:instrText>
        </w:r>
        <w:r>
          <w:rPr>
            <w:kern w:val="0"/>
          </w:rPr>
          <w:instrText xml:space="preserve"> </w:instrText>
        </w:r>
      </w:ins>
      <w:r>
        <w:rPr>
          <w:kern w:val="0"/>
        </w:rPr>
      </w:r>
      <w:ins w:id="3209" w:author="岩下" w:date="2015-10-14T13:29:00Z">
        <w:r>
          <w:rPr>
            <w:kern w:val="0"/>
          </w:rPr>
          <w:fldChar w:fldCharType="separate"/>
        </w:r>
      </w:ins>
      <w:r w:rsidR="006A16F7">
        <w:rPr>
          <w:kern w:val="0"/>
        </w:rPr>
        <w:t>6</w:t>
      </w:r>
      <w:ins w:id="3210" w:author="岩下" w:date="2015-10-14T13:29:00Z">
        <w:r>
          <w:rPr>
            <w:kern w:val="0"/>
          </w:rPr>
          <w:fldChar w:fldCharType="end"/>
        </w:r>
        <w:r>
          <w:rPr>
            <w:rFonts w:hint="eastAsia"/>
            <w:kern w:val="0"/>
          </w:rPr>
          <w:t>章）の並びを</w:t>
        </w:r>
        <w:r>
          <w:t>含む</w:t>
        </w:r>
      </w:ins>
    </w:p>
    <w:p w14:paraId="315DB884" w14:textId="77777777" w:rsidR="00B41E54" w:rsidRDefault="00B41E54" w:rsidP="00B41E54">
      <w:pPr>
        <w:rPr>
          <w:ins w:id="3211" w:author="岩下" w:date="2015-10-14T13:29:00Z"/>
        </w:rPr>
      </w:pPr>
    </w:p>
    <w:p w14:paraId="25953FCF" w14:textId="77777777" w:rsidR="00270A7E" w:rsidRDefault="00270A7E" w:rsidP="00270A7E">
      <w:pPr>
        <w:pStyle w:val="2"/>
      </w:pPr>
      <w:bookmarkStart w:id="3212" w:name="_Toc306557444"/>
      <w:r>
        <w:rPr>
          <w:rFonts w:hint="eastAsia"/>
        </w:rPr>
        <w:t>statementLabel</w:t>
      </w:r>
      <w:r>
        <w:rPr>
          <w:rFonts w:hint="eastAsia"/>
        </w:rPr>
        <w:t>要素</w:t>
      </w:r>
      <w:bookmarkEnd w:id="3116"/>
      <w:bookmarkEnd w:id="3117"/>
      <w:bookmarkEnd w:id="3118"/>
      <w:bookmarkEnd w:id="3212"/>
    </w:p>
    <w:p w14:paraId="5111249F" w14:textId="77777777" w:rsidR="00734EBB" w:rsidRDefault="00F54F45" w:rsidP="00734EBB">
      <w:pPr>
        <w:ind w:firstLineChars="100" w:firstLine="210"/>
        <w:rPr>
          <w:ins w:id="3213" w:author="岩下" w:date="2015-09-29T11:45:00Z"/>
        </w:rPr>
      </w:pPr>
      <w:r w:rsidRPr="00F54F45">
        <w:rPr>
          <w:kern w:val="0"/>
        </w:rPr>
        <w:t>goto</w:t>
      </w:r>
      <w:r w:rsidRPr="00F54F45">
        <w:rPr>
          <w:kern w:val="0"/>
        </w:rPr>
        <w:t>文のターゲットのラベルを表す。</w:t>
      </w:r>
    </w:p>
    <w:p w14:paraId="19B6C13B"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14" w:author="岩下" w:date="2015-09-29T11:45:00Z"/>
          <w:rFonts w:ascii="ＭＳ Ｐゴシック" w:eastAsia="ＭＳ Ｐゴシック" w:hAnsi="ＭＳ Ｐゴシック"/>
          <w:szCs w:val="20"/>
        </w:rPr>
      </w:pPr>
      <w:ins w:id="3215" w:author="岩下" w:date="2015-09-29T11:45:00Z">
        <w:r w:rsidRPr="005D0DEA">
          <w:rPr>
            <w:rFonts w:ascii="ＭＳ Ｐゴシック" w:eastAsia="ＭＳ Ｐゴシック" w:hAnsi="ＭＳ Ｐゴシック"/>
            <w:szCs w:val="20"/>
          </w:rPr>
          <w:lastRenderedPageBreak/>
          <w:t>&lt;statementLabel&gt;</w:t>
        </w:r>
      </w:ins>
    </w:p>
    <w:p w14:paraId="131FA344"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16" w:author="岩下" w:date="2015-09-29T11:45:00Z"/>
          <w:rFonts w:ascii="ＭＳ Ｐゴシック" w:eastAsia="ＭＳ Ｐゴシック" w:hAnsi="ＭＳ Ｐゴシック"/>
          <w:szCs w:val="20"/>
        </w:rPr>
      </w:pPr>
      <w:ins w:id="3217" w:author="岩下" w:date="2015-09-29T11:45:00Z">
        <w:r w:rsidRPr="005D0DEA">
          <w:rPr>
            <w:rFonts w:ascii="ＭＳ Ｐゴシック" w:eastAsia="ＭＳ Ｐゴシック" w:hAnsi="ＭＳ Ｐゴシック"/>
            <w:szCs w:val="20"/>
          </w:rPr>
          <w:t xml:space="preserve">  name</w:t>
        </w:r>
        <w:r w:rsidRPr="005D0DEA">
          <w:rPr>
            <w:rFonts w:ascii="ＭＳ Ｐゴシック" w:eastAsia="ＭＳ Ｐゴシック" w:hAnsi="ＭＳ Ｐゴシック" w:hint="eastAsia"/>
            <w:szCs w:val="20"/>
          </w:rPr>
          <w:t>要素</w:t>
        </w:r>
      </w:ins>
    </w:p>
    <w:p w14:paraId="3FC72F5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18" w:author="岩下" w:date="2015-09-29T11:45:00Z"/>
          <w:rFonts w:ascii="ＭＳ Ｐゴシック" w:eastAsia="ＭＳ Ｐゴシック" w:hAnsi="ＭＳ Ｐゴシック"/>
          <w:szCs w:val="20"/>
        </w:rPr>
      </w:pPr>
      <w:ins w:id="3219" w:author="岩下" w:date="2015-09-29T11:45:00Z">
        <w:r w:rsidRPr="005D0DEA">
          <w:rPr>
            <w:rFonts w:ascii="ＭＳ Ｐゴシック" w:eastAsia="ＭＳ Ｐゴシック" w:hAnsi="ＭＳ Ｐゴシック"/>
            <w:szCs w:val="20"/>
          </w:rPr>
          <w:t>&lt;/statementLabel&gt;</w:t>
        </w:r>
      </w:ins>
    </w:p>
    <w:p w14:paraId="576FC298" w14:textId="77777777" w:rsidR="00734EBB" w:rsidRDefault="00734EBB" w:rsidP="00734EBB">
      <w:pPr>
        <w:rPr>
          <w:ins w:id="3220" w:author="岩下" w:date="2015-09-29T11:45:00Z"/>
          <w:rFonts w:ascii="ＭＳ Ｐゴシック" w:eastAsia="ＭＳ Ｐゴシック" w:hAnsi="ＭＳ Ｐゴシック"/>
        </w:rPr>
      </w:pPr>
      <w:ins w:id="3221" w:author="岩下" w:date="2015-09-29T11:45:00Z">
        <w:r>
          <w:rPr>
            <w:rFonts w:ascii="ＭＳ Ｐゴシック" w:eastAsia="ＭＳ Ｐゴシック" w:hAnsi="ＭＳ Ｐゴシック" w:hint="eastAsia"/>
          </w:rPr>
          <w:t>属性なし</w:t>
        </w:r>
      </w:ins>
    </w:p>
    <w:p w14:paraId="75891E94" w14:textId="77777777" w:rsidR="00734EBB" w:rsidRDefault="00734EBB" w:rsidP="00734EBB">
      <w:pPr>
        <w:rPr>
          <w:ins w:id="3222" w:author="岩下" w:date="2015-09-29T11:45:00Z"/>
          <w:rFonts w:ascii="ＭＳ Ｐゴシック" w:eastAsia="ＭＳ Ｐゴシック" w:hAnsi="ＭＳ Ｐゴシック"/>
        </w:rPr>
      </w:pPr>
    </w:p>
    <w:p w14:paraId="69BDC1A9" w14:textId="77777777" w:rsidR="00F54F45" w:rsidRDefault="00F54F45" w:rsidP="000A34B9">
      <w:pPr>
        <w:ind w:firstLineChars="100" w:firstLine="210"/>
        <w:rPr>
          <w:kern w:val="0"/>
        </w:rPr>
      </w:pPr>
      <w:r w:rsidRPr="00F54F45">
        <w:rPr>
          <w:kern w:val="0"/>
        </w:rPr>
        <w:t>ラベル名を</w:t>
      </w:r>
      <w:r w:rsidRPr="00F54F45">
        <w:rPr>
          <w:kern w:val="0"/>
        </w:rPr>
        <w:t>name</w:t>
      </w:r>
      <w:r w:rsidR="004B4E28">
        <w:rPr>
          <w:kern w:val="0"/>
        </w:rPr>
        <w:t>要素</w:t>
      </w:r>
      <w:r w:rsidRPr="00F54F45">
        <w:rPr>
          <w:kern w:val="0"/>
        </w:rPr>
        <w:t>として持つ。</w:t>
      </w:r>
    </w:p>
    <w:p w14:paraId="44293746"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C3A44C7" w14:textId="77777777" w:rsidR="00270A7E" w:rsidRDefault="00270A7E" w:rsidP="00270A7E"/>
    <w:p w14:paraId="626D8A04" w14:textId="77777777" w:rsidR="00270A7E" w:rsidRDefault="00270A7E" w:rsidP="00270A7E">
      <w:pPr>
        <w:pStyle w:val="2"/>
      </w:pPr>
      <w:bookmarkStart w:id="3223" w:name="_Toc223755514"/>
      <w:bookmarkStart w:id="3224" w:name="_Toc223755720"/>
      <w:bookmarkStart w:id="3225" w:name="_Toc422165396"/>
      <w:bookmarkStart w:id="3226" w:name="_Toc306557445"/>
      <w:r>
        <w:rPr>
          <w:rFonts w:hint="eastAsia"/>
        </w:rPr>
        <w:t>switchStatement</w:t>
      </w:r>
      <w:r w:rsidR="004B4E28">
        <w:rPr>
          <w:rFonts w:hint="eastAsia"/>
        </w:rPr>
        <w:t>要素</w:t>
      </w:r>
      <w:bookmarkEnd w:id="3223"/>
      <w:bookmarkEnd w:id="3224"/>
      <w:bookmarkEnd w:id="3225"/>
      <w:bookmarkEnd w:id="3226"/>
    </w:p>
    <w:p w14:paraId="4ECD01AF" w14:textId="0AB4453D" w:rsidR="00734EBB" w:rsidRDefault="00F54F45" w:rsidP="00734EBB">
      <w:pPr>
        <w:ind w:firstLineChars="100" w:firstLine="210"/>
        <w:rPr>
          <w:ins w:id="3227" w:author="岩下" w:date="2015-09-29T11:45:00Z"/>
        </w:rPr>
      </w:pPr>
      <w:r w:rsidRPr="00F54F45">
        <w:rPr>
          <w:kern w:val="0"/>
        </w:rPr>
        <w:t>switch</w:t>
      </w:r>
      <w:r w:rsidRPr="00F54F45">
        <w:rPr>
          <w:kern w:val="0"/>
        </w:rPr>
        <w:t>文を</w:t>
      </w:r>
      <w:del w:id="3228" w:author="岩下" w:date="2015-09-29T11:45:00Z">
        <w:r w:rsidRPr="00F54F45" w:rsidDel="00734EBB">
          <w:rPr>
            <w:kern w:val="0"/>
          </w:rPr>
          <w:delText>表す</w:delText>
        </w:r>
        <w:r w:rsidR="004B4E28" w:rsidDel="00734EBB">
          <w:rPr>
            <w:kern w:val="0"/>
          </w:rPr>
          <w:delText>要素</w:delText>
        </w:r>
      </w:del>
      <w:ins w:id="3229" w:author="岩下" w:date="2015-09-29T11:45:00Z">
        <w:r w:rsidR="00734EBB">
          <w:rPr>
            <w:rFonts w:hint="eastAsia"/>
            <w:kern w:val="0"/>
          </w:rPr>
          <w:t>表現する</w:t>
        </w:r>
      </w:ins>
      <w:r w:rsidRPr="00F54F45">
        <w:rPr>
          <w:kern w:val="0"/>
        </w:rPr>
        <w:t>。</w:t>
      </w:r>
    </w:p>
    <w:p w14:paraId="29C66853"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30" w:author="岩下" w:date="2015-09-29T11:45:00Z"/>
          <w:rFonts w:ascii="ＭＳ Ｐゴシック" w:eastAsia="ＭＳ Ｐゴシック" w:hAnsi="ＭＳ Ｐゴシック"/>
          <w:szCs w:val="20"/>
        </w:rPr>
      </w:pPr>
      <w:ins w:id="3231" w:author="岩下" w:date="2015-09-29T11:45:00Z">
        <w:r w:rsidRPr="005D0DEA">
          <w:rPr>
            <w:rFonts w:ascii="ＭＳ Ｐゴシック" w:eastAsia="ＭＳ Ｐゴシック" w:hAnsi="ＭＳ Ｐゴシック"/>
            <w:szCs w:val="20"/>
          </w:rPr>
          <w:t>&lt;statementLabel&gt;</w:t>
        </w:r>
      </w:ins>
    </w:p>
    <w:p w14:paraId="3B9CF226"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32" w:author="岩下" w:date="2015-09-29T11:45:00Z"/>
          <w:rFonts w:ascii="ＭＳ Ｐゴシック" w:eastAsia="ＭＳ Ｐゴシック" w:hAnsi="ＭＳ Ｐゴシック"/>
          <w:szCs w:val="20"/>
        </w:rPr>
      </w:pPr>
      <w:ins w:id="3233" w:author="岩下" w:date="2015-09-29T11:45:00Z">
        <w:r w:rsidRPr="005D0DEA">
          <w:rPr>
            <w:rFonts w:ascii="ＭＳ Ｐゴシック" w:eastAsia="ＭＳ Ｐゴシック" w:hAnsi="ＭＳ Ｐゴシック"/>
            <w:szCs w:val="20"/>
          </w:rPr>
          <w:t xml:space="preserve">  value</w:t>
        </w:r>
        <w:r w:rsidRPr="005D0DEA">
          <w:rPr>
            <w:rFonts w:ascii="ＭＳ Ｐゴシック" w:eastAsia="ＭＳ Ｐゴシック" w:hAnsi="ＭＳ Ｐゴシック" w:hint="eastAsia"/>
            <w:szCs w:val="20"/>
          </w:rPr>
          <w:t>要素</w:t>
        </w:r>
      </w:ins>
    </w:p>
    <w:p w14:paraId="0F0265E9"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234" w:author="岩下" w:date="2015-09-29T11:45:00Z"/>
          <w:rFonts w:ascii="ＭＳ Ｐゴシック" w:eastAsia="ＭＳ Ｐゴシック" w:hAnsi="ＭＳ Ｐゴシック"/>
          <w:szCs w:val="20"/>
        </w:rPr>
      </w:pPr>
      <w:ins w:id="3235" w:author="岩下" w:date="2015-09-29T11:45:00Z">
        <w:r w:rsidRPr="005D0DEA">
          <w:rPr>
            <w:rFonts w:ascii="ＭＳ Ｐゴシック" w:eastAsia="ＭＳ Ｐゴシック" w:hAnsi="ＭＳ Ｐゴシック"/>
            <w:szCs w:val="20"/>
          </w:rPr>
          <w:t xml:space="preserve">  body</w:t>
        </w:r>
        <w:r w:rsidRPr="005D0DEA">
          <w:rPr>
            <w:rFonts w:ascii="ＭＳ Ｐゴシック" w:eastAsia="ＭＳ Ｐゴシック" w:hAnsi="ＭＳ Ｐゴシック" w:hint="eastAsia"/>
            <w:szCs w:val="20"/>
          </w:rPr>
          <w:t>要素</w:t>
        </w:r>
      </w:ins>
    </w:p>
    <w:p w14:paraId="6A0C67C5" w14:textId="77777777" w:rsidR="00734EBB" w:rsidRPr="005D0DEA" w:rsidRDefault="00734EBB" w:rsidP="002864EA">
      <w:pPr>
        <w:pBdr>
          <w:top w:val="single" w:sz="4" w:space="1" w:color="auto"/>
          <w:left w:val="single" w:sz="4" w:space="0" w:color="auto"/>
          <w:bottom w:val="single" w:sz="4" w:space="1" w:color="auto"/>
          <w:right w:val="single" w:sz="4" w:space="0" w:color="auto"/>
        </w:pBdr>
        <w:ind w:firstLineChars="100" w:firstLine="210"/>
        <w:rPr>
          <w:ins w:id="3236" w:author="岩下" w:date="2015-09-29T11:45:00Z"/>
          <w:rFonts w:ascii="ＭＳ Ｐゴシック" w:eastAsia="ＭＳ Ｐゴシック" w:hAnsi="ＭＳ Ｐゴシック"/>
          <w:szCs w:val="20"/>
        </w:rPr>
      </w:pPr>
      <w:ins w:id="3237" w:author="岩下" w:date="2015-09-29T11:45:00Z">
        <w:r w:rsidRPr="005D0DEA">
          <w:rPr>
            <w:rFonts w:ascii="ＭＳ Ｐゴシック" w:eastAsia="ＭＳ Ｐゴシック" w:hAnsi="ＭＳ Ｐゴシック"/>
            <w:szCs w:val="20"/>
          </w:rPr>
          <w:t>&lt;/statementLabel&gt;</w:t>
        </w:r>
      </w:ins>
    </w:p>
    <w:p w14:paraId="78F5DF62" w14:textId="77777777" w:rsidR="00734EBB" w:rsidRDefault="00734EBB" w:rsidP="00734EBB">
      <w:pPr>
        <w:rPr>
          <w:ins w:id="3238" w:author="岩下" w:date="2015-09-29T11:45:00Z"/>
          <w:rFonts w:ascii="ＭＳ Ｐゴシック" w:eastAsia="ＭＳ Ｐゴシック" w:hAnsi="ＭＳ Ｐゴシック"/>
        </w:rPr>
      </w:pPr>
      <w:ins w:id="3239" w:author="岩下" w:date="2015-09-29T11:45: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0B87A53F" w14:textId="77777777" w:rsidR="00734EBB" w:rsidRDefault="00734EBB" w:rsidP="00734EBB">
      <w:pPr>
        <w:rPr>
          <w:ins w:id="3240" w:author="岩下" w:date="2015-09-29T11:45:00Z"/>
          <w:rFonts w:ascii="ＭＳ Ｐゴシック" w:eastAsia="ＭＳ Ｐゴシック" w:hAnsi="ＭＳ Ｐゴシック"/>
        </w:rPr>
      </w:pPr>
    </w:p>
    <w:p w14:paraId="1F54A1E2" w14:textId="5C22B0C6" w:rsidR="00F54F45" w:rsidRDefault="00F54F45" w:rsidP="000A34B9">
      <w:pPr>
        <w:ind w:firstLineChars="100" w:firstLine="210"/>
        <w:rPr>
          <w:kern w:val="0"/>
        </w:rPr>
      </w:pPr>
      <w:r w:rsidRPr="00F54F45">
        <w:rPr>
          <w:kern w:val="0"/>
        </w:rPr>
        <w:t>以下の</w:t>
      </w:r>
      <w:del w:id="3241" w:author="岩下" w:date="2015-10-02T11:20:00Z">
        <w:r w:rsidR="004B4E28" w:rsidDel="00FC104A">
          <w:rPr>
            <w:kern w:val="0"/>
          </w:rPr>
          <w:delText>要素</w:delText>
        </w:r>
      </w:del>
      <w:ins w:id="3242" w:author="岩下" w:date="2015-10-02T11:20:00Z">
        <w:r w:rsidR="00FC104A">
          <w:rPr>
            <w:kern w:val="0"/>
          </w:rPr>
          <w:t>子要素</w:t>
        </w:r>
      </w:ins>
      <w:r w:rsidRPr="00F54F45">
        <w:rPr>
          <w:kern w:val="0"/>
        </w:rPr>
        <w:t>を持つ。</w:t>
      </w:r>
    </w:p>
    <w:p w14:paraId="19A0A165" w14:textId="3647A8B3" w:rsidR="00F54F45" w:rsidRPr="000A34B9" w:rsidRDefault="00F54F45" w:rsidP="00613D85">
      <w:pPr>
        <w:numPr>
          <w:ilvl w:val="0"/>
          <w:numId w:val="22"/>
        </w:numPr>
        <w:ind w:hanging="240"/>
        <w:rPr>
          <w:kern w:val="0"/>
        </w:rPr>
      </w:pPr>
      <w:r w:rsidRPr="00F54F45">
        <w:rPr>
          <w:kern w:val="0"/>
        </w:rPr>
        <w:t>value</w:t>
      </w:r>
      <w:r w:rsidRPr="00F54F45">
        <w:rPr>
          <w:kern w:val="0"/>
        </w:rPr>
        <w:t>要素</w:t>
      </w:r>
      <w:r w:rsidR="004B4E28">
        <w:rPr>
          <w:kern w:val="0"/>
        </w:rPr>
        <w:t xml:space="preserve">　－　</w:t>
      </w:r>
      <w:r w:rsidRPr="00F54F45">
        <w:rPr>
          <w:kern w:val="0"/>
        </w:rPr>
        <w:t>switch</w:t>
      </w:r>
      <w:r w:rsidRPr="00F54F45">
        <w:rPr>
          <w:kern w:val="0"/>
        </w:rPr>
        <w:t>する値を</w:t>
      </w:r>
      <w:ins w:id="3243" w:author="岩下" w:date="2015-09-25T19:44:00Z">
        <w:r w:rsidR="00B06C89">
          <w:rPr>
            <w:rFonts w:hint="eastAsia"/>
            <w:kern w:val="0"/>
          </w:rPr>
          <w:t>表す式の要素（</w:t>
        </w:r>
      </w:ins>
      <w:ins w:id="3244" w:author="岩下" w:date="2015-09-25T19:45:00Z">
        <w:r w:rsidR="00B06C89">
          <w:rPr>
            <w:kern w:val="0"/>
          </w:rPr>
          <w:fldChar w:fldCharType="begin"/>
        </w:r>
        <w:r w:rsidR="00B06C89">
          <w:rPr>
            <w:kern w:val="0"/>
          </w:rPr>
          <w:instrText xml:space="preserve"> REF </w:instrText>
        </w:r>
        <w:r w:rsidR="00B06C89">
          <w:rPr>
            <w:rFonts w:hint="eastAsia"/>
            <w:kern w:val="0"/>
          </w:rPr>
          <w:instrText>_Ref304829645 \r \h</w:instrText>
        </w:r>
        <w:r w:rsidR="00B06C89">
          <w:rPr>
            <w:kern w:val="0"/>
          </w:rPr>
          <w:instrText xml:space="preserve"> </w:instrText>
        </w:r>
      </w:ins>
      <w:r w:rsidR="00B06C89">
        <w:rPr>
          <w:kern w:val="0"/>
        </w:rPr>
      </w:r>
      <w:r w:rsidR="00B06C89">
        <w:rPr>
          <w:kern w:val="0"/>
        </w:rPr>
        <w:fldChar w:fldCharType="separate"/>
      </w:r>
      <w:ins w:id="3245" w:author="Youichi KOYAMA" w:date="2016-03-17T11:55:00Z">
        <w:r w:rsidR="006A16F7">
          <w:rPr>
            <w:kern w:val="0"/>
          </w:rPr>
          <w:t>0</w:t>
        </w:r>
      </w:ins>
      <w:ins w:id="3246" w:author="岩下" w:date="2015-09-25T19:45:00Z">
        <w:r w:rsidR="00B06C89">
          <w:rPr>
            <w:kern w:val="0"/>
          </w:rPr>
          <w:fldChar w:fldCharType="end"/>
        </w:r>
      </w:ins>
      <w:ins w:id="3247" w:author="岩下" w:date="2015-09-25T19:44:00Z">
        <w:r w:rsidR="00B06C89">
          <w:rPr>
            <w:rFonts w:hint="eastAsia"/>
            <w:kern w:val="0"/>
          </w:rPr>
          <w:t>章）</w:t>
        </w:r>
      </w:ins>
      <w:del w:id="3248" w:author="岩下" w:date="2015-09-25T19:44:00Z">
        <w:r w:rsidRPr="00F54F45" w:rsidDel="00B06C89">
          <w:rPr>
            <w:kern w:val="0"/>
          </w:rPr>
          <w:delText>指定する。</w:delText>
        </w:r>
      </w:del>
    </w:p>
    <w:p w14:paraId="425C6021" w14:textId="5CE6BF39" w:rsidR="00F54F45" w:rsidRPr="00B06C89" w:rsidRDefault="00F54F45" w:rsidP="00B06C89">
      <w:pPr>
        <w:numPr>
          <w:ilvl w:val="0"/>
          <w:numId w:val="22"/>
        </w:numPr>
        <w:ind w:hanging="240"/>
        <w:rPr>
          <w:kern w:val="0"/>
        </w:rPr>
      </w:pPr>
      <w:r w:rsidRPr="00F54F45">
        <w:rPr>
          <w:kern w:val="0"/>
        </w:rPr>
        <w:t>body</w:t>
      </w:r>
      <w:r w:rsidRPr="00F54F45">
        <w:rPr>
          <w:kern w:val="0"/>
        </w:rPr>
        <w:t>要素</w:t>
      </w:r>
      <w:r w:rsidR="004B4E28">
        <w:rPr>
          <w:kern w:val="0"/>
        </w:rPr>
        <w:t xml:space="preserve">　－　</w:t>
      </w:r>
      <w:r w:rsidRPr="00F54F45">
        <w:rPr>
          <w:kern w:val="0"/>
        </w:rPr>
        <w:t>switch</w:t>
      </w:r>
      <w:r w:rsidRPr="00F54F45">
        <w:rPr>
          <w:kern w:val="0"/>
        </w:rPr>
        <w:t>文の本体</w:t>
      </w:r>
      <w:ins w:id="3249" w:author="岩下" w:date="2015-09-25T19:45:00Z">
        <w:r w:rsidR="00B06C89">
          <w:rPr>
            <w:rFonts w:hint="eastAsia"/>
            <w:kern w:val="0"/>
          </w:rPr>
          <w:t>を表す</w:t>
        </w:r>
      </w:ins>
      <w:ins w:id="3250" w:author="岩下" w:date="2015-09-25T19:46:00Z">
        <w:r w:rsidR="00B06C89">
          <w:rPr>
            <w:rFonts w:hint="eastAsia"/>
            <w:kern w:val="0"/>
          </w:rPr>
          <w:t>文の要素（</w:t>
        </w:r>
        <w:r w:rsidR="00B06C89">
          <w:rPr>
            <w:kern w:val="0"/>
          </w:rPr>
          <w:fldChar w:fldCharType="begin"/>
        </w:r>
        <w:r w:rsidR="00B06C89">
          <w:rPr>
            <w:kern w:val="0"/>
          </w:rPr>
          <w:instrText xml:space="preserve"> REF </w:instrText>
        </w:r>
        <w:r w:rsidR="00B06C89">
          <w:rPr>
            <w:rFonts w:hint="eastAsia"/>
            <w:kern w:val="0"/>
          </w:rPr>
          <w:instrText>_Ref304829710 \r \h</w:instrText>
        </w:r>
        <w:r w:rsidR="00B06C89">
          <w:rPr>
            <w:kern w:val="0"/>
          </w:rPr>
          <w:instrText xml:space="preserve"> </w:instrText>
        </w:r>
      </w:ins>
      <w:r w:rsidR="00B06C89">
        <w:rPr>
          <w:kern w:val="0"/>
        </w:rPr>
      </w:r>
      <w:r w:rsidR="00B06C89">
        <w:rPr>
          <w:kern w:val="0"/>
        </w:rPr>
        <w:fldChar w:fldCharType="separate"/>
      </w:r>
      <w:ins w:id="3251" w:author="Youichi KOYAMA" w:date="2016-03-17T11:55:00Z">
        <w:r w:rsidR="006A16F7">
          <w:rPr>
            <w:kern w:val="0"/>
          </w:rPr>
          <w:t>0</w:t>
        </w:r>
      </w:ins>
      <w:ins w:id="3252" w:author="岩下" w:date="2015-09-25T19:46:00Z">
        <w:r w:rsidR="00B06C89">
          <w:rPr>
            <w:kern w:val="0"/>
          </w:rPr>
          <w:fldChar w:fldCharType="end"/>
        </w:r>
        <w:r w:rsidR="00B06C89">
          <w:rPr>
            <w:rFonts w:hint="eastAsia"/>
            <w:kern w:val="0"/>
          </w:rPr>
          <w:t>章）</w:t>
        </w:r>
      </w:ins>
      <w:ins w:id="3253" w:author="岩下" w:date="2015-09-25T19:47:00Z">
        <w:r w:rsidR="00B06C89">
          <w:rPr>
            <w:rFonts w:hint="eastAsia"/>
            <w:kern w:val="0"/>
          </w:rPr>
          <w:t>であり、</w:t>
        </w:r>
      </w:ins>
      <w:ins w:id="3254" w:author="岩下" w:date="2015-09-25T19:48:00Z">
        <w:r w:rsidR="00B06C89">
          <w:rPr>
            <w:rFonts w:hint="eastAsia"/>
            <w:kern w:val="0"/>
          </w:rPr>
          <w:t>多く</w:t>
        </w:r>
      </w:ins>
      <w:ins w:id="3255" w:author="岩下" w:date="2015-09-25T19:47:00Z">
        <w:r w:rsidR="00B06C89">
          <w:rPr>
            <w:rFonts w:hint="eastAsia"/>
            <w:kern w:val="0"/>
          </w:rPr>
          <w:t>の場合</w:t>
        </w:r>
        <w:r w:rsidR="00B06C89">
          <w:rPr>
            <w:kern w:val="0"/>
          </w:rPr>
          <w:t>compo</w:t>
        </w:r>
      </w:ins>
      <w:ins w:id="3256" w:author="岩下" w:date="2015-09-25T19:48:00Z">
        <w:r w:rsidR="00B06C89">
          <w:rPr>
            <w:kern w:val="0"/>
          </w:rPr>
          <w:t>u</w:t>
        </w:r>
      </w:ins>
      <w:ins w:id="3257" w:author="岩下" w:date="2015-09-25T19:47:00Z">
        <w:r w:rsidR="00B06C89">
          <w:rPr>
            <w:kern w:val="0"/>
          </w:rPr>
          <w:t>ndStatement</w:t>
        </w:r>
      </w:ins>
      <w:ins w:id="3258" w:author="岩下" w:date="2015-09-25T19:48:00Z">
        <w:r w:rsidR="00B06C89">
          <w:rPr>
            <w:rFonts w:hint="eastAsia"/>
            <w:kern w:val="0"/>
          </w:rPr>
          <w:t>要素</w:t>
        </w:r>
      </w:ins>
      <w:ins w:id="3259" w:author="岩下" w:date="2015-09-25T19:47:00Z">
        <w:r w:rsidR="00B06C89">
          <w:rPr>
            <w:rFonts w:hint="eastAsia"/>
            <w:kern w:val="0"/>
          </w:rPr>
          <w:t>（</w:t>
        </w:r>
      </w:ins>
      <w:ins w:id="3260" w:author="岩下" w:date="2015-09-25T19:48:00Z">
        <w:r w:rsidR="00B06C89">
          <w:rPr>
            <w:kern w:val="0"/>
          </w:rPr>
          <w:fldChar w:fldCharType="begin"/>
        </w:r>
        <w:r w:rsidR="00B06C89">
          <w:rPr>
            <w:kern w:val="0"/>
          </w:rPr>
          <w:instrText xml:space="preserve"> REF </w:instrText>
        </w:r>
        <w:r w:rsidR="00B06C89">
          <w:rPr>
            <w:rFonts w:hint="eastAsia"/>
            <w:kern w:val="0"/>
          </w:rPr>
          <w:instrText>_Ref304829808 \r \h</w:instrText>
        </w:r>
        <w:r w:rsidR="00B06C89">
          <w:rPr>
            <w:kern w:val="0"/>
          </w:rPr>
          <w:instrText xml:space="preserve"> </w:instrText>
        </w:r>
      </w:ins>
      <w:r w:rsidR="00B06C89">
        <w:rPr>
          <w:kern w:val="0"/>
        </w:rPr>
      </w:r>
      <w:r w:rsidR="00B06C89">
        <w:rPr>
          <w:kern w:val="0"/>
        </w:rPr>
        <w:fldChar w:fldCharType="separate"/>
      </w:r>
      <w:ins w:id="3261" w:author="Youichi KOYAMA" w:date="2016-03-17T11:55:00Z">
        <w:r w:rsidR="006A16F7">
          <w:rPr>
            <w:kern w:val="0"/>
          </w:rPr>
          <w:t>6.2</w:t>
        </w:r>
      </w:ins>
      <w:ins w:id="3262" w:author="岩下" w:date="2015-09-25T19:48:00Z">
        <w:r w:rsidR="00B06C89">
          <w:rPr>
            <w:kern w:val="0"/>
          </w:rPr>
          <w:fldChar w:fldCharType="end"/>
        </w:r>
      </w:ins>
      <w:ins w:id="3263" w:author="岩下" w:date="2015-09-25T19:47:00Z">
        <w:r w:rsidR="00B06C89">
          <w:rPr>
            <w:rFonts w:hint="eastAsia"/>
            <w:kern w:val="0"/>
          </w:rPr>
          <w:t>節）となる</w:t>
        </w:r>
      </w:ins>
      <w:del w:id="3264" w:author="岩下" w:date="2015-09-25T19:45:00Z">
        <w:r w:rsidRPr="00F54F45" w:rsidDel="00B06C89">
          <w:rPr>
            <w:kern w:val="0"/>
          </w:rPr>
          <w:delText>を指定する</w:delText>
        </w:r>
      </w:del>
      <w:r w:rsidRPr="00F54F45">
        <w:rPr>
          <w:kern w:val="0"/>
        </w:rPr>
        <w:t>。</w:t>
      </w:r>
      <w:ins w:id="3265" w:author="岩下" w:date="2015-09-25T19:48:00Z">
        <w:r w:rsidR="00B06C89">
          <w:rPr>
            <w:kern w:val="0"/>
          </w:rPr>
          <w:t>caseLabel</w:t>
        </w:r>
      </w:ins>
      <w:ins w:id="3266" w:author="岩下" w:date="2015-09-25T19:49:00Z">
        <w:r w:rsidR="00B06C89">
          <w:rPr>
            <w:rFonts w:hint="eastAsia"/>
            <w:kern w:val="0"/>
          </w:rPr>
          <w:t>要素（</w:t>
        </w:r>
      </w:ins>
      <w:ins w:id="3267" w:author="岩下" w:date="2015-09-25T19:50:00Z">
        <w:r w:rsidR="00B06C89">
          <w:rPr>
            <w:kern w:val="0"/>
          </w:rPr>
          <w:fldChar w:fldCharType="begin"/>
        </w:r>
        <w:r w:rsidR="00B06C89">
          <w:rPr>
            <w:kern w:val="0"/>
          </w:rPr>
          <w:instrText xml:space="preserve"> REF </w:instrText>
        </w:r>
        <w:r w:rsidR="00B06C89">
          <w:rPr>
            <w:rFonts w:hint="eastAsia"/>
            <w:kern w:val="0"/>
          </w:rPr>
          <w:instrText>_Ref304829950 \r \h</w:instrText>
        </w:r>
        <w:r w:rsidR="00B06C89">
          <w:rPr>
            <w:kern w:val="0"/>
          </w:rPr>
          <w:instrText xml:space="preserve"> </w:instrText>
        </w:r>
      </w:ins>
      <w:r w:rsidR="00B06C89">
        <w:rPr>
          <w:kern w:val="0"/>
        </w:rPr>
      </w:r>
      <w:r w:rsidR="00B06C89">
        <w:rPr>
          <w:kern w:val="0"/>
        </w:rPr>
        <w:fldChar w:fldCharType="separate"/>
      </w:r>
      <w:ins w:id="3268" w:author="Youichi KOYAMA" w:date="2016-03-17T11:55:00Z">
        <w:r w:rsidR="006A16F7">
          <w:rPr>
            <w:kern w:val="0"/>
          </w:rPr>
          <w:t>6.17</w:t>
        </w:r>
      </w:ins>
      <w:ins w:id="3269" w:author="岩下" w:date="2015-09-25T19:50:00Z">
        <w:r w:rsidR="00B06C89">
          <w:rPr>
            <w:kern w:val="0"/>
          </w:rPr>
          <w:fldChar w:fldCharType="end"/>
        </w:r>
      </w:ins>
      <w:ins w:id="3270" w:author="岩下" w:date="2015-09-25T19:49:00Z">
        <w:r w:rsidR="00B06C89">
          <w:rPr>
            <w:rFonts w:hint="eastAsia"/>
            <w:kern w:val="0"/>
          </w:rPr>
          <w:t>節）と</w:t>
        </w:r>
        <w:r w:rsidR="00B06C89">
          <w:rPr>
            <w:kern w:val="0"/>
          </w:rPr>
          <w:t>gccRangedCaseLabel</w:t>
        </w:r>
        <w:r w:rsidR="00B06C89">
          <w:rPr>
            <w:rFonts w:hint="eastAsia"/>
            <w:kern w:val="0"/>
          </w:rPr>
          <w:t>要素（</w:t>
        </w:r>
      </w:ins>
      <w:ins w:id="3271" w:author="岩下" w:date="2015-09-25T19:50:00Z">
        <w:r w:rsidR="00B06C89">
          <w:rPr>
            <w:kern w:val="0"/>
          </w:rPr>
          <w:fldChar w:fldCharType="begin"/>
        </w:r>
        <w:r w:rsidR="00B06C89">
          <w:rPr>
            <w:kern w:val="0"/>
          </w:rPr>
          <w:instrText xml:space="preserve"> REF </w:instrText>
        </w:r>
        <w:r w:rsidR="00B06C89">
          <w:rPr>
            <w:rFonts w:hint="eastAsia"/>
            <w:kern w:val="0"/>
          </w:rPr>
          <w:instrText>_Ref304829934 \r \h</w:instrText>
        </w:r>
        <w:r w:rsidR="00B06C89">
          <w:rPr>
            <w:kern w:val="0"/>
          </w:rPr>
          <w:instrText xml:space="preserve"> </w:instrText>
        </w:r>
      </w:ins>
      <w:r w:rsidR="00B06C89">
        <w:rPr>
          <w:kern w:val="0"/>
        </w:rPr>
      </w:r>
      <w:r w:rsidR="00B06C89">
        <w:rPr>
          <w:kern w:val="0"/>
        </w:rPr>
        <w:fldChar w:fldCharType="separate"/>
      </w:r>
      <w:ins w:id="3272" w:author="Youichi KOYAMA" w:date="2016-03-17T11:55:00Z">
        <w:r w:rsidR="006A16F7">
          <w:rPr>
            <w:kern w:val="0"/>
          </w:rPr>
          <w:t>6.18</w:t>
        </w:r>
      </w:ins>
      <w:ins w:id="3273" w:author="岩下" w:date="2015-09-25T19:50:00Z">
        <w:r w:rsidR="00B06C89">
          <w:rPr>
            <w:kern w:val="0"/>
          </w:rPr>
          <w:fldChar w:fldCharType="end"/>
        </w:r>
      </w:ins>
      <w:ins w:id="3274" w:author="岩下" w:date="2015-09-25T19:49:00Z">
        <w:r w:rsidR="00B06C89">
          <w:rPr>
            <w:rFonts w:hint="eastAsia"/>
            <w:kern w:val="0"/>
          </w:rPr>
          <w:t>節</w:t>
        </w:r>
        <w:r w:rsidR="00B06C89" w:rsidRPr="00B06C89">
          <w:rPr>
            <w:rFonts w:hint="eastAsia"/>
            <w:kern w:val="0"/>
          </w:rPr>
          <w:t>）</w:t>
        </w:r>
      </w:ins>
      <w:ins w:id="3275" w:author="岩下" w:date="2015-09-25T19:55:00Z">
        <w:r w:rsidR="00B06C89">
          <w:rPr>
            <w:rFonts w:hint="eastAsia"/>
            <w:kern w:val="0"/>
          </w:rPr>
          <w:t>と</w:t>
        </w:r>
        <w:r w:rsidR="00B06C89">
          <w:rPr>
            <w:kern w:val="0"/>
          </w:rPr>
          <w:t>defaultLabel</w:t>
        </w:r>
      </w:ins>
      <w:ins w:id="3276" w:author="岩下" w:date="2015-09-25T19:56:00Z">
        <w:r w:rsidR="00B06C89">
          <w:rPr>
            <w:rFonts w:hint="eastAsia"/>
            <w:kern w:val="0"/>
          </w:rPr>
          <w:t>要素（</w:t>
        </w:r>
        <w:r w:rsidR="00B06C89">
          <w:rPr>
            <w:kern w:val="0"/>
          </w:rPr>
          <w:fldChar w:fldCharType="begin"/>
        </w:r>
        <w:r w:rsidR="00B06C89">
          <w:rPr>
            <w:kern w:val="0"/>
          </w:rPr>
          <w:instrText xml:space="preserve"> REF </w:instrText>
        </w:r>
        <w:r w:rsidR="00B06C89">
          <w:rPr>
            <w:rFonts w:hint="eastAsia"/>
            <w:kern w:val="0"/>
          </w:rPr>
          <w:instrText>_Ref304830306 \r \h</w:instrText>
        </w:r>
        <w:r w:rsidR="00B06C89">
          <w:rPr>
            <w:kern w:val="0"/>
          </w:rPr>
          <w:instrText xml:space="preserve"> </w:instrText>
        </w:r>
      </w:ins>
      <w:r w:rsidR="00B06C89">
        <w:rPr>
          <w:kern w:val="0"/>
        </w:rPr>
      </w:r>
      <w:r w:rsidR="00B06C89">
        <w:rPr>
          <w:kern w:val="0"/>
        </w:rPr>
        <w:fldChar w:fldCharType="separate"/>
      </w:r>
      <w:ins w:id="3277" w:author="Youichi KOYAMA" w:date="2016-03-17T11:55:00Z">
        <w:r w:rsidR="006A16F7">
          <w:rPr>
            <w:kern w:val="0"/>
          </w:rPr>
          <w:t>6.19</w:t>
        </w:r>
      </w:ins>
      <w:ins w:id="3278" w:author="岩下" w:date="2015-09-25T19:56:00Z">
        <w:r w:rsidR="00B06C89">
          <w:rPr>
            <w:kern w:val="0"/>
          </w:rPr>
          <w:fldChar w:fldCharType="end"/>
        </w:r>
        <w:r w:rsidR="00B06C89">
          <w:rPr>
            <w:rFonts w:hint="eastAsia"/>
            <w:kern w:val="0"/>
          </w:rPr>
          <w:t>節）</w:t>
        </w:r>
      </w:ins>
      <w:ins w:id="3279" w:author="岩下" w:date="2015-09-25T19:49:00Z">
        <w:r w:rsidR="00B06C89" w:rsidRPr="00B06C89">
          <w:rPr>
            <w:rFonts w:hint="eastAsia"/>
            <w:kern w:val="0"/>
          </w:rPr>
          <w:t>を含</w:t>
        </w:r>
      </w:ins>
      <w:ins w:id="3280" w:author="岩下" w:date="2015-09-25T19:55:00Z">
        <w:r w:rsidR="00B06C89">
          <w:rPr>
            <w:rFonts w:hint="eastAsia"/>
            <w:kern w:val="0"/>
          </w:rPr>
          <w:t>むことができる</w:t>
        </w:r>
      </w:ins>
      <w:ins w:id="3281" w:author="岩下" w:date="2015-09-25T19:49:00Z">
        <w:r w:rsidR="00B06C89" w:rsidRPr="00B06C89">
          <w:rPr>
            <w:rFonts w:hint="eastAsia"/>
            <w:kern w:val="0"/>
          </w:rPr>
          <w:t>。</w:t>
        </w:r>
      </w:ins>
    </w:p>
    <w:p w14:paraId="6CE0B3EB" w14:textId="77777777" w:rsidR="00270A7E" w:rsidRDefault="00270A7E" w:rsidP="00270A7E"/>
    <w:p w14:paraId="036327B9" w14:textId="77777777" w:rsidR="00F54F45" w:rsidRDefault="00270A7E" w:rsidP="00F54F45">
      <w:pPr>
        <w:pStyle w:val="2"/>
      </w:pPr>
      <w:bookmarkStart w:id="3282" w:name="_Toc223755515"/>
      <w:bookmarkStart w:id="3283" w:name="_Toc223755721"/>
      <w:bookmarkStart w:id="3284" w:name="_Toc422165397"/>
      <w:bookmarkStart w:id="3285" w:name="_Ref304829950"/>
      <w:bookmarkStart w:id="3286" w:name="_Toc306557446"/>
      <w:r>
        <w:rPr>
          <w:rFonts w:hint="eastAsia"/>
        </w:rPr>
        <w:t>caseLabel</w:t>
      </w:r>
      <w:r w:rsidR="004B4E28">
        <w:rPr>
          <w:rFonts w:hint="eastAsia"/>
        </w:rPr>
        <w:t>要素</w:t>
      </w:r>
      <w:bookmarkEnd w:id="3282"/>
      <w:bookmarkEnd w:id="3283"/>
      <w:bookmarkEnd w:id="3284"/>
      <w:bookmarkEnd w:id="3285"/>
      <w:bookmarkEnd w:id="3286"/>
    </w:p>
    <w:p w14:paraId="2932DDB7" w14:textId="77777777" w:rsidR="00734EBB" w:rsidRDefault="00F54F45" w:rsidP="00734EBB">
      <w:pPr>
        <w:ind w:firstLineChars="100" w:firstLine="210"/>
        <w:rPr>
          <w:ins w:id="3287" w:author="岩下" w:date="2015-09-29T11:52:00Z"/>
        </w:rPr>
      </w:pPr>
      <w:r>
        <w:t>switch</w:t>
      </w:r>
      <w:r>
        <w:t>文の</w:t>
      </w:r>
      <w:r>
        <w:t>case</w:t>
      </w:r>
      <w:r>
        <w:t>文を表す</w:t>
      </w:r>
      <w:del w:id="3288" w:author="岩下" w:date="2015-09-29T11:46:00Z">
        <w:r w:rsidR="004B4E28" w:rsidDel="00734EBB">
          <w:delText>要素</w:delText>
        </w:r>
      </w:del>
      <w:r>
        <w:t>。</w:t>
      </w:r>
      <w:ins w:id="3289" w:author="岩下" w:date="2015-09-29T11:52:00Z">
        <w:r w:rsidR="00734EBB">
          <w:t>switch</w:t>
        </w:r>
        <w:r w:rsidR="00734EBB">
          <w:rPr>
            <w:rFonts w:hint="eastAsia"/>
          </w:rPr>
          <w:t>要素の中の</w:t>
        </w:r>
        <w:r w:rsidR="00734EBB">
          <w:t>body</w:t>
        </w:r>
        <w:r w:rsidR="00734EBB">
          <w:rPr>
            <w:rFonts w:hint="eastAsia"/>
          </w:rPr>
          <w:t>要素の中の</w:t>
        </w:r>
        <w:r w:rsidR="00734EBB">
          <w:t>compoundStatement</w:t>
        </w:r>
        <w:r w:rsidR="00734EBB">
          <w:rPr>
            <w:rFonts w:hint="eastAsia"/>
          </w:rPr>
          <w:t>の中だけに現れることができる。</w:t>
        </w:r>
      </w:ins>
    </w:p>
    <w:p w14:paraId="1913150A"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290" w:author="岩下" w:date="2015-09-29T11:46:00Z"/>
          <w:rFonts w:ascii="ＭＳ Ｐゴシック" w:eastAsia="ＭＳ Ｐゴシック" w:hAnsi="ＭＳ Ｐゴシック"/>
          <w:szCs w:val="20"/>
        </w:rPr>
      </w:pPr>
      <w:ins w:id="3291" w:author="岩下" w:date="2015-09-29T11:46:00Z">
        <w:r w:rsidRPr="003A7C69">
          <w:rPr>
            <w:rFonts w:ascii="ＭＳ Ｐゴシック" w:eastAsia="ＭＳ Ｐゴシック" w:hAnsi="ＭＳ Ｐゴシック"/>
            <w:szCs w:val="20"/>
          </w:rPr>
          <w:t>&lt;caseLabel&gt;</w:t>
        </w:r>
      </w:ins>
    </w:p>
    <w:p w14:paraId="0C1AD2D7"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292" w:author="岩下" w:date="2015-09-29T11:46:00Z"/>
          <w:rFonts w:ascii="ＭＳ Ｐゴシック" w:eastAsia="ＭＳ Ｐゴシック" w:hAnsi="ＭＳ Ｐゴシック"/>
          <w:szCs w:val="20"/>
        </w:rPr>
      </w:pPr>
      <w:ins w:id="3293" w:author="岩下" w:date="2015-09-29T11:46:00Z">
        <w:r w:rsidRPr="003A7C69">
          <w:rPr>
            <w:rFonts w:ascii="ＭＳ Ｐゴシック" w:eastAsia="ＭＳ Ｐゴシック" w:hAnsi="ＭＳ Ｐゴシック"/>
            <w:szCs w:val="20"/>
          </w:rPr>
          <w:t xml:space="preserve">  value</w:t>
        </w:r>
        <w:r w:rsidRPr="003A7C69">
          <w:rPr>
            <w:rFonts w:ascii="ＭＳ Ｐゴシック" w:eastAsia="ＭＳ Ｐゴシック" w:hAnsi="ＭＳ Ｐゴシック" w:hint="eastAsia"/>
            <w:szCs w:val="20"/>
          </w:rPr>
          <w:t>要素</w:t>
        </w:r>
      </w:ins>
    </w:p>
    <w:p w14:paraId="7C172A0A" w14:textId="77777777" w:rsidR="00734EBB" w:rsidRPr="003A7C69" w:rsidRDefault="00734EBB" w:rsidP="003A7C69">
      <w:pPr>
        <w:pBdr>
          <w:top w:val="single" w:sz="4" w:space="1" w:color="auto"/>
          <w:left w:val="single" w:sz="4" w:space="0" w:color="auto"/>
          <w:bottom w:val="single" w:sz="4" w:space="1" w:color="auto"/>
          <w:right w:val="single" w:sz="4" w:space="0" w:color="auto"/>
        </w:pBdr>
        <w:ind w:firstLineChars="100" w:firstLine="210"/>
        <w:rPr>
          <w:ins w:id="3294" w:author="岩下" w:date="2015-09-29T11:46:00Z"/>
          <w:rFonts w:ascii="ＭＳ Ｐゴシック" w:eastAsia="ＭＳ Ｐゴシック" w:hAnsi="ＭＳ Ｐゴシック"/>
          <w:szCs w:val="20"/>
        </w:rPr>
      </w:pPr>
      <w:ins w:id="3295" w:author="岩下" w:date="2015-09-29T11:46:00Z">
        <w:r w:rsidRPr="003A7C69">
          <w:rPr>
            <w:rFonts w:ascii="ＭＳ Ｐゴシック" w:eastAsia="ＭＳ Ｐゴシック" w:hAnsi="ＭＳ Ｐゴシック"/>
            <w:szCs w:val="20"/>
          </w:rPr>
          <w:t>&lt;/caseLabel&gt;</w:t>
        </w:r>
      </w:ins>
    </w:p>
    <w:p w14:paraId="1FB4BAB8" w14:textId="77777777" w:rsidR="00734EBB" w:rsidRDefault="00734EBB" w:rsidP="00734EBB">
      <w:pPr>
        <w:rPr>
          <w:ins w:id="3296" w:author="岩下" w:date="2015-09-29T11:46:00Z"/>
          <w:rFonts w:ascii="ＭＳ Ｐゴシック" w:eastAsia="ＭＳ Ｐゴシック" w:hAnsi="ＭＳ Ｐゴシック"/>
        </w:rPr>
      </w:pPr>
      <w:ins w:id="3297" w:author="岩下" w:date="2015-09-29T11:46: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736BECB2" w14:textId="77777777" w:rsidR="00734EBB" w:rsidRDefault="00734EBB" w:rsidP="00734EBB">
      <w:pPr>
        <w:rPr>
          <w:ins w:id="3298" w:author="岩下" w:date="2015-09-29T11:46:00Z"/>
          <w:rFonts w:ascii="ＭＳ Ｐゴシック" w:eastAsia="ＭＳ Ｐゴシック" w:hAnsi="ＭＳ Ｐゴシック"/>
        </w:rPr>
      </w:pPr>
    </w:p>
    <w:p w14:paraId="70C1CC61" w14:textId="3AD3C7CB" w:rsidR="000A34B9" w:rsidRDefault="00F54F45" w:rsidP="003A7C69">
      <w:pPr>
        <w:ind w:firstLineChars="100" w:firstLine="210"/>
      </w:pPr>
      <w:r>
        <w:t>case</w:t>
      </w:r>
      <w:r>
        <w:t>の値を</w:t>
      </w:r>
      <w:del w:id="3299" w:author="岩下" w:date="2015-10-02T11:21:00Z">
        <w:r w:rsidDel="00FC104A">
          <w:delText>要素</w:delText>
        </w:r>
      </w:del>
      <w:ins w:id="3300" w:author="岩下" w:date="2015-10-02T11:21:00Z">
        <w:r w:rsidR="00FC104A">
          <w:t>子要素</w:t>
        </w:r>
      </w:ins>
      <w:r>
        <w:t>としてもつ。</w:t>
      </w:r>
    </w:p>
    <w:p w14:paraId="55CA9268"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の値を指定する。</w:t>
      </w:r>
    </w:p>
    <w:p w14:paraId="575F92A5" w14:textId="77777777" w:rsidR="00F54F45" w:rsidRDefault="00F54F45" w:rsidP="00F54F45"/>
    <w:p w14:paraId="0889AF3E" w14:textId="77777777" w:rsidR="00F54F45" w:rsidRDefault="00F54F45" w:rsidP="000A34B9">
      <w:pPr>
        <w:pStyle w:val="2"/>
        <w:pBdr>
          <w:bottom w:val="single" w:sz="12" w:space="0" w:color="auto"/>
        </w:pBdr>
      </w:pPr>
      <w:bookmarkStart w:id="3301" w:name="_Toc422165398"/>
      <w:bookmarkStart w:id="3302" w:name="_Ref304829934"/>
      <w:bookmarkStart w:id="3303" w:name="_Toc306557447"/>
      <w:r>
        <w:t>gcc</w:t>
      </w:r>
      <w:r>
        <w:rPr>
          <w:rStyle w:val="noexists"/>
        </w:rPr>
        <w:t>RangedCaseLabel</w:t>
      </w:r>
      <w:r>
        <w:t>要素</w:t>
      </w:r>
      <w:bookmarkEnd w:id="3301"/>
      <w:bookmarkEnd w:id="3302"/>
      <w:bookmarkEnd w:id="3303"/>
    </w:p>
    <w:p w14:paraId="23F96008" w14:textId="67F346B9" w:rsidR="00734EBB" w:rsidRDefault="00F54F45" w:rsidP="00734EBB">
      <w:pPr>
        <w:ind w:firstLineChars="100" w:firstLine="210"/>
        <w:rPr>
          <w:ins w:id="3304" w:author="岩下" w:date="2015-09-29T11:48:00Z"/>
        </w:rPr>
      </w:pPr>
      <w:r>
        <w:t>gcc</w:t>
      </w:r>
      <w:r>
        <w:t>拡張の</w:t>
      </w:r>
      <w:r>
        <w:t>case</w:t>
      </w:r>
      <w:r>
        <w:t>文での範囲指定を表す</w:t>
      </w:r>
      <w:del w:id="3305" w:author="岩下" w:date="2015-09-29T11:48:00Z">
        <w:r w:rsidR="004B4E28" w:rsidDel="00734EBB">
          <w:delText>要素</w:delText>
        </w:r>
      </w:del>
      <w:r>
        <w:t>。</w:t>
      </w:r>
      <w:ins w:id="3306" w:author="岩下" w:date="2015-09-29T11:52:00Z">
        <w:r w:rsidR="00734EBB">
          <w:t>switch</w:t>
        </w:r>
        <w:r w:rsidR="00734EBB">
          <w:rPr>
            <w:rFonts w:hint="eastAsia"/>
          </w:rPr>
          <w:t>要素の中の</w:t>
        </w:r>
        <w:r w:rsidR="00734EBB">
          <w:t>body</w:t>
        </w:r>
        <w:r w:rsidR="00734EBB">
          <w:rPr>
            <w:rFonts w:hint="eastAsia"/>
          </w:rPr>
          <w:t>要素の中の</w:t>
        </w:r>
        <w:r w:rsidR="00734EBB">
          <w:t>compoundStatement</w:t>
        </w:r>
        <w:r w:rsidR="00734EBB">
          <w:rPr>
            <w:rFonts w:hint="eastAsia"/>
          </w:rPr>
          <w:t>の中だけに現れることができる。</w:t>
        </w:r>
      </w:ins>
    </w:p>
    <w:p w14:paraId="30E5CEED"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307" w:author="岩下" w:date="2015-09-29T11:48:00Z"/>
          <w:rFonts w:ascii="ＭＳ Ｐゴシック" w:eastAsia="ＭＳ Ｐゴシック" w:hAnsi="ＭＳ Ｐゴシック"/>
          <w:szCs w:val="20"/>
        </w:rPr>
      </w:pPr>
      <w:ins w:id="3308" w:author="岩下" w:date="2015-09-29T11:48:00Z">
        <w:r w:rsidRPr="005D0DEA">
          <w:rPr>
            <w:rFonts w:ascii="ＭＳ Ｐゴシック" w:eastAsia="ＭＳ Ｐゴシック" w:hAnsi="ＭＳ Ｐゴシック"/>
            <w:szCs w:val="20"/>
          </w:rPr>
          <w:t>&lt;gccRangedCaseLabel&gt;</w:t>
        </w:r>
      </w:ins>
    </w:p>
    <w:p w14:paraId="7B402087" w14:textId="77777777" w:rsidR="00734EBB" w:rsidRPr="005D0DEA" w:rsidRDefault="00734EBB" w:rsidP="000519E9">
      <w:pPr>
        <w:pBdr>
          <w:top w:val="single" w:sz="4" w:space="1" w:color="auto"/>
          <w:left w:val="single" w:sz="4" w:space="0" w:color="auto"/>
          <w:bottom w:val="single" w:sz="4" w:space="1" w:color="auto"/>
          <w:right w:val="single" w:sz="4" w:space="0" w:color="auto"/>
        </w:pBdr>
        <w:ind w:firstLineChars="100" w:firstLine="210"/>
        <w:rPr>
          <w:ins w:id="3309" w:author="岩下" w:date="2015-09-29T11:48:00Z"/>
          <w:rFonts w:ascii="ＭＳ Ｐゴシック" w:eastAsia="ＭＳ Ｐゴシック" w:hAnsi="ＭＳ Ｐゴシック"/>
          <w:szCs w:val="20"/>
        </w:rPr>
      </w:pPr>
      <w:ins w:id="3310" w:author="岩下" w:date="2015-09-29T11:48:00Z">
        <w:r w:rsidRPr="005D0DEA">
          <w:rPr>
            <w:rFonts w:ascii="ＭＳ Ｐゴシック" w:eastAsia="ＭＳ Ｐゴシック" w:hAnsi="ＭＳ Ｐゴシック"/>
            <w:szCs w:val="20"/>
          </w:rPr>
          <w:lastRenderedPageBreak/>
          <w:t xml:space="preserve">  value</w:t>
        </w:r>
        <w:r w:rsidRPr="005D0DEA">
          <w:rPr>
            <w:rFonts w:ascii="ＭＳ Ｐゴシック" w:eastAsia="ＭＳ Ｐゴシック" w:hAnsi="ＭＳ Ｐゴシック" w:hint="eastAsia"/>
            <w:szCs w:val="20"/>
          </w:rPr>
          <w:t>要素</w:t>
        </w:r>
      </w:ins>
    </w:p>
    <w:p w14:paraId="662CD15A" w14:textId="77777777" w:rsidR="00734EBB" w:rsidRPr="005D0DEA" w:rsidRDefault="00734EBB" w:rsidP="00C705A1">
      <w:pPr>
        <w:pBdr>
          <w:top w:val="single" w:sz="4" w:space="1" w:color="auto"/>
          <w:left w:val="single" w:sz="4" w:space="0" w:color="auto"/>
          <w:bottom w:val="single" w:sz="4" w:space="1" w:color="auto"/>
          <w:right w:val="single" w:sz="4" w:space="0" w:color="auto"/>
        </w:pBdr>
        <w:ind w:firstLineChars="100" w:firstLine="210"/>
        <w:rPr>
          <w:ins w:id="3311" w:author="岩下" w:date="2015-09-29T11:48:00Z"/>
          <w:rFonts w:ascii="ＭＳ Ｐゴシック" w:eastAsia="ＭＳ Ｐゴシック" w:hAnsi="ＭＳ Ｐゴシック"/>
          <w:szCs w:val="20"/>
        </w:rPr>
      </w:pPr>
      <w:ins w:id="3312" w:author="岩下" w:date="2015-09-29T11:48:00Z">
        <w:r w:rsidRPr="005D0DEA">
          <w:rPr>
            <w:rFonts w:ascii="ＭＳ Ｐゴシック" w:eastAsia="ＭＳ Ｐゴシック" w:hAnsi="ＭＳ Ｐゴシック"/>
            <w:szCs w:val="20"/>
          </w:rPr>
          <w:t xml:space="preserve">  value</w:t>
        </w:r>
        <w:r w:rsidRPr="005D0DEA">
          <w:rPr>
            <w:rFonts w:ascii="ＭＳ Ｐゴシック" w:eastAsia="ＭＳ Ｐゴシック" w:hAnsi="ＭＳ Ｐゴシック" w:hint="eastAsia"/>
            <w:szCs w:val="20"/>
          </w:rPr>
          <w:t>要素</w:t>
        </w:r>
      </w:ins>
    </w:p>
    <w:p w14:paraId="606862B4" w14:textId="77777777" w:rsidR="00734EBB" w:rsidRPr="005D0DEA" w:rsidRDefault="00734EBB" w:rsidP="00C705A1">
      <w:pPr>
        <w:pBdr>
          <w:top w:val="single" w:sz="4" w:space="1" w:color="auto"/>
          <w:left w:val="single" w:sz="4" w:space="0" w:color="auto"/>
          <w:bottom w:val="single" w:sz="4" w:space="1" w:color="auto"/>
          <w:right w:val="single" w:sz="4" w:space="0" w:color="auto"/>
        </w:pBdr>
        <w:ind w:firstLineChars="100" w:firstLine="210"/>
        <w:rPr>
          <w:ins w:id="3313" w:author="岩下" w:date="2015-09-29T11:48:00Z"/>
          <w:rFonts w:ascii="ＭＳ Ｐゴシック" w:eastAsia="ＭＳ Ｐゴシック" w:hAnsi="ＭＳ Ｐゴシック"/>
          <w:szCs w:val="20"/>
        </w:rPr>
      </w:pPr>
      <w:ins w:id="3314" w:author="岩下" w:date="2015-09-29T11:48:00Z">
        <w:r w:rsidRPr="005D0DEA">
          <w:rPr>
            <w:rFonts w:ascii="ＭＳ Ｐゴシック" w:eastAsia="ＭＳ Ｐゴシック" w:hAnsi="ＭＳ Ｐゴシック"/>
            <w:szCs w:val="20"/>
          </w:rPr>
          <w:t>&lt;/gccRangedCaseLabel&gt;</w:t>
        </w:r>
      </w:ins>
    </w:p>
    <w:p w14:paraId="1F9F7AA5" w14:textId="77777777" w:rsidR="00734EBB" w:rsidRDefault="00734EBB" w:rsidP="00734EBB">
      <w:pPr>
        <w:rPr>
          <w:ins w:id="3315" w:author="岩下" w:date="2015-09-29T11:48:00Z"/>
          <w:rFonts w:ascii="ＭＳ Ｐゴシック" w:eastAsia="ＭＳ Ｐゴシック" w:hAnsi="ＭＳ Ｐゴシック"/>
        </w:rPr>
      </w:pPr>
      <w:ins w:id="3316" w:author="岩下" w:date="2015-09-29T11:48:00Z">
        <w:r>
          <w:rPr>
            <w:rFonts w:ascii="ＭＳ Ｐゴシック" w:eastAsia="ＭＳ Ｐゴシック" w:hAnsi="ＭＳ Ｐゴシック" w:hint="eastAsia"/>
          </w:rPr>
          <w:t>属性(optional): line</w:t>
        </w:r>
        <w:r>
          <w:rPr>
            <w:rFonts w:ascii="ＭＳ Ｐゴシック" w:eastAsia="ＭＳ Ｐゴシック" w:hAnsi="ＭＳ Ｐゴシック"/>
          </w:rPr>
          <w:t>n</w:t>
        </w:r>
        <w:r>
          <w:rPr>
            <w:rFonts w:ascii="ＭＳ Ｐゴシック" w:eastAsia="ＭＳ Ｐゴシック" w:hAnsi="ＭＳ Ｐゴシック" w:hint="eastAsia"/>
          </w:rPr>
          <w:t>o, file</w:t>
        </w:r>
      </w:ins>
    </w:p>
    <w:p w14:paraId="4430CAF5" w14:textId="77777777" w:rsidR="00734EBB" w:rsidRDefault="00734EBB" w:rsidP="00734EBB">
      <w:pPr>
        <w:rPr>
          <w:ins w:id="3317" w:author="岩下" w:date="2015-09-29T11:48:00Z"/>
          <w:rFonts w:ascii="ＭＳ Ｐゴシック" w:eastAsia="ＭＳ Ｐゴシック" w:hAnsi="ＭＳ Ｐゴシック"/>
        </w:rPr>
      </w:pPr>
    </w:p>
    <w:p w14:paraId="21AC776F" w14:textId="1F487C43" w:rsidR="000A34B9" w:rsidRDefault="00F54F45" w:rsidP="005D0DEA">
      <w:pPr>
        <w:ind w:firstLineChars="100" w:firstLine="210"/>
      </w:pPr>
      <w:r>
        <w:t>case</w:t>
      </w:r>
      <w:r>
        <w:t>の値を</w:t>
      </w:r>
      <w:r w:rsidR="004B4E28">
        <w:t>要素</w:t>
      </w:r>
      <w:r>
        <w:t>としてもつ。</w:t>
      </w:r>
    </w:p>
    <w:p w14:paraId="706E8FC0"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の値の下限値を指定する。</w:t>
      </w:r>
    </w:p>
    <w:p w14:paraId="5C8D9BF4" w14:textId="77777777" w:rsidR="00F54F45" w:rsidRPr="000A34B9" w:rsidRDefault="00F54F45" w:rsidP="00613D85">
      <w:pPr>
        <w:numPr>
          <w:ilvl w:val="0"/>
          <w:numId w:val="23"/>
        </w:numPr>
        <w:ind w:hanging="240"/>
      </w:pPr>
      <w:r>
        <w:t>value</w:t>
      </w:r>
      <w:r w:rsidR="004B4E28">
        <w:t>要素</w:t>
      </w:r>
      <w:r w:rsidR="004B4E28">
        <w:rPr>
          <w:kern w:val="0"/>
        </w:rPr>
        <w:t xml:space="preserve">　－　</w:t>
      </w:r>
      <w:r>
        <w:t>case</w:t>
      </w:r>
      <w:r>
        <w:t>の値の上限値を指定する。</w:t>
      </w:r>
    </w:p>
    <w:p w14:paraId="3FA4CC5D" w14:textId="77777777" w:rsidR="00270A7E" w:rsidRDefault="00270A7E" w:rsidP="00270A7E"/>
    <w:p w14:paraId="3040D4C4" w14:textId="77777777" w:rsidR="00270A7E" w:rsidRDefault="00270A7E" w:rsidP="00270A7E">
      <w:pPr>
        <w:pStyle w:val="2"/>
      </w:pPr>
      <w:bookmarkStart w:id="3318" w:name="_Toc223755516"/>
      <w:bookmarkStart w:id="3319" w:name="_Toc223755722"/>
      <w:bookmarkStart w:id="3320" w:name="_Toc422165399"/>
      <w:bookmarkStart w:id="3321" w:name="_Ref304830306"/>
      <w:bookmarkStart w:id="3322" w:name="_Toc306557448"/>
      <w:r>
        <w:rPr>
          <w:rFonts w:hint="eastAsia"/>
        </w:rPr>
        <w:t>defaultLabel</w:t>
      </w:r>
      <w:r w:rsidR="004B4E28">
        <w:rPr>
          <w:rFonts w:hint="eastAsia"/>
        </w:rPr>
        <w:t>要素</w:t>
      </w:r>
      <w:bookmarkEnd w:id="3318"/>
      <w:bookmarkEnd w:id="3319"/>
      <w:bookmarkEnd w:id="3320"/>
      <w:bookmarkEnd w:id="3321"/>
      <w:bookmarkEnd w:id="3322"/>
    </w:p>
    <w:p w14:paraId="62F1200A" w14:textId="77777777" w:rsidR="00734EBB" w:rsidRDefault="00F54F45" w:rsidP="00734EBB">
      <w:pPr>
        <w:ind w:firstLineChars="100" w:firstLine="210"/>
        <w:rPr>
          <w:ins w:id="3323" w:author="岩下" w:date="2015-09-29T11:53:00Z"/>
        </w:rPr>
      </w:pPr>
      <w:r>
        <w:t>switch</w:t>
      </w:r>
      <w:r>
        <w:t>文の</w:t>
      </w:r>
      <w:r>
        <w:t>default</w:t>
      </w:r>
      <w:r>
        <w:t>ラベルを表す。</w:t>
      </w:r>
      <w:ins w:id="3324" w:author="岩下" w:date="2015-09-25T19:54:00Z">
        <w:r w:rsidR="00B06C89">
          <w:t>switch</w:t>
        </w:r>
        <w:r w:rsidR="00B06C89">
          <w:rPr>
            <w:rFonts w:hint="eastAsia"/>
          </w:rPr>
          <w:t>要素の中の</w:t>
        </w:r>
        <w:r w:rsidR="00B06C89">
          <w:t>body</w:t>
        </w:r>
        <w:r w:rsidR="00B06C89">
          <w:rPr>
            <w:rFonts w:hint="eastAsia"/>
          </w:rPr>
          <w:t>要素の中の</w:t>
        </w:r>
        <w:r w:rsidR="00B06C89">
          <w:t>compoundStatement</w:t>
        </w:r>
        <w:r w:rsidR="00B06C89">
          <w:rPr>
            <w:rFonts w:hint="eastAsia"/>
          </w:rPr>
          <w:t>の中だけに現れることができる。</w:t>
        </w:r>
      </w:ins>
    </w:p>
    <w:p w14:paraId="5766FABF"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325" w:author="岩下" w:date="2015-09-29T11:53:00Z"/>
          <w:rFonts w:ascii="ＭＳ Ｐゴシック" w:eastAsia="ＭＳ Ｐゴシック" w:hAnsi="ＭＳ Ｐゴシック"/>
          <w:szCs w:val="20"/>
        </w:rPr>
      </w:pPr>
      <w:ins w:id="3326" w:author="岩下" w:date="2015-09-29T11:53:00Z">
        <w:r w:rsidRPr="005D0DEA">
          <w:rPr>
            <w:rFonts w:ascii="ＭＳ Ｐゴシック" w:eastAsia="ＭＳ Ｐゴシック" w:hAnsi="ＭＳ Ｐゴシック"/>
            <w:szCs w:val="20"/>
          </w:rPr>
          <w:t>&lt;defaultLabel/&gt;</w:t>
        </w:r>
      </w:ins>
    </w:p>
    <w:p w14:paraId="24AE466F" w14:textId="77777777" w:rsidR="00734EBB" w:rsidRDefault="00734EBB" w:rsidP="00734EBB">
      <w:pPr>
        <w:rPr>
          <w:ins w:id="3327" w:author="岩下" w:date="2015-09-29T11:53:00Z"/>
          <w:rFonts w:ascii="ＭＳ Ｐゴシック" w:eastAsia="ＭＳ Ｐゴシック" w:hAnsi="ＭＳ Ｐゴシック"/>
        </w:rPr>
      </w:pPr>
      <w:ins w:id="3328" w:author="岩下" w:date="2015-09-29T11:53:00Z">
        <w:r>
          <w:rPr>
            <w:rFonts w:ascii="ＭＳ Ｐゴシック" w:eastAsia="ＭＳ Ｐゴシック" w:hAnsi="ＭＳ Ｐゴシック"/>
          </w:rPr>
          <w:t>属性(optional): lineno, file</w:t>
        </w:r>
      </w:ins>
    </w:p>
    <w:p w14:paraId="28CCE61A" w14:textId="61AB26CC" w:rsidR="000A34B9" w:rsidRDefault="000A34B9" w:rsidP="00B06C89">
      <w:pPr>
        <w:ind w:firstLineChars="100" w:firstLine="210"/>
      </w:pPr>
    </w:p>
    <w:p w14:paraId="57A43A1A" w14:textId="77777777" w:rsidR="00270A7E" w:rsidRDefault="00270A7E" w:rsidP="00270A7E">
      <w:pPr>
        <w:pStyle w:val="2"/>
      </w:pPr>
      <w:bookmarkStart w:id="3329" w:name="_Toc223755517"/>
      <w:bookmarkStart w:id="3330" w:name="_Toc223755723"/>
      <w:bookmarkStart w:id="3331" w:name="_Toc422165400"/>
      <w:bookmarkStart w:id="3332" w:name="_Toc306557449"/>
      <w:r>
        <w:rPr>
          <w:rFonts w:hint="eastAsia"/>
        </w:rPr>
        <w:t>pragma</w:t>
      </w:r>
      <w:r>
        <w:rPr>
          <w:rFonts w:hint="eastAsia"/>
        </w:rPr>
        <w:t>要素</w:t>
      </w:r>
      <w:bookmarkEnd w:id="3329"/>
      <w:bookmarkEnd w:id="3330"/>
      <w:bookmarkEnd w:id="3331"/>
      <w:bookmarkEnd w:id="3332"/>
    </w:p>
    <w:p w14:paraId="3C0BAA32" w14:textId="77777777" w:rsidR="00734EBB" w:rsidRDefault="00F54F45" w:rsidP="00734EBB">
      <w:pPr>
        <w:ind w:firstLineChars="100" w:firstLine="210"/>
        <w:rPr>
          <w:ins w:id="3333" w:author="岩下" w:date="2015-09-29T11:53:00Z"/>
        </w:rPr>
      </w:pPr>
      <w:r>
        <w:t>pragma</w:t>
      </w:r>
      <w:r>
        <w:t>要素は</w:t>
      </w:r>
      <w:r>
        <w:t>#pragma</w:t>
      </w:r>
      <w:r>
        <w:t>文を表す。</w:t>
      </w:r>
    </w:p>
    <w:p w14:paraId="268D180F" w14:textId="77777777" w:rsidR="00734EBB" w:rsidRPr="005D0DEA" w:rsidRDefault="00734EBB" w:rsidP="005D0DEA">
      <w:pPr>
        <w:pBdr>
          <w:top w:val="single" w:sz="4" w:space="1" w:color="auto"/>
          <w:left w:val="single" w:sz="4" w:space="0" w:color="auto"/>
          <w:bottom w:val="single" w:sz="4" w:space="1" w:color="auto"/>
          <w:right w:val="single" w:sz="4" w:space="0" w:color="auto"/>
        </w:pBdr>
        <w:ind w:firstLineChars="100" w:firstLine="210"/>
        <w:rPr>
          <w:ins w:id="3334" w:author="岩下" w:date="2015-09-29T11:53:00Z"/>
          <w:rFonts w:ascii="ＭＳ Ｐゴシック" w:eastAsia="ＭＳ Ｐゴシック" w:hAnsi="ＭＳ Ｐゴシック"/>
          <w:szCs w:val="20"/>
        </w:rPr>
      </w:pPr>
      <w:ins w:id="3335" w:author="岩下" w:date="2015-09-29T11:53:00Z">
        <w:r w:rsidRPr="005D0DEA">
          <w:rPr>
            <w:rFonts w:ascii="ＭＳ Ｐゴシック" w:eastAsia="ＭＳ Ｐゴシック" w:hAnsi="ＭＳ Ｐゴシック"/>
            <w:szCs w:val="20"/>
          </w:rPr>
          <w:t>&lt;pragma&gt;</w:t>
        </w:r>
        <w:r w:rsidRPr="005D0DEA">
          <w:rPr>
            <w:rFonts w:ascii="ＭＳ Ｐゴシック" w:eastAsia="ＭＳ Ｐゴシック" w:hAnsi="ＭＳ Ｐゴシック" w:hint="eastAsia"/>
            <w:szCs w:val="20"/>
          </w:rPr>
          <w:t>文字列</w:t>
        </w:r>
        <w:r w:rsidRPr="005D0DEA">
          <w:rPr>
            <w:rFonts w:ascii="ＭＳ Ｐゴシック" w:eastAsia="ＭＳ Ｐゴシック" w:hAnsi="ＭＳ Ｐゴシック"/>
            <w:szCs w:val="20"/>
          </w:rPr>
          <w:t>&lt;/pragma&gt;</w:t>
        </w:r>
      </w:ins>
    </w:p>
    <w:p w14:paraId="0DE0AD67" w14:textId="77777777" w:rsidR="00734EBB" w:rsidRDefault="00734EBB" w:rsidP="00734EBB">
      <w:pPr>
        <w:rPr>
          <w:ins w:id="3336" w:author="岩下" w:date="2015-09-29T11:53:00Z"/>
          <w:rFonts w:ascii="ＭＳ Ｐゴシック" w:eastAsia="ＭＳ Ｐゴシック" w:hAnsi="ＭＳ Ｐゴシック"/>
        </w:rPr>
      </w:pPr>
      <w:ins w:id="3337" w:author="岩下" w:date="2015-09-29T11:53:00Z">
        <w:r>
          <w:rPr>
            <w:rFonts w:ascii="ＭＳ Ｐゴシック" w:eastAsia="ＭＳ Ｐゴシック" w:hAnsi="ＭＳ Ｐゴシック"/>
          </w:rPr>
          <w:t>属性(optional): lineno, file</w:t>
        </w:r>
      </w:ins>
    </w:p>
    <w:p w14:paraId="7F68F380" w14:textId="77777777" w:rsidR="00734EBB" w:rsidRDefault="00734EBB" w:rsidP="00734EBB">
      <w:pPr>
        <w:rPr>
          <w:ins w:id="3338" w:author="岩下" w:date="2015-09-29T11:53:00Z"/>
          <w:rFonts w:ascii="ＭＳ Ｐゴシック" w:eastAsia="ＭＳ Ｐゴシック" w:hAnsi="ＭＳ Ｐゴシック"/>
        </w:rPr>
      </w:pPr>
    </w:p>
    <w:p w14:paraId="5255DC4C" w14:textId="7B309F3F" w:rsidR="00270A7E" w:rsidRDefault="00F54F45" w:rsidP="000A34B9">
      <w:pPr>
        <w:ind w:firstLineChars="100" w:firstLine="210"/>
      </w:pPr>
      <w:del w:id="3339" w:author="岩下" w:date="2015-09-29T11:54:00Z">
        <w:r w:rsidDel="00510B46">
          <w:delText>内容に</w:delText>
        </w:r>
      </w:del>
      <w:r>
        <w:t>#pragma</w:t>
      </w:r>
      <w:r>
        <w:t>に指定する文字列を持つ。</w:t>
      </w:r>
    </w:p>
    <w:p w14:paraId="42F13C2E" w14:textId="77777777" w:rsidR="000A34B9" w:rsidRDefault="000A34B9" w:rsidP="00270A7E"/>
    <w:p w14:paraId="3B9E921E" w14:textId="77777777" w:rsidR="00BB51F6" w:rsidRDefault="00BB51F6" w:rsidP="00BB51F6">
      <w:pPr>
        <w:pStyle w:val="2"/>
      </w:pPr>
      <w:bookmarkStart w:id="3340" w:name="_Toc422165401"/>
      <w:bookmarkStart w:id="3341" w:name="_Ref305768840"/>
      <w:bookmarkStart w:id="3342" w:name="_Ref305768866"/>
      <w:bookmarkStart w:id="3343" w:name="_Toc306557450"/>
      <w:r>
        <w:rPr>
          <w:rFonts w:hint="eastAsia"/>
        </w:rPr>
        <w:t>text</w:t>
      </w:r>
      <w:r w:rsidR="004B4E28">
        <w:rPr>
          <w:rFonts w:hint="eastAsia"/>
        </w:rPr>
        <w:t>要素</w:t>
      </w:r>
      <w:bookmarkEnd w:id="3340"/>
      <w:bookmarkEnd w:id="3341"/>
      <w:bookmarkEnd w:id="3342"/>
      <w:bookmarkEnd w:id="3343"/>
    </w:p>
    <w:p w14:paraId="007E37A8" w14:textId="77777777" w:rsidR="00510B46" w:rsidRDefault="00BB51F6" w:rsidP="00510B46">
      <w:pPr>
        <w:ind w:firstLineChars="100" w:firstLine="210"/>
        <w:rPr>
          <w:ins w:id="3344" w:author="岩下" w:date="2015-09-29T11:55:00Z"/>
        </w:rPr>
      </w:pPr>
      <w:r>
        <w:rPr>
          <w:rFonts w:hint="eastAsia"/>
        </w:rPr>
        <w:t>text</w:t>
      </w:r>
      <w:r w:rsidR="004B4E28">
        <w:t>要素</w:t>
      </w:r>
      <w:r>
        <w:t>は任意のテキストを表し、コンパイラに依存したディレクティブなどの情報を要素として持つために使用する。</w:t>
      </w:r>
    </w:p>
    <w:p w14:paraId="0529D72A" w14:textId="77777777" w:rsidR="00510B46" w:rsidRPr="005D0DEA" w:rsidRDefault="00510B46" w:rsidP="005D0DEA">
      <w:pPr>
        <w:pBdr>
          <w:top w:val="single" w:sz="4" w:space="1" w:color="auto"/>
          <w:left w:val="single" w:sz="4" w:space="0" w:color="auto"/>
          <w:bottom w:val="single" w:sz="4" w:space="1" w:color="auto"/>
          <w:right w:val="single" w:sz="4" w:space="0" w:color="auto"/>
        </w:pBdr>
        <w:ind w:firstLineChars="100" w:firstLine="210"/>
        <w:rPr>
          <w:ins w:id="3345" w:author="岩下" w:date="2015-09-29T11:55:00Z"/>
          <w:rFonts w:ascii="ＭＳ Ｐゴシック" w:eastAsia="ＭＳ Ｐゴシック" w:hAnsi="ＭＳ Ｐゴシック"/>
          <w:szCs w:val="20"/>
        </w:rPr>
      </w:pPr>
      <w:ins w:id="3346" w:author="岩下" w:date="2015-09-29T11:55:00Z">
        <w:r w:rsidRPr="005D0DEA">
          <w:rPr>
            <w:rFonts w:ascii="ＭＳ Ｐゴシック" w:eastAsia="ＭＳ Ｐゴシック" w:hAnsi="ＭＳ Ｐゴシック"/>
            <w:szCs w:val="20"/>
          </w:rPr>
          <w:t>&lt;text&gt;</w:t>
        </w:r>
        <w:r w:rsidRPr="005D0DEA">
          <w:rPr>
            <w:rFonts w:ascii="ＭＳ Ｐゴシック" w:eastAsia="ＭＳ Ｐゴシック" w:hAnsi="ＭＳ Ｐゴシック" w:hint="eastAsia"/>
            <w:szCs w:val="20"/>
          </w:rPr>
          <w:t>文字列</w:t>
        </w:r>
        <w:r w:rsidRPr="005D0DEA">
          <w:rPr>
            <w:rFonts w:ascii="ＭＳ Ｐゴシック" w:eastAsia="ＭＳ Ｐゴシック" w:hAnsi="ＭＳ Ｐゴシック"/>
            <w:szCs w:val="20"/>
          </w:rPr>
          <w:t>&lt;/text&gt;</w:t>
        </w:r>
      </w:ins>
    </w:p>
    <w:p w14:paraId="31302367" w14:textId="77777777" w:rsidR="00510B46" w:rsidRDefault="00510B46" w:rsidP="00510B46">
      <w:pPr>
        <w:rPr>
          <w:ins w:id="3347" w:author="岩下" w:date="2015-09-29T11:55:00Z"/>
          <w:rFonts w:ascii="ＭＳ Ｐゴシック" w:eastAsia="ＭＳ Ｐゴシック" w:hAnsi="ＭＳ Ｐゴシック"/>
        </w:rPr>
      </w:pPr>
      <w:ins w:id="3348" w:author="岩下" w:date="2015-09-29T11:55:00Z">
        <w:r>
          <w:rPr>
            <w:rFonts w:ascii="ＭＳ Ｐゴシック" w:eastAsia="ＭＳ Ｐゴシック" w:hAnsi="ＭＳ Ｐゴシック"/>
          </w:rPr>
          <w:t>属性(optional): lineno, file</w:t>
        </w:r>
      </w:ins>
    </w:p>
    <w:p w14:paraId="1ECAEDC9" w14:textId="77777777" w:rsidR="00510B46" w:rsidRDefault="00510B46" w:rsidP="00510B46">
      <w:pPr>
        <w:rPr>
          <w:ins w:id="3349" w:author="岩下" w:date="2015-09-29T11:55:00Z"/>
          <w:rFonts w:ascii="ＭＳ Ｐゴシック" w:eastAsia="ＭＳ Ｐゴシック" w:hAnsi="ＭＳ Ｐゴシック"/>
        </w:rPr>
      </w:pPr>
    </w:p>
    <w:p w14:paraId="4D5867D5" w14:textId="77777777" w:rsidR="00BB51F6" w:rsidRDefault="00BB51F6" w:rsidP="00BB51F6">
      <w:pPr>
        <w:ind w:firstLineChars="100" w:firstLine="210"/>
      </w:pPr>
      <w:r>
        <w:t>内容に任意の文字列を持つ。</w:t>
      </w:r>
      <w:r w:rsidR="00572CB6">
        <w:rPr>
          <w:rFonts w:hint="eastAsia"/>
        </w:rPr>
        <w:t>この要素は</w:t>
      </w:r>
      <w:r w:rsidR="00572CB6">
        <w:rPr>
          <w:rFonts w:hint="eastAsia"/>
        </w:rPr>
        <w:t xml:space="preserve"> globalDeclarasions </w:t>
      </w:r>
      <w:r w:rsidR="00572CB6">
        <w:rPr>
          <w:rFonts w:hint="eastAsia"/>
        </w:rPr>
        <w:t>にも出現する。</w:t>
      </w:r>
    </w:p>
    <w:p w14:paraId="5D650914" w14:textId="77777777" w:rsidR="006654AB" w:rsidRDefault="006654AB">
      <w:pPr>
        <w:widowControl/>
        <w:jc w:val="left"/>
        <w:rPr>
          <w:ins w:id="3350" w:author="岩下" w:date="2015-10-09T11:43:00Z"/>
        </w:rPr>
      </w:pPr>
    </w:p>
    <w:p w14:paraId="59FBF1B3" w14:textId="04CFDA0F" w:rsidR="00BB51F6" w:rsidDel="00510B46" w:rsidRDefault="00BB51F6" w:rsidP="00BB51F6">
      <w:pPr>
        <w:rPr>
          <w:del w:id="3351" w:author="岩下" w:date="2015-09-29T11:56:00Z"/>
        </w:rPr>
      </w:pPr>
    </w:p>
    <w:p w14:paraId="77D6BCD5" w14:textId="4E7A155E" w:rsidR="00270A7E" w:rsidDel="00B06C89" w:rsidRDefault="00270A7E" w:rsidP="00270A7E">
      <w:pPr>
        <w:pStyle w:val="2"/>
        <w:rPr>
          <w:del w:id="3352" w:author="岩下" w:date="2015-09-25T20:11:00Z"/>
        </w:rPr>
      </w:pPr>
      <w:bookmarkStart w:id="3353" w:name="_Toc223755519"/>
      <w:bookmarkStart w:id="3354" w:name="_Toc223755725"/>
      <w:bookmarkStart w:id="3355" w:name="_Toc422165402"/>
      <w:del w:id="3356" w:author="岩下" w:date="2015-09-25T20:11:00Z">
        <w:r w:rsidDel="00B06C89">
          <w:rPr>
            <w:rFonts w:hint="eastAsia"/>
          </w:rPr>
          <w:delText>行番号属性</w:delText>
        </w:r>
        <w:bookmarkEnd w:id="3353"/>
        <w:bookmarkEnd w:id="3354"/>
        <w:bookmarkEnd w:id="3355"/>
      </w:del>
    </w:p>
    <w:p w14:paraId="04171F15" w14:textId="627A5B29" w:rsidR="00F54F45" w:rsidDel="00B06C89" w:rsidRDefault="00F54F45">
      <w:pPr>
        <w:ind w:firstLineChars="100" w:firstLine="210"/>
        <w:rPr>
          <w:del w:id="3357" w:author="岩下" w:date="2015-09-25T20:11:00Z"/>
          <w:kern w:val="0"/>
        </w:rPr>
      </w:pPr>
      <w:del w:id="3358" w:author="岩下" w:date="2015-09-25T20:11:00Z">
        <w:r w:rsidRPr="00F54F45" w:rsidDel="00B06C89">
          <w:rPr>
            <w:kern w:val="0"/>
          </w:rPr>
          <w:delText>すべての文を表す要素は、文の行番号を表す以下の属性を持つことができる。</w:delText>
        </w:r>
      </w:del>
    </w:p>
    <w:p w14:paraId="06102B18" w14:textId="0B082604" w:rsidR="000A34B9" w:rsidRPr="00F54F45" w:rsidDel="00B06C89" w:rsidRDefault="000A34B9" w:rsidP="000A34B9">
      <w:pPr>
        <w:rPr>
          <w:del w:id="3359" w:author="岩下" w:date="2015-09-25T20:11:00Z"/>
          <w:kern w:val="0"/>
        </w:rPr>
      </w:pPr>
    </w:p>
    <w:p w14:paraId="3551EF9E" w14:textId="787EBCBC" w:rsidR="00F54F45" w:rsidRPr="000A34B9" w:rsidDel="00B06C89" w:rsidRDefault="00F54F45" w:rsidP="00613D85">
      <w:pPr>
        <w:numPr>
          <w:ilvl w:val="0"/>
          <w:numId w:val="24"/>
        </w:numPr>
        <w:ind w:hanging="240"/>
        <w:rPr>
          <w:del w:id="3360" w:author="岩下" w:date="2015-09-25T20:11:00Z"/>
          <w:kern w:val="0"/>
        </w:rPr>
      </w:pPr>
      <w:del w:id="3361" w:author="岩下" w:date="2015-09-25T20:11:00Z">
        <w:r w:rsidRPr="00F54F45" w:rsidDel="00B06C89">
          <w:rPr>
            <w:kern w:val="0"/>
          </w:rPr>
          <w:delText>lineno</w:delText>
        </w:r>
        <w:r w:rsidR="004B4E28" w:rsidDel="00B06C89">
          <w:rPr>
            <w:rFonts w:hint="eastAsia"/>
            <w:kern w:val="0"/>
          </w:rPr>
          <w:delText xml:space="preserve">　－　</w:delText>
        </w:r>
        <w:r w:rsidRPr="00F54F45" w:rsidDel="00B06C89">
          <w:rPr>
            <w:kern w:val="0"/>
          </w:rPr>
          <w:delText>文番号を値として持つ</w:delText>
        </w:r>
      </w:del>
    </w:p>
    <w:p w14:paraId="23624735" w14:textId="021013EA" w:rsidR="00F54F45" w:rsidRPr="000A34B9" w:rsidDel="00B06C89" w:rsidRDefault="00F54F45" w:rsidP="00613D85">
      <w:pPr>
        <w:numPr>
          <w:ilvl w:val="0"/>
          <w:numId w:val="24"/>
        </w:numPr>
        <w:ind w:hanging="240"/>
        <w:rPr>
          <w:del w:id="3362" w:author="岩下" w:date="2015-09-25T20:11:00Z"/>
          <w:kern w:val="0"/>
        </w:rPr>
      </w:pPr>
      <w:del w:id="3363" w:author="岩下" w:date="2015-09-25T20:11:00Z">
        <w:r w:rsidRPr="00F54F45" w:rsidDel="00B06C89">
          <w:rPr>
            <w:kern w:val="0"/>
          </w:rPr>
          <w:delText>file</w:delText>
        </w:r>
        <w:r w:rsidR="004B4E28" w:rsidDel="00B06C89">
          <w:rPr>
            <w:rFonts w:hint="eastAsia"/>
            <w:kern w:val="0"/>
          </w:rPr>
          <w:delText xml:space="preserve">　－　</w:delText>
        </w:r>
        <w:r w:rsidRPr="00F54F45" w:rsidDel="00B06C89">
          <w:rPr>
            <w:kern w:val="0"/>
          </w:rPr>
          <w:delText>この文が含まれているファイル名</w:delText>
        </w:r>
      </w:del>
    </w:p>
    <w:p w14:paraId="0C5288AF" w14:textId="3DD8B5AD" w:rsidR="00270A7E" w:rsidDel="00B06C89" w:rsidRDefault="00270A7E" w:rsidP="00270A7E">
      <w:pPr>
        <w:rPr>
          <w:del w:id="3364" w:author="岩下" w:date="2015-09-25T20:11:00Z"/>
        </w:rPr>
      </w:pPr>
    </w:p>
    <w:p w14:paraId="0B3A3A17" w14:textId="77777777" w:rsidR="005A7DE9" w:rsidRDefault="005A7DE9">
      <w:pPr>
        <w:widowControl/>
        <w:jc w:val="left"/>
        <w:rPr>
          <w:ins w:id="3365" w:author="岩下" w:date="2015-10-13T18:08:00Z"/>
          <w:rFonts w:ascii="Arial" w:eastAsia="ＭＳ ゴシック" w:hAnsi="Arial"/>
          <w:sz w:val="24"/>
        </w:rPr>
      </w:pPr>
      <w:bookmarkStart w:id="3366" w:name="_Toc223755520"/>
      <w:bookmarkStart w:id="3367" w:name="_Toc223755726"/>
      <w:bookmarkStart w:id="3368" w:name="_Toc422165403"/>
      <w:bookmarkStart w:id="3369" w:name="_Ref304826058"/>
      <w:bookmarkStart w:id="3370" w:name="_Ref304827640"/>
      <w:bookmarkStart w:id="3371" w:name="_Ref304827858"/>
      <w:bookmarkStart w:id="3372" w:name="_Ref304828134"/>
      <w:bookmarkStart w:id="3373" w:name="_Ref304829645"/>
      <w:bookmarkStart w:id="3374" w:name="_Ref305767644"/>
      <w:bookmarkStart w:id="3375" w:name="_Ref305788564"/>
      <w:bookmarkStart w:id="3376" w:name="_Ref305954824"/>
      <w:bookmarkStart w:id="3377" w:name="_Ref306007565"/>
      <w:ins w:id="3378" w:author="岩下" w:date="2015-10-13T18:08:00Z">
        <w:r>
          <w:lastRenderedPageBreak/>
          <w:br w:type="page"/>
        </w:r>
      </w:ins>
    </w:p>
    <w:p w14:paraId="55525F8A" w14:textId="40F17C4C" w:rsidR="00270A7E" w:rsidRDefault="00FF790B" w:rsidP="00270A7E">
      <w:pPr>
        <w:pStyle w:val="10"/>
      </w:pPr>
      <w:bookmarkStart w:id="3379" w:name="_Ref306384039"/>
      <w:bookmarkStart w:id="3380" w:name="_Toc306557451"/>
      <w:r>
        <w:rPr>
          <w:rFonts w:hint="eastAsia"/>
        </w:rPr>
        <w:lastRenderedPageBreak/>
        <w:t>式</w:t>
      </w:r>
      <w:r w:rsidR="00270A7E">
        <w:rPr>
          <w:rFonts w:hint="eastAsia"/>
        </w:rPr>
        <w:t>の</w:t>
      </w:r>
      <w:r w:rsidR="004B4E28">
        <w:rPr>
          <w:rFonts w:hint="eastAsia"/>
        </w:rPr>
        <w:t>要素</w:t>
      </w:r>
      <w:bookmarkEnd w:id="3366"/>
      <w:bookmarkEnd w:id="3367"/>
      <w:bookmarkEnd w:id="3368"/>
      <w:bookmarkEnd w:id="3369"/>
      <w:bookmarkEnd w:id="3370"/>
      <w:bookmarkEnd w:id="3371"/>
      <w:bookmarkEnd w:id="3372"/>
      <w:bookmarkEnd w:id="3373"/>
      <w:bookmarkEnd w:id="3374"/>
      <w:bookmarkEnd w:id="3375"/>
      <w:bookmarkEnd w:id="3376"/>
      <w:bookmarkEnd w:id="3377"/>
      <w:bookmarkEnd w:id="3379"/>
      <w:bookmarkEnd w:id="3380"/>
    </w:p>
    <w:p w14:paraId="47EF6B25" w14:textId="348256E4" w:rsidR="00C705A1" w:rsidRDefault="003E5C37" w:rsidP="006A293C">
      <w:pPr>
        <w:ind w:firstLineChars="100" w:firstLine="210"/>
        <w:rPr>
          <w:ins w:id="3381" w:author="岩下" w:date="2015-10-14T18:24:00Z"/>
        </w:rPr>
      </w:pPr>
      <w:del w:id="3382" w:author="岩下" w:date="2015-09-29T11:56:00Z">
        <w:r w:rsidDel="00510B46">
          <w:rPr>
            <w:rFonts w:hint="eastAsia"/>
          </w:rPr>
          <w:delText>C</w:delText>
        </w:r>
        <w:r w:rsidDel="00510B46">
          <w:rPr>
            <w:rFonts w:hint="eastAsia"/>
          </w:rPr>
          <w:delText>の</w:delText>
        </w:r>
      </w:del>
      <w:r>
        <w:rPr>
          <w:rFonts w:hint="eastAsia"/>
        </w:rPr>
        <w:t>式の構文要素に対応する</w:t>
      </w:r>
      <w:r>
        <w:rPr>
          <w:rFonts w:hint="eastAsia"/>
        </w:rPr>
        <w:t>XML</w:t>
      </w:r>
      <w:r w:rsidR="004B4E28">
        <w:rPr>
          <w:rFonts w:hint="eastAsia"/>
        </w:rPr>
        <w:t>要素</w:t>
      </w:r>
      <w:r>
        <w:rPr>
          <w:rFonts w:hint="eastAsia"/>
        </w:rPr>
        <w:t>である。</w:t>
      </w:r>
      <w:ins w:id="3383" w:author="岩下" w:date="2015-10-14T18:23:00Z">
        <w:r w:rsidR="00C705A1">
          <w:rPr>
            <w:rFonts w:hint="eastAsia"/>
          </w:rPr>
          <w:t>式の要素には、本章に記述された</w:t>
        </w:r>
      </w:ins>
      <w:ins w:id="3384" w:author="岩下" w:date="2015-10-14T18:24:00Z">
        <w:r w:rsidR="00C705A1">
          <w:t>XML</w:t>
        </w:r>
        <w:r w:rsidR="00C705A1">
          <w:rPr>
            <w:rFonts w:hint="eastAsia"/>
          </w:rPr>
          <w:t>要素</w:t>
        </w:r>
      </w:ins>
      <w:ins w:id="3385" w:author="岩下" w:date="2015-10-14T18:23:00Z">
        <w:r w:rsidR="00C705A1">
          <w:rPr>
            <w:rFonts w:hint="eastAsia"/>
          </w:rPr>
          <w:t>以外に、以下のものが</w:t>
        </w:r>
      </w:ins>
      <w:ins w:id="3386" w:author="岩下" w:date="2015-10-14T18:24:00Z">
        <w:r w:rsidR="00C705A1">
          <w:rPr>
            <w:rFonts w:hint="eastAsia"/>
          </w:rPr>
          <w:t>ある。</w:t>
        </w:r>
      </w:ins>
    </w:p>
    <w:p w14:paraId="173A27C4" w14:textId="153D6BFA" w:rsidR="00C705A1" w:rsidRPr="003A7C69" w:rsidRDefault="003A7C69" w:rsidP="00C705A1">
      <w:pPr>
        <w:numPr>
          <w:ilvl w:val="0"/>
          <w:numId w:val="24"/>
        </w:numPr>
        <w:ind w:hanging="240"/>
        <w:rPr>
          <w:ins w:id="3387" w:author="岩下" w:date="2015-10-14T19:26:00Z"/>
          <w:kern w:val="0"/>
          <w:rPrChange w:id="3388" w:author="岩下" w:date="2015-10-14T19:26:00Z">
            <w:rPr>
              <w:ins w:id="3389" w:author="岩下" w:date="2015-10-14T19:26:00Z"/>
            </w:rPr>
          </w:rPrChange>
        </w:rPr>
      </w:pPr>
      <w:ins w:id="3390" w:author="岩下" w:date="2015-10-14T19:25:00Z">
        <w:r>
          <w:t>functionInstance</w:t>
        </w:r>
      </w:ins>
      <w:ins w:id="3391" w:author="岩下" w:date="2015-10-14T19:26:00Z">
        <w:r>
          <w:rPr>
            <w:rFonts w:hint="eastAsia"/>
          </w:rPr>
          <w:t>要素（</w:t>
        </w:r>
      </w:ins>
      <w:ins w:id="3392" w:author="岩下" w:date="2015-10-14T19:27:00Z">
        <w:r>
          <w:fldChar w:fldCharType="begin"/>
        </w:r>
        <w:r>
          <w:instrText xml:space="preserve"> REF </w:instrText>
        </w:r>
        <w:r>
          <w:rPr>
            <w:rFonts w:hint="eastAsia"/>
          </w:rPr>
          <w:instrText>_Ref306470124 \n \h</w:instrText>
        </w:r>
        <w:r>
          <w:instrText xml:space="preserve"> </w:instrText>
        </w:r>
      </w:ins>
      <w:r>
        <w:fldChar w:fldCharType="separate"/>
      </w:r>
      <w:ins w:id="3393" w:author="Youichi KOYAMA" w:date="2016-03-17T11:55:00Z">
        <w:r w:rsidR="006A16F7">
          <w:t>9.3</w:t>
        </w:r>
      </w:ins>
      <w:ins w:id="3394" w:author="岩下" w:date="2015-10-15T14:02:00Z">
        <w:del w:id="3395" w:author="Youichi KOYAMA" w:date="2016-03-17T11:55:00Z">
          <w:r w:rsidR="005C552B" w:rsidDel="006A16F7">
            <w:delText>9.2</w:delText>
          </w:r>
        </w:del>
      </w:ins>
      <w:ins w:id="3396" w:author="岩下" w:date="2015-10-14T19:27:00Z">
        <w:r>
          <w:fldChar w:fldCharType="end"/>
        </w:r>
      </w:ins>
      <w:ins w:id="3397" w:author="岩下" w:date="2015-10-14T19:26:00Z">
        <w:r>
          <w:rPr>
            <w:rFonts w:hint="eastAsia"/>
          </w:rPr>
          <w:t>節）</w:t>
        </w:r>
      </w:ins>
    </w:p>
    <w:p w14:paraId="689F902C" w14:textId="77777777" w:rsidR="00C705A1" w:rsidRDefault="00C705A1" w:rsidP="006A293C">
      <w:pPr>
        <w:ind w:firstLineChars="100" w:firstLine="210"/>
        <w:rPr>
          <w:ins w:id="3398" w:author="岩下" w:date="2015-10-14T18:24:00Z"/>
        </w:rPr>
      </w:pPr>
    </w:p>
    <w:p w14:paraId="5428134A" w14:textId="46EE537E" w:rsidR="006A293C" w:rsidRDefault="003E5C37" w:rsidP="006A293C">
      <w:pPr>
        <w:ind w:firstLineChars="100" w:firstLine="210"/>
      </w:pPr>
      <w:del w:id="3399" w:author="岩下" w:date="2015-10-02T11:22:00Z">
        <w:r w:rsidDel="00FC104A">
          <w:rPr>
            <w:rFonts w:hint="eastAsia"/>
          </w:rPr>
          <w:delText>それぞれ</w:delText>
        </w:r>
      </w:del>
      <w:ins w:id="3400" w:author="岩下" w:date="2015-10-02T11:22:00Z">
        <w:r w:rsidR="00FC104A">
          <w:rPr>
            <w:rFonts w:hint="eastAsia"/>
          </w:rPr>
          <w:t>式</w:t>
        </w:r>
      </w:ins>
      <w:r>
        <w:rPr>
          <w:rFonts w:hint="eastAsia"/>
        </w:rPr>
        <w:t>の</w:t>
      </w:r>
      <w:r w:rsidR="004B4E28">
        <w:rPr>
          <w:rFonts w:hint="eastAsia"/>
        </w:rPr>
        <w:t>要素</w:t>
      </w:r>
      <w:r>
        <w:rPr>
          <w:rFonts w:hint="eastAsia"/>
        </w:rPr>
        <w:t>には、</w:t>
      </w:r>
      <w:r w:rsidR="006A293C">
        <w:rPr>
          <w:rFonts w:hint="eastAsia"/>
        </w:rPr>
        <w:t>共通して以下の属性を付加できる。</w:t>
      </w:r>
    </w:p>
    <w:p w14:paraId="2078D5C7" w14:textId="77777777" w:rsidR="006A293C" w:rsidRPr="00D21783" w:rsidRDefault="003E5C37" w:rsidP="006A293C">
      <w:pPr>
        <w:numPr>
          <w:ilvl w:val="0"/>
          <w:numId w:val="24"/>
        </w:numPr>
        <w:ind w:hanging="240"/>
        <w:rPr>
          <w:kern w:val="0"/>
        </w:rPr>
      </w:pPr>
      <w:r>
        <w:rPr>
          <w:rFonts w:hint="eastAsia"/>
        </w:rPr>
        <w:t>type</w:t>
      </w:r>
      <w:r>
        <w:rPr>
          <w:rFonts w:hint="eastAsia"/>
        </w:rPr>
        <w:t>属性</w:t>
      </w:r>
      <w:r w:rsidR="006A293C">
        <w:rPr>
          <w:rFonts w:hint="eastAsia"/>
        </w:rPr>
        <w:t xml:space="preserve">　―　</w:t>
      </w:r>
      <w:r>
        <w:rPr>
          <w:rFonts w:hint="eastAsia"/>
        </w:rPr>
        <w:t>式のデータ型情報を取り出すことができる。</w:t>
      </w:r>
    </w:p>
    <w:p w14:paraId="106C5B1A" w14:textId="4E99985D" w:rsidR="00B06C89" w:rsidRPr="003F05F5" w:rsidRDefault="00C705A1" w:rsidP="00B06C89">
      <w:pPr>
        <w:numPr>
          <w:ilvl w:val="0"/>
          <w:numId w:val="24"/>
        </w:numPr>
        <w:ind w:hanging="240"/>
        <w:rPr>
          <w:ins w:id="3401" w:author="岩下" w:date="2015-09-25T20:06:00Z"/>
          <w:kern w:val="0"/>
        </w:rPr>
      </w:pPr>
      <w:ins w:id="3402" w:author="岩下" w:date="2015-10-14T18:19:00Z">
        <w:r>
          <w:rPr>
            <w:rFonts w:hint="eastAsia"/>
          </w:rPr>
          <w:t>（廃止予定）</w:t>
        </w:r>
      </w:ins>
      <w:r w:rsidR="006A293C">
        <w:t>lvalue</w:t>
      </w:r>
      <w:r w:rsidR="006A293C">
        <w:rPr>
          <w:rFonts w:hint="eastAsia"/>
        </w:rPr>
        <w:t>属性　―　式が左辺値であることを示す。</w:t>
      </w:r>
    </w:p>
    <w:p w14:paraId="6DA02F36" w14:textId="77777777" w:rsidR="00B06C89" w:rsidRDefault="00B06C89" w:rsidP="003F05F5">
      <w:pPr>
        <w:ind w:left="420"/>
        <w:rPr>
          <w:ins w:id="3403" w:author="岩下" w:date="2015-10-14T18:19:00Z"/>
          <w:kern w:val="0"/>
        </w:rPr>
      </w:pPr>
    </w:p>
    <w:p w14:paraId="46619230" w14:textId="62CB0758" w:rsidR="00C705A1" w:rsidRPr="005D0DEA" w:rsidRDefault="00C705A1" w:rsidP="00C705A1">
      <w:pPr>
        <w:rPr>
          <w:ins w:id="3404" w:author="岩下" w:date="2015-10-14T18:19:00Z"/>
          <w:kern w:val="0"/>
        </w:rPr>
      </w:pPr>
      <w:ins w:id="3405" w:author="岩下" w:date="2015-10-14T18:21:00Z">
        <w:r>
          <w:rPr>
            <w:rFonts w:hint="eastAsia"/>
            <w:b/>
            <w:kern w:val="0"/>
          </w:rPr>
          <w:t>要検討</w:t>
        </w:r>
      </w:ins>
      <w:ins w:id="3406" w:author="岩下" w:date="2015-10-14T18:19:00Z">
        <w:r w:rsidRPr="005D0DEA">
          <w:rPr>
            <w:rFonts w:hint="eastAsia"/>
            <w:b/>
            <w:kern w:val="0"/>
          </w:rPr>
          <w:t>：</w:t>
        </w:r>
      </w:ins>
    </w:p>
    <w:p w14:paraId="66F108E7" w14:textId="77777777" w:rsidR="00C705A1" w:rsidRDefault="00C705A1" w:rsidP="00C705A1">
      <w:pPr>
        <w:ind w:firstLineChars="100" w:firstLine="210"/>
        <w:rPr>
          <w:ins w:id="3407" w:author="岩下" w:date="2015-10-14T18:21:00Z"/>
        </w:rPr>
      </w:pPr>
      <w:ins w:id="3408" w:author="岩下" w:date="2015-10-14T18:21:00Z">
        <w:r>
          <w:rPr>
            <w:kern w:val="0"/>
          </w:rPr>
          <w:t>lvalue</w:t>
        </w:r>
        <w:r>
          <w:rPr>
            <w:rFonts w:hint="eastAsia"/>
            <w:kern w:val="0"/>
          </w:rPr>
          <w:t>属性は、式の要素の属性からテータ型定義要素の属性に移動したい。</w:t>
        </w:r>
      </w:ins>
    </w:p>
    <w:p w14:paraId="52B0C6E4" w14:textId="77777777" w:rsidR="00C705A1" w:rsidRDefault="00C705A1">
      <w:pPr>
        <w:rPr>
          <w:ins w:id="3409" w:author="岩下" w:date="2015-09-25T20:06:00Z"/>
          <w:kern w:val="0"/>
        </w:rPr>
        <w:pPrChange w:id="3410" w:author="岩下" w:date="2015-10-14T18:21:00Z">
          <w:pPr>
            <w:ind w:left="420"/>
          </w:pPr>
        </w:pPrChange>
      </w:pPr>
    </w:p>
    <w:p w14:paraId="56ADE93E" w14:textId="6B359C33" w:rsidR="006A293C" w:rsidRPr="00B06C89" w:rsidDel="0019554A" w:rsidRDefault="006A293C" w:rsidP="003F05F5">
      <w:pPr>
        <w:rPr>
          <w:del w:id="3411" w:author="岩下" w:date="2015-10-14T09:34:00Z"/>
          <w:kern w:val="0"/>
        </w:rPr>
      </w:pPr>
      <w:del w:id="3412" w:author="岩下" w:date="2015-10-14T09:34:00Z">
        <w:r w:rsidDel="0019554A">
          <w:rPr>
            <w:rFonts w:hint="eastAsia"/>
          </w:rPr>
          <w:delText>C</w:delText>
        </w:r>
        <w:r w:rsidDel="0019554A">
          <w:delText>++</w:delText>
        </w:r>
        <w:r w:rsidDel="0019554A">
          <w:rPr>
            <w:rFonts w:hint="eastAsia"/>
          </w:rPr>
          <w:delText>では演算子は</w:delText>
        </w:r>
        <w:r w:rsidDel="0019554A">
          <w:rPr>
            <w:rFonts w:hint="eastAsia"/>
          </w:rPr>
          <w:delText>o</w:delText>
        </w:r>
        <w:r w:rsidDel="0019554A">
          <w:delText>verride</w:delText>
        </w:r>
        <w:r w:rsidDel="0019554A">
          <w:rPr>
            <w:rFonts w:hint="eastAsia"/>
          </w:rPr>
          <w:delText>できるので、</w:delText>
        </w:r>
      </w:del>
    </w:p>
    <w:p w14:paraId="4111FC24" w14:textId="77777777" w:rsidR="00270A7E" w:rsidRDefault="00270A7E" w:rsidP="00270A7E">
      <w:pPr>
        <w:pStyle w:val="2"/>
      </w:pPr>
      <w:bookmarkStart w:id="3413" w:name="_Toc223755521"/>
      <w:bookmarkStart w:id="3414" w:name="_Toc223755727"/>
      <w:bookmarkStart w:id="3415" w:name="_Toc422165404"/>
      <w:bookmarkStart w:id="3416" w:name="_Toc306557452"/>
      <w:r>
        <w:rPr>
          <w:rFonts w:hint="eastAsia"/>
        </w:rPr>
        <w:t>定数の</w:t>
      </w:r>
      <w:r w:rsidR="004B4E28">
        <w:rPr>
          <w:rFonts w:hint="eastAsia"/>
        </w:rPr>
        <w:t>要素</w:t>
      </w:r>
      <w:bookmarkEnd w:id="3413"/>
      <w:bookmarkEnd w:id="3414"/>
      <w:bookmarkEnd w:id="3415"/>
      <w:bookmarkEnd w:id="3416"/>
    </w:p>
    <w:p w14:paraId="6A02BBB4" w14:textId="55A2D060" w:rsidR="00F54F45" w:rsidRPr="00F54F45" w:rsidRDefault="00F54F45" w:rsidP="000A34B9">
      <w:pPr>
        <w:ind w:firstLineChars="100" w:firstLine="210"/>
        <w:rPr>
          <w:kern w:val="0"/>
        </w:rPr>
      </w:pPr>
      <w:r w:rsidRPr="00F54F45">
        <w:rPr>
          <w:kern w:val="0"/>
        </w:rPr>
        <w:t>定数は以下の</w:t>
      </w:r>
      <w:ins w:id="3417" w:author="岩下" w:date="2015-10-02T11:22:00Z">
        <w:r w:rsidR="00FC104A">
          <w:rPr>
            <w:kern w:val="0"/>
          </w:rPr>
          <w:t>XML</w:t>
        </w:r>
      </w:ins>
      <w:r w:rsidRPr="00F54F45">
        <w:rPr>
          <w:kern w:val="0"/>
        </w:rPr>
        <w:t>要素によって表現する。</w:t>
      </w:r>
    </w:p>
    <w:p w14:paraId="0B96E894" w14:textId="624F39DF" w:rsidR="002E3967" w:rsidRPr="0019554A" w:rsidRDefault="002E3967" w:rsidP="0019554A">
      <w:pPr>
        <w:pBdr>
          <w:top w:val="single" w:sz="4" w:space="1" w:color="auto"/>
          <w:left w:val="single" w:sz="4" w:space="0" w:color="auto"/>
          <w:bottom w:val="single" w:sz="4" w:space="1" w:color="auto"/>
          <w:right w:val="single" w:sz="4" w:space="0" w:color="auto"/>
        </w:pBdr>
        <w:ind w:firstLineChars="100" w:firstLine="210"/>
        <w:rPr>
          <w:ins w:id="3418" w:author="岩下" w:date="2015-10-01T14:01:00Z"/>
          <w:rFonts w:ascii="ＭＳ Ｐゴシック" w:eastAsia="ＭＳ Ｐゴシック" w:hAnsi="ＭＳ Ｐゴシック" w:cs="ＭＳ ゴシック"/>
          <w:kern w:val="0"/>
          <w:szCs w:val="20"/>
        </w:rPr>
      </w:pPr>
      <w:ins w:id="3419" w:author="岩下" w:date="2015-10-01T14:01:00Z">
        <w:r w:rsidRPr="0019554A">
          <w:rPr>
            <w:rFonts w:ascii="ＭＳ Ｐゴシック" w:eastAsia="ＭＳ Ｐゴシック" w:hAnsi="ＭＳ Ｐゴシック" w:cs="ＭＳ ゴシック"/>
            <w:kern w:val="0"/>
            <w:szCs w:val="20"/>
          </w:rPr>
          <w:t>&lt;intConstant&gt;</w:t>
        </w:r>
      </w:ins>
      <w:ins w:id="3420" w:author="岩下" w:date="2015-10-01T14:22:00Z">
        <w:r w:rsidR="003F05F5" w:rsidRPr="0019554A">
          <w:rPr>
            <w:rFonts w:ascii="ＭＳ Ｐゴシック" w:eastAsia="ＭＳ Ｐゴシック" w:hAnsi="ＭＳ Ｐゴシック" w:cs="ＭＳ ゴシック"/>
            <w:kern w:val="0"/>
            <w:szCs w:val="20"/>
          </w:rPr>
          <w:t>10</w:t>
        </w:r>
      </w:ins>
      <w:ins w:id="3421" w:author="岩下" w:date="2015-10-01T14:21:00Z">
        <w:r w:rsidR="003F05F5" w:rsidRPr="0019554A">
          <w:rPr>
            <w:rFonts w:ascii="ＭＳ Ｐゴシック" w:eastAsia="ＭＳ Ｐゴシック" w:hAnsi="ＭＳ Ｐゴシック" w:cs="ＭＳ ゴシック" w:hint="eastAsia"/>
            <w:kern w:val="0"/>
            <w:szCs w:val="20"/>
          </w:rPr>
          <w:t>進</w:t>
        </w:r>
      </w:ins>
      <w:ins w:id="3422" w:author="岩下" w:date="2015-10-01T14:22:00Z">
        <w:r w:rsidR="00B60105" w:rsidRPr="0019554A">
          <w:rPr>
            <w:rFonts w:ascii="ＭＳ Ｐゴシック" w:eastAsia="ＭＳ Ｐゴシック" w:hAnsi="ＭＳ Ｐゴシック" w:cs="ＭＳ ゴシック" w:hint="eastAsia"/>
            <w:kern w:val="0"/>
            <w:szCs w:val="20"/>
          </w:rPr>
          <w:t>数</w:t>
        </w:r>
      </w:ins>
      <w:ins w:id="3423" w:author="岩下" w:date="2015-10-01T14:21:00Z">
        <w:r w:rsidR="003F05F5" w:rsidRPr="0019554A">
          <w:rPr>
            <w:rFonts w:ascii="ＭＳ Ｐゴシック" w:eastAsia="ＭＳ Ｐゴシック" w:hAnsi="ＭＳ Ｐゴシック" w:cs="ＭＳ ゴシック" w:hint="eastAsia"/>
            <w:kern w:val="0"/>
            <w:szCs w:val="20"/>
          </w:rPr>
          <w:t>または</w:t>
        </w:r>
      </w:ins>
      <w:ins w:id="3424" w:author="岩下" w:date="2015-10-01T14:22:00Z">
        <w:r w:rsidR="003F05F5" w:rsidRPr="0019554A">
          <w:rPr>
            <w:rFonts w:ascii="ＭＳ Ｐゴシック" w:eastAsia="ＭＳ Ｐゴシック" w:hAnsi="ＭＳ Ｐゴシック" w:cs="ＭＳ ゴシック"/>
            <w:kern w:val="0"/>
            <w:szCs w:val="20"/>
          </w:rPr>
          <w:t>16</w:t>
        </w:r>
      </w:ins>
      <w:ins w:id="3425" w:author="岩下" w:date="2015-10-01T14:21:00Z">
        <w:r w:rsidR="003F05F5" w:rsidRPr="0019554A">
          <w:rPr>
            <w:rFonts w:ascii="ＭＳ Ｐゴシック" w:eastAsia="ＭＳ Ｐゴシック" w:hAnsi="ＭＳ Ｐゴシック" w:cs="ＭＳ ゴシック" w:hint="eastAsia"/>
            <w:kern w:val="0"/>
            <w:szCs w:val="20"/>
          </w:rPr>
          <w:t>進</w:t>
        </w:r>
      </w:ins>
      <w:ins w:id="3426" w:author="岩下" w:date="2015-10-01T14:02:00Z">
        <w:r w:rsidR="00B60105" w:rsidRPr="0019554A">
          <w:rPr>
            <w:rFonts w:ascii="ＭＳ Ｐゴシック" w:eastAsia="ＭＳ Ｐゴシック" w:hAnsi="ＭＳ Ｐゴシック" w:cs="ＭＳ ゴシック" w:hint="eastAsia"/>
            <w:kern w:val="0"/>
            <w:szCs w:val="20"/>
          </w:rPr>
          <w:t>数</w:t>
        </w:r>
      </w:ins>
      <w:ins w:id="3427" w:author="岩下" w:date="2015-10-01T14:01:00Z">
        <w:r w:rsidRPr="0019554A">
          <w:rPr>
            <w:rFonts w:ascii="ＭＳ Ｐゴシック" w:eastAsia="ＭＳ Ｐゴシック" w:hAnsi="ＭＳ Ｐゴシック" w:cs="ＭＳ ゴシック"/>
            <w:kern w:val="0"/>
            <w:szCs w:val="20"/>
          </w:rPr>
          <w:t>&lt;/</w:t>
        </w:r>
      </w:ins>
      <w:ins w:id="3428" w:author="岩下" w:date="2015-10-01T14:02:00Z">
        <w:r w:rsidRPr="0019554A">
          <w:rPr>
            <w:rFonts w:ascii="ＭＳ Ｐゴシック" w:eastAsia="ＭＳ Ｐゴシック" w:hAnsi="ＭＳ Ｐゴシック" w:cs="ＭＳ ゴシック"/>
            <w:kern w:val="0"/>
            <w:szCs w:val="20"/>
          </w:rPr>
          <w:t>intConstant</w:t>
        </w:r>
      </w:ins>
      <w:ins w:id="3429" w:author="岩下" w:date="2015-10-01T14:01:00Z">
        <w:r w:rsidRPr="0019554A">
          <w:rPr>
            <w:rFonts w:ascii="ＭＳ Ｐゴシック" w:eastAsia="ＭＳ Ｐゴシック" w:hAnsi="ＭＳ Ｐゴシック" w:cs="ＭＳ ゴシック"/>
            <w:kern w:val="0"/>
            <w:szCs w:val="20"/>
          </w:rPr>
          <w:t xml:space="preserve">&gt; </w:t>
        </w:r>
      </w:ins>
    </w:p>
    <w:p w14:paraId="376529B1" w14:textId="143358B7" w:rsidR="002E3967" w:rsidRPr="0019554A" w:rsidRDefault="002E3967" w:rsidP="0019554A">
      <w:pPr>
        <w:pBdr>
          <w:top w:val="single" w:sz="4" w:space="1" w:color="auto"/>
          <w:left w:val="single" w:sz="4" w:space="0" w:color="auto"/>
          <w:bottom w:val="single" w:sz="4" w:space="1" w:color="auto"/>
          <w:right w:val="single" w:sz="4" w:space="0" w:color="auto"/>
        </w:pBdr>
        <w:ind w:firstLineChars="100" w:firstLine="210"/>
        <w:rPr>
          <w:ins w:id="3430" w:author="岩下" w:date="2015-10-01T14:20:00Z"/>
          <w:rFonts w:ascii="ＭＳ Ｐゴシック" w:eastAsia="ＭＳ Ｐゴシック" w:hAnsi="ＭＳ Ｐゴシック" w:cs="ＭＳ ゴシック"/>
          <w:kern w:val="0"/>
          <w:szCs w:val="20"/>
        </w:rPr>
      </w:pPr>
      <w:ins w:id="3431" w:author="岩下" w:date="2015-10-01T14:01:00Z">
        <w:r w:rsidRPr="0019554A">
          <w:rPr>
            <w:rFonts w:ascii="ＭＳ Ｐゴシック" w:eastAsia="ＭＳ Ｐゴシック" w:hAnsi="ＭＳ Ｐゴシック" w:cs="ＭＳ ゴシック"/>
            <w:kern w:val="0"/>
            <w:szCs w:val="20"/>
          </w:rPr>
          <w:t>&lt;</w:t>
        </w:r>
      </w:ins>
      <w:ins w:id="3432" w:author="岩下" w:date="2015-10-01T14:13:00Z">
        <w:r w:rsidR="00F203B5" w:rsidRPr="0019554A">
          <w:rPr>
            <w:rFonts w:ascii="ＭＳ Ｐゴシック" w:eastAsia="ＭＳ Ｐゴシック" w:hAnsi="ＭＳ Ｐゴシック" w:cs="ＭＳ ゴシック"/>
            <w:kern w:val="0"/>
            <w:szCs w:val="20"/>
          </w:rPr>
          <w:t>longlongConstant</w:t>
        </w:r>
      </w:ins>
      <w:ins w:id="3433" w:author="岩下" w:date="2015-10-01T14:01:00Z">
        <w:r w:rsidRPr="0019554A">
          <w:rPr>
            <w:rFonts w:ascii="ＭＳ Ｐゴシック" w:eastAsia="ＭＳ Ｐゴシック" w:hAnsi="ＭＳ Ｐゴシック" w:cs="ＭＳ ゴシック"/>
            <w:kern w:val="0"/>
            <w:szCs w:val="20"/>
          </w:rPr>
          <w:t>&gt;</w:t>
        </w:r>
      </w:ins>
      <w:ins w:id="3434" w:author="岩下" w:date="2015-10-01T14:21:00Z">
        <w:r w:rsidR="003F05F5" w:rsidRPr="0019554A">
          <w:rPr>
            <w:rFonts w:ascii="ＭＳ Ｐゴシック" w:eastAsia="ＭＳ Ｐゴシック" w:hAnsi="ＭＳ Ｐゴシック" w:cs="ＭＳ ゴシック"/>
            <w:kern w:val="0"/>
            <w:szCs w:val="20"/>
          </w:rPr>
          <w:t>16</w:t>
        </w:r>
        <w:r w:rsidR="003F05F5" w:rsidRPr="0019554A">
          <w:rPr>
            <w:rFonts w:ascii="ＭＳ Ｐゴシック" w:eastAsia="ＭＳ Ｐゴシック" w:hAnsi="ＭＳ Ｐゴシック" w:cs="ＭＳ ゴシック" w:hint="eastAsia"/>
            <w:kern w:val="0"/>
            <w:szCs w:val="20"/>
          </w:rPr>
          <w:t>進</w:t>
        </w:r>
      </w:ins>
      <w:ins w:id="3435" w:author="岩下" w:date="2015-10-01T14:13:00Z">
        <w:r w:rsidR="00B60105" w:rsidRPr="0019554A">
          <w:rPr>
            <w:rFonts w:ascii="ＭＳ Ｐゴシック" w:eastAsia="ＭＳ Ｐゴシック" w:hAnsi="ＭＳ Ｐゴシック" w:cs="ＭＳ ゴシック" w:hint="eastAsia"/>
            <w:kern w:val="0"/>
            <w:szCs w:val="20"/>
          </w:rPr>
          <w:t>数</w:t>
        </w:r>
        <w:r w:rsidR="003F05F5" w:rsidRPr="0019554A">
          <w:rPr>
            <w:rFonts w:ascii="ＭＳ Ｐゴシック" w:eastAsia="ＭＳ Ｐゴシック" w:hAnsi="ＭＳ Ｐゴシック" w:cs="ＭＳ ゴシック"/>
            <w:kern w:val="0"/>
            <w:szCs w:val="20"/>
          </w:rPr>
          <w:t xml:space="preserve"> </w:t>
        </w:r>
      </w:ins>
      <w:ins w:id="3436" w:author="岩下" w:date="2015-10-01T14:21:00Z">
        <w:r w:rsidR="003F05F5" w:rsidRPr="0019554A">
          <w:rPr>
            <w:rFonts w:ascii="ＭＳ Ｐゴシック" w:eastAsia="ＭＳ Ｐゴシック" w:hAnsi="ＭＳ Ｐゴシック" w:cs="ＭＳ ゴシック"/>
            <w:kern w:val="0"/>
            <w:szCs w:val="20"/>
          </w:rPr>
          <w:t>16</w:t>
        </w:r>
        <w:r w:rsidR="003F05F5" w:rsidRPr="0019554A">
          <w:rPr>
            <w:rFonts w:ascii="ＭＳ Ｐゴシック" w:eastAsia="ＭＳ Ｐゴシック" w:hAnsi="ＭＳ Ｐゴシック" w:cs="ＭＳ ゴシック" w:hint="eastAsia"/>
            <w:kern w:val="0"/>
            <w:szCs w:val="20"/>
          </w:rPr>
          <w:t>進</w:t>
        </w:r>
      </w:ins>
      <w:ins w:id="3437" w:author="岩下" w:date="2015-10-01T14:13:00Z">
        <w:r w:rsidR="00B60105" w:rsidRPr="0019554A">
          <w:rPr>
            <w:rFonts w:ascii="ＭＳ Ｐゴシック" w:eastAsia="ＭＳ Ｐゴシック" w:hAnsi="ＭＳ Ｐゴシック" w:cs="ＭＳ ゴシック" w:hint="eastAsia"/>
            <w:kern w:val="0"/>
            <w:szCs w:val="20"/>
          </w:rPr>
          <w:t>数</w:t>
        </w:r>
      </w:ins>
      <w:ins w:id="3438" w:author="岩下" w:date="2015-10-01T14:01:00Z">
        <w:r w:rsidRPr="0019554A">
          <w:rPr>
            <w:rFonts w:ascii="ＭＳ Ｐゴシック" w:eastAsia="ＭＳ Ｐゴシック" w:hAnsi="ＭＳ Ｐゴシック" w:cs="ＭＳ ゴシック"/>
            <w:kern w:val="0"/>
            <w:szCs w:val="20"/>
          </w:rPr>
          <w:t>&lt;/</w:t>
        </w:r>
      </w:ins>
      <w:ins w:id="3439" w:author="岩下" w:date="2015-10-01T14:13:00Z">
        <w:r w:rsidR="003F05F5" w:rsidRPr="0019554A">
          <w:rPr>
            <w:rFonts w:ascii="ＭＳ Ｐゴシック" w:eastAsia="ＭＳ Ｐゴシック" w:hAnsi="ＭＳ Ｐゴシック" w:cs="ＭＳ ゴシック"/>
            <w:kern w:val="0"/>
            <w:szCs w:val="20"/>
          </w:rPr>
          <w:t>longlongConstant</w:t>
        </w:r>
      </w:ins>
      <w:ins w:id="3440" w:author="岩下" w:date="2015-10-01T14:01:00Z">
        <w:r w:rsidRPr="0019554A">
          <w:rPr>
            <w:rFonts w:ascii="ＭＳ Ｐゴシック" w:eastAsia="ＭＳ Ｐゴシック" w:hAnsi="ＭＳ Ｐゴシック" w:cs="ＭＳ ゴシック"/>
            <w:kern w:val="0"/>
            <w:szCs w:val="20"/>
          </w:rPr>
          <w:t>&gt;</w:t>
        </w:r>
      </w:ins>
    </w:p>
    <w:p w14:paraId="27295F76" w14:textId="59EEC071" w:rsidR="003F05F5" w:rsidRPr="0019554A" w:rsidRDefault="003F05F5" w:rsidP="0019554A">
      <w:pPr>
        <w:pBdr>
          <w:top w:val="single" w:sz="4" w:space="1" w:color="auto"/>
          <w:left w:val="single" w:sz="4" w:space="0" w:color="auto"/>
          <w:bottom w:val="single" w:sz="4" w:space="1" w:color="auto"/>
          <w:right w:val="single" w:sz="4" w:space="0" w:color="auto"/>
        </w:pBdr>
        <w:ind w:firstLineChars="100" w:firstLine="210"/>
        <w:rPr>
          <w:ins w:id="3441" w:author="岩下" w:date="2015-10-01T14:21:00Z"/>
          <w:rFonts w:ascii="ＭＳ Ｐゴシック" w:eastAsia="ＭＳ Ｐゴシック" w:hAnsi="ＭＳ Ｐゴシック" w:cs="ＭＳ ゴシック"/>
          <w:kern w:val="0"/>
          <w:szCs w:val="20"/>
        </w:rPr>
      </w:pPr>
      <w:ins w:id="3442" w:author="岩下" w:date="2015-10-01T14:21:00Z">
        <w:r w:rsidRPr="0019554A">
          <w:rPr>
            <w:rFonts w:ascii="ＭＳ Ｐゴシック" w:eastAsia="ＭＳ Ｐゴシック" w:hAnsi="ＭＳ Ｐゴシック" w:cs="ＭＳ ゴシック"/>
            <w:kern w:val="0"/>
            <w:szCs w:val="20"/>
          </w:rPr>
          <w:t>&lt;floatConstant&gt;</w:t>
        </w:r>
      </w:ins>
      <w:ins w:id="3443" w:author="岩下" w:date="2015-10-01T14:38:00Z">
        <w:r w:rsidR="00B60105" w:rsidRPr="0019554A">
          <w:rPr>
            <w:rFonts w:ascii="ＭＳ Ｐゴシック" w:eastAsia="ＭＳ Ｐゴシック" w:hAnsi="ＭＳ Ｐゴシック" w:cs="ＭＳ ゴシック" w:hint="eastAsia"/>
            <w:kern w:val="0"/>
            <w:szCs w:val="20"/>
          </w:rPr>
          <w:t>浮動小数点数</w:t>
        </w:r>
      </w:ins>
      <w:ins w:id="3444" w:author="岩下" w:date="2015-10-01T14:21:00Z">
        <w:r w:rsidRPr="0019554A">
          <w:rPr>
            <w:rFonts w:ascii="ＭＳ Ｐゴシック" w:eastAsia="ＭＳ Ｐゴシック" w:hAnsi="ＭＳ Ｐゴシック" w:cs="ＭＳ ゴシック"/>
            <w:kern w:val="0"/>
            <w:szCs w:val="20"/>
          </w:rPr>
          <w:t>&lt;/</w:t>
        </w:r>
      </w:ins>
      <w:ins w:id="3445" w:author="岩下" w:date="2015-10-01T14:22:00Z">
        <w:r w:rsidRPr="0019554A">
          <w:rPr>
            <w:rFonts w:ascii="ＭＳ Ｐゴシック" w:eastAsia="ＭＳ Ｐゴシック" w:hAnsi="ＭＳ Ｐゴシック" w:cs="ＭＳ ゴシック"/>
            <w:kern w:val="0"/>
            <w:szCs w:val="20"/>
          </w:rPr>
          <w:t>float</w:t>
        </w:r>
      </w:ins>
      <w:ins w:id="3446" w:author="岩下" w:date="2015-10-01T14:21:00Z">
        <w:r w:rsidRPr="0019554A">
          <w:rPr>
            <w:rFonts w:ascii="ＭＳ Ｐゴシック" w:eastAsia="ＭＳ Ｐゴシック" w:hAnsi="ＭＳ Ｐゴシック" w:cs="ＭＳ ゴシック"/>
            <w:kern w:val="0"/>
            <w:szCs w:val="20"/>
          </w:rPr>
          <w:t xml:space="preserve">Constant&gt; </w:t>
        </w:r>
      </w:ins>
    </w:p>
    <w:p w14:paraId="682108FD" w14:textId="4725E911" w:rsidR="003F05F5" w:rsidRPr="0019554A" w:rsidRDefault="00B60105" w:rsidP="0019554A">
      <w:pPr>
        <w:pBdr>
          <w:top w:val="single" w:sz="4" w:space="1" w:color="auto"/>
          <w:left w:val="single" w:sz="4" w:space="0" w:color="auto"/>
          <w:bottom w:val="single" w:sz="4" w:space="1" w:color="auto"/>
          <w:right w:val="single" w:sz="4" w:space="0" w:color="auto"/>
        </w:pBdr>
        <w:ind w:firstLineChars="100" w:firstLine="210"/>
        <w:rPr>
          <w:ins w:id="3447" w:author="岩下" w:date="2015-10-01T16:23:00Z"/>
          <w:rFonts w:ascii="ＭＳ Ｐゴシック" w:eastAsia="ＭＳ Ｐゴシック" w:hAnsi="ＭＳ Ｐゴシック" w:cs="ＭＳ ゴシック"/>
          <w:kern w:val="0"/>
          <w:szCs w:val="20"/>
        </w:rPr>
      </w:pPr>
      <w:ins w:id="3448" w:author="岩下" w:date="2015-10-01T14:40:00Z">
        <w:r w:rsidRPr="0019554A">
          <w:rPr>
            <w:rFonts w:ascii="ＭＳ Ｐゴシック" w:eastAsia="ＭＳ Ｐゴシック" w:hAnsi="ＭＳ Ｐゴシック" w:cs="ＭＳ ゴシック"/>
            <w:kern w:val="0"/>
            <w:szCs w:val="20"/>
          </w:rPr>
          <w:t>&lt;stringConstant&gt;</w:t>
        </w:r>
      </w:ins>
      <w:ins w:id="3449" w:author="岩下" w:date="2015-10-01T15:15:00Z">
        <w:r w:rsidR="005F6314" w:rsidRPr="0019554A">
          <w:rPr>
            <w:rFonts w:ascii="ＭＳ Ｐゴシック" w:eastAsia="ＭＳ Ｐゴシック" w:hAnsi="ＭＳ Ｐゴシック" w:cs="ＭＳ ゴシック" w:hint="eastAsia"/>
            <w:kern w:val="0"/>
            <w:szCs w:val="20"/>
          </w:rPr>
          <w:t>文字列</w:t>
        </w:r>
        <w:r w:rsidR="005F6314" w:rsidRPr="0019554A">
          <w:rPr>
            <w:rFonts w:ascii="ＭＳ Ｐゴシック" w:eastAsia="ＭＳ Ｐゴシック" w:hAnsi="ＭＳ Ｐゴシック" w:cs="ＭＳ ゴシック"/>
            <w:kern w:val="0"/>
            <w:szCs w:val="20"/>
          </w:rPr>
          <w:t>&lt;/stringConstant&gt;</w:t>
        </w:r>
      </w:ins>
    </w:p>
    <w:p w14:paraId="317BCFEC" w14:textId="7CAF7FA7" w:rsidR="005B44D7" w:rsidRPr="0019554A" w:rsidRDefault="005B44D7" w:rsidP="0019554A">
      <w:pPr>
        <w:pBdr>
          <w:top w:val="single" w:sz="4" w:space="1" w:color="auto"/>
          <w:left w:val="single" w:sz="4" w:space="0" w:color="auto"/>
          <w:bottom w:val="single" w:sz="4" w:space="1" w:color="auto"/>
          <w:right w:val="single" w:sz="4" w:space="0" w:color="auto"/>
        </w:pBdr>
        <w:ind w:firstLineChars="100" w:firstLine="210"/>
        <w:rPr>
          <w:ins w:id="3450" w:author="岩下" w:date="2015-10-01T16:33:00Z"/>
          <w:rFonts w:ascii="ＭＳ Ｐゴシック" w:eastAsia="ＭＳ Ｐゴシック" w:hAnsi="ＭＳ Ｐゴシック" w:cs="ＭＳ ゴシック"/>
          <w:kern w:val="0"/>
          <w:szCs w:val="20"/>
        </w:rPr>
      </w:pPr>
      <w:ins w:id="3451" w:author="岩下" w:date="2015-10-01T16:23:00Z">
        <w:r w:rsidRPr="0019554A">
          <w:rPr>
            <w:rFonts w:ascii="ＭＳ Ｐゴシック" w:eastAsia="ＭＳ Ｐゴシック" w:hAnsi="ＭＳ Ｐゴシック" w:cs="ＭＳ ゴシック"/>
            <w:kern w:val="0"/>
            <w:szCs w:val="20"/>
          </w:rPr>
          <w:t>&lt;</w:t>
        </w:r>
      </w:ins>
      <w:ins w:id="3452" w:author="岩下" w:date="2015-10-01T16:25:00Z">
        <w:r w:rsidR="00406D6D" w:rsidRPr="0019554A">
          <w:rPr>
            <w:rFonts w:ascii="ＭＳ Ｐゴシック" w:eastAsia="ＭＳ Ｐゴシック" w:hAnsi="ＭＳ Ｐゴシック" w:cs="ＭＳ ゴシック"/>
            <w:kern w:val="0"/>
            <w:szCs w:val="20"/>
          </w:rPr>
          <w:t>moeConstant&gt;</w:t>
        </w:r>
      </w:ins>
      <w:ins w:id="3453" w:author="岩下" w:date="2015-10-01T16:27:00Z">
        <w:r w:rsidR="00406D6D" w:rsidRPr="0019554A">
          <w:rPr>
            <w:rFonts w:ascii="ＭＳ Ｐゴシック" w:eastAsia="ＭＳ Ｐゴシック" w:hAnsi="ＭＳ Ｐゴシック" w:cs="ＭＳ ゴシック" w:hint="eastAsia"/>
            <w:kern w:val="0"/>
            <w:szCs w:val="20"/>
          </w:rPr>
          <w:t>列挙型メンバ名</w:t>
        </w:r>
        <w:r w:rsidR="00406D6D" w:rsidRPr="0019554A">
          <w:rPr>
            <w:rFonts w:ascii="ＭＳ Ｐゴシック" w:eastAsia="ＭＳ Ｐゴシック" w:hAnsi="ＭＳ Ｐゴシック" w:cs="ＭＳ ゴシック"/>
            <w:kern w:val="0"/>
            <w:szCs w:val="20"/>
          </w:rPr>
          <w:t>&lt;/moeConstant&gt;</w:t>
        </w:r>
      </w:ins>
    </w:p>
    <w:p w14:paraId="67215EDD" w14:textId="7B882EB8" w:rsidR="00406D6D" w:rsidRPr="0019554A" w:rsidRDefault="00406D6D" w:rsidP="0019554A">
      <w:pPr>
        <w:pBdr>
          <w:top w:val="single" w:sz="4" w:space="1" w:color="auto"/>
          <w:left w:val="single" w:sz="4" w:space="0" w:color="auto"/>
          <w:bottom w:val="single" w:sz="4" w:space="1" w:color="auto"/>
          <w:right w:val="single" w:sz="4" w:space="0" w:color="auto"/>
        </w:pBdr>
        <w:ind w:firstLineChars="100" w:firstLine="210"/>
        <w:rPr>
          <w:ins w:id="3454" w:author="岩下" w:date="2015-10-01T16:33:00Z"/>
          <w:rFonts w:ascii="ＭＳ Ｐゴシック" w:eastAsia="ＭＳ Ｐゴシック" w:hAnsi="ＭＳ Ｐゴシック" w:cs="ＭＳ ゴシック"/>
          <w:kern w:val="0"/>
          <w:szCs w:val="20"/>
        </w:rPr>
      </w:pPr>
      <w:ins w:id="3455" w:author="岩下" w:date="2015-10-01T16:33:00Z">
        <w:r w:rsidRPr="0019554A">
          <w:rPr>
            <w:rFonts w:ascii="ＭＳ Ｐゴシック" w:eastAsia="ＭＳ Ｐゴシック" w:hAnsi="ＭＳ Ｐゴシック" w:cs="ＭＳ ゴシック"/>
            <w:kern w:val="0"/>
            <w:szCs w:val="20"/>
          </w:rPr>
          <w:t>&lt;booleanConstant&gt;</w:t>
        </w:r>
        <w:r w:rsidRPr="0019554A">
          <w:rPr>
            <w:rFonts w:ascii="ＭＳ Ｐゴシック" w:eastAsia="ＭＳ Ｐゴシック" w:hAnsi="ＭＳ Ｐゴシック" w:cs="ＭＳ ゴシック" w:hint="eastAsia"/>
            <w:kern w:val="0"/>
            <w:szCs w:val="20"/>
          </w:rPr>
          <w:t>真偽値</w:t>
        </w:r>
        <w:r w:rsidRPr="0019554A">
          <w:rPr>
            <w:rFonts w:ascii="ＭＳ Ｐゴシック" w:eastAsia="ＭＳ Ｐゴシック" w:hAnsi="ＭＳ Ｐゴシック" w:cs="ＭＳ ゴシック"/>
            <w:kern w:val="0"/>
            <w:szCs w:val="20"/>
          </w:rPr>
          <w:t>&lt;/booleanConatant&gt;</w:t>
        </w:r>
      </w:ins>
    </w:p>
    <w:p w14:paraId="0CF3AEDE" w14:textId="27CE551D" w:rsidR="00406D6D" w:rsidRPr="0019554A" w:rsidRDefault="00406D6D" w:rsidP="0019554A">
      <w:pPr>
        <w:pBdr>
          <w:top w:val="single" w:sz="4" w:space="1" w:color="auto"/>
          <w:left w:val="single" w:sz="4" w:space="0" w:color="auto"/>
          <w:bottom w:val="single" w:sz="4" w:space="1" w:color="auto"/>
          <w:right w:val="single" w:sz="4" w:space="0" w:color="auto"/>
        </w:pBdr>
        <w:ind w:firstLineChars="100" w:firstLine="210"/>
        <w:rPr>
          <w:ins w:id="3456" w:author="岩下" w:date="2015-10-01T14:01:00Z"/>
          <w:rFonts w:ascii="ＭＳ Ｐゴシック" w:eastAsia="ＭＳ Ｐゴシック" w:hAnsi="ＭＳ Ｐゴシック" w:cs="ＭＳ ゴシック"/>
          <w:kern w:val="0"/>
          <w:szCs w:val="20"/>
        </w:rPr>
      </w:pPr>
      <w:ins w:id="3457" w:author="岩下" w:date="2015-10-01T16:33:00Z">
        <w:r w:rsidRPr="0019554A">
          <w:rPr>
            <w:rFonts w:ascii="ＭＳ Ｐゴシック" w:eastAsia="ＭＳ Ｐゴシック" w:hAnsi="ＭＳ Ｐゴシック" w:cs="ＭＳ ゴシック"/>
            <w:kern w:val="0"/>
            <w:szCs w:val="20"/>
          </w:rPr>
          <w:t>&lt;</w:t>
        </w:r>
        <w:r w:rsidR="00E042A6" w:rsidRPr="0019554A">
          <w:rPr>
            <w:rFonts w:ascii="ＭＳ Ｐゴシック" w:eastAsia="ＭＳ Ｐゴシック" w:hAnsi="ＭＳ Ｐゴシック" w:cs="ＭＳ ゴシック"/>
            <w:kern w:val="0"/>
            <w:szCs w:val="20"/>
          </w:rPr>
          <w:t>funcAddr&gt;</w:t>
        </w:r>
      </w:ins>
      <w:ins w:id="3458" w:author="岩下" w:date="2015-10-01T16:34:00Z">
        <w:r w:rsidR="00E042A6" w:rsidRPr="0019554A">
          <w:rPr>
            <w:rFonts w:ascii="ＭＳ Ｐゴシック" w:eastAsia="ＭＳ Ｐゴシック" w:hAnsi="ＭＳ Ｐゴシック" w:cs="ＭＳ ゴシック" w:hint="eastAsia"/>
            <w:kern w:val="0"/>
            <w:szCs w:val="20"/>
          </w:rPr>
          <w:t>関数名</w:t>
        </w:r>
        <w:r w:rsidR="00E042A6" w:rsidRPr="0019554A">
          <w:rPr>
            <w:rFonts w:ascii="ＭＳ Ｐゴシック" w:eastAsia="ＭＳ Ｐゴシック" w:hAnsi="ＭＳ Ｐゴシック" w:cs="ＭＳ ゴシック"/>
            <w:kern w:val="0"/>
            <w:szCs w:val="20"/>
          </w:rPr>
          <w:t>&lt;/funcAddr&gt;</w:t>
        </w:r>
      </w:ins>
    </w:p>
    <w:p w14:paraId="3EFD406B" w14:textId="0E7B9EBD" w:rsidR="002E3967" w:rsidRDefault="002E3967" w:rsidP="002E3967">
      <w:pPr>
        <w:rPr>
          <w:ins w:id="3459" w:author="岩下" w:date="2015-10-01T14:38:00Z"/>
          <w:rFonts w:ascii="ＭＳ Ｐゴシック" w:eastAsia="ＭＳ Ｐゴシック" w:hAnsi="ＭＳ Ｐゴシック"/>
        </w:rPr>
      </w:pPr>
      <w:ins w:id="3460" w:author="岩下" w:date="2015-10-01T14:01:00Z">
        <w:r>
          <w:rPr>
            <w:rFonts w:ascii="ＭＳ Ｐゴシック" w:eastAsia="ＭＳ Ｐゴシック" w:hAnsi="ＭＳ Ｐゴシック"/>
          </w:rPr>
          <w:t>属性(</w:t>
        </w:r>
        <w:r>
          <w:rPr>
            <w:rFonts w:ascii="ＭＳ Ｐゴシック" w:eastAsia="ＭＳ Ｐゴシック" w:hAnsi="ＭＳ Ｐゴシック" w:hint="eastAsia"/>
          </w:rPr>
          <w:t>必須</w:t>
        </w:r>
        <w:r w:rsidR="003F05F5">
          <w:rPr>
            <w:rFonts w:ascii="ＭＳ Ｐゴシック" w:eastAsia="ＭＳ Ｐゴシック" w:hAnsi="ＭＳ Ｐゴシック"/>
          </w:rPr>
          <w:t>): type</w:t>
        </w:r>
      </w:ins>
    </w:p>
    <w:p w14:paraId="05E7E54D" w14:textId="77777777" w:rsidR="000A34B9" w:rsidRDefault="000A34B9" w:rsidP="000A34B9">
      <w:pPr>
        <w:rPr>
          <w:kern w:val="0"/>
        </w:rPr>
      </w:pPr>
    </w:p>
    <w:p w14:paraId="2C546695" w14:textId="2D487730" w:rsidR="00F54F45" w:rsidRPr="000A34B9" w:rsidRDefault="00F54F45" w:rsidP="00613D85">
      <w:pPr>
        <w:numPr>
          <w:ilvl w:val="0"/>
          <w:numId w:val="25"/>
        </w:numPr>
        <w:ind w:hanging="240"/>
        <w:rPr>
          <w:kern w:val="0"/>
        </w:rPr>
      </w:pPr>
      <w:r w:rsidRPr="00F54F45">
        <w:rPr>
          <w:kern w:val="0"/>
        </w:rPr>
        <w:t>intConstant</w:t>
      </w:r>
      <w:r w:rsidRPr="00F54F45">
        <w:rPr>
          <w:kern w:val="0"/>
        </w:rPr>
        <w:t>要素</w:t>
      </w:r>
      <w:r w:rsidR="004B4E28">
        <w:rPr>
          <w:kern w:val="0"/>
        </w:rPr>
        <w:t xml:space="preserve">　－　</w:t>
      </w:r>
      <w:r w:rsidRPr="00F54F45">
        <w:rPr>
          <w:kern w:val="0"/>
        </w:rPr>
        <w:t>整数の値を持つ定数を表す。</w:t>
      </w:r>
      <w:del w:id="3461" w:author="岩下" w:date="2015-10-01T14:02:00Z">
        <w:r w:rsidRPr="00F54F45" w:rsidDel="002E3967">
          <w:rPr>
            <w:kern w:val="0"/>
          </w:rPr>
          <w:delText>内容</w:delText>
        </w:r>
      </w:del>
      <w:ins w:id="3462" w:author="岩下" w:date="2015-10-01T14:02:00Z">
        <w:r w:rsidR="002E3967">
          <w:rPr>
            <w:rFonts w:hint="eastAsia"/>
            <w:kern w:val="0"/>
          </w:rPr>
          <w:t>数値</w:t>
        </w:r>
      </w:ins>
      <w:r w:rsidRPr="00F54F45">
        <w:rPr>
          <w:kern w:val="0"/>
        </w:rPr>
        <w:t>として、十進数もしくは、</w:t>
      </w:r>
      <w:r w:rsidRPr="00F54F45">
        <w:rPr>
          <w:kern w:val="0"/>
        </w:rPr>
        <w:t>16</w:t>
      </w:r>
      <w:r w:rsidRPr="00F54F45">
        <w:rPr>
          <w:kern w:val="0"/>
        </w:rPr>
        <w:t>進数（</w:t>
      </w:r>
      <w:r w:rsidRPr="00F54F45">
        <w:rPr>
          <w:kern w:val="0"/>
        </w:rPr>
        <w:t>0x</w:t>
      </w:r>
      <w:r w:rsidRPr="00F54F45">
        <w:rPr>
          <w:kern w:val="0"/>
        </w:rPr>
        <w:t>から始まる）を記述する。</w:t>
      </w:r>
      <w:ins w:id="3463" w:author="岩下" w:date="2015-10-01T14:19:00Z">
        <w:r w:rsidR="003F05F5">
          <w:rPr>
            <w:kern w:val="0"/>
          </w:rPr>
          <w:t>type</w:t>
        </w:r>
        <w:r w:rsidR="003F05F5">
          <w:rPr>
            <w:rFonts w:hint="eastAsia"/>
            <w:kern w:val="0"/>
          </w:rPr>
          <w:t>属性には</w:t>
        </w:r>
        <w:r w:rsidR="003F05F5">
          <w:rPr>
            <w:kern w:val="0"/>
          </w:rPr>
          <w:t>”int”</w:t>
        </w:r>
      </w:ins>
      <w:ins w:id="3464" w:author="岩下" w:date="2015-10-01T14:58:00Z">
        <w:r w:rsidR="00074377">
          <w:rPr>
            <w:kern w:val="0"/>
          </w:rPr>
          <w:t xml:space="preserve">, </w:t>
        </w:r>
      </w:ins>
      <w:ins w:id="3465" w:author="岩下" w:date="2015-10-01T14:19:00Z">
        <w:r w:rsidR="003F05F5">
          <w:rPr>
            <w:kern w:val="0"/>
          </w:rPr>
          <w:t>”long”</w:t>
        </w:r>
      </w:ins>
      <w:ins w:id="3466" w:author="岩下" w:date="2015-10-01T14:58:00Z">
        <w:r w:rsidR="00074377">
          <w:rPr>
            <w:kern w:val="0"/>
          </w:rPr>
          <w:t>,</w:t>
        </w:r>
      </w:ins>
      <w:ins w:id="3467" w:author="岩下" w:date="2015-10-01T15:49:00Z">
        <w:r w:rsidR="000A4D9B">
          <w:rPr>
            <w:kern w:val="0"/>
          </w:rPr>
          <w:t xml:space="preserve"> ”</w:t>
        </w:r>
      </w:ins>
      <w:ins w:id="3468" w:author="岩下" w:date="2015-10-01T14:58:00Z">
        <w:r w:rsidR="00074377">
          <w:rPr>
            <w:kern w:val="0"/>
          </w:rPr>
          <w:t>unsigned”</w:t>
        </w:r>
      </w:ins>
      <w:ins w:id="3469" w:author="岩下" w:date="2015-10-01T15:38:00Z">
        <w:r w:rsidR="00F14742">
          <w:rPr>
            <w:kern w:val="0"/>
          </w:rPr>
          <w:t xml:space="preserve">, </w:t>
        </w:r>
      </w:ins>
      <w:ins w:id="3470" w:author="岩下" w:date="2015-10-01T14:58:00Z">
        <w:r w:rsidR="00074377">
          <w:rPr>
            <w:kern w:val="0"/>
          </w:rPr>
          <w:t>”unsigned_long”</w:t>
        </w:r>
      </w:ins>
      <w:ins w:id="3471" w:author="岩下" w:date="2015-10-01T15:38:00Z">
        <w:r w:rsidR="00F14742">
          <w:rPr>
            <w:kern w:val="0"/>
          </w:rPr>
          <w:t>, ”char”</w:t>
        </w:r>
      </w:ins>
      <w:ins w:id="3472" w:author="岩下" w:date="2015-10-01T15:41:00Z">
        <w:r w:rsidR="00F14742">
          <w:rPr>
            <w:rFonts w:hint="eastAsia"/>
            <w:kern w:val="0"/>
          </w:rPr>
          <w:t>と</w:t>
        </w:r>
      </w:ins>
      <w:ins w:id="3473" w:author="岩下" w:date="2015-10-01T15:38:00Z">
        <w:r w:rsidR="00F14742">
          <w:rPr>
            <w:kern w:val="0"/>
          </w:rPr>
          <w:t>”wchar_t”</w:t>
        </w:r>
      </w:ins>
      <w:ins w:id="3474" w:author="岩下" w:date="2015-10-01T14:19:00Z">
        <w:r w:rsidR="003F05F5">
          <w:rPr>
            <w:rFonts w:hint="eastAsia"/>
            <w:kern w:val="0"/>
          </w:rPr>
          <w:t>が許される。</w:t>
        </w:r>
      </w:ins>
      <w:ins w:id="3475" w:author="岩下" w:date="2015-10-01T15:41:00Z">
        <w:r w:rsidR="00F14742">
          <w:rPr>
            <w:kern w:val="0"/>
          </w:rPr>
          <w:t>C++</w:t>
        </w:r>
        <w:r w:rsidR="00F14742">
          <w:rPr>
            <w:rFonts w:hint="eastAsia"/>
            <w:kern w:val="0"/>
          </w:rPr>
          <w:t>ではこれらに加えて、</w:t>
        </w:r>
      </w:ins>
      <w:ins w:id="3476" w:author="岩下" w:date="2015-10-01T15:42:00Z">
        <w:r w:rsidR="00F14742">
          <w:rPr>
            <w:kern w:val="0"/>
          </w:rPr>
          <w:t>”char16_t”</w:t>
        </w:r>
        <w:r w:rsidR="00F14742">
          <w:rPr>
            <w:rFonts w:hint="eastAsia"/>
            <w:kern w:val="0"/>
          </w:rPr>
          <w:t>と</w:t>
        </w:r>
        <w:r w:rsidR="00F14742">
          <w:rPr>
            <w:kern w:val="0"/>
          </w:rPr>
          <w:t>”char32_t”</w:t>
        </w:r>
        <w:r w:rsidR="00F14742">
          <w:rPr>
            <w:rFonts w:hint="eastAsia"/>
            <w:kern w:val="0"/>
          </w:rPr>
          <w:t>が許される。</w:t>
        </w:r>
        <w:r w:rsidR="00F14742">
          <w:rPr>
            <w:kern w:val="0"/>
          </w:rPr>
          <w:br/>
        </w:r>
      </w:ins>
      <w:ins w:id="3477" w:author="岩下" w:date="2015-10-01T15:45:00Z">
        <w:r w:rsidR="000A4D9B">
          <w:rPr>
            <w:rFonts w:hint="eastAsia"/>
            <w:kern w:val="0"/>
          </w:rPr>
          <w:t>備考</w:t>
        </w:r>
      </w:ins>
      <w:ins w:id="3478" w:author="岩下" w:date="2015-10-01T15:42:00Z">
        <w:r w:rsidR="00F14742">
          <w:rPr>
            <w:rFonts w:hint="eastAsia"/>
            <w:kern w:val="0"/>
          </w:rPr>
          <w:t>：</w:t>
        </w:r>
      </w:ins>
      <w:ins w:id="3479" w:author="岩下" w:date="2015-10-01T15:43:00Z">
        <w:r w:rsidR="00F14742">
          <w:rPr>
            <w:kern w:val="0"/>
          </w:rPr>
          <w:t>char16_t</w:t>
        </w:r>
        <w:r w:rsidR="000A4D9B">
          <w:rPr>
            <w:rFonts w:hint="eastAsia"/>
            <w:kern w:val="0"/>
          </w:rPr>
          <w:t>は必ず</w:t>
        </w:r>
      </w:ins>
      <w:ins w:id="3480" w:author="岩下" w:date="2015-10-01T15:44:00Z">
        <w:r w:rsidR="000A4D9B">
          <w:rPr>
            <w:kern w:val="0"/>
          </w:rPr>
          <w:t>16</w:t>
        </w:r>
        <w:r w:rsidR="000A4D9B">
          <w:rPr>
            <w:rFonts w:hint="eastAsia"/>
            <w:kern w:val="0"/>
          </w:rPr>
          <w:t>ビット、</w:t>
        </w:r>
      </w:ins>
      <w:ins w:id="3481" w:author="岩下" w:date="2015-10-01T15:43:00Z">
        <w:r w:rsidR="00F14742">
          <w:rPr>
            <w:kern w:val="0"/>
          </w:rPr>
          <w:t>char32_t</w:t>
        </w:r>
        <w:r w:rsidR="00F14742">
          <w:rPr>
            <w:rFonts w:hint="eastAsia"/>
            <w:kern w:val="0"/>
          </w:rPr>
          <w:t>は</w:t>
        </w:r>
      </w:ins>
      <w:ins w:id="3482" w:author="岩下" w:date="2015-10-01T15:44:00Z">
        <w:r w:rsidR="000A4D9B">
          <w:rPr>
            <w:rFonts w:hint="eastAsia"/>
            <w:kern w:val="0"/>
          </w:rPr>
          <w:t>必ず</w:t>
        </w:r>
        <w:r w:rsidR="000A4D9B">
          <w:rPr>
            <w:kern w:val="0"/>
          </w:rPr>
          <w:t>32</w:t>
        </w:r>
        <w:r w:rsidR="000A4D9B">
          <w:rPr>
            <w:rFonts w:hint="eastAsia"/>
            <w:kern w:val="0"/>
          </w:rPr>
          <w:t>ビットだが、</w:t>
        </w:r>
        <w:r w:rsidR="000A4D9B">
          <w:rPr>
            <w:kern w:val="0"/>
          </w:rPr>
          <w:t>wchar_t</w:t>
        </w:r>
        <w:r w:rsidR="000A4D9B">
          <w:rPr>
            <w:rFonts w:hint="eastAsia"/>
            <w:kern w:val="0"/>
          </w:rPr>
          <w:t>は環境によって</w:t>
        </w:r>
        <w:r w:rsidR="000A4D9B">
          <w:rPr>
            <w:kern w:val="0"/>
          </w:rPr>
          <w:t>16</w:t>
        </w:r>
        <w:r w:rsidR="000A4D9B">
          <w:rPr>
            <w:rFonts w:hint="eastAsia"/>
            <w:kern w:val="0"/>
          </w:rPr>
          <w:t>ビットまたは</w:t>
        </w:r>
        <w:r w:rsidR="000A4D9B">
          <w:rPr>
            <w:kern w:val="0"/>
          </w:rPr>
          <w:t>32</w:t>
        </w:r>
        <w:r w:rsidR="000A4D9B">
          <w:rPr>
            <w:rFonts w:hint="eastAsia"/>
            <w:kern w:val="0"/>
          </w:rPr>
          <w:t>ビットであると定義されている。</w:t>
        </w:r>
      </w:ins>
    </w:p>
    <w:p w14:paraId="3CF03107" w14:textId="46180F02" w:rsidR="00F54F45" w:rsidRPr="000A34B9" w:rsidRDefault="00F54F45" w:rsidP="00613D85">
      <w:pPr>
        <w:numPr>
          <w:ilvl w:val="0"/>
          <w:numId w:val="25"/>
        </w:numPr>
        <w:ind w:hanging="240"/>
        <w:rPr>
          <w:kern w:val="0"/>
        </w:rPr>
      </w:pPr>
      <w:r w:rsidRPr="00F54F45">
        <w:rPr>
          <w:kern w:val="0"/>
        </w:rPr>
        <w:t>longlongCon</w:t>
      </w:r>
      <w:ins w:id="3483" w:author="岩下" w:date="2015-10-01T14:13:00Z">
        <w:r w:rsidR="00F203B5">
          <w:rPr>
            <w:kern w:val="0"/>
          </w:rPr>
          <w:t>s</w:t>
        </w:r>
      </w:ins>
      <w:r w:rsidRPr="00F54F45">
        <w:rPr>
          <w:kern w:val="0"/>
        </w:rPr>
        <w:t>tant</w:t>
      </w:r>
      <w:r w:rsidRPr="00F54F45">
        <w:rPr>
          <w:kern w:val="0"/>
        </w:rPr>
        <w:t>要素</w:t>
      </w:r>
      <w:r w:rsidR="004B4E28">
        <w:rPr>
          <w:kern w:val="0"/>
        </w:rPr>
        <w:t xml:space="preserve">　－　</w:t>
      </w:r>
      <w:r w:rsidRPr="00F54F45">
        <w:rPr>
          <w:kern w:val="0"/>
        </w:rPr>
        <w:t>32</w:t>
      </w:r>
      <w:r w:rsidRPr="00F54F45">
        <w:rPr>
          <w:kern w:val="0"/>
        </w:rPr>
        <w:t>ビット</w:t>
      </w:r>
      <w:r w:rsidRPr="00F54F45">
        <w:rPr>
          <w:kern w:val="0"/>
        </w:rPr>
        <w:t>16</w:t>
      </w:r>
      <w:r w:rsidRPr="00F54F45">
        <w:rPr>
          <w:kern w:val="0"/>
        </w:rPr>
        <w:t>進数</w:t>
      </w:r>
      <w:r w:rsidRPr="00F54F45">
        <w:rPr>
          <w:kern w:val="0"/>
        </w:rPr>
        <w:t>(0x</w:t>
      </w:r>
      <w:r w:rsidRPr="00F54F45">
        <w:rPr>
          <w:kern w:val="0"/>
        </w:rPr>
        <w:t>から始まる</w:t>
      </w:r>
      <w:r w:rsidRPr="00F54F45">
        <w:rPr>
          <w:kern w:val="0"/>
        </w:rPr>
        <w:t>)</w:t>
      </w:r>
      <w:r w:rsidRPr="00F54F45">
        <w:rPr>
          <w:kern w:val="0"/>
        </w:rPr>
        <w:t>の２つの数字を</w:t>
      </w:r>
      <w:ins w:id="3484" w:author="岩下" w:date="2015-10-01T14:12:00Z">
        <w:r w:rsidR="00F203B5">
          <w:rPr>
            <w:rFonts w:hint="eastAsia"/>
            <w:kern w:val="0"/>
          </w:rPr>
          <w:t>空白で区切って</w:t>
        </w:r>
      </w:ins>
      <w:r w:rsidRPr="00F54F45">
        <w:rPr>
          <w:kern w:val="0"/>
        </w:rPr>
        <w:t>記述する。</w:t>
      </w:r>
      <w:ins w:id="3485" w:author="岩下" w:date="2015-10-01T14:20:00Z">
        <w:r w:rsidR="003F05F5">
          <w:rPr>
            <w:kern w:val="0"/>
          </w:rPr>
          <w:t>type</w:t>
        </w:r>
        <w:r w:rsidR="003F05F5">
          <w:rPr>
            <w:rFonts w:hint="eastAsia"/>
            <w:kern w:val="0"/>
          </w:rPr>
          <w:t>属性には</w:t>
        </w:r>
        <w:r w:rsidR="003F05F5">
          <w:rPr>
            <w:kern w:val="0"/>
          </w:rPr>
          <w:t>”long</w:t>
        </w:r>
      </w:ins>
      <w:ins w:id="3486" w:author="岩下" w:date="2015-10-01T14:55:00Z">
        <w:r w:rsidR="00074377">
          <w:rPr>
            <w:kern w:val="0"/>
          </w:rPr>
          <w:t>_</w:t>
        </w:r>
      </w:ins>
      <w:ins w:id="3487" w:author="岩下" w:date="2015-10-01T14:20:00Z">
        <w:r w:rsidR="003F05F5">
          <w:rPr>
            <w:kern w:val="0"/>
          </w:rPr>
          <w:t>long”</w:t>
        </w:r>
      </w:ins>
      <w:ins w:id="3488" w:author="岩下" w:date="2015-10-01T15:41:00Z">
        <w:r w:rsidR="00F14742">
          <w:rPr>
            <w:rFonts w:hint="eastAsia"/>
            <w:kern w:val="0"/>
          </w:rPr>
          <w:t>と</w:t>
        </w:r>
      </w:ins>
      <w:ins w:id="3489" w:author="岩下" w:date="2015-10-01T14:59:00Z">
        <w:r w:rsidR="00074377">
          <w:rPr>
            <w:kern w:val="0"/>
          </w:rPr>
          <w:t>”unsigned_long_long”</w:t>
        </w:r>
      </w:ins>
      <w:ins w:id="3490" w:author="岩下" w:date="2015-10-01T14:20:00Z">
        <w:r w:rsidR="003F05F5">
          <w:rPr>
            <w:rFonts w:hint="eastAsia"/>
            <w:kern w:val="0"/>
          </w:rPr>
          <w:t>が許される。</w:t>
        </w:r>
      </w:ins>
    </w:p>
    <w:p w14:paraId="6595BDA5" w14:textId="3CC2FBF3" w:rsidR="00F54F45" w:rsidRPr="000A34B9" w:rsidRDefault="00F54F45" w:rsidP="00613D85">
      <w:pPr>
        <w:numPr>
          <w:ilvl w:val="0"/>
          <w:numId w:val="25"/>
        </w:numPr>
        <w:ind w:hanging="240"/>
        <w:rPr>
          <w:kern w:val="0"/>
        </w:rPr>
      </w:pPr>
      <w:r w:rsidRPr="00F54F45">
        <w:rPr>
          <w:kern w:val="0"/>
        </w:rPr>
        <w:t>floatConstant</w:t>
      </w:r>
      <w:r w:rsidRPr="00F54F45">
        <w:rPr>
          <w:kern w:val="0"/>
        </w:rPr>
        <w:t>要素</w:t>
      </w:r>
      <w:r w:rsidR="004B4E28">
        <w:rPr>
          <w:kern w:val="0"/>
        </w:rPr>
        <w:t xml:space="preserve">　－　</w:t>
      </w:r>
      <w:r w:rsidRPr="00F54F45">
        <w:rPr>
          <w:kern w:val="0"/>
        </w:rPr>
        <w:t>float</w:t>
      </w:r>
      <w:ins w:id="3491" w:author="岩下" w:date="2015-10-01T14:37:00Z">
        <w:r w:rsidR="00B60105">
          <w:rPr>
            <w:rFonts w:hint="eastAsia"/>
            <w:kern w:val="0"/>
          </w:rPr>
          <w:t>または</w:t>
        </w:r>
      </w:ins>
      <w:r w:rsidRPr="00F54F45">
        <w:rPr>
          <w:kern w:val="0"/>
        </w:rPr>
        <w:t>double</w:t>
      </w:r>
      <w:ins w:id="3492" w:author="岩下" w:date="2015-10-01T14:45:00Z">
        <w:r w:rsidR="00997767">
          <w:rPr>
            <w:rFonts w:hint="eastAsia"/>
            <w:kern w:val="0"/>
          </w:rPr>
          <w:t>または</w:t>
        </w:r>
      </w:ins>
      <w:r w:rsidRPr="00F54F45">
        <w:rPr>
          <w:kern w:val="0"/>
        </w:rPr>
        <w:t>long double</w:t>
      </w:r>
      <w:r w:rsidRPr="00F54F45">
        <w:rPr>
          <w:kern w:val="0"/>
        </w:rPr>
        <w:t>の値を持つ定数を表す。浮動小数点数のリテラルを記述する。</w:t>
      </w:r>
      <w:ins w:id="3493" w:author="岩下" w:date="2015-10-01T14:37:00Z">
        <w:r w:rsidR="00B60105">
          <w:rPr>
            <w:kern w:val="0"/>
          </w:rPr>
          <w:t>type</w:t>
        </w:r>
        <w:r w:rsidR="00B60105">
          <w:rPr>
            <w:rFonts w:hint="eastAsia"/>
            <w:kern w:val="0"/>
          </w:rPr>
          <w:t>属性には</w:t>
        </w:r>
        <w:r w:rsidR="00B60105">
          <w:rPr>
            <w:kern w:val="0"/>
          </w:rPr>
          <w:t>”float”</w:t>
        </w:r>
      </w:ins>
      <w:ins w:id="3494" w:author="岩下" w:date="2015-10-01T15:00:00Z">
        <w:r w:rsidR="00074377">
          <w:rPr>
            <w:kern w:val="0"/>
          </w:rPr>
          <w:t xml:space="preserve">, </w:t>
        </w:r>
      </w:ins>
      <w:ins w:id="3495" w:author="岩下" w:date="2015-10-01T14:37:00Z">
        <w:r w:rsidR="00B60105">
          <w:rPr>
            <w:kern w:val="0"/>
          </w:rPr>
          <w:t>”double”</w:t>
        </w:r>
      </w:ins>
      <w:ins w:id="3496" w:author="岩下" w:date="2015-10-01T15:42:00Z">
        <w:r w:rsidR="00F14742">
          <w:rPr>
            <w:rFonts w:hint="eastAsia"/>
            <w:kern w:val="0"/>
          </w:rPr>
          <w:t>と</w:t>
        </w:r>
      </w:ins>
      <w:ins w:id="3497" w:author="岩下" w:date="2015-10-01T14:46:00Z">
        <w:r w:rsidR="00997767">
          <w:rPr>
            <w:kern w:val="0"/>
          </w:rPr>
          <w:t>”long</w:t>
        </w:r>
      </w:ins>
      <w:ins w:id="3498" w:author="岩下" w:date="2015-10-01T15:00:00Z">
        <w:r w:rsidR="00074377">
          <w:rPr>
            <w:kern w:val="0"/>
          </w:rPr>
          <w:t>_</w:t>
        </w:r>
      </w:ins>
      <w:ins w:id="3499" w:author="岩下" w:date="2015-10-01T14:46:00Z">
        <w:r w:rsidR="00997767">
          <w:rPr>
            <w:kern w:val="0"/>
          </w:rPr>
          <w:t>double”</w:t>
        </w:r>
      </w:ins>
      <w:ins w:id="3500" w:author="岩下" w:date="2015-10-01T14:37:00Z">
        <w:r w:rsidR="00B60105">
          <w:rPr>
            <w:rFonts w:hint="eastAsia"/>
            <w:kern w:val="0"/>
          </w:rPr>
          <w:t>が許される。</w:t>
        </w:r>
      </w:ins>
    </w:p>
    <w:p w14:paraId="552756CC" w14:textId="77777777" w:rsidR="001B6084" w:rsidRDefault="00F54F45" w:rsidP="000A4D9B">
      <w:pPr>
        <w:numPr>
          <w:ilvl w:val="0"/>
          <w:numId w:val="25"/>
        </w:numPr>
        <w:ind w:hanging="240"/>
        <w:rPr>
          <w:ins w:id="3501" w:author="岩下" w:date="2015-10-01T15:53:00Z"/>
          <w:kern w:val="0"/>
        </w:rPr>
      </w:pPr>
      <w:r w:rsidRPr="00F54F45">
        <w:rPr>
          <w:kern w:val="0"/>
        </w:rPr>
        <w:t>stringConstant</w:t>
      </w:r>
      <w:r w:rsidR="004B4E28">
        <w:rPr>
          <w:kern w:val="0"/>
        </w:rPr>
        <w:t xml:space="preserve">要素　－　</w:t>
      </w:r>
      <w:r w:rsidRPr="00F54F45">
        <w:rPr>
          <w:kern w:val="0"/>
        </w:rPr>
        <w:t>内容に</w:t>
      </w:r>
      <w:ins w:id="3502" w:author="岩下" w:date="2015-10-01T15:16:00Z">
        <w:r w:rsidR="005F6314">
          <w:rPr>
            <w:rFonts w:hint="eastAsia"/>
            <w:kern w:val="0"/>
          </w:rPr>
          <w:t>ダブルクォーテーションで囲まない</w:t>
        </w:r>
      </w:ins>
      <w:r w:rsidRPr="00F54F45">
        <w:rPr>
          <w:kern w:val="0"/>
        </w:rPr>
        <w:t>文字列を記述する。</w:t>
      </w:r>
      <w:ins w:id="3503" w:author="岩下" w:date="2015-10-01T15:17:00Z">
        <w:r w:rsidR="005F6314">
          <w:rPr>
            <w:rFonts w:hint="eastAsia"/>
            <w:kern w:val="0"/>
          </w:rPr>
          <w:t>文字列中の特殊文字は</w:t>
        </w:r>
        <w:r w:rsidR="005F6314">
          <w:rPr>
            <w:kern w:val="0"/>
          </w:rPr>
          <w:t>XML</w:t>
        </w:r>
      </w:ins>
      <w:ins w:id="3504" w:author="岩下" w:date="2015-10-01T15:18:00Z">
        <w:r w:rsidR="005F6314">
          <w:rPr>
            <w:rFonts w:hint="eastAsia"/>
            <w:kern w:val="0"/>
          </w:rPr>
          <w:t>（</w:t>
        </w:r>
        <w:r w:rsidR="005F6314">
          <w:rPr>
            <w:kern w:val="0"/>
          </w:rPr>
          <w:t>HTML</w:t>
        </w:r>
        <w:r w:rsidR="005F6314">
          <w:rPr>
            <w:rFonts w:hint="eastAsia"/>
            <w:kern w:val="0"/>
          </w:rPr>
          <w:t>）のルールに従ってクォートされる（</w:t>
        </w:r>
      </w:ins>
      <w:ins w:id="3505" w:author="岩下" w:date="2015-10-01T15:19:00Z">
        <w:r w:rsidR="005F6314">
          <w:rPr>
            <w:kern w:val="0"/>
          </w:rPr>
          <w:t>’&lt;’</w:t>
        </w:r>
        <w:r w:rsidR="005F6314">
          <w:rPr>
            <w:rFonts w:hint="eastAsia"/>
            <w:kern w:val="0"/>
          </w:rPr>
          <w:t>は＆</w:t>
        </w:r>
        <w:r w:rsidR="005F6314">
          <w:rPr>
            <w:rFonts w:hint="eastAsia"/>
            <w:kern w:val="0"/>
          </w:rPr>
          <w:t>lt;</w:t>
        </w:r>
        <w:r w:rsidR="005F6314">
          <w:rPr>
            <w:rFonts w:hint="eastAsia"/>
            <w:kern w:val="0"/>
          </w:rPr>
          <w:t>に置換されるなど）。</w:t>
        </w:r>
      </w:ins>
      <w:ins w:id="3506" w:author="岩下" w:date="2015-10-01T15:51:00Z">
        <w:r w:rsidR="000A4D9B">
          <w:rPr>
            <w:kern w:val="0"/>
          </w:rPr>
          <w:t>type</w:t>
        </w:r>
        <w:r w:rsidR="000A4D9B">
          <w:rPr>
            <w:rFonts w:hint="eastAsia"/>
            <w:kern w:val="0"/>
          </w:rPr>
          <w:t>属性には、</w:t>
        </w:r>
        <w:r w:rsidR="000A4D9B">
          <w:rPr>
            <w:kern w:val="0"/>
          </w:rPr>
          <w:t>”char”</w:t>
        </w:r>
        <w:r w:rsidR="000A4D9B">
          <w:rPr>
            <w:rFonts w:hint="eastAsia"/>
            <w:kern w:val="0"/>
          </w:rPr>
          <w:t>と</w:t>
        </w:r>
        <w:r w:rsidR="000A4D9B">
          <w:rPr>
            <w:kern w:val="0"/>
          </w:rPr>
          <w:t>”wchar_t”</w:t>
        </w:r>
      </w:ins>
      <w:ins w:id="3507" w:author="岩下" w:date="2015-10-01T15:52:00Z">
        <w:r w:rsidR="000A4D9B">
          <w:rPr>
            <w:rFonts w:hint="eastAsia"/>
            <w:kern w:val="0"/>
          </w:rPr>
          <w:t>が許される。</w:t>
        </w:r>
        <w:r w:rsidR="000A4D9B">
          <w:rPr>
            <w:kern w:val="0"/>
          </w:rPr>
          <w:t>C++</w:t>
        </w:r>
        <w:r w:rsidR="000A4D9B">
          <w:rPr>
            <w:rFonts w:hint="eastAsia"/>
            <w:kern w:val="0"/>
          </w:rPr>
          <w:t>ではこれらに加えて、</w:t>
        </w:r>
      </w:ins>
      <w:ins w:id="3508" w:author="岩下" w:date="2015-10-01T15:51:00Z">
        <w:r w:rsidR="000A4D9B">
          <w:rPr>
            <w:kern w:val="0"/>
          </w:rPr>
          <w:t>"char16_t”</w:t>
        </w:r>
        <w:r w:rsidR="000A4D9B">
          <w:rPr>
            <w:rFonts w:hint="eastAsia"/>
            <w:kern w:val="0"/>
          </w:rPr>
          <w:t>と</w:t>
        </w:r>
        <w:r w:rsidR="000A4D9B">
          <w:rPr>
            <w:kern w:val="0"/>
          </w:rPr>
          <w:t>”char32_t”</w:t>
        </w:r>
        <w:r w:rsidR="000A4D9B">
          <w:rPr>
            <w:rFonts w:hint="eastAsia"/>
            <w:kern w:val="0"/>
          </w:rPr>
          <w:t>が許される。</w:t>
        </w:r>
        <w:r w:rsidR="000A4D9B">
          <w:rPr>
            <w:kern w:val="0"/>
          </w:rPr>
          <w:br/>
        </w:r>
        <w:r w:rsidR="000A4D9B" w:rsidRPr="005936B8">
          <w:rPr>
            <w:rFonts w:asciiTheme="majorEastAsia" w:eastAsiaTheme="majorEastAsia" w:hAnsiTheme="majorEastAsia" w:hint="eastAsia"/>
            <w:kern w:val="0"/>
            <w:rPrChange w:id="3509" w:author="岩下" w:date="2015-10-15T19:51:00Z">
              <w:rPr>
                <w:rFonts w:hint="eastAsia"/>
                <w:kern w:val="0"/>
              </w:rPr>
            </w:rPrChange>
          </w:rPr>
          <w:t>仕様変更</w:t>
        </w:r>
      </w:ins>
      <w:ins w:id="3510" w:author="岩下" w:date="2015-10-01T15:52:00Z">
        <w:r w:rsidR="000A4D9B" w:rsidRPr="005936B8">
          <w:rPr>
            <w:rFonts w:asciiTheme="majorEastAsia" w:eastAsiaTheme="majorEastAsia" w:hAnsiTheme="majorEastAsia" w:hint="eastAsia"/>
            <w:kern w:val="0"/>
            <w:rPrChange w:id="3511" w:author="岩下" w:date="2015-10-15T19:51:00Z">
              <w:rPr>
                <w:rFonts w:hint="eastAsia"/>
                <w:kern w:val="0"/>
              </w:rPr>
            </w:rPrChange>
          </w:rPr>
          <w:t>：</w:t>
        </w:r>
        <w:r w:rsidR="000A4D9B">
          <w:rPr>
            <w:rFonts w:hint="eastAsia"/>
            <w:kern w:val="0"/>
          </w:rPr>
          <w:t>旧仕様では</w:t>
        </w:r>
        <w:r w:rsidR="000A4D9B">
          <w:rPr>
            <w:kern w:val="0"/>
          </w:rPr>
          <w:t>type</w:t>
        </w:r>
        <w:r w:rsidR="000A4D9B">
          <w:rPr>
            <w:rFonts w:hint="eastAsia"/>
            <w:kern w:val="0"/>
          </w:rPr>
          <w:t>属性を持たず、代わりに</w:t>
        </w:r>
      </w:ins>
      <w:ins w:id="3512" w:author="岩下" w:date="2015-10-01T15:53:00Z">
        <w:r w:rsidR="000A4D9B">
          <w:rPr>
            <w:rFonts w:hint="eastAsia"/>
            <w:kern w:val="0"/>
          </w:rPr>
          <w:t>以下のように定義されている。</w:t>
        </w:r>
      </w:ins>
    </w:p>
    <w:p w14:paraId="7480350E" w14:textId="77777777" w:rsidR="001B6084" w:rsidRDefault="00F54F45" w:rsidP="005D0DEA">
      <w:pPr>
        <w:numPr>
          <w:ilvl w:val="1"/>
          <w:numId w:val="25"/>
        </w:numPr>
        <w:rPr>
          <w:ins w:id="3513" w:author="岩下" w:date="2015-10-01T15:53:00Z"/>
          <w:kern w:val="0"/>
        </w:rPr>
      </w:pPr>
      <w:r w:rsidRPr="000A4D9B">
        <w:rPr>
          <w:kern w:val="0"/>
        </w:rPr>
        <w:t>属性に</w:t>
      </w:r>
      <w:r w:rsidRPr="000A4D9B">
        <w:rPr>
          <w:kern w:val="0"/>
        </w:rPr>
        <w:t xml:space="preserve"> is_wide="[1|0|true|false]" (</w:t>
      </w:r>
      <w:r w:rsidRPr="000A4D9B">
        <w:rPr>
          <w:kern w:val="0"/>
        </w:rPr>
        <w:t>省略時</w:t>
      </w:r>
      <w:r w:rsidRPr="000A4D9B">
        <w:rPr>
          <w:kern w:val="0"/>
        </w:rPr>
        <w:t>0</w:t>
      </w:r>
      <w:del w:id="3514" w:author="岩下" w:date="2015-10-01T15:47:00Z">
        <w:r w:rsidRPr="000A4D9B" w:rsidDel="000A4D9B">
          <w:rPr>
            <w:kern w:val="0"/>
          </w:rPr>
          <w:delText>）</w:delText>
        </w:r>
      </w:del>
      <w:ins w:id="3515" w:author="岩下" w:date="2015-10-01T15:47:00Z">
        <w:r w:rsidR="000A4D9B" w:rsidRPr="000A4D9B">
          <w:rPr>
            <w:rFonts w:hint="eastAsia"/>
            <w:kern w:val="0"/>
          </w:rPr>
          <w:t>)</w:t>
        </w:r>
      </w:ins>
      <w:r w:rsidRPr="000A4D9B">
        <w:rPr>
          <w:kern w:val="0"/>
        </w:rPr>
        <w:t>を持ち、</w:t>
      </w:r>
      <w:r w:rsidRPr="000A4D9B">
        <w:rPr>
          <w:kern w:val="0"/>
        </w:rPr>
        <w:t>1</w:t>
      </w:r>
      <w:r w:rsidRPr="000A4D9B">
        <w:rPr>
          <w:kern w:val="0"/>
        </w:rPr>
        <w:t>または</w:t>
      </w:r>
      <w:r w:rsidRPr="000A4D9B">
        <w:rPr>
          <w:kern w:val="0"/>
        </w:rPr>
        <w:t>true</w:t>
      </w:r>
      <w:r w:rsidRPr="000A4D9B">
        <w:rPr>
          <w:kern w:val="0"/>
        </w:rPr>
        <w:t>のとき</w:t>
      </w:r>
      <w:r w:rsidRPr="000A4D9B">
        <w:rPr>
          <w:kern w:val="0"/>
        </w:rPr>
        <w:t>wchar_t</w:t>
      </w:r>
      <w:r w:rsidRPr="000A4D9B">
        <w:rPr>
          <w:kern w:val="0"/>
        </w:rPr>
        <w:t>型の文字</w:t>
      </w:r>
      <w:r w:rsidRPr="000A4D9B">
        <w:rPr>
          <w:kern w:val="0"/>
        </w:rPr>
        <w:lastRenderedPageBreak/>
        <w:t>列を表す。</w:t>
      </w:r>
    </w:p>
    <w:p w14:paraId="619A69D7" w14:textId="7F8B0FC9" w:rsidR="00F54F45" w:rsidRPr="001B6084" w:rsidRDefault="00F54F45" w:rsidP="000A4D9B">
      <w:pPr>
        <w:numPr>
          <w:ilvl w:val="0"/>
          <w:numId w:val="25"/>
        </w:numPr>
        <w:ind w:hanging="240"/>
        <w:rPr>
          <w:kern w:val="0"/>
        </w:rPr>
      </w:pPr>
      <w:r w:rsidRPr="001B6084">
        <w:rPr>
          <w:kern w:val="0"/>
        </w:rPr>
        <w:t>moeConstant</w:t>
      </w:r>
      <w:r w:rsidR="004B4E28" w:rsidRPr="001B6084">
        <w:rPr>
          <w:kern w:val="0"/>
        </w:rPr>
        <w:t xml:space="preserve">要素　－　</w:t>
      </w:r>
      <w:r w:rsidRPr="001B6084">
        <w:rPr>
          <w:kern w:val="0"/>
        </w:rPr>
        <w:t>enum</w:t>
      </w:r>
      <w:r w:rsidRPr="001B6084">
        <w:rPr>
          <w:kern w:val="0"/>
        </w:rPr>
        <w:t>型の定数を表す。内容に</w:t>
      </w:r>
      <w:r w:rsidRPr="001B6084">
        <w:rPr>
          <w:kern w:val="0"/>
        </w:rPr>
        <w:t>enum</w:t>
      </w:r>
      <w:r w:rsidRPr="001B6084">
        <w:rPr>
          <w:kern w:val="0"/>
        </w:rPr>
        <w:t>定数</w:t>
      </w:r>
      <w:ins w:id="3516" w:author="岩下" w:date="2015-10-01T16:28:00Z">
        <w:r w:rsidR="00406D6D">
          <w:rPr>
            <w:rFonts w:hint="eastAsia"/>
            <w:kern w:val="0"/>
          </w:rPr>
          <w:t>（</w:t>
        </w:r>
      </w:ins>
      <w:ins w:id="3517" w:author="岩下" w:date="2015-10-01T16:29:00Z">
        <w:r w:rsidR="00406D6D">
          <w:rPr>
            <w:rFonts w:hint="eastAsia"/>
            <w:kern w:val="0"/>
          </w:rPr>
          <w:t>列挙型の</w:t>
        </w:r>
      </w:ins>
      <w:ins w:id="3518" w:author="岩下" w:date="2015-10-01T16:28:00Z">
        <w:r w:rsidR="00406D6D">
          <w:rPr>
            <w:rFonts w:hint="eastAsia"/>
            <w:kern w:val="0"/>
          </w:rPr>
          <w:t>メンバ</w:t>
        </w:r>
      </w:ins>
      <w:ins w:id="3519" w:author="岩下" w:date="2015-10-01T16:29:00Z">
        <w:r w:rsidR="00406D6D">
          <w:rPr>
            <w:rFonts w:hint="eastAsia"/>
            <w:kern w:val="0"/>
          </w:rPr>
          <w:t>の名前</w:t>
        </w:r>
      </w:ins>
      <w:ins w:id="3520" w:author="岩下" w:date="2015-10-01T16:28:00Z">
        <w:r w:rsidR="00406D6D">
          <w:rPr>
            <w:rFonts w:hint="eastAsia"/>
            <w:kern w:val="0"/>
          </w:rPr>
          <w:t>）</w:t>
        </w:r>
      </w:ins>
      <w:r w:rsidRPr="001B6084">
        <w:rPr>
          <w:kern w:val="0"/>
        </w:rPr>
        <w:t>を記述する。</w:t>
      </w:r>
      <w:ins w:id="3521" w:author="岩下" w:date="2015-10-01T16:28:00Z">
        <w:r w:rsidR="00406D6D">
          <w:rPr>
            <w:kern w:val="0"/>
          </w:rPr>
          <w:t>type</w:t>
        </w:r>
        <w:r w:rsidR="00406D6D">
          <w:rPr>
            <w:rFonts w:hint="eastAsia"/>
            <w:kern w:val="0"/>
          </w:rPr>
          <w:t>属性は</w:t>
        </w:r>
      </w:ins>
      <w:ins w:id="3522" w:author="岩下" w:date="2015-10-01T16:29:00Z">
        <w:r w:rsidR="00406D6D">
          <w:rPr>
            <w:rFonts w:hint="eastAsia"/>
            <w:kern w:val="0"/>
          </w:rPr>
          <w:t>列挙型のタイプ名を</w:t>
        </w:r>
      </w:ins>
      <w:ins w:id="3523" w:author="岩下" w:date="2015-10-01T16:30:00Z">
        <w:r w:rsidR="00406D6D">
          <w:rPr>
            <w:rFonts w:hint="eastAsia"/>
            <w:kern w:val="0"/>
          </w:rPr>
          <w:t>記述する。</w:t>
        </w:r>
      </w:ins>
    </w:p>
    <w:p w14:paraId="7BDB384A" w14:textId="73307EE1" w:rsidR="00F97B59" w:rsidRDefault="00F97B59" w:rsidP="00613D85">
      <w:pPr>
        <w:numPr>
          <w:ilvl w:val="0"/>
          <w:numId w:val="25"/>
        </w:numPr>
        <w:ind w:hanging="240"/>
        <w:rPr>
          <w:kern w:val="0"/>
        </w:rPr>
      </w:pPr>
      <w:r>
        <w:rPr>
          <w:kern w:val="0"/>
        </w:rPr>
        <w:t>booleanConstant</w:t>
      </w:r>
      <w:r>
        <w:rPr>
          <w:rFonts w:hint="eastAsia"/>
          <w:kern w:val="0"/>
        </w:rPr>
        <w:t>要素</w:t>
      </w:r>
      <w:r>
        <w:rPr>
          <w:kern w:val="0"/>
        </w:rPr>
        <w:t xml:space="preserve">　－　</w:t>
      </w:r>
      <w:r>
        <w:rPr>
          <w:rFonts w:hint="eastAsia"/>
          <w:kern w:val="0"/>
        </w:rPr>
        <w:t>真理値リテラル。</w:t>
      </w:r>
      <w:r>
        <w:rPr>
          <w:rFonts w:hint="eastAsia"/>
          <w:kern w:val="0"/>
        </w:rPr>
        <w:t>fa</w:t>
      </w:r>
      <w:r>
        <w:rPr>
          <w:kern w:val="0"/>
        </w:rPr>
        <w:t>lse</w:t>
      </w:r>
      <w:r>
        <w:rPr>
          <w:rFonts w:hint="eastAsia"/>
          <w:kern w:val="0"/>
        </w:rPr>
        <w:t>または</w:t>
      </w:r>
      <w:r>
        <w:rPr>
          <w:rFonts w:hint="eastAsia"/>
          <w:kern w:val="0"/>
        </w:rPr>
        <w:t>t</w:t>
      </w:r>
      <w:r>
        <w:rPr>
          <w:kern w:val="0"/>
        </w:rPr>
        <w:t>rue</w:t>
      </w:r>
      <w:r>
        <w:rPr>
          <w:rFonts w:hint="eastAsia"/>
          <w:kern w:val="0"/>
        </w:rPr>
        <w:t>。</w:t>
      </w:r>
      <w:ins w:id="3524" w:author="岩下" w:date="2015-10-01T16:34:00Z">
        <w:r w:rsidR="00E042A6">
          <w:rPr>
            <w:kern w:val="0"/>
          </w:rPr>
          <w:t>type</w:t>
        </w:r>
        <w:r w:rsidR="00E042A6">
          <w:rPr>
            <w:rFonts w:hint="eastAsia"/>
            <w:kern w:val="0"/>
          </w:rPr>
          <w:t>属性は</w:t>
        </w:r>
        <w:r w:rsidR="00E042A6">
          <w:rPr>
            <w:kern w:val="0"/>
          </w:rPr>
          <w:t>”bool”</w:t>
        </w:r>
        <w:r w:rsidR="00E042A6">
          <w:rPr>
            <w:rFonts w:hint="eastAsia"/>
            <w:kern w:val="0"/>
          </w:rPr>
          <w:t>のみ許される。</w:t>
        </w:r>
      </w:ins>
    </w:p>
    <w:p w14:paraId="240B7143" w14:textId="37602C2A" w:rsidR="00F54F45" w:rsidRPr="00C808B7" w:rsidRDefault="00F54F45" w:rsidP="00C808B7">
      <w:pPr>
        <w:numPr>
          <w:ilvl w:val="0"/>
          <w:numId w:val="25"/>
        </w:numPr>
        <w:ind w:hanging="240"/>
        <w:rPr>
          <w:kern w:val="0"/>
        </w:rPr>
      </w:pPr>
      <w:r w:rsidRPr="00F54F45">
        <w:rPr>
          <w:kern w:val="0"/>
        </w:rPr>
        <w:t>funcAddr</w:t>
      </w:r>
      <w:r w:rsidR="004B4E28">
        <w:rPr>
          <w:kern w:val="0"/>
        </w:rPr>
        <w:t xml:space="preserve">要素　－　</w:t>
      </w:r>
      <w:r w:rsidRPr="00F54F45">
        <w:rPr>
          <w:kern w:val="0"/>
        </w:rPr>
        <w:t>関数のアドレスを表す。内容に関数名を記述する。</w:t>
      </w:r>
      <w:ins w:id="3525" w:author="岩下" w:date="2015-10-01T16:35:00Z">
        <w:r w:rsidR="00E042A6">
          <w:rPr>
            <w:kern w:val="0"/>
          </w:rPr>
          <w:t>type</w:t>
        </w:r>
        <w:r w:rsidR="00E042A6">
          <w:rPr>
            <w:rFonts w:hint="eastAsia"/>
            <w:kern w:val="0"/>
          </w:rPr>
          <w:t>属性は</w:t>
        </w:r>
      </w:ins>
      <w:ins w:id="3526" w:author="岩下" w:date="2015-10-01T16:40:00Z">
        <w:r w:rsidR="00E042A6">
          <w:rPr>
            <w:rFonts w:hint="eastAsia"/>
            <w:kern w:val="0"/>
          </w:rPr>
          <w:t>、原則としてその関数のインスタンス</w:t>
        </w:r>
      </w:ins>
      <w:ins w:id="3527" w:author="岩下" w:date="2015-10-01T16:41:00Z">
        <w:r w:rsidR="00E042A6">
          <w:rPr>
            <w:rFonts w:hint="eastAsia"/>
            <w:kern w:val="0"/>
          </w:rPr>
          <w:t>の型とする</w:t>
        </w:r>
      </w:ins>
      <w:ins w:id="3528" w:author="岩下" w:date="2015-10-01T17:00:00Z">
        <w:r w:rsidR="00C808B7">
          <w:rPr>
            <w:rFonts w:hint="eastAsia"/>
            <w:kern w:val="0"/>
          </w:rPr>
          <w:t>が、</w:t>
        </w:r>
      </w:ins>
      <w:ins w:id="3529" w:author="岩下" w:date="2015-10-01T16:59:00Z">
        <w:r w:rsidR="00C808B7" w:rsidRPr="00C808B7">
          <w:rPr>
            <w:rFonts w:hint="eastAsia"/>
            <w:kern w:val="0"/>
          </w:rPr>
          <w:t>翻訳時に不明な場合には</w:t>
        </w:r>
      </w:ins>
      <w:ins w:id="3530" w:author="岩下" w:date="2015-10-01T17:01:00Z">
        <w:r w:rsidR="00C808B7">
          <w:rPr>
            <w:rFonts w:hint="eastAsia"/>
            <w:kern w:val="0"/>
          </w:rPr>
          <w:t>別の表現とする。（詳細は実装時に検討する。）</w:t>
        </w:r>
      </w:ins>
    </w:p>
    <w:p w14:paraId="6604CCE9" w14:textId="77777777" w:rsidR="000A34B9" w:rsidRDefault="000A34B9" w:rsidP="000A34B9">
      <w:pPr>
        <w:rPr>
          <w:ins w:id="3531" w:author="Youichi KOYAMA" w:date="2016-03-25T16:00:00Z"/>
          <w:kern w:val="0"/>
        </w:rPr>
      </w:pPr>
    </w:p>
    <w:p w14:paraId="53FC0C25" w14:textId="76C5E435" w:rsidR="0005220D" w:rsidRDefault="0005220D" w:rsidP="000A34B9">
      <w:pPr>
        <w:rPr>
          <w:ins w:id="3532" w:author="Youichi KOYAMA" w:date="2016-03-25T16:00:00Z"/>
          <w:rFonts w:hint="eastAsia"/>
          <w:kern w:val="0"/>
        </w:rPr>
      </w:pPr>
      <w:ins w:id="3533" w:author="Youichi KOYAMA" w:date="2016-03-25T16:00:00Z">
        <w:r>
          <w:rPr>
            <w:rFonts w:hint="eastAsia"/>
            <w:kern w:val="0"/>
          </w:rPr>
          <w:t>備考：</w:t>
        </w:r>
        <w:r>
          <w:rPr>
            <w:rFonts w:hint="eastAsia"/>
            <w:kern w:val="0"/>
          </w:rPr>
          <w:t>longlongConstant</w:t>
        </w:r>
        <w:r>
          <w:rPr>
            <w:rFonts w:hint="eastAsia"/>
            <w:kern w:val="0"/>
          </w:rPr>
          <w:t>だけ特別扱いするのは不自然。</w:t>
        </w:r>
      </w:ins>
      <w:ins w:id="3534" w:author="Youichi KOYAMA" w:date="2016-03-25T16:01:00Z">
        <w:r w:rsidR="00FC2293">
          <w:rPr>
            <w:rFonts w:hint="eastAsia"/>
            <w:kern w:val="0"/>
          </w:rPr>
          <w:t>素直に</w:t>
        </w:r>
        <w:r w:rsidR="00FC2293">
          <w:rPr>
            <w:rFonts w:hint="eastAsia"/>
            <w:kern w:val="0"/>
          </w:rPr>
          <w:t>10</w:t>
        </w:r>
        <w:r w:rsidR="00FC2293">
          <w:rPr>
            <w:rFonts w:hint="eastAsia"/>
            <w:kern w:val="0"/>
          </w:rPr>
          <w:t>進数表記で表現する形にしたい。</w:t>
        </w:r>
      </w:ins>
    </w:p>
    <w:p w14:paraId="17D4A649" w14:textId="77777777" w:rsidR="0005220D" w:rsidRPr="00F97B59" w:rsidRDefault="0005220D" w:rsidP="000A34B9">
      <w:pPr>
        <w:rPr>
          <w:rFonts w:hint="eastAsia"/>
          <w:kern w:val="0"/>
        </w:rPr>
      </w:pPr>
    </w:p>
    <w:p w14:paraId="6C0F88A8" w14:textId="5B79976F" w:rsidR="00270A7E" w:rsidRDefault="00270A7E" w:rsidP="00270A7E">
      <w:pPr>
        <w:pStyle w:val="2"/>
      </w:pPr>
      <w:bookmarkStart w:id="3535" w:name="_Toc223755522"/>
      <w:bookmarkStart w:id="3536" w:name="_Toc223755728"/>
      <w:bookmarkStart w:id="3537" w:name="_Toc422165405"/>
      <w:bookmarkStart w:id="3538" w:name="_Ref305347082"/>
      <w:bookmarkStart w:id="3539" w:name="_Ref305421582"/>
      <w:bookmarkStart w:id="3540" w:name="_Ref306466971"/>
      <w:bookmarkStart w:id="3541" w:name="_Ref306522158"/>
      <w:bookmarkStart w:id="3542" w:name="_Toc306557453"/>
      <w:r>
        <w:rPr>
          <w:rFonts w:hint="eastAsia"/>
        </w:rPr>
        <w:t>変数参照の</w:t>
      </w:r>
      <w:r w:rsidR="004B4E28">
        <w:rPr>
          <w:rFonts w:hint="eastAsia"/>
        </w:rPr>
        <w:t>要素</w:t>
      </w:r>
      <w:bookmarkEnd w:id="3535"/>
      <w:bookmarkEnd w:id="3536"/>
      <w:bookmarkEnd w:id="3537"/>
      <w:bookmarkEnd w:id="3538"/>
      <w:bookmarkEnd w:id="3539"/>
      <w:ins w:id="3543" w:author="岩下" w:date="2015-10-14T09:16:00Z">
        <w:r w:rsidR="00A81AE1">
          <w:rPr>
            <w:rFonts w:hint="eastAsia"/>
          </w:rPr>
          <w:t>（</w:t>
        </w:r>
      </w:ins>
      <w:ins w:id="3544" w:author="岩下" w:date="2015-10-14T09:17:00Z">
        <w:r w:rsidR="00A81AE1">
          <w:t>Var</w:t>
        </w:r>
        <w:r w:rsidR="00A81AE1">
          <w:rPr>
            <w:rFonts w:hint="eastAsia"/>
          </w:rPr>
          <w:t>要素、</w:t>
        </w:r>
        <w:r w:rsidR="00A81AE1">
          <w:t>varAddr</w:t>
        </w:r>
        <w:r w:rsidR="00A81AE1">
          <w:rPr>
            <w:rFonts w:hint="eastAsia"/>
          </w:rPr>
          <w:t>要素、</w:t>
        </w:r>
        <w:r w:rsidR="00A81AE1">
          <w:t>arrayAddr</w:t>
        </w:r>
        <w:r w:rsidR="00A81AE1">
          <w:rPr>
            <w:rFonts w:hint="eastAsia"/>
          </w:rPr>
          <w:t>要素）</w:t>
        </w:r>
      </w:ins>
      <w:bookmarkEnd w:id="3540"/>
      <w:bookmarkEnd w:id="3541"/>
      <w:bookmarkEnd w:id="3542"/>
    </w:p>
    <w:p w14:paraId="0BC4ABB1" w14:textId="42F79B8B" w:rsidR="005752CC" w:rsidRDefault="005752CC" w:rsidP="000A34B9">
      <w:pPr>
        <w:ind w:firstLineChars="100" w:firstLine="210"/>
        <w:rPr>
          <w:ins w:id="3545" w:author="岩下" w:date="2015-09-30T13:24:00Z"/>
          <w:kern w:val="0"/>
        </w:rPr>
      </w:pPr>
      <w:ins w:id="3546" w:author="岩下" w:date="2015-09-30T13:24:00Z">
        <w:r>
          <w:rPr>
            <w:rFonts w:hint="eastAsia"/>
            <w:kern w:val="0"/>
          </w:rPr>
          <w:t>変数名への参照を表現する。</w:t>
        </w:r>
      </w:ins>
      <w:ins w:id="3547" w:author="岩下" w:date="2015-10-15T14:10:00Z">
        <w:r w:rsidR="005C552B">
          <w:rPr>
            <w:rFonts w:hint="eastAsia"/>
            <w:kern w:val="0"/>
          </w:rPr>
          <w:t>それぞれ、</w:t>
        </w:r>
      </w:ins>
      <w:ins w:id="3548" w:author="岩下" w:date="2015-10-15T14:11:00Z">
        <w:r w:rsidR="005C552B">
          <w:rPr>
            <w:kern w:val="0"/>
          </w:rPr>
          <w:t>v, &amp;v, a</w:t>
        </w:r>
      </w:ins>
      <w:ins w:id="3549" w:author="岩下" w:date="2015-10-15T14:15:00Z">
        <w:r w:rsidR="005C552B">
          <w:rPr>
            <w:rFonts w:hint="eastAsia"/>
            <w:kern w:val="0"/>
          </w:rPr>
          <w:t>に対応する</w:t>
        </w:r>
      </w:ins>
      <w:ins w:id="3550" w:author="岩下" w:date="2015-10-15T14:16:00Z">
        <w:r w:rsidR="005C552B">
          <w:rPr>
            <w:rFonts w:hint="eastAsia"/>
            <w:kern w:val="0"/>
          </w:rPr>
          <w:t>（</w:t>
        </w:r>
        <w:r w:rsidR="005C552B">
          <w:rPr>
            <w:kern w:val="0"/>
          </w:rPr>
          <w:t>v</w:t>
        </w:r>
        <w:r w:rsidR="005C552B">
          <w:rPr>
            <w:rFonts w:hint="eastAsia"/>
            <w:kern w:val="0"/>
          </w:rPr>
          <w:t>は配列以外の変数、</w:t>
        </w:r>
        <w:r w:rsidR="005C552B">
          <w:rPr>
            <w:kern w:val="0"/>
          </w:rPr>
          <w:t>a</w:t>
        </w:r>
        <w:r w:rsidR="005C552B">
          <w:rPr>
            <w:rFonts w:hint="eastAsia"/>
            <w:kern w:val="0"/>
          </w:rPr>
          <w:t>は配列変数）</w:t>
        </w:r>
      </w:ins>
      <w:ins w:id="3551" w:author="岩下" w:date="2015-10-15T14:15:00Z">
        <w:r w:rsidR="005C552B">
          <w:rPr>
            <w:rFonts w:hint="eastAsia"/>
            <w:kern w:val="0"/>
          </w:rPr>
          <w:t>。</w:t>
        </w:r>
      </w:ins>
    </w:p>
    <w:p w14:paraId="5218FE7A" w14:textId="77777777" w:rsidR="005752CC" w:rsidRPr="005D0DEA" w:rsidRDefault="005752CC" w:rsidP="005D0DEA">
      <w:pPr>
        <w:pBdr>
          <w:top w:val="single" w:sz="4" w:space="1" w:color="auto"/>
          <w:left w:val="single" w:sz="4" w:space="0" w:color="auto"/>
          <w:bottom w:val="single" w:sz="4" w:space="1" w:color="auto"/>
          <w:right w:val="single" w:sz="4" w:space="0" w:color="auto"/>
        </w:pBdr>
        <w:ind w:firstLineChars="100" w:firstLine="210"/>
        <w:rPr>
          <w:ins w:id="3552" w:author="岩下" w:date="2015-09-30T13:24:00Z"/>
          <w:rFonts w:ascii="ＭＳ Ｐゴシック" w:eastAsia="ＭＳ Ｐゴシック" w:hAnsi="ＭＳ Ｐゴシック" w:cs="ＭＳ ゴシック"/>
          <w:kern w:val="0"/>
          <w:szCs w:val="20"/>
        </w:rPr>
      </w:pPr>
      <w:ins w:id="3553" w:author="岩下" w:date="2015-09-30T13:24:00Z">
        <w:r w:rsidRPr="005D0DEA">
          <w:rPr>
            <w:rFonts w:ascii="ＭＳ Ｐゴシック" w:eastAsia="ＭＳ Ｐゴシック" w:hAnsi="ＭＳ Ｐゴシック" w:cs="ＭＳ ゴシック"/>
            <w:kern w:val="0"/>
            <w:szCs w:val="20"/>
          </w:rPr>
          <w:t>&lt;Var&gt;</w:t>
        </w:r>
        <w:r w:rsidRPr="005D0DEA">
          <w:rPr>
            <w:rFonts w:ascii="ＭＳ Ｐゴシック" w:eastAsia="ＭＳ Ｐゴシック" w:hAnsi="ＭＳ Ｐゴシック" w:cs="ＭＳ ゴシック" w:hint="eastAsia"/>
            <w:kern w:val="0"/>
            <w:szCs w:val="20"/>
          </w:rPr>
          <w:t>変数名</w:t>
        </w:r>
        <w:r w:rsidRPr="005D0DEA">
          <w:rPr>
            <w:rFonts w:ascii="ＭＳ Ｐゴシック" w:eastAsia="ＭＳ Ｐゴシック" w:hAnsi="ＭＳ Ｐゴシック" w:cs="ＭＳ ゴシック"/>
            <w:kern w:val="0"/>
            <w:szCs w:val="20"/>
          </w:rPr>
          <w:t xml:space="preserve">&lt;/Var&gt; </w:t>
        </w:r>
      </w:ins>
    </w:p>
    <w:p w14:paraId="23E77B31" w14:textId="77777777" w:rsidR="005752CC" w:rsidRPr="005D0DEA" w:rsidRDefault="005752CC" w:rsidP="005D0DEA">
      <w:pPr>
        <w:pBdr>
          <w:top w:val="single" w:sz="4" w:space="1" w:color="auto"/>
          <w:left w:val="single" w:sz="4" w:space="0" w:color="auto"/>
          <w:bottom w:val="single" w:sz="4" w:space="1" w:color="auto"/>
          <w:right w:val="single" w:sz="4" w:space="0" w:color="auto"/>
        </w:pBdr>
        <w:ind w:firstLineChars="100" w:firstLine="210"/>
        <w:rPr>
          <w:ins w:id="3554" w:author="岩下" w:date="2015-10-02T13:35:00Z"/>
          <w:rFonts w:ascii="ＭＳ Ｐゴシック" w:eastAsia="ＭＳ Ｐゴシック" w:hAnsi="ＭＳ Ｐゴシック" w:cs="ＭＳ ゴシック"/>
          <w:kern w:val="0"/>
          <w:szCs w:val="20"/>
        </w:rPr>
      </w:pPr>
      <w:ins w:id="3555" w:author="岩下" w:date="2015-09-30T13:24:00Z">
        <w:r w:rsidRPr="005D0DEA">
          <w:rPr>
            <w:rFonts w:ascii="ＭＳ Ｐゴシック" w:eastAsia="ＭＳ Ｐゴシック" w:hAnsi="ＭＳ Ｐゴシック" w:cs="ＭＳ ゴシック"/>
            <w:kern w:val="0"/>
            <w:szCs w:val="20"/>
          </w:rPr>
          <w:t>&lt;varAddr&gt;</w:t>
        </w:r>
        <w:r w:rsidRPr="005D0DEA">
          <w:rPr>
            <w:rFonts w:ascii="ＭＳ Ｐゴシック" w:eastAsia="ＭＳ Ｐゴシック" w:hAnsi="ＭＳ Ｐゴシック" w:cs="ＭＳ ゴシック" w:hint="eastAsia"/>
            <w:kern w:val="0"/>
            <w:szCs w:val="20"/>
          </w:rPr>
          <w:t>変数名</w:t>
        </w:r>
        <w:r w:rsidRPr="005D0DEA">
          <w:rPr>
            <w:rFonts w:ascii="ＭＳ Ｐゴシック" w:eastAsia="ＭＳ Ｐゴシック" w:hAnsi="ＭＳ Ｐゴシック" w:cs="ＭＳ ゴシック"/>
            <w:kern w:val="0"/>
            <w:szCs w:val="20"/>
          </w:rPr>
          <w:t>&lt;/varAddr&gt;</w:t>
        </w:r>
      </w:ins>
    </w:p>
    <w:p w14:paraId="07118011" w14:textId="35DA2CC6" w:rsidR="005F3137" w:rsidRPr="005D0DEA" w:rsidRDefault="005F3137" w:rsidP="005D0DEA">
      <w:pPr>
        <w:pBdr>
          <w:top w:val="single" w:sz="4" w:space="1" w:color="auto"/>
          <w:left w:val="single" w:sz="4" w:space="0" w:color="auto"/>
          <w:bottom w:val="single" w:sz="4" w:space="1" w:color="auto"/>
          <w:right w:val="single" w:sz="4" w:space="0" w:color="auto"/>
        </w:pBdr>
        <w:ind w:firstLineChars="100" w:firstLine="210"/>
        <w:rPr>
          <w:ins w:id="3556" w:author="岩下" w:date="2015-09-30T13:24:00Z"/>
          <w:rFonts w:ascii="ＭＳ Ｐゴシック" w:eastAsia="ＭＳ Ｐゴシック" w:hAnsi="ＭＳ Ｐゴシック" w:cs="ＭＳ ゴシック"/>
          <w:kern w:val="0"/>
          <w:szCs w:val="20"/>
        </w:rPr>
      </w:pPr>
      <w:ins w:id="3557" w:author="岩下" w:date="2015-10-02T13:35:00Z">
        <w:r w:rsidRPr="005D0DEA">
          <w:rPr>
            <w:rFonts w:ascii="ＭＳ Ｐゴシック" w:eastAsia="ＭＳ Ｐゴシック" w:hAnsi="ＭＳ Ｐゴシック" w:cs="ＭＳ ゴシック"/>
            <w:kern w:val="0"/>
            <w:szCs w:val="20"/>
          </w:rPr>
          <w:t>&lt;arrayAddr&gt;</w:t>
        </w:r>
        <w:r w:rsidRPr="005D0DEA">
          <w:rPr>
            <w:rFonts w:ascii="ＭＳ Ｐゴシック" w:eastAsia="ＭＳ Ｐゴシック" w:hAnsi="ＭＳ Ｐゴシック" w:cs="ＭＳ ゴシック" w:hint="eastAsia"/>
            <w:kern w:val="0"/>
            <w:szCs w:val="20"/>
          </w:rPr>
          <w:t>配列変数名</w:t>
        </w:r>
        <w:r w:rsidRPr="005D0DEA">
          <w:rPr>
            <w:rFonts w:ascii="ＭＳ Ｐゴシック" w:eastAsia="ＭＳ Ｐゴシック" w:hAnsi="ＭＳ Ｐゴシック" w:cs="ＭＳ ゴシック"/>
            <w:kern w:val="0"/>
            <w:szCs w:val="20"/>
          </w:rPr>
          <w:t>&lt;/arrayAddr&gt;</w:t>
        </w:r>
      </w:ins>
    </w:p>
    <w:p w14:paraId="2C4D5319" w14:textId="32B74573" w:rsidR="00DE2DD7" w:rsidRDefault="00DE2DD7" w:rsidP="00DE2DD7">
      <w:pPr>
        <w:rPr>
          <w:ins w:id="3558" w:author="岩下" w:date="2015-09-30T13:28:00Z"/>
          <w:rFonts w:ascii="ＭＳ Ｐゴシック" w:eastAsia="ＭＳ Ｐゴシック" w:hAnsi="ＭＳ Ｐゴシック"/>
        </w:rPr>
      </w:pPr>
      <w:ins w:id="3559" w:author="岩下" w:date="2015-09-30T13:28:00Z">
        <w:r>
          <w:rPr>
            <w:rFonts w:ascii="ＭＳ Ｐゴシック" w:eastAsia="ＭＳ Ｐゴシック" w:hAnsi="ＭＳ Ｐゴシック"/>
          </w:rPr>
          <w:t>属性(</w:t>
        </w:r>
      </w:ins>
      <w:ins w:id="3560" w:author="岩下" w:date="2015-10-01T14:00:00Z">
        <w:r w:rsidR="002E3967">
          <w:rPr>
            <w:rFonts w:ascii="ＭＳ Ｐゴシック" w:eastAsia="ＭＳ Ｐゴシック" w:hAnsi="ＭＳ Ｐゴシック" w:hint="eastAsia"/>
          </w:rPr>
          <w:t>必須</w:t>
        </w:r>
      </w:ins>
      <w:ins w:id="3561" w:author="岩下" w:date="2015-09-30T13:28:00Z">
        <w:r>
          <w:rPr>
            <w:rFonts w:ascii="ＭＳ Ｐゴシック" w:eastAsia="ＭＳ Ｐゴシック" w:hAnsi="ＭＳ Ｐゴシック"/>
          </w:rPr>
          <w:t xml:space="preserve">): </w:t>
        </w:r>
      </w:ins>
      <w:ins w:id="3562" w:author="岩下" w:date="2015-10-01T14:01:00Z">
        <w:r w:rsidR="002E3967">
          <w:rPr>
            <w:rFonts w:ascii="ＭＳ Ｐゴシック" w:eastAsia="ＭＳ Ｐゴシック" w:hAnsi="ＭＳ Ｐゴシック"/>
          </w:rPr>
          <w:t xml:space="preserve">type, </w:t>
        </w:r>
      </w:ins>
      <w:ins w:id="3563" w:author="岩下" w:date="2015-09-30T13:28:00Z">
        <w:r>
          <w:rPr>
            <w:rFonts w:ascii="ＭＳ Ｐゴシック" w:eastAsia="ＭＳ Ｐゴシック" w:hAnsi="ＭＳ Ｐゴシック"/>
          </w:rPr>
          <w:t>scope</w:t>
        </w:r>
      </w:ins>
    </w:p>
    <w:p w14:paraId="026DDDB9" w14:textId="77777777" w:rsidR="005752CC" w:rsidRDefault="005752CC" w:rsidP="005752CC">
      <w:pPr>
        <w:rPr>
          <w:ins w:id="3564" w:author="岩下" w:date="2015-09-30T13:24:00Z"/>
          <w:kern w:val="0"/>
        </w:rPr>
      </w:pPr>
    </w:p>
    <w:p w14:paraId="2AFA85E0" w14:textId="6A3A4EA4" w:rsidR="00F54F45" w:rsidDel="005752CC" w:rsidRDefault="00F54F45" w:rsidP="000A34B9">
      <w:pPr>
        <w:ind w:firstLineChars="100" w:firstLine="210"/>
        <w:rPr>
          <w:del w:id="3565" w:author="岩下" w:date="2015-09-30T13:24:00Z"/>
          <w:kern w:val="0"/>
        </w:rPr>
      </w:pPr>
      <w:del w:id="3566" w:author="岩下" w:date="2015-09-30T13:24:00Z">
        <w:r w:rsidRPr="00F54F45" w:rsidDel="005752CC">
          <w:rPr>
            <w:kern w:val="0"/>
          </w:rPr>
          <w:delText>変数への参照は、大域変数、パラメータ変数、局所変数、それぞれに対して、異なる</w:delText>
        </w:r>
        <w:r w:rsidR="004B4E28" w:rsidDel="005752CC">
          <w:rPr>
            <w:kern w:val="0"/>
          </w:rPr>
          <w:delText>要素</w:delText>
        </w:r>
        <w:r w:rsidRPr="00F54F45" w:rsidDel="005752CC">
          <w:rPr>
            <w:kern w:val="0"/>
          </w:rPr>
          <w:delText>を用いる。</w:delText>
        </w:r>
      </w:del>
    </w:p>
    <w:p w14:paraId="67EEAB21" w14:textId="59E7D6D3" w:rsidR="000A34B9" w:rsidRPr="00F54F45" w:rsidDel="005752CC" w:rsidRDefault="000A34B9" w:rsidP="000A34B9">
      <w:pPr>
        <w:rPr>
          <w:del w:id="3567" w:author="岩下" w:date="2015-09-30T13:24:00Z"/>
          <w:kern w:val="0"/>
        </w:rPr>
      </w:pPr>
    </w:p>
    <w:p w14:paraId="4A27F923" w14:textId="7700E14C" w:rsidR="00F54F45" w:rsidRPr="000A34B9" w:rsidRDefault="00F54F45" w:rsidP="00613D85">
      <w:pPr>
        <w:numPr>
          <w:ilvl w:val="0"/>
          <w:numId w:val="26"/>
        </w:numPr>
        <w:ind w:hanging="240"/>
        <w:rPr>
          <w:kern w:val="0"/>
        </w:rPr>
      </w:pPr>
      <w:r w:rsidRPr="00F54F45">
        <w:rPr>
          <w:kern w:val="0"/>
        </w:rPr>
        <w:t>Var</w:t>
      </w:r>
      <w:r w:rsidRPr="00F54F45">
        <w:rPr>
          <w:kern w:val="0"/>
        </w:rPr>
        <w:t>要素</w:t>
      </w:r>
      <w:r w:rsidR="004B4E28">
        <w:rPr>
          <w:kern w:val="0"/>
        </w:rPr>
        <w:t xml:space="preserve">　－　</w:t>
      </w:r>
      <w:ins w:id="3568" w:author="岩下" w:date="2015-10-02T13:35:00Z">
        <w:r w:rsidR="005F3137">
          <w:rPr>
            <w:rFonts w:hint="eastAsia"/>
            <w:kern w:val="0"/>
          </w:rPr>
          <w:t>配列以外の</w:t>
        </w:r>
      </w:ins>
      <w:del w:id="3569" w:author="岩下" w:date="2015-10-01T13:31:00Z">
        <w:r w:rsidRPr="00F54F45" w:rsidDel="00596B24">
          <w:rPr>
            <w:kern w:val="0"/>
          </w:rPr>
          <w:delText>大域</w:delText>
        </w:r>
      </w:del>
      <w:r w:rsidRPr="00F54F45">
        <w:rPr>
          <w:kern w:val="0"/>
        </w:rPr>
        <w:t>変数を参照する式。内容に変数名を指定する。</w:t>
      </w:r>
    </w:p>
    <w:p w14:paraId="7A8D9FFC" w14:textId="3DDE7AEE" w:rsidR="00F54F45" w:rsidRDefault="00F54F45" w:rsidP="00613D85">
      <w:pPr>
        <w:numPr>
          <w:ilvl w:val="0"/>
          <w:numId w:val="26"/>
        </w:numPr>
        <w:ind w:hanging="240"/>
        <w:rPr>
          <w:ins w:id="3570" w:author="岩下" w:date="2015-10-02T13:35:00Z"/>
          <w:kern w:val="0"/>
        </w:rPr>
      </w:pPr>
      <w:r w:rsidRPr="00F54F45">
        <w:rPr>
          <w:kern w:val="0"/>
        </w:rPr>
        <w:t>varAddr</w:t>
      </w:r>
      <w:r w:rsidR="004B4E28">
        <w:rPr>
          <w:kern w:val="0"/>
        </w:rPr>
        <w:t xml:space="preserve">要素　－　</w:t>
      </w:r>
      <w:ins w:id="3571" w:author="岩下" w:date="2015-10-02T13:35:00Z">
        <w:r w:rsidR="005F3137">
          <w:rPr>
            <w:rFonts w:hint="eastAsia"/>
            <w:kern w:val="0"/>
          </w:rPr>
          <w:t>配列以外の</w:t>
        </w:r>
      </w:ins>
      <w:del w:id="3572" w:author="岩下" w:date="2015-10-01T13:31:00Z">
        <w:r w:rsidRPr="00F54F45" w:rsidDel="00596B24">
          <w:rPr>
            <w:kern w:val="0"/>
          </w:rPr>
          <w:delText>大域</w:delText>
        </w:r>
      </w:del>
      <w:r w:rsidRPr="00F54F45">
        <w:rPr>
          <w:kern w:val="0"/>
        </w:rPr>
        <w:t>変数</w:t>
      </w:r>
      <w:r w:rsidR="00F97B59">
        <w:rPr>
          <w:rFonts w:hint="eastAsia"/>
          <w:kern w:val="0"/>
        </w:rPr>
        <w:t>の</w:t>
      </w:r>
      <w:r w:rsidRPr="00F54F45">
        <w:rPr>
          <w:kern w:val="0"/>
        </w:rPr>
        <w:t>アドレスを参照する式。内容に変数名を指定する。</w:t>
      </w:r>
    </w:p>
    <w:p w14:paraId="5AD38B56" w14:textId="75BFBE2A" w:rsidR="005F3137" w:rsidRPr="000A34B9" w:rsidRDefault="00A60827" w:rsidP="00613D85">
      <w:pPr>
        <w:numPr>
          <w:ilvl w:val="0"/>
          <w:numId w:val="26"/>
        </w:numPr>
        <w:ind w:hanging="240"/>
        <w:rPr>
          <w:kern w:val="0"/>
        </w:rPr>
      </w:pPr>
      <w:ins w:id="3573" w:author="岩下" w:date="2015-10-02T13:40:00Z">
        <w:r>
          <w:rPr>
            <w:kern w:val="0"/>
          </w:rPr>
          <w:t>arrayAddr</w:t>
        </w:r>
        <w:r>
          <w:rPr>
            <w:rFonts w:hint="eastAsia"/>
            <w:kern w:val="0"/>
          </w:rPr>
          <w:t>要素</w:t>
        </w:r>
        <w:r>
          <w:rPr>
            <w:kern w:val="0"/>
          </w:rPr>
          <w:t xml:space="preserve">　－　</w:t>
        </w:r>
        <w:r w:rsidRPr="00F54F45">
          <w:rPr>
            <w:kern w:val="0"/>
          </w:rPr>
          <w:t>配列の</w:t>
        </w:r>
        <w:r>
          <w:rPr>
            <w:rFonts w:hint="eastAsia"/>
            <w:kern w:val="0"/>
          </w:rPr>
          <w:t>先頭</w:t>
        </w:r>
        <w:r w:rsidRPr="00F54F45">
          <w:rPr>
            <w:kern w:val="0"/>
          </w:rPr>
          <w:t>アドレスを参照する式。内容に配列</w:t>
        </w:r>
        <w:r>
          <w:rPr>
            <w:rFonts w:hint="eastAsia"/>
            <w:kern w:val="0"/>
          </w:rPr>
          <w:t>変数</w:t>
        </w:r>
        <w:r w:rsidRPr="00F54F45">
          <w:rPr>
            <w:kern w:val="0"/>
          </w:rPr>
          <w:t>名を指定する。</w:t>
        </w:r>
      </w:ins>
    </w:p>
    <w:p w14:paraId="263F7272" w14:textId="77777777" w:rsidR="00107D79" w:rsidRDefault="00107D79" w:rsidP="00D21783">
      <w:pPr>
        <w:ind w:left="180"/>
        <w:rPr>
          <w:kern w:val="0"/>
        </w:rPr>
      </w:pPr>
    </w:p>
    <w:p w14:paraId="6B164878" w14:textId="77777777" w:rsidR="00F54F45" w:rsidRPr="000A34B9" w:rsidRDefault="00F54F45" w:rsidP="00D21783">
      <w:pPr>
        <w:ind w:left="180"/>
        <w:rPr>
          <w:kern w:val="0"/>
        </w:rPr>
      </w:pPr>
      <w:r w:rsidRPr="00F54F45">
        <w:rPr>
          <w:kern w:val="0"/>
        </w:rPr>
        <w:t>scope</w:t>
      </w:r>
      <w:r w:rsidRPr="00F54F45">
        <w:rPr>
          <w:kern w:val="0"/>
        </w:rPr>
        <w:t>属性をつかって、局所変数を区別する。</w:t>
      </w:r>
    </w:p>
    <w:p w14:paraId="50E70141" w14:textId="6C0CB83A" w:rsidR="00F54F45" w:rsidRDefault="00F54F45" w:rsidP="00613D85">
      <w:pPr>
        <w:numPr>
          <w:ilvl w:val="0"/>
          <w:numId w:val="26"/>
        </w:numPr>
        <w:ind w:hanging="240"/>
        <w:rPr>
          <w:kern w:val="0"/>
        </w:rPr>
      </w:pPr>
      <w:r w:rsidRPr="00F54F45">
        <w:rPr>
          <w:kern w:val="0"/>
        </w:rPr>
        <w:t>scope</w:t>
      </w:r>
      <w:r w:rsidRPr="00F54F45">
        <w:rPr>
          <w:kern w:val="0"/>
        </w:rPr>
        <w:t>属性</w:t>
      </w:r>
      <w:r w:rsidR="004B4E28">
        <w:rPr>
          <w:kern w:val="0"/>
        </w:rPr>
        <w:t xml:space="preserve">　－　</w:t>
      </w:r>
      <w:r w:rsidRPr="00F54F45">
        <w:rPr>
          <w:kern w:val="0"/>
        </w:rPr>
        <w:t>"local", "global", "param"</w:t>
      </w:r>
      <w:r w:rsidRPr="00F54F45">
        <w:rPr>
          <w:kern w:val="0"/>
        </w:rPr>
        <w:t>のいずれか</w:t>
      </w:r>
    </w:p>
    <w:p w14:paraId="4E0C4C1B" w14:textId="77777777" w:rsidR="00A60827" w:rsidRDefault="00A60827" w:rsidP="000A34B9">
      <w:pPr>
        <w:rPr>
          <w:ins w:id="3574" w:author="岩下" w:date="2015-10-01T17:25:00Z"/>
          <w:kern w:val="0"/>
        </w:rPr>
      </w:pPr>
    </w:p>
    <w:p w14:paraId="169DB78C" w14:textId="331F02A3" w:rsidR="00477440" w:rsidRPr="005D0DEA" w:rsidRDefault="00477440" w:rsidP="000A34B9">
      <w:pPr>
        <w:rPr>
          <w:ins w:id="3575" w:author="岩下" w:date="2015-10-01T17:26:00Z"/>
          <w:rFonts w:asciiTheme="majorEastAsia" w:eastAsiaTheme="majorEastAsia" w:hAnsiTheme="majorEastAsia"/>
          <w:kern w:val="0"/>
        </w:rPr>
      </w:pPr>
      <w:ins w:id="3576" w:author="岩下" w:date="2015-10-01T17:25:00Z">
        <w:r w:rsidRPr="005D0DEA">
          <w:rPr>
            <w:rFonts w:asciiTheme="majorEastAsia" w:eastAsiaTheme="majorEastAsia" w:hAnsiTheme="majorEastAsia" w:hint="eastAsia"/>
            <w:kern w:val="0"/>
          </w:rPr>
          <w:t>例：</w:t>
        </w:r>
      </w:ins>
    </w:p>
    <w:p w14:paraId="66200B6B" w14:textId="77777777" w:rsidR="005C552B" w:rsidRPr="00F54F45" w:rsidRDefault="00A60827" w:rsidP="005C552B">
      <w:pPr>
        <w:ind w:firstLineChars="100" w:firstLine="210"/>
        <w:rPr>
          <w:ins w:id="3577" w:author="岩下" w:date="2015-10-15T14:13:00Z"/>
          <w:kern w:val="0"/>
        </w:rPr>
      </w:pPr>
      <w:ins w:id="3578" w:author="岩下" w:date="2015-10-02T13:42:00Z">
        <w:r>
          <w:rPr>
            <w:kern w:val="0"/>
          </w:rPr>
          <w:t>n</w:t>
        </w:r>
        <w:r>
          <w:rPr>
            <w:rFonts w:hint="eastAsia"/>
            <w:kern w:val="0"/>
          </w:rPr>
          <w:t>が</w:t>
        </w:r>
        <w:r>
          <w:rPr>
            <w:kern w:val="0"/>
          </w:rPr>
          <w:t>int</w:t>
        </w:r>
        <w:r>
          <w:rPr>
            <w:rFonts w:hint="eastAsia"/>
            <w:kern w:val="0"/>
          </w:rPr>
          <w:t>型のとき、</w:t>
        </w:r>
      </w:ins>
      <w:ins w:id="3579" w:author="岩下" w:date="2015-10-02T14:21:00Z">
        <w:r w:rsidR="00122C96">
          <w:rPr>
            <w:kern w:val="0"/>
          </w:rPr>
          <w:t>n</w:t>
        </w:r>
        <w:r w:rsidR="00122C96">
          <w:rPr>
            <w:rFonts w:hint="eastAsia"/>
            <w:kern w:val="0"/>
          </w:rPr>
          <w:t>のアドレスの参照</w:t>
        </w:r>
      </w:ins>
      <w:ins w:id="3580" w:author="岩下" w:date="2015-10-02T13:42:00Z">
        <w:r>
          <w:rPr>
            <w:kern w:val="0"/>
          </w:rPr>
          <w:t xml:space="preserve"> </w:t>
        </w:r>
      </w:ins>
      <w:ins w:id="3581" w:author="岩下" w:date="2015-10-01T17:28:00Z">
        <w:r w:rsidR="00477440">
          <w:rPr>
            <w:kern w:val="0"/>
          </w:rPr>
          <w:t>&amp;</w:t>
        </w:r>
      </w:ins>
      <w:ins w:id="3582" w:author="岩下" w:date="2015-10-02T13:41:00Z">
        <w:r>
          <w:rPr>
            <w:kern w:val="0"/>
          </w:rPr>
          <w:t>n</w:t>
        </w:r>
      </w:ins>
      <w:ins w:id="3583" w:author="岩下" w:date="2015-10-01T17:28:00Z">
        <w:r w:rsidR="00477440">
          <w:rPr>
            <w:kern w:val="0"/>
          </w:rPr>
          <w:t xml:space="preserve"> </w:t>
        </w:r>
      </w:ins>
      <w:ins w:id="3584" w:author="岩下" w:date="2015-10-02T13:42:00Z">
        <w:r>
          <w:rPr>
            <w:rFonts w:hint="eastAsia"/>
            <w:kern w:val="0"/>
          </w:rPr>
          <w:t>は</w:t>
        </w:r>
      </w:ins>
      <w:ins w:id="3585" w:author="岩下" w:date="2015-10-01T17:29:00Z">
        <w:r w:rsidR="00477440">
          <w:rPr>
            <w:rFonts w:hint="eastAsia"/>
            <w:kern w:val="0"/>
          </w:rPr>
          <w:t>、</w:t>
        </w:r>
      </w:ins>
    </w:p>
    <w:p w14:paraId="42DC33CD" w14:textId="28412473" w:rsidR="00122C96" w:rsidRDefault="00122C96" w:rsidP="005C552B">
      <w:pPr>
        <w:ind w:left="180"/>
        <w:rPr>
          <w:ins w:id="3586" w:author="岩下" w:date="2015-09-30T13:31:00Z"/>
          <w:kern w:val="0"/>
        </w:rPr>
      </w:pPr>
      <w:ins w:id="3587" w:author="岩下" w:date="2015-10-02T14:18:00Z">
        <w:r>
          <w:rPr>
            <w:rFonts w:hint="eastAsia"/>
            <w:kern w:val="0"/>
          </w:rPr>
          <w:tab/>
        </w:r>
      </w:ins>
      <w:ins w:id="3588" w:author="岩下" w:date="2015-10-02T14:19:00Z">
        <w:r w:rsidRPr="005D0DEA">
          <w:rPr>
            <w:rFonts w:ascii="ＭＳ Ｐゴシック" w:eastAsia="ＭＳ Ｐゴシック" w:hAnsi="ＭＳ Ｐゴシック" w:cs="ＭＳ ゴシック"/>
            <w:kern w:val="0"/>
            <w:szCs w:val="20"/>
          </w:rPr>
          <w:t>&lt;varAddr type=”P0” scope=”local”&gt;n&lt;/varAddr&gt;</w:t>
        </w:r>
      </w:ins>
    </w:p>
    <w:p w14:paraId="26125885" w14:textId="32364BBB" w:rsidR="00F54F45" w:rsidRPr="00CD2773" w:rsidDel="00122C96" w:rsidRDefault="00F54F45" w:rsidP="00CD2773">
      <w:pPr>
        <w:pBdr>
          <w:top w:val="single" w:sz="4" w:space="1" w:color="auto"/>
          <w:left w:val="single" w:sz="4" w:space="0" w:color="auto"/>
          <w:bottom w:val="single" w:sz="4" w:space="1" w:color="auto"/>
          <w:right w:val="single" w:sz="4" w:space="0" w:color="auto"/>
        </w:pBdr>
        <w:ind w:firstLineChars="100" w:firstLine="200"/>
        <w:rPr>
          <w:del w:id="3589" w:author="岩下" w:date="2015-10-02T14:19:00Z"/>
          <w:rFonts w:ascii="ＭＳ Ｐゴシック" w:eastAsia="ＭＳ Ｐゴシック" w:hAnsi="ＭＳ Ｐゴシック" w:cs="ＭＳ ゴシック"/>
          <w:kern w:val="0"/>
          <w:sz w:val="20"/>
          <w:szCs w:val="20"/>
        </w:rPr>
      </w:pPr>
      <w:del w:id="3590" w:author="岩下" w:date="2015-10-02T14:19:00Z">
        <w:r w:rsidRPr="00CD2773" w:rsidDel="00122C96">
          <w:rPr>
            <w:rFonts w:ascii="ＭＳ Ｐゴシック" w:eastAsia="ＭＳ Ｐゴシック" w:hAnsi="ＭＳ Ｐゴシック" w:cs="ＭＳ ゴシック"/>
            <w:kern w:val="0"/>
            <w:sz w:val="20"/>
            <w:szCs w:val="20"/>
          </w:rPr>
          <w:delText>&lt;varAddr&gt;&lt;/varAddr&gt;</w:delText>
        </w:r>
      </w:del>
    </w:p>
    <w:p w14:paraId="59888A98" w14:textId="02CCFA1E" w:rsidR="006F1702" w:rsidRDefault="00122C96" w:rsidP="00270A7E">
      <w:pPr>
        <w:rPr>
          <w:ins w:id="3591" w:author="岩下" w:date="2015-10-02T14:20:00Z"/>
        </w:rPr>
      </w:pPr>
      <w:ins w:id="3592" w:author="岩下" w:date="2015-10-02T14:19:00Z">
        <w:r>
          <w:rPr>
            <w:rFonts w:hint="eastAsia"/>
          </w:rPr>
          <w:t>と表現</w:t>
        </w:r>
      </w:ins>
      <w:ins w:id="3593" w:author="岩下" w:date="2015-10-01T17:31:00Z">
        <w:r w:rsidR="00477440">
          <w:rPr>
            <w:rFonts w:hint="eastAsia"/>
          </w:rPr>
          <w:t>される。ここで</w:t>
        </w:r>
        <w:r w:rsidR="00477440" w:rsidRPr="005D0DEA">
          <w:rPr>
            <w:rFonts w:asciiTheme="majorEastAsia" w:eastAsiaTheme="majorEastAsia" w:hAnsiTheme="majorEastAsia"/>
          </w:rPr>
          <w:t>P0</w:t>
        </w:r>
        <w:r w:rsidR="00477440">
          <w:rPr>
            <w:rFonts w:hint="eastAsia"/>
          </w:rPr>
          <w:t>は</w:t>
        </w:r>
      </w:ins>
      <w:ins w:id="3594" w:author="岩下" w:date="2015-10-01T17:32:00Z">
        <w:r w:rsidR="00477440">
          <w:rPr>
            <w:rFonts w:hint="eastAsia"/>
          </w:rPr>
          <w:t>、</w:t>
        </w:r>
      </w:ins>
      <w:ins w:id="3595" w:author="岩下" w:date="2015-10-01T17:33:00Z">
        <w:r w:rsidR="00477440">
          <w:rPr>
            <w:rFonts w:hint="eastAsia"/>
          </w:rPr>
          <w:t>typeTable</w:t>
        </w:r>
        <w:r w:rsidR="00477440">
          <w:rPr>
            <w:rFonts w:hint="eastAsia"/>
          </w:rPr>
          <w:t>の中で</w:t>
        </w:r>
      </w:ins>
    </w:p>
    <w:p w14:paraId="51E5D102" w14:textId="49629DD3" w:rsidR="00122C96" w:rsidRDefault="00122C96" w:rsidP="00270A7E">
      <w:pPr>
        <w:rPr>
          <w:ins w:id="3596" w:author="岩下" w:date="2015-10-01T17:34:00Z"/>
        </w:rPr>
      </w:pPr>
      <w:ins w:id="3597" w:author="岩下" w:date="2015-10-02T14:20:00Z">
        <w:r>
          <w:rPr>
            <w:rFonts w:hint="eastAsia"/>
          </w:rPr>
          <w:tab/>
        </w:r>
        <w:r w:rsidRPr="005D0DEA">
          <w:rPr>
            <w:rFonts w:ascii="ＭＳ Ｐゴシック" w:eastAsia="ＭＳ Ｐゴシック" w:hAnsi="ＭＳ Ｐゴシック" w:cs="ＭＳ ゴシック"/>
            <w:kern w:val="0"/>
            <w:szCs w:val="20"/>
          </w:rPr>
          <w:t>&lt;pointerType type=”P0” ref=”int”/&gt;</w:t>
        </w:r>
      </w:ins>
    </w:p>
    <w:p w14:paraId="36E93FF3" w14:textId="0CA40726" w:rsidR="00270A7E" w:rsidRDefault="00477440" w:rsidP="00270A7E">
      <w:pPr>
        <w:rPr>
          <w:ins w:id="3598" w:author="岩下" w:date="2015-10-02T14:20:00Z"/>
        </w:rPr>
      </w:pPr>
      <w:ins w:id="3599" w:author="岩下" w:date="2015-10-01T17:33:00Z">
        <w:r>
          <w:rPr>
            <w:rFonts w:hint="eastAsia"/>
          </w:rPr>
          <w:t>などと宣言され</w:t>
        </w:r>
      </w:ins>
      <w:ins w:id="3600" w:author="岩下" w:date="2015-10-02T14:19:00Z">
        <w:r w:rsidR="00122C96">
          <w:rPr>
            <w:rFonts w:hint="eastAsia"/>
          </w:rPr>
          <w:t>てい</w:t>
        </w:r>
      </w:ins>
      <w:ins w:id="3601" w:author="岩下" w:date="2015-10-01T17:33:00Z">
        <w:r>
          <w:rPr>
            <w:rFonts w:hint="eastAsia"/>
          </w:rPr>
          <w:t>る。</w:t>
        </w:r>
      </w:ins>
    </w:p>
    <w:p w14:paraId="1D7FD40D" w14:textId="77777777" w:rsidR="00122C96" w:rsidRDefault="00122C96" w:rsidP="00270A7E">
      <w:pPr>
        <w:rPr>
          <w:ins w:id="3602" w:author="岩下" w:date="2015-10-02T14:24:00Z"/>
        </w:rPr>
      </w:pPr>
    </w:p>
    <w:p w14:paraId="70582C3E" w14:textId="3112136C" w:rsidR="00122C96" w:rsidRPr="005D0DEA" w:rsidRDefault="00122C96" w:rsidP="00270A7E">
      <w:pPr>
        <w:rPr>
          <w:ins w:id="3603" w:author="岩下" w:date="2015-10-02T14:24:00Z"/>
          <w:rFonts w:asciiTheme="majorEastAsia" w:eastAsiaTheme="majorEastAsia" w:hAnsiTheme="majorEastAsia"/>
        </w:rPr>
      </w:pPr>
      <w:ins w:id="3604" w:author="岩下" w:date="2015-10-02T14:24:00Z">
        <w:r w:rsidRPr="005D0DEA">
          <w:rPr>
            <w:rFonts w:asciiTheme="majorEastAsia" w:eastAsiaTheme="majorEastAsia" w:hAnsiTheme="majorEastAsia" w:hint="eastAsia"/>
          </w:rPr>
          <w:t>例：</w:t>
        </w:r>
      </w:ins>
    </w:p>
    <w:p w14:paraId="0C6560D9" w14:textId="6A73D2A1" w:rsidR="005C552B" w:rsidRPr="00F54F45" w:rsidRDefault="00122C96" w:rsidP="005C552B">
      <w:pPr>
        <w:ind w:firstLineChars="100" w:firstLine="210"/>
        <w:rPr>
          <w:ins w:id="3605" w:author="岩下" w:date="2015-10-15T14:13:00Z"/>
          <w:kern w:val="0"/>
        </w:rPr>
      </w:pPr>
      <w:ins w:id="3606" w:author="岩下" w:date="2015-10-02T14:20:00Z">
        <w:r>
          <w:t>a</w:t>
        </w:r>
        <w:r>
          <w:rPr>
            <w:rFonts w:hint="eastAsia"/>
          </w:rPr>
          <w:t>が</w:t>
        </w:r>
        <w:r>
          <w:t>int</w:t>
        </w:r>
      </w:ins>
      <w:ins w:id="3607" w:author="岩下" w:date="2015-10-02T14:21:00Z">
        <w:r>
          <w:rPr>
            <w:rFonts w:hint="eastAsia"/>
          </w:rPr>
          <w:t>型の配列のとき、</w:t>
        </w:r>
        <w:r>
          <w:t>a</w:t>
        </w:r>
        <w:r>
          <w:rPr>
            <w:rFonts w:hint="eastAsia"/>
          </w:rPr>
          <w:t>の参照、すなわち</w:t>
        </w:r>
      </w:ins>
      <w:ins w:id="3608" w:author="岩下" w:date="2015-10-15T14:14:00Z">
        <w:r w:rsidR="005C552B">
          <w:t>a[0]</w:t>
        </w:r>
      </w:ins>
      <w:ins w:id="3609" w:author="岩下" w:date="2015-10-02T14:21:00Z">
        <w:r>
          <w:rPr>
            <w:rFonts w:hint="eastAsia"/>
          </w:rPr>
          <w:t>のアドレス</w:t>
        </w:r>
      </w:ins>
      <w:ins w:id="3610" w:author="岩下" w:date="2015-10-02T14:22:00Z">
        <w:r>
          <w:rPr>
            <w:rFonts w:hint="eastAsia"/>
          </w:rPr>
          <w:t>の参照は、</w:t>
        </w:r>
      </w:ins>
    </w:p>
    <w:p w14:paraId="71E32B3E" w14:textId="77622D00" w:rsidR="00122C96" w:rsidRDefault="00122C96" w:rsidP="005C552B">
      <w:pPr>
        <w:ind w:left="180"/>
        <w:rPr>
          <w:ins w:id="3611" w:author="岩下" w:date="2015-10-02T14:22:00Z"/>
          <w:kern w:val="0"/>
        </w:rPr>
      </w:pPr>
      <w:ins w:id="3612" w:author="岩下" w:date="2015-10-02T14:22:00Z">
        <w:r>
          <w:rPr>
            <w:rFonts w:hint="eastAsia"/>
            <w:kern w:val="0"/>
          </w:rPr>
          <w:tab/>
        </w:r>
        <w:r w:rsidRPr="005D0DEA">
          <w:rPr>
            <w:rFonts w:ascii="ＭＳ Ｐゴシック" w:eastAsia="ＭＳ Ｐゴシック" w:hAnsi="ＭＳ Ｐゴシック" w:cs="ＭＳ ゴシック"/>
            <w:kern w:val="0"/>
            <w:szCs w:val="20"/>
          </w:rPr>
          <w:t>&lt;arrayAddr type=”</w:t>
        </w:r>
      </w:ins>
      <w:ins w:id="3613" w:author="岩下" w:date="2015-10-02T14:23:00Z">
        <w:r w:rsidRPr="005D0DEA">
          <w:rPr>
            <w:rFonts w:ascii="ＭＳ Ｐゴシック" w:eastAsia="ＭＳ Ｐゴシック" w:hAnsi="ＭＳ Ｐゴシック" w:cs="ＭＳ ゴシック"/>
            <w:kern w:val="0"/>
            <w:szCs w:val="20"/>
          </w:rPr>
          <w:t>A5</w:t>
        </w:r>
      </w:ins>
      <w:ins w:id="3614" w:author="岩下" w:date="2015-10-02T14:22:00Z">
        <w:r w:rsidRPr="005D0DEA">
          <w:rPr>
            <w:rFonts w:ascii="ＭＳ Ｐゴシック" w:eastAsia="ＭＳ Ｐゴシック" w:hAnsi="ＭＳ Ｐゴシック" w:cs="ＭＳ ゴシック"/>
            <w:kern w:val="0"/>
            <w:szCs w:val="20"/>
          </w:rPr>
          <w:t>” scope=”local”&gt;</w:t>
        </w:r>
      </w:ins>
      <w:ins w:id="3615" w:author="岩下" w:date="2015-10-02T14:23:00Z">
        <w:r w:rsidRPr="005D0DEA">
          <w:rPr>
            <w:rFonts w:ascii="ＭＳ Ｐゴシック" w:eastAsia="ＭＳ Ｐゴシック" w:hAnsi="ＭＳ Ｐゴシック" w:cs="ＭＳ ゴシック"/>
            <w:kern w:val="0"/>
            <w:szCs w:val="20"/>
          </w:rPr>
          <w:t>a</w:t>
        </w:r>
      </w:ins>
      <w:ins w:id="3616" w:author="岩下" w:date="2015-10-02T14:22:00Z">
        <w:r w:rsidRPr="005D0DEA">
          <w:rPr>
            <w:rFonts w:ascii="ＭＳ Ｐゴシック" w:eastAsia="ＭＳ Ｐゴシック" w:hAnsi="ＭＳ Ｐゴシック" w:cs="ＭＳ ゴシック"/>
            <w:kern w:val="0"/>
            <w:szCs w:val="20"/>
          </w:rPr>
          <w:t>&lt;/varAddr&gt;</w:t>
        </w:r>
      </w:ins>
    </w:p>
    <w:p w14:paraId="32FEE71B" w14:textId="0839210A" w:rsidR="00122C96" w:rsidRDefault="00122C96" w:rsidP="00122C96">
      <w:pPr>
        <w:rPr>
          <w:ins w:id="3617" w:author="岩下" w:date="2015-10-02T14:23:00Z"/>
        </w:rPr>
      </w:pPr>
      <w:ins w:id="3618" w:author="岩下" w:date="2015-10-02T14:22:00Z">
        <w:r>
          <w:rPr>
            <w:rFonts w:hint="eastAsia"/>
          </w:rPr>
          <w:t>と表現される。ここで</w:t>
        </w:r>
      </w:ins>
      <w:ins w:id="3619" w:author="岩下" w:date="2015-10-02T14:23:00Z">
        <w:r>
          <w:rPr>
            <w:rFonts w:asciiTheme="majorEastAsia" w:eastAsiaTheme="majorEastAsia" w:hAnsiTheme="majorEastAsia"/>
          </w:rPr>
          <w:t>A5</w:t>
        </w:r>
      </w:ins>
      <w:ins w:id="3620" w:author="岩下" w:date="2015-10-02T14:22:00Z">
        <w:r>
          <w:rPr>
            <w:rFonts w:hint="eastAsia"/>
          </w:rPr>
          <w:t>は、</w:t>
        </w:r>
        <w:r>
          <w:rPr>
            <w:rFonts w:hint="eastAsia"/>
          </w:rPr>
          <w:t>typeTable</w:t>
        </w:r>
        <w:r>
          <w:rPr>
            <w:rFonts w:hint="eastAsia"/>
          </w:rPr>
          <w:t>の中で</w:t>
        </w:r>
      </w:ins>
    </w:p>
    <w:p w14:paraId="01BB612F" w14:textId="0DCF155F" w:rsidR="00122C96" w:rsidRDefault="00122C96" w:rsidP="00122C96">
      <w:pPr>
        <w:rPr>
          <w:ins w:id="3621" w:author="岩下" w:date="2015-10-02T14:24:00Z"/>
        </w:rPr>
      </w:pPr>
      <w:ins w:id="3622" w:author="岩下" w:date="2015-10-02T14:24:00Z">
        <w:r>
          <w:rPr>
            <w:rFonts w:hint="eastAsia"/>
          </w:rPr>
          <w:tab/>
        </w:r>
        <w:r w:rsidRPr="005D0DEA">
          <w:rPr>
            <w:rFonts w:ascii="ＭＳ Ｐゴシック" w:eastAsia="ＭＳ Ｐゴシック" w:hAnsi="ＭＳ Ｐゴシック" w:cs="ＭＳ ゴシック"/>
            <w:kern w:val="0"/>
            <w:szCs w:val="20"/>
          </w:rPr>
          <w:t>&lt;arrayType type=”A5” element_type=”int” array_size=”3</w:t>
        </w:r>
      </w:ins>
      <w:ins w:id="3623" w:author="岩下" w:date="2015-10-02T14:25:00Z">
        <w:r w:rsidRPr="005D0DEA">
          <w:rPr>
            <w:rFonts w:ascii="ＭＳ Ｐゴシック" w:eastAsia="ＭＳ Ｐゴシック" w:hAnsi="ＭＳ Ｐゴシック" w:cs="ＭＳ ゴシック"/>
            <w:kern w:val="0"/>
            <w:szCs w:val="20"/>
          </w:rPr>
          <w:t>”</w:t>
        </w:r>
      </w:ins>
      <w:ins w:id="3624" w:author="岩下" w:date="2015-10-02T14:24:00Z">
        <w:r w:rsidRPr="005D0DEA">
          <w:rPr>
            <w:rFonts w:ascii="ＭＳ Ｐゴシック" w:eastAsia="ＭＳ Ｐゴシック" w:hAnsi="ＭＳ Ｐゴシック" w:cs="ＭＳ ゴシック"/>
            <w:kern w:val="0"/>
            <w:szCs w:val="20"/>
          </w:rPr>
          <w:t>/&gt;</w:t>
        </w:r>
      </w:ins>
    </w:p>
    <w:p w14:paraId="07FF47EA" w14:textId="77777777" w:rsidR="00122C96" w:rsidRDefault="00122C96" w:rsidP="00122C96">
      <w:pPr>
        <w:rPr>
          <w:ins w:id="3625" w:author="岩下" w:date="2015-10-02T15:13:00Z"/>
        </w:rPr>
      </w:pPr>
      <w:ins w:id="3626" w:author="岩下" w:date="2015-10-02T14:24:00Z">
        <w:r>
          <w:rPr>
            <w:rFonts w:hint="eastAsia"/>
          </w:rPr>
          <w:lastRenderedPageBreak/>
          <w:t>などと宣言されている。</w:t>
        </w:r>
      </w:ins>
    </w:p>
    <w:p w14:paraId="52EFA692" w14:textId="77777777" w:rsidR="00026847" w:rsidRDefault="00026847" w:rsidP="00122C96">
      <w:pPr>
        <w:rPr>
          <w:ins w:id="3627" w:author="岩下" w:date="2015-10-02T15:13:00Z"/>
        </w:rPr>
      </w:pPr>
    </w:p>
    <w:p w14:paraId="4ED61790" w14:textId="1CB124D7" w:rsidR="00026847" w:rsidRPr="001507FF" w:rsidRDefault="001507FF" w:rsidP="00122C96">
      <w:pPr>
        <w:rPr>
          <w:ins w:id="3628" w:author="岩下" w:date="2015-10-02T14:26:00Z"/>
          <w:rFonts w:asciiTheme="majorEastAsia" w:eastAsiaTheme="majorEastAsia" w:hAnsiTheme="majorEastAsia"/>
          <w:rPrChange w:id="3629" w:author="岩下" w:date="2015-10-15T20:09:00Z">
            <w:rPr>
              <w:ins w:id="3630" w:author="岩下" w:date="2015-10-02T14:26:00Z"/>
            </w:rPr>
          </w:rPrChange>
        </w:rPr>
      </w:pPr>
      <w:ins w:id="3631" w:author="岩下" w:date="2015-10-15T20:09:00Z">
        <w:r w:rsidRPr="001507FF">
          <w:rPr>
            <w:rFonts w:asciiTheme="majorEastAsia" w:eastAsiaTheme="majorEastAsia" w:hAnsiTheme="majorEastAsia" w:hint="eastAsia"/>
            <w:rPrChange w:id="3632" w:author="岩下" w:date="2015-10-15T20:09:00Z">
              <w:rPr>
                <w:rFonts w:hint="eastAsia"/>
              </w:rPr>
            </w:rPrChange>
          </w:rPr>
          <w:t>備考</w:t>
        </w:r>
      </w:ins>
      <w:ins w:id="3633" w:author="岩下" w:date="2015-10-02T15:13:00Z">
        <w:r w:rsidR="00026847" w:rsidRPr="001507FF">
          <w:rPr>
            <w:rFonts w:asciiTheme="majorEastAsia" w:eastAsiaTheme="majorEastAsia" w:hAnsiTheme="majorEastAsia" w:hint="eastAsia"/>
            <w:rPrChange w:id="3634" w:author="岩下" w:date="2015-10-15T20:09:00Z">
              <w:rPr>
                <w:rFonts w:hint="eastAsia"/>
              </w:rPr>
            </w:rPrChange>
          </w:rPr>
          <w:t>：</w:t>
        </w:r>
      </w:ins>
    </w:p>
    <w:p w14:paraId="37EF6E2B" w14:textId="412810B3" w:rsidR="005C552B" w:rsidRPr="00F54F45" w:rsidRDefault="00122C96" w:rsidP="005C552B">
      <w:pPr>
        <w:ind w:firstLineChars="100" w:firstLine="210"/>
        <w:rPr>
          <w:ins w:id="3635" w:author="岩下" w:date="2015-10-15T14:12:00Z"/>
          <w:kern w:val="0"/>
        </w:rPr>
      </w:pPr>
      <w:ins w:id="3636" w:author="岩下" w:date="2015-10-02T14:25:00Z">
        <w:r>
          <w:t>a</w:t>
        </w:r>
      </w:ins>
      <w:ins w:id="3637" w:author="岩下" w:date="2015-10-02T15:13:00Z">
        <w:r w:rsidR="00026847">
          <w:rPr>
            <w:rFonts w:hint="eastAsia"/>
          </w:rPr>
          <w:t>が配列のとき</w:t>
        </w:r>
      </w:ins>
      <w:ins w:id="3638" w:author="岩下" w:date="2015-10-02T15:14:00Z">
        <w:r w:rsidR="00026847">
          <w:rPr>
            <w:rFonts w:hint="eastAsia"/>
          </w:rPr>
          <w:t>、</w:t>
        </w:r>
        <w:r w:rsidR="00026847">
          <w:t>2015</w:t>
        </w:r>
        <w:r w:rsidR="00026847">
          <w:rPr>
            <w:rFonts w:hint="eastAsia"/>
          </w:rPr>
          <w:t>年</w:t>
        </w:r>
        <w:r w:rsidR="00026847">
          <w:t>10</w:t>
        </w:r>
        <w:r w:rsidR="00026847">
          <w:rPr>
            <w:rFonts w:hint="eastAsia"/>
          </w:rPr>
          <w:t>月現在の</w:t>
        </w:r>
        <w:r w:rsidR="00026847">
          <w:t>F_Front</w:t>
        </w:r>
      </w:ins>
      <w:ins w:id="3639" w:author="岩下" w:date="2015-10-02T15:15:00Z">
        <w:r w:rsidR="00026847">
          <w:rPr>
            <w:rFonts w:hint="eastAsia"/>
          </w:rPr>
          <w:t>では</w:t>
        </w:r>
      </w:ins>
      <w:ins w:id="3640" w:author="岩下" w:date="2015-10-02T15:14:00Z">
        <w:r w:rsidR="00026847">
          <w:t xml:space="preserve"> </w:t>
        </w:r>
      </w:ins>
      <w:ins w:id="3641" w:author="岩下" w:date="2015-10-02T14:25:00Z">
        <w:r>
          <w:t xml:space="preserve">&amp;a </w:t>
        </w:r>
      </w:ins>
      <w:ins w:id="3642" w:author="岩下" w:date="2015-10-02T15:15:00Z">
        <w:r w:rsidR="00026847">
          <w:rPr>
            <w:rFonts w:hint="eastAsia"/>
          </w:rPr>
          <w:t>の参照を</w:t>
        </w:r>
        <w:r w:rsidR="00026847">
          <w:t>a</w:t>
        </w:r>
        <w:r w:rsidR="00026847">
          <w:rPr>
            <w:rFonts w:hint="eastAsia"/>
          </w:rPr>
          <w:t>の参照と同様</w:t>
        </w:r>
        <w:r w:rsidR="00026847">
          <w:t>arrayAddr</w:t>
        </w:r>
        <w:r w:rsidR="00026847">
          <w:rPr>
            <w:rFonts w:hint="eastAsia"/>
          </w:rPr>
          <w:t>で</w:t>
        </w:r>
      </w:ins>
      <w:ins w:id="3643" w:author="岩下" w:date="2015-10-02T15:16:00Z">
        <w:r w:rsidR="00026847">
          <w:rPr>
            <w:rFonts w:hint="eastAsia"/>
          </w:rPr>
          <w:t>表現してい</w:t>
        </w:r>
      </w:ins>
      <w:ins w:id="3644" w:author="岩下" w:date="2015-10-02T15:22:00Z">
        <w:r w:rsidR="00AE2084">
          <w:rPr>
            <w:rFonts w:hint="eastAsia"/>
          </w:rPr>
          <w:t>る。</w:t>
        </w:r>
      </w:ins>
      <w:ins w:id="3645" w:author="岩下" w:date="2015-10-15T20:06:00Z">
        <w:r w:rsidR="005936B8">
          <w:rPr>
            <w:rFonts w:hint="eastAsia"/>
          </w:rPr>
          <w:t>これに関連して</w:t>
        </w:r>
      </w:ins>
      <w:ins w:id="3646" w:author="岩下" w:date="2015-10-15T20:07:00Z">
        <w:r w:rsidR="005936B8">
          <w:t>Omni XMP</w:t>
        </w:r>
        <w:r w:rsidR="005936B8">
          <w:rPr>
            <w:rFonts w:hint="eastAsia"/>
          </w:rPr>
          <w:t>では</w:t>
        </w:r>
      </w:ins>
      <w:ins w:id="3647" w:author="岩下" w:date="2015-10-02T15:18:00Z">
        <w:r w:rsidR="00026847">
          <w:rPr>
            <w:rFonts w:hint="eastAsia"/>
          </w:rPr>
          <w:t>型の不一致によるエラー</w:t>
        </w:r>
        <w:r w:rsidR="00AE2084">
          <w:rPr>
            <w:rFonts w:hint="eastAsia"/>
          </w:rPr>
          <w:t>が出ている（バグレポート</w:t>
        </w:r>
      </w:ins>
      <w:ins w:id="3648" w:author="岩下" w:date="2015-10-02T15:23:00Z">
        <w:r w:rsidR="00AE2084">
          <w:t>439</w:t>
        </w:r>
        <w:r w:rsidR="00AE2084">
          <w:rPr>
            <w:rFonts w:hint="eastAsia"/>
          </w:rPr>
          <w:t>）。</w:t>
        </w:r>
      </w:ins>
    </w:p>
    <w:p w14:paraId="19ABBD2D" w14:textId="77777777" w:rsidR="00477440" w:rsidRPr="00F54F45" w:rsidRDefault="00477440" w:rsidP="00270A7E"/>
    <w:p w14:paraId="2D471309" w14:textId="2B79BC75" w:rsidR="00270A7E" w:rsidRDefault="00270A7E" w:rsidP="00270A7E">
      <w:pPr>
        <w:pStyle w:val="2"/>
      </w:pPr>
      <w:bookmarkStart w:id="3649" w:name="_Toc223755523"/>
      <w:bookmarkStart w:id="3650" w:name="_Toc223755729"/>
      <w:bookmarkStart w:id="3651" w:name="_Toc422165406"/>
      <w:bookmarkStart w:id="3652" w:name="_Toc306557454"/>
      <w:r>
        <w:rPr>
          <w:rFonts w:hint="eastAsia"/>
        </w:rPr>
        <w:t>pointerRef</w:t>
      </w:r>
      <w:r w:rsidR="004B4E28">
        <w:rPr>
          <w:rFonts w:hint="eastAsia"/>
        </w:rPr>
        <w:t>要素</w:t>
      </w:r>
      <w:bookmarkEnd w:id="3649"/>
      <w:bookmarkEnd w:id="3650"/>
      <w:bookmarkEnd w:id="3651"/>
      <w:bookmarkEnd w:id="3652"/>
    </w:p>
    <w:p w14:paraId="1AB21E3B" w14:textId="79EA6185" w:rsidR="00F54F45" w:rsidRPr="00F54F45" w:rsidRDefault="00F54F45" w:rsidP="000A34B9">
      <w:pPr>
        <w:ind w:firstLineChars="100" w:firstLine="210"/>
        <w:rPr>
          <w:kern w:val="0"/>
        </w:rPr>
      </w:pPr>
      <w:del w:id="3653" w:author="岩下" w:date="2015-10-01T13:49:00Z">
        <w:r w:rsidRPr="00F54F45" w:rsidDel="00E12C28">
          <w:rPr>
            <w:kern w:val="0"/>
          </w:rPr>
          <w:delText>pointerRef</w:delText>
        </w:r>
        <w:r w:rsidR="004B4E28" w:rsidDel="00E12C28">
          <w:rPr>
            <w:kern w:val="0"/>
          </w:rPr>
          <w:delText>要素</w:delText>
        </w:r>
        <w:r w:rsidRPr="00F54F45" w:rsidDel="00E12C28">
          <w:rPr>
            <w:kern w:val="0"/>
          </w:rPr>
          <w:delText>は、</w:delText>
        </w:r>
        <w:r w:rsidRPr="00F54F45" w:rsidDel="00E12C28">
          <w:rPr>
            <w:kern w:val="0"/>
          </w:rPr>
          <w:delText>sub</w:delText>
        </w:r>
        <w:r w:rsidR="004B4E28" w:rsidDel="00E12C28">
          <w:rPr>
            <w:kern w:val="0"/>
          </w:rPr>
          <w:delText>要素</w:delText>
        </w:r>
        <w:r w:rsidRPr="00F54F45" w:rsidDel="00E12C28">
          <w:rPr>
            <w:kern w:val="0"/>
          </w:rPr>
          <w:delText>の式をアドレスとし、メモリ参照を行う。</w:delText>
        </w:r>
      </w:del>
      <w:ins w:id="3654" w:author="岩下" w:date="2015-10-01T13:49:00Z">
        <w:r w:rsidR="00E12C28">
          <w:rPr>
            <w:rFonts w:hint="eastAsia"/>
            <w:kern w:val="0"/>
          </w:rPr>
          <w:t>式（ポインタ型）の</w:t>
        </w:r>
      </w:ins>
      <w:ins w:id="3655" w:author="岩下" w:date="2015-10-07T19:27:00Z">
        <w:r w:rsidR="00490106">
          <w:rPr>
            <w:rFonts w:hint="eastAsia"/>
            <w:kern w:val="0"/>
          </w:rPr>
          <w:t>指示先</w:t>
        </w:r>
      </w:ins>
      <w:ins w:id="3656" w:author="岩下" w:date="2015-10-01T13:49:00Z">
        <w:r w:rsidR="00E12C28">
          <w:rPr>
            <w:rFonts w:hint="eastAsia"/>
            <w:kern w:val="0"/>
          </w:rPr>
          <w:t>を表現する。</w:t>
        </w:r>
      </w:ins>
    </w:p>
    <w:p w14:paraId="45C5C977" w14:textId="39C0C3E8" w:rsidR="00724D45"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657" w:author="岩下" w:date="2015-09-30T15:10:00Z"/>
          <w:rFonts w:ascii="ＭＳ Ｐゴシック" w:eastAsia="ＭＳ Ｐゴシック" w:hAnsi="ＭＳ Ｐゴシック" w:cs="ＭＳ ゴシック"/>
          <w:kern w:val="0"/>
          <w:szCs w:val="20"/>
        </w:rPr>
      </w:pPr>
      <w:ins w:id="3658" w:author="岩下" w:date="2015-09-30T15:08:00Z">
        <w:r w:rsidRPr="00490106">
          <w:rPr>
            <w:rFonts w:ascii="ＭＳ Ｐゴシック" w:eastAsia="ＭＳ Ｐゴシック" w:hAnsi="ＭＳ Ｐゴシック" w:cs="ＭＳ ゴシック"/>
            <w:kern w:val="0"/>
            <w:szCs w:val="20"/>
          </w:rPr>
          <w:t>&lt;p</w:t>
        </w:r>
        <w:r w:rsidR="00724D45" w:rsidRPr="00490106">
          <w:rPr>
            <w:rFonts w:ascii="ＭＳ Ｐゴシック" w:eastAsia="ＭＳ Ｐゴシック" w:hAnsi="ＭＳ Ｐゴシック" w:cs="ＭＳ ゴシック"/>
            <w:kern w:val="0"/>
            <w:szCs w:val="20"/>
          </w:rPr>
          <w:t>ointerRef&gt;</w:t>
        </w:r>
      </w:ins>
    </w:p>
    <w:p w14:paraId="15EF1E31" w14:textId="77777777" w:rsidR="00724D45" w:rsidRPr="00490106" w:rsidRDefault="00724D45" w:rsidP="00490106">
      <w:pPr>
        <w:pBdr>
          <w:top w:val="single" w:sz="4" w:space="1" w:color="auto"/>
          <w:left w:val="single" w:sz="4" w:space="0" w:color="auto"/>
          <w:bottom w:val="single" w:sz="4" w:space="1" w:color="auto"/>
          <w:right w:val="single" w:sz="4" w:space="0" w:color="auto"/>
        </w:pBdr>
        <w:ind w:firstLineChars="100" w:firstLine="210"/>
        <w:rPr>
          <w:ins w:id="3659" w:author="岩下" w:date="2015-09-30T15:10:00Z"/>
          <w:rFonts w:ascii="ＭＳ Ｐゴシック" w:eastAsia="ＭＳ Ｐゴシック" w:hAnsi="ＭＳ Ｐゴシック" w:cs="ＭＳ ゴシック"/>
          <w:kern w:val="0"/>
          <w:szCs w:val="20"/>
        </w:rPr>
      </w:pPr>
      <w:ins w:id="3660" w:author="岩下" w:date="2015-09-30T15:10:00Z">
        <w:r w:rsidRPr="00490106">
          <w:rPr>
            <w:rFonts w:ascii="ＭＳ Ｐゴシック" w:eastAsia="ＭＳ Ｐゴシック" w:hAnsi="ＭＳ Ｐゴシック" w:cs="ＭＳ ゴシック"/>
            <w:kern w:val="0"/>
            <w:szCs w:val="20"/>
          </w:rPr>
          <w:t xml:space="preserve">  </w:t>
        </w:r>
        <w:r w:rsidRPr="00490106">
          <w:rPr>
            <w:rFonts w:ascii="ＭＳ Ｐゴシック" w:eastAsia="ＭＳ Ｐゴシック" w:hAnsi="ＭＳ Ｐゴシック" w:cs="ＭＳ ゴシック" w:hint="eastAsia"/>
            <w:kern w:val="0"/>
            <w:szCs w:val="20"/>
          </w:rPr>
          <w:t>式の参照</w:t>
        </w:r>
      </w:ins>
    </w:p>
    <w:p w14:paraId="21FC4015" w14:textId="2F3F392C" w:rsidR="00724D45"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661" w:author="岩下" w:date="2015-09-30T15:08:00Z"/>
          <w:rFonts w:ascii="ＭＳ Ｐゴシック" w:eastAsia="ＭＳ Ｐゴシック" w:hAnsi="ＭＳ Ｐゴシック" w:cs="ＭＳ ゴシック"/>
          <w:kern w:val="0"/>
          <w:szCs w:val="20"/>
        </w:rPr>
      </w:pPr>
      <w:ins w:id="3662" w:author="岩下" w:date="2015-09-30T15:08:00Z">
        <w:r w:rsidRPr="00490106">
          <w:rPr>
            <w:rFonts w:ascii="ＭＳ Ｐゴシック" w:eastAsia="ＭＳ Ｐゴシック" w:hAnsi="ＭＳ Ｐゴシック" w:cs="ＭＳ ゴシック"/>
            <w:kern w:val="0"/>
            <w:szCs w:val="20"/>
          </w:rPr>
          <w:t>&lt;/p</w:t>
        </w:r>
        <w:r w:rsidR="00724D45" w:rsidRPr="00490106">
          <w:rPr>
            <w:rFonts w:ascii="ＭＳ Ｐゴシック" w:eastAsia="ＭＳ Ｐゴシック" w:hAnsi="ＭＳ Ｐゴシック" w:cs="ＭＳ ゴシック"/>
            <w:kern w:val="0"/>
            <w:szCs w:val="20"/>
          </w:rPr>
          <w:t>ointerRef&gt;</w:t>
        </w:r>
      </w:ins>
    </w:p>
    <w:p w14:paraId="6BD9E9D8" w14:textId="2BF60509" w:rsidR="00F5627F" w:rsidRDefault="00F5627F" w:rsidP="00F5627F">
      <w:pPr>
        <w:rPr>
          <w:ins w:id="3663" w:author="岩下" w:date="2015-10-01T18:27:00Z"/>
          <w:rFonts w:ascii="ＭＳ Ｐゴシック" w:eastAsia="ＭＳ Ｐゴシック" w:hAnsi="ＭＳ Ｐゴシック"/>
        </w:rPr>
      </w:pPr>
      <w:ins w:id="3664" w:author="岩下" w:date="2015-10-01T18:2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FAAB5CC" w14:textId="77777777" w:rsidR="002E3967" w:rsidRDefault="002E3967" w:rsidP="002E3967">
      <w:pPr>
        <w:rPr>
          <w:ins w:id="3665" w:author="岩下" w:date="2015-10-01T17:09:00Z"/>
          <w:kern w:val="0"/>
        </w:rPr>
      </w:pPr>
    </w:p>
    <w:p w14:paraId="3F52BCBA" w14:textId="641F0170" w:rsidR="009B0DFF" w:rsidRPr="00490106" w:rsidRDefault="009B0DFF" w:rsidP="002E3967">
      <w:pPr>
        <w:rPr>
          <w:ins w:id="3666" w:author="岩下" w:date="2015-10-01T17:11:00Z"/>
          <w:rFonts w:asciiTheme="majorEastAsia" w:eastAsiaTheme="majorEastAsia" w:hAnsiTheme="majorEastAsia"/>
          <w:kern w:val="0"/>
        </w:rPr>
      </w:pPr>
      <w:ins w:id="3667" w:author="岩下" w:date="2015-10-01T17:09:00Z">
        <w:r w:rsidRPr="00490106">
          <w:rPr>
            <w:rFonts w:asciiTheme="majorEastAsia" w:eastAsiaTheme="majorEastAsia" w:hAnsiTheme="majorEastAsia" w:hint="eastAsia"/>
            <w:kern w:val="0"/>
          </w:rPr>
          <w:t>例：</w:t>
        </w:r>
      </w:ins>
    </w:p>
    <w:p w14:paraId="27811751" w14:textId="3A0ADEB4" w:rsidR="009B0DFF" w:rsidRDefault="009B0DFF" w:rsidP="002E3967">
      <w:pPr>
        <w:rPr>
          <w:ins w:id="3668" w:author="岩下" w:date="2015-10-01T13:59:00Z"/>
          <w:kern w:val="0"/>
        </w:rPr>
      </w:pPr>
      <w:ins w:id="3669" w:author="岩下" w:date="2015-10-01T17:11:00Z">
        <w:r>
          <w:rPr>
            <w:rFonts w:hint="eastAsia"/>
            <w:kern w:val="0"/>
          </w:rPr>
          <w:t xml:space="preserve">　式</w:t>
        </w:r>
      </w:ins>
      <w:ins w:id="3670" w:author="岩下" w:date="2015-10-01T17:12:00Z">
        <w:r>
          <w:rPr>
            <w:kern w:val="0"/>
          </w:rPr>
          <w:t xml:space="preserve"> *v</w:t>
        </w:r>
      </w:ins>
      <w:ins w:id="3671" w:author="岩下" w:date="2015-10-01T17:16:00Z">
        <w:r w:rsidR="009145EC">
          <w:rPr>
            <w:kern w:val="0"/>
          </w:rPr>
          <w:t>ar1</w:t>
        </w:r>
      </w:ins>
      <w:ins w:id="3672" w:author="岩下" w:date="2015-10-01T17:12:00Z">
        <w:r>
          <w:rPr>
            <w:kern w:val="0"/>
          </w:rPr>
          <w:t xml:space="preserve"> </w:t>
        </w:r>
        <w:r>
          <w:rPr>
            <w:rFonts w:hint="eastAsia"/>
            <w:kern w:val="0"/>
          </w:rPr>
          <w:t>（</w:t>
        </w:r>
        <w:r>
          <w:rPr>
            <w:kern w:val="0"/>
          </w:rPr>
          <w:t>var</w:t>
        </w:r>
      </w:ins>
      <w:ins w:id="3673" w:author="岩下" w:date="2015-10-01T17:16:00Z">
        <w:r w:rsidR="009145EC">
          <w:rPr>
            <w:kern w:val="0"/>
          </w:rPr>
          <w:t>1</w:t>
        </w:r>
      </w:ins>
      <w:ins w:id="3674" w:author="岩下" w:date="2015-10-01T17:12:00Z">
        <w:r>
          <w:rPr>
            <w:rFonts w:hint="eastAsia"/>
            <w:kern w:val="0"/>
          </w:rPr>
          <w:t>は</w:t>
        </w:r>
        <w:r>
          <w:rPr>
            <w:kern w:val="0"/>
          </w:rPr>
          <w:t>int</w:t>
        </w:r>
        <w:r>
          <w:rPr>
            <w:rFonts w:hint="eastAsia"/>
            <w:kern w:val="0"/>
          </w:rPr>
          <w:t>型</w:t>
        </w:r>
      </w:ins>
      <w:ins w:id="3675" w:author="岩下" w:date="2015-10-01T17:13:00Z">
        <w:r>
          <w:rPr>
            <w:rFonts w:hint="eastAsia"/>
            <w:kern w:val="0"/>
          </w:rPr>
          <w:t>へのポインタ</w:t>
        </w:r>
      </w:ins>
      <w:ins w:id="3676" w:author="岩下" w:date="2015-10-01T17:12:00Z">
        <w:r>
          <w:rPr>
            <w:rFonts w:hint="eastAsia"/>
            <w:kern w:val="0"/>
          </w:rPr>
          <w:t>）は以下のように表現される。</w:t>
        </w:r>
      </w:ins>
    </w:p>
    <w:p w14:paraId="70BB9933" w14:textId="77777777" w:rsidR="009B0DFF"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677" w:author="岩下" w:date="2015-10-01T17:13:00Z"/>
          <w:rFonts w:ascii="ＭＳ Ｐゴシック" w:eastAsia="ＭＳ Ｐゴシック" w:hAnsi="ＭＳ Ｐゴシック" w:cs="ＭＳ ゴシック"/>
          <w:kern w:val="0"/>
          <w:szCs w:val="20"/>
        </w:rPr>
      </w:pPr>
      <w:ins w:id="3678" w:author="岩下" w:date="2015-10-01T17:09:00Z">
        <w:r w:rsidRPr="00490106">
          <w:rPr>
            <w:rFonts w:ascii="ＭＳ Ｐゴシック" w:eastAsia="ＭＳ Ｐゴシック" w:hAnsi="ＭＳ Ｐゴシック" w:cs="ＭＳ ゴシック"/>
            <w:kern w:val="0"/>
            <w:szCs w:val="20"/>
          </w:rPr>
          <w:t>&lt;</w:t>
        </w:r>
      </w:ins>
      <w:ins w:id="3679" w:author="岩下" w:date="2015-10-01T17:12:00Z">
        <w:r w:rsidRPr="00490106">
          <w:rPr>
            <w:rFonts w:ascii="ＭＳ Ｐゴシック" w:eastAsia="ＭＳ Ｐゴシック" w:hAnsi="ＭＳ Ｐゴシック" w:cs="ＭＳ ゴシック"/>
            <w:kern w:val="0"/>
            <w:szCs w:val="20"/>
          </w:rPr>
          <w:t xml:space="preserve">pointerRef </w:t>
        </w:r>
      </w:ins>
      <w:ins w:id="3680" w:author="岩下" w:date="2015-10-01T17:13:00Z">
        <w:r w:rsidRPr="00490106">
          <w:rPr>
            <w:rFonts w:ascii="ＭＳ Ｐゴシック" w:eastAsia="ＭＳ Ｐゴシック" w:hAnsi="ＭＳ Ｐゴシック" w:cs="ＭＳ ゴシック"/>
            <w:kern w:val="0"/>
            <w:szCs w:val="20"/>
          </w:rPr>
          <w:t xml:space="preserve"> type=”int”</w:t>
        </w:r>
      </w:ins>
      <w:ins w:id="3681" w:author="岩下" w:date="2015-10-01T17:12:00Z">
        <w:r w:rsidRPr="00490106">
          <w:rPr>
            <w:rFonts w:ascii="ＭＳ Ｐゴシック" w:eastAsia="ＭＳ Ｐゴシック" w:hAnsi="ＭＳ Ｐゴシック" w:cs="ＭＳ ゴシック"/>
            <w:kern w:val="0"/>
            <w:szCs w:val="20"/>
          </w:rPr>
          <w:t>&gt;</w:t>
        </w:r>
      </w:ins>
    </w:p>
    <w:p w14:paraId="42B89B4C" w14:textId="4E0E635A" w:rsidR="009145EC" w:rsidRPr="00490106" w:rsidRDefault="009B0DFF" w:rsidP="00490106">
      <w:pPr>
        <w:pBdr>
          <w:top w:val="single" w:sz="4" w:space="1" w:color="auto"/>
          <w:left w:val="single" w:sz="4" w:space="0" w:color="auto"/>
          <w:bottom w:val="single" w:sz="4" w:space="1" w:color="auto"/>
          <w:right w:val="single" w:sz="4" w:space="0" w:color="auto"/>
        </w:pBdr>
        <w:ind w:firstLineChars="100" w:firstLine="210"/>
        <w:rPr>
          <w:ins w:id="3682" w:author="岩下" w:date="2015-10-01T17:14:00Z"/>
          <w:rFonts w:ascii="ＭＳ Ｐゴシック" w:eastAsia="ＭＳ Ｐゴシック" w:hAnsi="ＭＳ Ｐゴシック" w:cs="ＭＳ ゴシック"/>
          <w:kern w:val="0"/>
          <w:szCs w:val="20"/>
        </w:rPr>
      </w:pPr>
      <w:ins w:id="3683" w:author="岩下" w:date="2015-10-01T17:13:00Z">
        <w:r w:rsidRPr="00490106">
          <w:rPr>
            <w:rFonts w:ascii="ＭＳ Ｐゴシック" w:eastAsia="ＭＳ Ｐゴシック" w:hAnsi="ＭＳ Ｐゴシック" w:cs="ＭＳ ゴシック"/>
            <w:kern w:val="0"/>
            <w:szCs w:val="20"/>
          </w:rPr>
          <w:t xml:space="preserve">  </w:t>
        </w:r>
      </w:ins>
      <w:ins w:id="3684" w:author="岩下" w:date="2015-10-01T13:59:00Z">
        <w:r w:rsidR="002E3967" w:rsidRPr="00490106">
          <w:rPr>
            <w:rFonts w:ascii="ＭＳ Ｐゴシック" w:eastAsia="ＭＳ Ｐゴシック" w:hAnsi="ＭＳ Ｐゴシック" w:cs="ＭＳ ゴシック"/>
            <w:kern w:val="0"/>
            <w:szCs w:val="20"/>
          </w:rPr>
          <w:t>&lt;Var</w:t>
        </w:r>
      </w:ins>
      <w:ins w:id="3685" w:author="岩下" w:date="2015-10-01T17:13:00Z">
        <w:r w:rsidRPr="00490106">
          <w:rPr>
            <w:rFonts w:ascii="ＭＳ Ｐゴシック" w:eastAsia="ＭＳ Ｐゴシック" w:hAnsi="ＭＳ Ｐゴシック" w:cs="ＭＳ ゴシック"/>
            <w:kern w:val="0"/>
            <w:szCs w:val="20"/>
          </w:rPr>
          <w:t xml:space="preserve"> type=”P0” </w:t>
        </w:r>
        <w:r w:rsidR="009145EC" w:rsidRPr="00490106">
          <w:rPr>
            <w:rFonts w:ascii="ＭＳ Ｐゴシック" w:eastAsia="ＭＳ Ｐゴシック" w:hAnsi="ＭＳ Ｐゴシック" w:cs="ＭＳ ゴシック"/>
            <w:kern w:val="0"/>
            <w:szCs w:val="20"/>
          </w:rPr>
          <w:t>scope=</w:t>
        </w:r>
      </w:ins>
      <w:ins w:id="3686" w:author="岩下" w:date="2015-10-01T17:14:00Z">
        <w:r w:rsidR="009145EC" w:rsidRPr="00490106">
          <w:rPr>
            <w:rFonts w:ascii="ＭＳ Ｐゴシック" w:eastAsia="ＭＳ Ｐゴシック" w:hAnsi="ＭＳ Ｐゴシック" w:cs="ＭＳ ゴシック"/>
            <w:kern w:val="0"/>
            <w:szCs w:val="20"/>
          </w:rPr>
          <w:t>”local”</w:t>
        </w:r>
      </w:ins>
      <w:ins w:id="3687" w:author="岩下" w:date="2015-10-01T13:59:00Z">
        <w:r w:rsidR="002E3967" w:rsidRPr="00490106">
          <w:rPr>
            <w:rFonts w:ascii="ＭＳ Ｐゴシック" w:eastAsia="ＭＳ Ｐゴシック" w:hAnsi="ＭＳ Ｐゴシック" w:cs="ＭＳ ゴシック"/>
            <w:kern w:val="0"/>
            <w:szCs w:val="20"/>
          </w:rPr>
          <w:t>&gt;var</w:t>
        </w:r>
      </w:ins>
      <w:ins w:id="3688" w:author="岩下" w:date="2015-10-01T17:16:00Z">
        <w:r w:rsidR="009145EC" w:rsidRPr="00490106">
          <w:rPr>
            <w:rFonts w:ascii="ＭＳ Ｐゴシック" w:eastAsia="ＭＳ Ｐゴシック" w:hAnsi="ＭＳ Ｐゴシック" w:cs="ＭＳ ゴシック"/>
            <w:kern w:val="0"/>
            <w:szCs w:val="20"/>
          </w:rPr>
          <w:t>1</w:t>
        </w:r>
      </w:ins>
      <w:ins w:id="3689" w:author="岩下" w:date="2015-10-01T13:59:00Z">
        <w:r w:rsidR="002E3967" w:rsidRPr="00490106">
          <w:rPr>
            <w:rFonts w:ascii="ＭＳ Ｐゴシック" w:eastAsia="ＭＳ Ｐゴシック" w:hAnsi="ＭＳ Ｐゴシック" w:cs="ＭＳ ゴシック"/>
            <w:kern w:val="0"/>
            <w:szCs w:val="20"/>
          </w:rPr>
          <w:t>&lt;/Var&gt;</w:t>
        </w:r>
      </w:ins>
    </w:p>
    <w:p w14:paraId="330D47A0" w14:textId="567D9734" w:rsidR="002E3967" w:rsidRPr="00490106" w:rsidRDefault="009145EC" w:rsidP="00490106">
      <w:pPr>
        <w:pBdr>
          <w:top w:val="single" w:sz="4" w:space="1" w:color="auto"/>
          <w:left w:val="single" w:sz="4" w:space="0" w:color="auto"/>
          <w:bottom w:val="single" w:sz="4" w:space="1" w:color="auto"/>
          <w:right w:val="single" w:sz="4" w:space="0" w:color="auto"/>
        </w:pBdr>
        <w:ind w:firstLineChars="100" w:firstLine="210"/>
        <w:rPr>
          <w:ins w:id="3690" w:author="岩下" w:date="2015-10-01T13:59:00Z"/>
          <w:rFonts w:ascii="ＭＳ Ｐゴシック" w:eastAsia="ＭＳ Ｐゴシック" w:hAnsi="ＭＳ Ｐゴシック" w:cs="ＭＳ ゴシック"/>
          <w:kern w:val="0"/>
          <w:szCs w:val="20"/>
        </w:rPr>
      </w:pPr>
      <w:ins w:id="3691" w:author="岩下" w:date="2015-10-01T17:14:00Z">
        <w:r w:rsidRPr="00490106">
          <w:rPr>
            <w:rFonts w:ascii="ＭＳ Ｐゴシック" w:eastAsia="ＭＳ Ｐゴシック" w:hAnsi="ＭＳ Ｐゴシック" w:cs="ＭＳ ゴシック"/>
            <w:kern w:val="0"/>
            <w:szCs w:val="20"/>
          </w:rPr>
          <w:t>&lt;/pointerRef&gt;</w:t>
        </w:r>
      </w:ins>
    </w:p>
    <w:p w14:paraId="1F8189E9" w14:textId="77777777" w:rsidR="002E3967" w:rsidRDefault="002E3967" w:rsidP="002E3967">
      <w:pPr>
        <w:rPr>
          <w:ins w:id="3692" w:author="岩下" w:date="2015-10-01T13:59:00Z"/>
          <w:kern w:val="0"/>
        </w:rPr>
      </w:pPr>
    </w:p>
    <w:p w14:paraId="65332F95" w14:textId="770270E3" w:rsidR="00724D45" w:rsidRPr="001507FF" w:rsidRDefault="006F1702" w:rsidP="00724D45">
      <w:pPr>
        <w:rPr>
          <w:ins w:id="3693" w:author="岩下" w:date="2015-10-01T17:19:00Z"/>
          <w:rFonts w:asciiTheme="majorEastAsia" w:eastAsiaTheme="majorEastAsia" w:hAnsiTheme="majorEastAsia"/>
          <w:kern w:val="0"/>
          <w:rPrChange w:id="3694" w:author="岩下" w:date="2015-10-15T20:09:00Z">
            <w:rPr>
              <w:ins w:id="3695" w:author="岩下" w:date="2015-10-01T17:19:00Z"/>
              <w:kern w:val="0"/>
            </w:rPr>
          </w:rPrChange>
        </w:rPr>
      </w:pPr>
      <w:ins w:id="3696" w:author="岩下" w:date="2015-10-01T17:36:00Z">
        <w:r w:rsidRPr="001507FF">
          <w:rPr>
            <w:rFonts w:asciiTheme="majorEastAsia" w:eastAsiaTheme="majorEastAsia" w:hAnsiTheme="majorEastAsia" w:hint="eastAsia"/>
            <w:kern w:val="0"/>
            <w:rPrChange w:id="3697" w:author="岩下" w:date="2015-10-15T20:09:00Z">
              <w:rPr>
                <w:rFonts w:hint="eastAsia"/>
                <w:kern w:val="0"/>
              </w:rPr>
            </w:rPrChange>
          </w:rPr>
          <w:t>要確認</w:t>
        </w:r>
      </w:ins>
      <w:ins w:id="3698" w:author="岩下" w:date="2015-10-01T17:19:00Z">
        <w:r w:rsidR="009145EC" w:rsidRPr="001507FF">
          <w:rPr>
            <w:rFonts w:asciiTheme="majorEastAsia" w:eastAsiaTheme="majorEastAsia" w:hAnsiTheme="majorEastAsia" w:hint="eastAsia"/>
            <w:kern w:val="0"/>
            <w:rPrChange w:id="3699" w:author="岩下" w:date="2015-10-15T20:09:00Z">
              <w:rPr>
                <w:rFonts w:hint="eastAsia"/>
                <w:kern w:val="0"/>
              </w:rPr>
            </w:rPrChange>
          </w:rPr>
          <w:t>：</w:t>
        </w:r>
      </w:ins>
    </w:p>
    <w:p w14:paraId="534A493C" w14:textId="12D8D80D" w:rsidR="009145EC" w:rsidRDefault="009145EC" w:rsidP="00724D45">
      <w:pPr>
        <w:rPr>
          <w:ins w:id="3700" w:author="岩下" w:date="2015-10-01T17:20:00Z"/>
          <w:kern w:val="0"/>
        </w:rPr>
      </w:pPr>
      <w:ins w:id="3701" w:author="岩下" w:date="2015-10-01T17:19:00Z">
        <w:r>
          <w:rPr>
            <w:rFonts w:hint="eastAsia"/>
            <w:kern w:val="0"/>
          </w:rPr>
          <w:t xml:space="preserve">　現状</w:t>
        </w:r>
      </w:ins>
      <w:ins w:id="3702" w:author="岩下" w:date="2015-10-02T11:35:00Z">
        <w:r w:rsidR="00E0470D">
          <w:rPr>
            <w:rFonts w:hint="eastAsia"/>
            <w:kern w:val="0"/>
          </w:rPr>
          <w:t>（</w:t>
        </w:r>
        <w:r w:rsidR="00E0470D">
          <w:rPr>
            <w:kern w:val="0"/>
          </w:rPr>
          <w:t>2015</w:t>
        </w:r>
        <w:r w:rsidR="00E0470D">
          <w:rPr>
            <w:rFonts w:hint="eastAsia"/>
            <w:kern w:val="0"/>
          </w:rPr>
          <w:t>年</w:t>
        </w:r>
        <w:r w:rsidR="00E0470D">
          <w:rPr>
            <w:kern w:val="0"/>
          </w:rPr>
          <w:t>10</w:t>
        </w:r>
        <w:r w:rsidR="00E0470D">
          <w:rPr>
            <w:rFonts w:hint="eastAsia"/>
            <w:kern w:val="0"/>
          </w:rPr>
          <w:t>月）</w:t>
        </w:r>
      </w:ins>
      <w:ins w:id="3703" w:author="岩下" w:date="2015-10-01T17:19:00Z">
        <w:r>
          <w:rPr>
            <w:rFonts w:hint="eastAsia"/>
            <w:kern w:val="0"/>
          </w:rPr>
          <w:t>の</w:t>
        </w:r>
        <w:r>
          <w:rPr>
            <w:kern w:val="0"/>
          </w:rPr>
          <w:t>C_Front</w:t>
        </w:r>
      </w:ins>
      <w:ins w:id="3704" w:author="岩下" w:date="2015-10-01T17:20:00Z">
        <w:r>
          <w:rPr>
            <w:rFonts w:hint="eastAsia"/>
            <w:kern w:val="0"/>
          </w:rPr>
          <w:t>では、</w:t>
        </w:r>
      </w:ins>
      <w:ins w:id="3705" w:author="岩下" w:date="2015-10-01T17:19:00Z">
        <w:r>
          <w:rPr>
            <w:kern w:val="0"/>
          </w:rPr>
          <w:t>*(&amp;var</w:t>
        </w:r>
      </w:ins>
      <w:ins w:id="3706" w:author="岩下" w:date="2015-10-01T17:21:00Z">
        <w:r>
          <w:rPr>
            <w:kern w:val="0"/>
          </w:rPr>
          <w:t>_name</w:t>
        </w:r>
      </w:ins>
      <w:ins w:id="3707" w:author="岩下" w:date="2015-10-01T17:19:00Z">
        <w:r>
          <w:rPr>
            <w:kern w:val="0"/>
          </w:rPr>
          <w:t xml:space="preserve">) </w:t>
        </w:r>
      </w:ins>
      <w:ins w:id="3708" w:author="岩下" w:date="2015-10-01T17:22:00Z">
        <w:r>
          <w:rPr>
            <w:rFonts w:hint="eastAsia"/>
            <w:kern w:val="0"/>
          </w:rPr>
          <w:t>というパターンのとき</w:t>
        </w:r>
      </w:ins>
    </w:p>
    <w:p w14:paraId="46848CF3" w14:textId="6E504692" w:rsidR="009145EC" w:rsidRPr="000B1535" w:rsidRDefault="009145EC" w:rsidP="00724D45">
      <w:pPr>
        <w:rPr>
          <w:ins w:id="3709" w:author="岩下" w:date="2015-10-01T17:20:00Z"/>
          <w:rFonts w:ascii="ＭＳ Ｐゴシック" w:eastAsia="ＭＳ Ｐゴシック" w:hAnsi="ＭＳ Ｐゴシック" w:cs="ＭＳ ゴシック"/>
          <w:kern w:val="0"/>
          <w:szCs w:val="20"/>
          <w:rPrChange w:id="3710" w:author="岩下" w:date="2015-10-05T14:44:00Z">
            <w:rPr>
              <w:ins w:id="3711" w:author="岩下" w:date="2015-10-01T17:20:00Z"/>
              <w:rFonts w:ascii="ＭＳ Ｐゴシック" w:eastAsia="ＭＳ Ｐゴシック" w:hAnsi="ＭＳ Ｐゴシック" w:cs="ＭＳ ゴシック"/>
              <w:kern w:val="0"/>
              <w:sz w:val="20"/>
              <w:szCs w:val="20"/>
            </w:rPr>
          </w:rPrChange>
        </w:rPr>
      </w:pPr>
      <w:ins w:id="3712" w:author="岩下" w:date="2015-10-01T17:20:00Z">
        <w:r>
          <w:rPr>
            <w:kern w:val="0"/>
          </w:rPr>
          <w:tab/>
        </w:r>
        <w:r w:rsidRPr="000B1535">
          <w:rPr>
            <w:rFonts w:ascii="ＭＳ Ｐゴシック" w:eastAsia="ＭＳ Ｐゴシック" w:hAnsi="ＭＳ Ｐゴシック" w:cs="ＭＳ ゴシック"/>
            <w:kern w:val="0"/>
            <w:szCs w:val="20"/>
            <w:rPrChange w:id="3713" w:author="岩下" w:date="2015-10-05T14:44:00Z">
              <w:rPr>
                <w:rFonts w:ascii="ＭＳ Ｐゴシック" w:eastAsia="ＭＳ Ｐゴシック" w:hAnsi="ＭＳ Ｐゴシック" w:cs="ＭＳ ゴシック"/>
                <w:kern w:val="0"/>
                <w:sz w:val="20"/>
                <w:szCs w:val="20"/>
              </w:rPr>
            </w:rPrChange>
          </w:rPr>
          <w:t>&lt;PointerRef&gt;&lt;varAddr&gt;var_name&lt;/varAddr&gt;&lt;/PointerRef&gt;</w:t>
        </w:r>
      </w:ins>
    </w:p>
    <w:p w14:paraId="4D12CFAA" w14:textId="60720F65" w:rsidR="009145EC" w:rsidRDefault="009145EC" w:rsidP="00724D45">
      <w:pPr>
        <w:rPr>
          <w:ins w:id="3714" w:author="岩下" w:date="2015-10-01T17:21:00Z"/>
          <w:kern w:val="0"/>
        </w:rPr>
      </w:pPr>
      <w:ins w:id="3715" w:author="岩下" w:date="2015-10-01T17:21:00Z">
        <w:r>
          <w:rPr>
            <w:rFonts w:hint="eastAsia"/>
            <w:kern w:val="0"/>
          </w:rPr>
          <w:t>でなく</w:t>
        </w:r>
      </w:ins>
    </w:p>
    <w:p w14:paraId="2FA15992" w14:textId="1B628B7B" w:rsidR="009145EC" w:rsidRPr="000B1535" w:rsidRDefault="009145EC" w:rsidP="009145EC">
      <w:pPr>
        <w:rPr>
          <w:ins w:id="3716" w:author="岩下" w:date="2015-10-01T17:21:00Z"/>
          <w:rFonts w:ascii="ＭＳ Ｐゴシック" w:eastAsia="ＭＳ Ｐゴシック" w:hAnsi="ＭＳ Ｐゴシック" w:cs="ＭＳ ゴシック"/>
          <w:kern w:val="0"/>
          <w:szCs w:val="20"/>
          <w:rPrChange w:id="3717" w:author="岩下" w:date="2015-10-05T14:44:00Z">
            <w:rPr>
              <w:ins w:id="3718" w:author="岩下" w:date="2015-10-01T17:21:00Z"/>
              <w:rFonts w:ascii="ＭＳ Ｐゴシック" w:eastAsia="ＭＳ Ｐゴシック" w:hAnsi="ＭＳ Ｐゴシック" w:cs="ＭＳ ゴシック"/>
              <w:kern w:val="0"/>
              <w:sz w:val="20"/>
              <w:szCs w:val="20"/>
            </w:rPr>
          </w:rPrChange>
        </w:rPr>
      </w:pPr>
      <w:ins w:id="3719" w:author="岩下" w:date="2015-10-01T17:21:00Z">
        <w:r>
          <w:rPr>
            <w:kern w:val="0"/>
          </w:rPr>
          <w:tab/>
        </w:r>
        <w:r w:rsidRPr="000B1535">
          <w:rPr>
            <w:rFonts w:ascii="ＭＳ Ｐゴシック" w:eastAsia="ＭＳ Ｐゴシック" w:hAnsi="ＭＳ Ｐゴシック" w:cs="ＭＳ ゴシック"/>
            <w:kern w:val="0"/>
            <w:szCs w:val="20"/>
            <w:rPrChange w:id="3720" w:author="岩下" w:date="2015-10-05T14:44:00Z">
              <w:rPr>
                <w:rFonts w:ascii="ＭＳ Ｐゴシック" w:eastAsia="ＭＳ Ｐゴシック" w:hAnsi="ＭＳ Ｐゴシック" w:cs="ＭＳ ゴシック"/>
                <w:kern w:val="0"/>
                <w:sz w:val="20"/>
                <w:szCs w:val="20"/>
              </w:rPr>
            </w:rPrChange>
          </w:rPr>
          <w:t>&lt;Var&gt;var_name&lt;/Var&gt;</w:t>
        </w:r>
      </w:ins>
    </w:p>
    <w:p w14:paraId="2E3BA86B" w14:textId="35166662" w:rsidR="009145EC" w:rsidRDefault="009145EC" w:rsidP="009145EC">
      <w:pPr>
        <w:rPr>
          <w:ins w:id="3721" w:author="岩下" w:date="2015-10-01T17:22:00Z"/>
          <w:kern w:val="0"/>
        </w:rPr>
      </w:pPr>
      <w:ins w:id="3722" w:author="岩下" w:date="2015-10-01T17:22:00Z">
        <w:r>
          <w:rPr>
            <w:rFonts w:hint="eastAsia"/>
            <w:kern w:val="0"/>
          </w:rPr>
          <w:t>と表現</w:t>
        </w:r>
      </w:ins>
      <w:ins w:id="3723" w:author="岩下" w:date="2015-10-02T11:36:00Z">
        <w:r w:rsidR="00E0470D">
          <w:rPr>
            <w:rFonts w:hint="eastAsia"/>
            <w:kern w:val="0"/>
          </w:rPr>
          <w:t>し</w:t>
        </w:r>
      </w:ins>
      <w:ins w:id="3724" w:author="岩下" w:date="2015-10-02T11:35:00Z">
        <w:r w:rsidR="00E0470D">
          <w:rPr>
            <w:rFonts w:hint="eastAsia"/>
            <w:kern w:val="0"/>
          </w:rPr>
          <w:t>ている</w:t>
        </w:r>
      </w:ins>
      <w:ins w:id="3725" w:author="岩下" w:date="2015-10-01T17:22:00Z">
        <w:r>
          <w:rPr>
            <w:rFonts w:hint="eastAsia"/>
            <w:kern w:val="0"/>
          </w:rPr>
          <w:t>。なぜこの</w:t>
        </w:r>
      </w:ins>
      <w:ins w:id="3726" w:author="岩下" w:date="2015-10-02T11:36:00Z">
        <w:r w:rsidR="00E0470D">
          <w:rPr>
            <w:rFonts w:hint="eastAsia"/>
            <w:kern w:val="0"/>
          </w:rPr>
          <w:t>パターン</w:t>
        </w:r>
      </w:ins>
      <w:ins w:id="3727" w:author="岩下" w:date="2015-10-01T17:22:00Z">
        <w:r>
          <w:rPr>
            <w:rFonts w:hint="eastAsia"/>
            <w:kern w:val="0"/>
          </w:rPr>
          <w:t>に</w:t>
        </w:r>
      </w:ins>
      <w:ins w:id="3728" w:author="岩下" w:date="2015-10-02T11:36:00Z">
        <w:r w:rsidR="00E0470D">
          <w:rPr>
            <w:rFonts w:hint="eastAsia"/>
            <w:kern w:val="0"/>
          </w:rPr>
          <w:t>限って簡単化</w:t>
        </w:r>
      </w:ins>
      <w:ins w:id="3729" w:author="岩下" w:date="2015-10-02T11:35:00Z">
        <w:r w:rsidR="00E0470D">
          <w:rPr>
            <w:rFonts w:hint="eastAsia"/>
            <w:kern w:val="0"/>
          </w:rPr>
          <w:t>しているのか不明。</w:t>
        </w:r>
      </w:ins>
    </w:p>
    <w:p w14:paraId="3044A7CC" w14:textId="77777777" w:rsidR="009145EC" w:rsidRDefault="009145EC" w:rsidP="009145EC">
      <w:pPr>
        <w:rPr>
          <w:ins w:id="3730" w:author="岩下" w:date="2015-10-01T17:22:00Z"/>
          <w:kern w:val="0"/>
        </w:rPr>
      </w:pPr>
    </w:p>
    <w:p w14:paraId="00F678D9" w14:textId="31EEB7CF" w:rsidR="00270A7E" w:rsidRDefault="00A60827" w:rsidP="00270A7E">
      <w:pPr>
        <w:pStyle w:val="2"/>
      </w:pPr>
      <w:bookmarkStart w:id="3731" w:name="_Ref306522206"/>
      <w:bookmarkStart w:id="3732" w:name="_Toc306557455"/>
      <w:ins w:id="3733" w:author="岩下" w:date="2015-10-02T13:44:00Z">
        <w:r>
          <w:rPr>
            <w:kern w:val="0"/>
          </w:rPr>
          <w:t>arrayRef</w:t>
        </w:r>
        <w:r w:rsidR="00614F16">
          <w:rPr>
            <w:rFonts w:hint="eastAsia"/>
            <w:kern w:val="0"/>
          </w:rPr>
          <w:t>要素</w:t>
        </w:r>
      </w:ins>
      <w:bookmarkEnd w:id="3731"/>
      <w:bookmarkEnd w:id="3732"/>
    </w:p>
    <w:p w14:paraId="0A86D94E" w14:textId="0542BD12" w:rsidR="00F54F45" w:rsidRDefault="00F54F45" w:rsidP="00325638">
      <w:pPr>
        <w:ind w:firstLineChars="100" w:firstLine="210"/>
        <w:rPr>
          <w:kern w:val="0"/>
        </w:rPr>
      </w:pPr>
      <w:r w:rsidRPr="00F54F45">
        <w:rPr>
          <w:kern w:val="0"/>
        </w:rPr>
        <w:t>配列</w:t>
      </w:r>
      <w:ins w:id="3734" w:author="岩下" w:date="2015-09-30T16:04:00Z">
        <w:r w:rsidR="00325638">
          <w:rPr>
            <w:rFonts w:hint="eastAsia"/>
            <w:kern w:val="0"/>
          </w:rPr>
          <w:t>要素</w:t>
        </w:r>
      </w:ins>
      <w:ins w:id="3735" w:author="岩下" w:date="2015-10-02T11:34:00Z">
        <w:r w:rsidR="00E0470D">
          <w:rPr>
            <w:kern w:val="0"/>
          </w:rPr>
          <w:t>a[i]</w:t>
        </w:r>
      </w:ins>
      <w:r w:rsidRPr="00F54F45">
        <w:rPr>
          <w:kern w:val="0"/>
        </w:rPr>
        <w:t>への参照</w:t>
      </w:r>
      <w:del w:id="3736" w:author="岩下" w:date="2015-09-30T16:04:00Z">
        <w:r w:rsidRPr="00F54F45" w:rsidDel="00325638">
          <w:rPr>
            <w:kern w:val="0"/>
          </w:rPr>
          <w:delText>には、以下の</w:delText>
        </w:r>
        <w:r w:rsidR="004B4E28" w:rsidDel="00325638">
          <w:rPr>
            <w:kern w:val="0"/>
          </w:rPr>
          <w:delText>要素</w:delText>
        </w:r>
      </w:del>
      <w:ins w:id="3737" w:author="岩下" w:date="2015-10-02T10:08:00Z">
        <w:r w:rsidR="002F2AE0">
          <w:rPr>
            <w:rFonts w:hint="eastAsia"/>
            <w:kern w:val="0"/>
          </w:rPr>
          <w:t>を表現する。</w:t>
        </w:r>
      </w:ins>
      <w:del w:id="3738" w:author="岩下" w:date="2015-10-02T10:07:00Z">
        <w:r w:rsidRPr="00F54F45" w:rsidDel="002F2AE0">
          <w:rPr>
            <w:kern w:val="0"/>
          </w:rPr>
          <w:delText>を</w:delText>
        </w:r>
      </w:del>
      <w:del w:id="3739" w:author="岩下" w:date="2015-09-30T16:04:00Z">
        <w:r w:rsidRPr="00F54F45" w:rsidDel="00325638">
          <w:rPr>
            <w:kern w:val="0"/>
          </w:rPr>
          <w:delText>用いる</w:delText>
        </w:r>
      </w:del>
      <w:del w:id="3740" w:author="岩下" w:date="2015-10-02T10:07:00Z">
        <w:r w:rsidRPr="00F54F45" w:rsidDel="002F2AE0">
          <w:rPr>
            <w:kern w:val="0"/>
          </w:rPr>
          <w:delText>。</w:delText>
        </w:r>
      </w:del>
    </w:p>
    <w:p w14:paraId="705EE2D2" w14:textId="10A8B80F" w:rsidR="002F2AE0" w:rsidRPr="00003812" w:rsidRDefault="00516AD5" w:rsidP="00003812">
      <w:pPr>
        <w:pBdr>
          <w:top w:val="single" w:sz="4" w:space="1" w:color="auto"/>
          <w:left w:val="single" w:sz="4" w:space="0" w:color="auto"/>
          <w:bottom w:val="single" w:sz="4" w:space="1" w:color="auto"/>
          <w:right w:val="single" w:sz="4" w:space="0" w:color="auto"/>
        </w:pBdr>
        <w:ind w:firstLineChars="100" w:firstLine="210"/>
        <w:rPr>
          <w:ins w:id="3741" w:author="岩下" w:date="2015-10-02T10:09:00Z"/>
          <w:rFonts w:ascii="ＭＳ Ｐゴシック" w:eastAsia="ＭＳ Ｐゴシック" w:hAnsi="ＭＳ Ｐゴシック" w:cs="ＭＳ ゴシック"/>
          <w:kern w:val="0"/>
          <w:szCs w:val="20"/>
        </w:rPr>
      </w:pPr>
      <w:ins w:id="3742" w:author="岩下" w:date="2015-09-30T16:04:00Z">
        <w:r w:rsidRPr="00003812">
          <w:rPr>
            <w:rFonts w:ascii="ＭＳ Ｐゴシック" w:eastAsia="ＭＳ Ｐゴシック" w:hAnsi="ＭＳ Ｐゴシック" w:cs="ＭＳ ゴシック"/>
            <w:kern w:val="0"/>
            <w:szCs w:val="20"/>
          </w:rPr>
          <w:t>&lt;arrayRef</w:t>
        </w:r>
        <w:r w:rsidR="00325638" w:rsidRPr="00003812">
          <w:rPr>
            <w:rFonts w:ascii="ＭＳ Ｐゴシック" w:eastAsia="ＭＳ Ｐゴシック" w:hAnsi="ＭＳ Ｐゴシック" w:cs="ＭＳ ゴシック"/>
            <w:kern w:val="0"/>
            <w:szCs w:val="20"/>
          </w:rPr>
          <w:t>&gt;</w:t>
        </w:r>
      </w:ins>
    </w:p>
    <w:p w14:paraId="5B92F6F8" w14:textId="6CD90DE0" w:rsidR="002F2AE0" w:rsidRPr="00003812" w:rsidRDefault="002F2AE0" w:rsidP="00003812">
      <w:pPr>
        <w:pBdr>
          <w:top w:val="single" w:sz="4" w:space="1" w:color="auto"/>
          <w:left w:val="single" w:sz="4" w:space="0" w:color="auto"/>
          <w:bottom w:val="single" w:sz="4" w:space="1" w:color="auto"/>
          <w:right w:val="single" w:sz="4" w:space="0" w:color="auto"/>
        </w:pBdr>
        <w:ind w:firstLineChars="100" w:firstLine="210"/>
        <w:rPr>
          <w:ins w:id="3743" w:author="岩下" w:date="2015-10-02T10:53:00Z"/>
          <w:rFonts w:ascii="ＭＳ Ｐゴシック" w:eastAsia="ＭＳ Ｐゴシック" w:hAnsi="ＭＳ Ｐゴシック" w:cs="ＭＳ ゴシック"/>
          <w:kern w:val="0"/>
          <w:szCs w:val="20"/>
        </w:rPr>
      </w:pPr>
      <w:ins w:id="3744" w:author="岩下" w:date="2015-10-02T10:09:00Z">
        <w:r w:rsidRPr="00003812">
          <w:rPr>
            <w:rFonts w:ascii="ＭＳ Ｐゴシック" w:eastAsia="ＭＳ Ｐゴシック" w:hAnsi="ＭＳ Ｐゴシック" w:cs="ＭＳ ゴシック"/>
            <w:kern w:val="0"/>
            <w:szCs w:val="20"/>
          </w:rPr>
          <w:t xml:space="preserve">  </w:t>
        </w:r>
      </w:ins>
      <w:ins w:id="3745" w:author="岩下" w:date="2015-10-02T10:52:00Z">
        <w:r w:rsidR="005D66FD" w:rsidRPr="00003812">
          <w:rPr>
            <w:rFonts w:ascii="ＭＳ Ｐゴシック" w:eastAsia="ＭＳ Ｐゴシック" w:hAnsi="ＭＳ Ｐゴシック" w:cs="ＭＳ ゴシック"/>
            <w:kern w:val="0"/>
            <w:szCs w:val="20"/>
          </w:rPr>
          <w:t>arrayAddr</w:t>
        </w:r>
        <w:r w:rsidR="005D66FD" w:rsidRPr="00003812">
          <w:rPr>
            <w:rFonts w:ascii="ＭＳ Ｐゴシック" w:eastAsia="ＭＳ Ｐゴシック" w:hAnsi="ＭＳ Ｐゴシック" w:cs="ＭＳ ゴシック" w:hint="eastAsia"/>
            <w:kern w:val="0"/>
            <w:szCs w:val="20"/>
          </w:rPr>
          <w:t>要素</w:t>
        </w:r>
      </w:ins>
    </w:p>
    <w:p w14:paraId="5DF62A82" w14:textId="68ECA398" w:rsidR="005D66FD" w:rsidRPr="00003812" w:rsidRDefault="005D66FD" w:rsidP="00003812">
      <w:pPr>
        <w:pBdr>
          <w:top w:val="single" w:sz="4" w:space="1" w:color="auto"/>
          <w:left w:val="single" w:sz="4" w:space="0" w:color="auto"/>
          <w:bottom w:val="single" w:sz="4" w:space="1" w:color="auto"/>
          <w:right w:val="single" w:sz="4" w:space="0" w:color="auto"/>
        </w:pBdr>
        <w:ind w:firstLineChars="100" w:firstLine="210"/>
        <w:rPr>
          <w:ins w:id="3746" w:author="岩下" w:date="2015-10-02T10:10:00Z"/>
          <w:rFonts w:ascii="ＭＳ Ｐゴシック" w:eastAsia="ＭＳ Ｐゴシック" w:hAnsi="ＭＳ Ｐゴシック" w:cs="ＭＳ ゴシック"/>
          <w:kern w:val="0"/>
          <w:szCs w:val="20"/>
        </w:rPr>
      </w:pPr>
      <w:ins w:id="3747" w:author="岩下" w:date="2015-10-02T10:53:00Z">
        <w:r w:rsidRPr="00003812">
          <w:rPr>
            <w:rFonts w:ascii="ＭＳ Ｐゴシック" w:eastAsia="ＭＳ Ｐゴシック" w:hAnsi="ＭＳ Ｐゴシック" w:cs="ＭＳ ゴシック"/>
            <w:kern w:val="0"/>
            <w:szCs w:val="20"/>
          </w:rPr>
          <w:t xml:space="preserve">  </w:t>
        </w:r>
        <w:r w:rsidRPr="00003812">
          <w:rPr>
            <w:rFonts w:ascii="ＭＳ Ｐゴシック" w:eastAsia="ＭＳ Ｐゴシック" w:hAnsi="ＭＳ Ｐゴシック" w:cs="ＭＳ ゴシック" w:hint="eastAsia"/>
            <w:kern w:val="0"/>
            <w:szCs w:val="20"/>
          </w:rPr>
          <w:t>式の要素</w:t>
        </w:r>
      </w:ins>
    </w:p>
    <w:p w14:paraId="5BD50434" w14:textId="1392DB01" w:rsidR="00325638" w:rsidRPr="00003812" w:rsidRDefault="00325638" w:rsidP="00003812">
      <w:pPr>
        <w:pBdr>
          <w:top w:val="single" w:sz="4" w:space="1" w:color="auto"/>
          <w:left w:val="single" w:sz="4" w:space="0" w:color="auto"/>
          <w:bottom w:val="single" w:sz="4" w:space="1" w:color="auto"/>
          <w:right w:val="single" w:sz="4" w:space="0" w:color="auto"/>
        </w:pBdr>
        <w:ind w:firstLineChars="100" w:firstLine="210"/>
        <w:rPr>
          <w:ins w:id="3748" w:author="岩下" w:date="2015-09-30T16:04:00Z"/>
          <w:rFonts w:ascii="ＭＳ Ｐゴシック" w:eastAsia="ＭＳ Ｐゴシック" w:hAnsi="ＭＳ Ｐゴシック" w:cs="ＭＳ ゴシック"/>
          <w:kern w:val="0"/>
          <w:szCs w:val="20"/>
        </w:rPr>
      </w:pPr>
      <w:ins w:id="3749" w:author="岩下" w:date="2015-09-30T16:04:00Z">
        <w:r w:rsidRPr="00003812">
          <w:rPr>
            <w:rFonts w:ascii="ＭＳ Ｐゴシック" w:eastAsia="ＭＳ Ｐゴシック" w:hAnsi="ＭＳ Ｐゴシック" w:cs="ＭＳ ゴシック"/>
            <w:kern w:val="0"/>
            <w:szCs w:val="20"/>
          </w:rPr>
          <w:t>&lt;/</w:t>
        </w:r>
      </w:ins>
      <w:ins w:id="3750" w:author="岩下" w:date="2015-10-02T10:45:00Z">
        <w:r w:rsidR="00516AD5" w:rsidRPr="00003812">
          <w:rPr>
            <w:rFonts w:ascii="ＭＳ Ｐゴシック" w:eastAsia="ＭＳ Ｐゴシック" w:hAnsi="ＭＳ Ｐゴシック" w:cs="ＭＳ ゴシック"/>
            <w:kern w:val="0"/>
            <w:szCs w:val="20"/>
          </w:rPr>
          <w:t>arrayRef</w:t>
        </w:r>
      </w:ins>
      <w:ins w:id="3751" w:author="岩下" w:date="2015-09-30T16:04:00Z">
        <w:r w:rsidRPr="00003812">
          <w:rPr>
            <w:rFonts w:ascii="ＭＳ Ｐゴシック" w:eastAsia="ＭＳ Ｐゴシック" w:hAnsi="ＭＳ Ｐゴシック" w:cs="ＭＳ ゴシック"/>
            <w:kern w:val="0"/>
            <w:szCs w:val="20"/>
          </w:rPr>
          <w:t>&gt;</w:t>
        </w:r>
      </w:ins>
    </w:p>
    <w:p w14:paraId="182BE730" w14:textId="34B0F270" w:rsidR="00F5627F" w:rsidRDefault="00F5627F" w:rsidP="00F5627F">
      <w:pPr>
        <w:rPr>
          <w:ins w:id="3752" w:author="岩下" w:date="2015-10-01T18:28:00Z"/>
          <w:rFonts w:ascii="ＭＳ Ｐゴシック" w:eastAsia="ＭＳ Ｐゴシック" w:hAnsi="ＭＳ Ｐゴシック"/>
        </w:rPr>
      </w:pPr>
      <w:ins w:id="3753" w:author="岩下" w:date="2015-10-01T18:28: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724B28DA" w14:textId="77777777" w:rsidR="000A34B9" w:rsidRPr="00F54F45" w:rsidRDefault="000A34B9" w:rsidP="000A34B9">
      <w:pPr>
        <w:rPr>
          <w:kern w:val="0"/>
        </w:rPr>
      </w:pPr>
    </w:p>
    <w:p w14:paraId="02D88EDB" w14:textId="77777777" w:rsidR="0054138C" w:rsidRDefault="0054138C" w:rsidP="000A34B9">
      <w:pPr>
        <w:rPr>
          <w:ins w:id="3754" w:author="岩下" w:date="2015-10-02T13:50:00Z"/>
          <w:kern w:val="0"/>
        </w:rPr>
      </w:pPr>
      <w:ins w:id="3755" w:author="岩下" w:date="2015-10-02T13:50:00Z">
        <w:r>
          <w:rPr>
            <w:rFonts w:hint="eastAsia"/>
            <w:kern w:val="0"/>
          </w:rPr>
          <w:t>例：</w:t>
        </w:r>
      </w:ins>
    </w:p>
    <w:p w14:paraId="3FE7C395" w14:textId="2666568C" w:rsidR="0054138C" w:rsidRDefault="0054138C" w:rsidP="000A34B9">
      <w:pPr>
        <w:rPr>
          <w:ins w:id="3756" w:author="岩下" w:date="2015-10-02T13:55:00Z"/>
          <w:kern w:val="0"/>
        </w:rPr>
      </w:pPr>
      <w:ins w:id="3757" w:author="岩下" w:date="2015-10-02T13:50:00Z">
        <w:r>
          <w:rPr>
            <w:rFonts w:hint="eastAsia"/>
            <w:kern w:val="0"/>
          </w:rPr>
          <w:t xml:space="preserve">　</w:t>
        </w:r>
      </w:ins>
      <w:ins w:id="3758" w:author="岩下" w:date="2015-10-02T13:54:00Z">
        <w:r>
          <w:rPr>
            <w:kern w:val="0"/>
          </w:rPr>
          <w:t xml:space="preserve">int a[3]; </w:t>
        </w:r>
        <w:r>
          <w:rPr>
            <w:rFonts w:hint="eastAsia"/>
            <w:kern w:val="0"/>
          </w:rPr>
          <w:t>と宣言されているとき、</w:t>
        </w:r>
      </w:ins>
      <w:ins w:id="3759" w:author="岩下" w:date="2015-10-02T13:55:00Z">
        <w:r>
          <w:rPr>
            <w:rFonts w:hint="eastAsia"/>
            <w:kern w:val="0"/>
          </w:rPr>
          <w:t>配列要素</w:t>
        </w:r>
      </w:ins>
      <w:ins w:id="3760" w:author="岩下" w:date="2015-10-02T13:58:00Z">
        <w:r w:rsidR="001B2100">
          <w:rPr>
            <w:kern w:val="0"/>
          </w:rPr>
          <w:t xml:space="preserve"> </w:t>
        </w:r>
        <w:r>
          <w:rPr>
            <w:kern w:val="0"/>
          </w:rPr>
          <w:t>a[i]</w:t>
        </w:r>
        <w:r w:rsidR="001B2100">
          <w:rPr>
            <w:rFonts w:hint="eastAsia"/>
            <w:kern w:val="0"/>
          </w:rPr>
          <w:t xml:space="preserve"> </w:t>
        </w:r>
      </w:ins>
      <w:ins w:id="3761" w:author="岩下" w:date="2015-10-02T13:55:00Z">
        <w:r>
          <w:rPr>
            <w:rFonts w:hint="eastAsia"/>
            <w:kern w:val="0"/>
          </w:rPr>
          <w:t>の参照は</w:t>
        </w:r>
      </w:ins>
      <w:ins w:id="3762" w:author="岩下" w:date="2015-10-02T13:58:00Z">
        <w:r w:rsidR="001B2100">
          <w:rPr>
            <w:rFonts w:hint="eastAsia"/>
            <w:kern w:val="0"/>
          </w:rPr>
          <w:t>、</w:t>
        </w:r>
      </w:ins>
    </w:p>
    <w:p w14:paraId="71CD8FD6" w14:textId="11F845B6" w:rsidR="0054138C" w:rsidRPr="004C70AF" w:rsidRDefault="0054138C" w:rsidP="000A34B9">
      <w:pPr>
        <w:rPr>
          <w:ins w:id="3763" w:author="岩下" w:date="2015-10-02T13:59:00Z"/>
          <w:rFonts w:asciiTheme="majorEastAsia" w:eastAsiaTheme="majorEastAsia" w:hAnsiTheme="majorEastAsia"/>
          <w:kern w:val="0"/>
        </w:rPr>
      </w:pPr>
      <w:ins w:id="3764" w:author="岩下" w:date="2015-10-02T13:55:00Z">
        <w:r w:rsidRPr="004C70AF">
          <w:rPr>
            <w:rFonts w:asciiTheme="majorEastAsia" w:eastAsiaTheme="majorEastAsia" w:hAnsiTheme="majorEastAsia" w:hint="eastAsia"/>
            <w:kern w:val="0"/>
          </w:rPr>
          <w:tab/>
        </w:r>
      </w:ins>
      <w:ins w:id="3765" w:author="岩下" w:date="2015-10-02T13:59:00Z">
        <w:r w:rsidR="001B2100" w:rsidRPr="004C70AF">
          <w:rPr>
            <w:rFonts w:asciiTheme="majorEastAsia" w:eastAsiaTheme="majorEastAsia" w:hAnsiTheme="majorEastAsia"/>
            <w:kern w:val="0"/>
          </w:rPr>
          <w:t>&lt;arrayRef type=</w:t>
        </w:r>
      </w:ins>
      <w:ins w:id="3766" w:author="岩下" w:date="2015-10-02T14:03:00Z">
        <w:r w:rsidR="001B2100">
          <w:rPr>
            <w:rFonts w:asciiTheme="majorEastAsia" w:eastAsiaTheme="majorEastAsia" w:hAnsiTheme="majorEastAsia"/>
            <w:kern w:val="0"/>
          </w:rPr>
          <w:t>"</w:t>
        </w:r>
      </w:ins>
      <w:ins w:id="3767" w:author="岩下" w:date="2015-10-02T13:59:00Z">
        <w:r w:rsidR="001B2100" w:rsidRPr="004C70AF">
          <w:rPr>
            <w:rFonts w:asciiTheme="majorEastAsia" w:eastAsiaTheme="majorEastAsia" w:hAnsiTheme="majorEastAsia"/>
            <w:kern w:val="0"/>
          </w:rPr>
          <w:t>int</w:t>
        </w:r>
        <w:r w:rsidR="001B2100" w:rsidRPr="001B2100">
          <w:rPr>
            <w:rFonts w:asciiTheme="majorEastAsia" w:eastAsiaTheme="majorEastAsia" w:hAnsiTheme="majorEastAsia"/>
            <w:kern w:val="0"/>
          </w:rPr>
          <w:t>"</w:t>
        </w:r>
        <w:r w:rsidR="001B2100" w:rsidRPr="004C70AF">
          <w:rPr>
            <w:rFonts w:asciiTheme="majorEastAsia" w:eastAsiaTheme="majorEastAsia" w:hAnsiTheme="majorEastAsia"/>
            <w:kern w:val="0"/>
          </w:rPr>
          <w:t>&gt;</w:t>
        </w:r>
      </w:ins>
    </w:p>
    <w:p w14:paraId="4C994026" w14:textId="1B06E4E5" w:rsidR="001B2100" w:rsidRPr="004C70AF" w:rsidRDefault="001B2100" w:rsidP="000A34B9">
      <w:pPr>
        <w:rPr>
          <w:ins w:id="3768" w:author="岩下" w:date="2015-10-02T14:00:00Z"/>
          <w:rFonts w:asciiTheme="majorEastAsia" w:eastAsiaTheme="majorEastAsia" w:hAnsiTheme="majorEastAsia"/>
          <w:kern w:val="0"/>
        </w:rPr>
      </w:pPr>
      <w:ins w:id="3769" w:author="岩下" w:date="2015-10-02T13:59:00Z">
        <w:r w:rsidRPr="004C70AF">
          <w:rPr>
            <w:rFonts w:asciiTheme="majorEastAsia" w:eastAsiaTheme="majorEastAsia" w:hAnsiTheme="majorEastAsia"/>
            <w:kern w:val="0"/>
          </w:rPr>
          <w:lastRenderedPageBreak/>
          <w:tab/>
          <w:t xml:space="preserve">  &lt;arrayAddr type=</w:t>
        </w:r>
      </w:ins>
      <w:ins w:id="3770" w:author="岩下" w:date="2015-10-02T14:04:00Z">
        <w:r>
          <w:rPr>
            <w:rFonts w:asciiTheme="majorEastAsia" w:eastAsiaTheme="majorEastAsia" w:hAnsiTheme="majorEastAsia"/>
            <w:kern w:val="0"/>
          </w:rPr>
          <w:t>"</w:t>
        </w:r>
      </w:ins>
      <w:ins w:id="3771" w:author="岩下" w:date="2015-10-02T14:00:00Z">
        <w:r w:rsidRPr="004C70AF">
          <w:rPr>
            <w:rFonts w:asciiTheme="majorEastAsia" w:eastAsiaTheme="majorEastAsia" w:hAnsiTheme="majorEastAsia"/>
            <w:kern w:val="0"/>
          </w:rPr>
          <w:t>A5</w:t>
        </w:r>
      </w:ins>
      <w:ins w:id="3772" w:author="岩下" w:date="2015-10-02T14:09:00Z">
        <w:r>
          <w:rPr>
            <w:rFonts w:asciiTheme="majorEastAsia" w:eastAsiaTheme="majorEastAsia" w:hAnsiTheme="majorEastAsia"/>
            <w:kern w:val="0"/>
          </w:rPr>
          <w:t>”</w:t>
        </w:r>
      </w:ins>
      <w:ins w:id="3773" w:author="岩下" w:date="2015-10-02T14:00:00Z">
        <w:r w:rsidRPr="004C70AF">
          <w:rPr>
            <w:rFonts w:asciiTheme="majorEastAsia" w:eastAsiaTheme="majorEastAsia" w:hAnsiTheme="majorEastAsia"/>
            <w:kern w:val="0"/>
          </w:rPr>
          <w:t>scope=</w:t>
        </w:r>
      </w:ins>
      <w:ins w:id="3774" w:author="岩下" w:date="2015-10-02T14:04:00Z">
        <w:r>
          <w:rPr>
            <w:rFonts w:asciiTheme="majorEastAsia" w:eastAsiaTheme="majorEastAsia" w:hAnsiTheme="majorEastAsia"/>
            <w:kern w:val="0"/>
          </w:rPr>
          <w:t>"</w:t>
        </w:r>
      </w:ins>
      <w:ins w:id="3775" w:author="岩下" w:date="2015-10-02T14:00:00Z">
        <w:r w:rsidRPr="004C70AF">
          <w:rPr>
            <w:rFonts w:asciiTheme="majorEastAsia" w:eastAsiaTheme="majorEastAsia" w:hAnsiTheme="majorEastAsia"/>
            <w:kern w:val="0"/>
          </w:rPr>
          <w:t>local</w:t>
        </w:r>
        <w:r w:rsidRPr="001B2100">
          <w:rPr>
            <w:rFonts w:asciiTheme="majorEastAsia" w:eastAsiaTheme="majorEastAsia" w:hAnsiTheme="majorEastAsia"/>
            <w:kern w:val="0"/>
          </w:rPr>
          <w:t>"</w:t>
        </w:r>
        <w:r w:rsidRPr="004C70AF">
          <w:rPr>
            <w:rFonts w:asciiTheme="majorEastAsia" w:eastAsiaTheme="majorEastAsia" w:hAnsiTheme="majorEastAsia"/>
            <w:kern w:val="0"/>
          </w:rPr>
          <w:t>&gt;a&lt;/arrayAddr&gt;</w:t>
        </w:r>
      </w:ins>
    </w:p>
    <w:p w14:paraId="4C65EDFA" w14:textId="40C51DD3" w:rsidR="001B2100" w:rsidRPr="004C70AF" w:rsidRDefault="001B2100" w:rsidP="000A34B9">
      <w:pPr>
        <w:rPr>
          <w:ins w:id="3776" w:author="岩下" w:date="2015-10-02T14:00:00Z"/>
          <w:rFonts w:asciiTheme="majorEastAsia" w:eastAsiaTheme="majorEastAsia" w:hAnsiTheme="majorEastAsia"/>
          <w:kern w:val="0"/>
        </w:rPr>
      </w:pPr>
      <w:ins w:id="3777" w:author="岩下" w:date="2015-10-02T14:00:00Z">
        <w:r w:rsidRPr="004C70AF">
          <w:rPr>
            <w:rFonts w:asciiTheme="majorEastAsia" w:eastAsiaTheme="majorEastAsia" w:hAnsiTheme="majorEastAsia"/>
            <w:kern w:val="0"/>
          </w:rPr>
          <w:tab/>
          <w:t xml:space="preserve">  &lt;Var type=</w:t>
        </w:r>
      </w:ins>
      <w:ins w:id="3778" w:author="岩下" w:date="2015-10-02T14:10:00Z">
        <w:r>
          <w:rPr>
            <w:rFonts w:asciiTheme="majorEastAsia" w:eastAsiaTheme="majorEastAsia" w:hAnsiTheme="majorEastAsia"/>
            <w:kern w:val="0"/>
          </w:rPr>
          <w:t>"</w:t>
        </w:r>
      </w:ins>
      <w:ins w:id="3779" w:author="岩下" w:date="2015-10-02T14:00:00Z">
        <w:r w:rsidRPr="004C70AF">
          <w:rPr>
            <w:rFonts w:asciiTheme="majorEastAsia" w:eastAsiaTheme="majorEastAsia" w:hAnsiTheme="majorEastAsia"/>
            <w:kern w:val="0"/>
          </w:rPr>
          <w:t>int</w:t>
        </w:r>
      </w:ins>
      <w:ins w:id="3780" w:author="岩下" w:date="2015-10-02T14:10:00Z">
        <w:r>
          <w:rPr>
            <w:rFonts w:asciiTheme="majorEastAsia" w:eastAsiaTheme="majorEastAsia" w:hAnsiTheme="majorEastAsia"/>
            <w:kern w:val="0"/>
          </w:rPr>
          <w:t>"</w:t>
        </w:r>
      </w:ins>
      <w:ins w:id="3781" w:author="岩下" w:date="2015-10-02T14:00:00Z">
        <w:r w:rsidRPr="004C70AF">
          <w:rPr>
            <w:rFonts w:asciiTheme="majorEastAsia" w:eastAsiaTheme="majorEastAsia" w:hAnsiTheme="majorEastAsia"/>
            <w:kern w:val="0"/>
          </w:rPr>
          <w:t xml:space="preserve"> scope=</w:t>
        </w:r>
      </w:ins>
      <w:ins w:id="3782" w:author="岩下" w:date="2015-10-02T14:11:00Z">
        <w:r>
          <w:rPr>
            <w:rFonts w:asciiTheme="majorEastAsia" w:eastAsiaTheme="majorEastAsia" w:hAnsiTheme="majorEastAsia"/>
            <w:kern w:val="0"/>
          </w:rPr>
          <w:t>"</w:t>
        </w:r>
      </w:ins>
      <w:ins w:id="3783" w:author="岩下" w:date="2015-10-02T14:00:00Z">
        <w:r w:rsidRPr="004C70AF">
          <w:rPr>
            <w:rFonts w:asciiTheme="majorEastAsia" w:eastAsiaTheme="majorEastAsia" w:hAnsiTheme="majorEastAsia"/>
            <w:kern w:val="0"/>
          </w:rPr>
          <w:t>local</w:t>
        </w:r>
      </w:ins>
      <w:ins w:id="3784" w:author="岩下" w:date="2015-10-02T14:11:00Z">
        <w:r>
          <w:rPr>
            <w:rFonts w:asciiTheme="majorEastAsia" w:eastAsiaTheme="majorEastAsia" w:hAnsiTheme="majorEastAsia"/>
            <w:kern w:val="0"/>
          </w:rPr>
          <w:t>"</w:t>
        </w:r>
      </w:ins>
      <w:ins w:id="3785" w:author="岩下" w:date="2015-10-02T14:00:00Z">
        <w:r w:rsidRPr="004C70AF">
          <w:rPr>
            <w:rFonts w:asciiTheme="majorEastAsia" w:eastAsiaTheme="majorEastAsia" w:hAnsiTheme="majorEastAsia"/>
            <w:kern w:val="0"/>
          </w:rPr>
          <w:t>&gt;i&lt;/Var&gt;</w:t>
        </w:r>
      </w:ins>
    </w:p>
    <w:p w14:paraId="714CE433" w14:textId="571B169C" w:rsidR="001B2100" w:rsidRPr="004C70AF" w:rsidRDefault="001B2100" w:rsidP="000A34B9">
      <w:pPr>
        <w:rPr>
          <w:ins w:id="3786" w:author="岩下" w:date="2015-10-02T13:55:00Z"/>
          <w:rFonts w:asciiTheme="majorEastAsia" w:eastAsiaTheme="majorEastAsia" w:hAnsiTheme="majorEastAsia"/>
          <w:kern w:val="0"/>
        </w:rPr>
      </w:pPr>
      <w:ins w:id="3787" w:author="岩下" w:date="2015-10-02T14:01:00Z">
        <w:r w:rsidRPr="004C70AF">
          <w:rPr>
            <w:rFonts w:asciiTheme="majorEastAsia" w:eastAsiaTheme="majorEastAsia" w:hAnsiTheme="majorEastAsia"/>
            <w:kern w:val="0"/>
          </w:rPr>
          <w:tab/>
          <w:t>&lt;/arrayRef&gt;</w:t>
        </w:r>
      </w:ins>
    </w:p>
    <w:p w14:paraId="3F12F5C7" w14:textId="1863E2D3" w:rsidR="001B2100" w:rsidRDefault="001B2100" w:rsidP="000A34B9">
      <w:pPr>
        <w:rPr>
          <w:ins w:id="3788" w:author="岩下" w:date="2015-10-02T13:58:00Z"/>
          <w:kern w:val="0"/>
        </w:rPr>
      </w:pPr>
      <w:ins w:id="3789" w:author="岩下" w:date="2015-10-02T14:02:00Z">
        <w:r>
          <w:rPr>
            <w:rFonts w:hint="eastAsia"/>
            <w:kern w:val="0"/>
          </w:rPr>
          <w:t>のように</w:t>
        </w:r>
      </w:ins>
      <w:ins w:id="3790" w:author="岩下" w:date="2015-10-02T13:55:00Z">
        <w:r w:rsidR="0054138C">
          <w:rPr>
            <w:rFonts w:hint="eastAsia"/>
            <w:kern w:val="0"/>
          </w:rPr>
          <w:t>表現される</w:t>
        </w:r>
      </w:ins>
      <w:ins w:id="3791" w:author="岩下" w:date="2015-10-02T13:56:00Z">
        <w:r w:rsidR="0054138C">
          <w:rPr>
            <w:rFonts w:hint="eastAsia"/>
            <w:kern w:val="0"/>
          </w:rPr>
          <w:t>。</w:t>
        </w:r>
      </w:ins>
      <w:ins w:id="3792" w:author="岩下" w:date="2015-10-02T13:57:00Z">
        <w:r w:rsidR="0054138C">
          <w:rPr>
            <w:rFonts w:hint="eastAsia"/>
            <w:kern w:val="0"/>
          </w:rPr>
          <w:t>配列要素のアドレス</w:t>
        </w:r>
      </w:ins>
      <w:ins w:id="3793" w:author="岩下" w:date="2015-10-02T13:58:00Z">
        <w:r>
          <w:rPr>
            <w:kern w:val="0"/>
          </w:rPr>
          <w:t xml:space="preserve"> &amp;a[i] </w:t>
        </w:r>
        <w:r>
          <w:rPr>
            <w:rFonts w:hint="eastAsia"/>
            <w:kern w:val="0"/>
          </w:rPr>
          <w:t>の参照は、</w:t>
        </w:r>
      </w:ins>
    </w:p>
    <w:p w14:paraId="1CFDB8A0" w14:textId="4023126B" w:rsidR="001B2100" w:rsidRDefault="001B2100" w:rsidP="000A34B9">
      <w:pPr>
        <w:rPr>
          <w:ins w:id="3794" w:author="岩下" w:date="2015-10-02T14:05:00Z"/>
          <w:rFonts w:asciiTheme="majorEastAsia" w:eastAsiaTheme="majorEastAsia" w:hAnsiTheme="majorEastAsia"/>
          <w:kern w:val="0"/>
        </w:rPr>
      </w:pPr>
      <w:ins w:id="3795" w:author="岩下" w:date="2015-10-02T13:58:00Z">
        <w:r w:rsidRPr="004C70AF">
          <w:rPr>
            <w:rFonts w:asciiTheme="majorEastAsia" w:eastAsiaTheme="majorEastAsia" w:hAnsiTheme="majorEastAsia" w:hint="eastAsia"/>
            <w:kern w:val="0"/>
          </w:rPr>
          <w:tab/>
        </w:r>
      </w:ins>
      <w:ins w:id="3796" w:author="岩下" w:date="2015-10-02T14:01:00Z">
        <w:r w:rsidRPr="004C70AF">
          <w:rPr>
            <w:rFonts w:asciiTheme="majorEastAsia" w:eastAsiaTheme="majorEastAsia" w:hAnsiTheme="majorEastAsia"/>
            <w:kern w:val="0"/>
          </w:rPr>
          <w:t>&lt;</w:t>
        </w:r>
      </w:ins>
      <w:ins w:id="3797" w:author="岩下" w:date="2015-10-02T14:02:00Z">
        <w:r>
          <w:rPr>
            <w:rFonts w:asciiTheme="majorEastAsia" w:eastAsiaTheme="majorEastAsia" w:hAnsiTheme="majorEastAsia"/>
            <w:kern w:val="0"/>
          </w:rPr>
          <w:t>addrOfExpr type=</w:t>
        </w:r>
      </w:ins>
      <w:ins w:id="3798" w:author="岩下" w:date="2015-10-02T14:11:00Z">
        <w:r>
          <w:rPr>
            <w:rFonts w:asciiTheme="majorEastAsia" w:eastAsiaTheme="majorEastAsia" w:hAnsiTheme="majorEastAsia"/>
            <w:kern w:val="0"/>
          </w:rPr>
          <w:t>"</w:t>
        </w:r>
      </w:ins>
      <w:ins w:id="3799" w:author="岩下" w:date="2015-10-02T14:03:00Z">
        <w:r>
          <w:rPr>
            <w:rFonts w:asciiTheme="majorEastAsia" w:eastAsiaTheme="majorEastAsia" w:hAnsiTheme="majorEastAsia"/>
            <w:kern w:val="0"/>
          </w:rPr>
          <w:t>P</w:t>
        </w:r>
      </w:ins>
      <w:ins w:id="3800" w:author="岩下" w:date="2015-10-02T14:04:00Z">
        <w:r>
          <w:rPr>
            <w:rFonts w:asciiTheme="majorEastAsia" w:eastAsiaTheme="majorEastAsia" w:hAnsiTheme="majorEastAsia"/>
            <w:kern w:val="0"/>
          </w:rPr>
          <w:t>232</w:t>
        </w:r>
      </w:ins>
      <w:ins w:id="3801" w:author="岩下" w:date="2015-10-02T14:11:00Z">
        <w:r>
          <w:rPr>
            <w:rFonts w:asciiTheme="majorEastAsia" w:eastAsiaTheme="majorEastAsia" w:hAnsiTheme="majorEastAsia"/>
            <w:kern w:val="0"/>
          </w:rPr>
          <w:t>"</w:t>
        </w:r>
      </w:ins>
      <w:ins w:id="3802" w:author="岩下" w:date="2015-10-02T14:05:00Z">
        <w:r>
          <w:rPr>
            <w:rFonts w:asciiTheme="majorEastAsia" w:eastAsiaTheme="majorEastAsia" w:hAnsiTheme="majorEastAsia"/>
            <w:kern w:val="0"/>
          </w:rPr>
          <w:t>&gt;</w:t>
        </w:r>
      </w:ins>
    </w:p>
    <w:p w14:paraId="113B36E6" w14:textId="766BE3F6" w:rsidR="001B2100" w:rsidRPr="003C315A" w:rsidRDefault="001B2100" w:rsidP="001B2100">
      <w:pPr>
        <w:rPr>
          <w:ins w:id="3803" w:author="岩下" w:date="2015-10-02T14:10:00Z"/>
          <w:rFonts w:asciiTheme="majorEastAsia" w:eastAsiaTheme="majorEastAsia" w:hAnsiTheme="majorEastAsia"/>
          <w:kern w:val="0"/>
        </w:rPr>
      </w:pPr>
      <w:ins w:id="3804" w:author="岩下" w:date="2015-10-02T14:10:00Z">
        <w:r w:rsidRPr="003C315A">
          <w:rPr>
            <w:rFonts w:asciiTheme="majorEastAsia" w:eastAsiaTheme="majorEastAsia" w:hAnsiTheme="majorEastAsia" w:hint="eastAsia"/>
            <w:kern w:val="0"/>
          </w:rPr>
          <w:tab/>
        </w:r>
        <w:r>
          <w:rPr>
            <w:rFonts w:asciiTheme="majorEastAsia" w:eastAsiaTheme="majorEastAsia" w:hAnsiTheme="majorEastAsia"/>
            <w:kern w:val="0"/>
          </w:rPr>
          <w:t xml:space="preserve">  </w:t>
        </w:r>
        <w:r w:rsidRPr="003C315A">
          <w:rPr>
            <w:rFonts w:asciiTheme="majorEastAsia" w:eastAsiaTheme="majorEastAsia" w:hAnsiTheme="majorEastAsia"/>
            <w:kern w:val="0"/>
          </w:rPr>
          <w:t>&lt;arrayRef type=</w:t>
        </w:r>
        <w:r>
          <w:rPr>
            <w:rFonts w:asciiTheme="majorEastAsia" w:eastAsiaTheme="majorEastAsia" w:hAnsiTheme="majorEastAsia"/>
            <w:kern w:val="0"/>
          </w:rPr>
          <w:t>"</w:t>
        </w:r>
        <w:r w:rsidRPr="003C315A">
          <w:rPr>
            <w:rFonts w:asciiTheme="majorEastAsia" w:eastAsiaTheme="majorEastAsia" w:hAnsiTheme="majorEastAsia"/>
            <w:kern w:val="0"/>
          </w:rPr>
          <w:t>int</w:t>
        </w:r>
        <w:r w:rsidRPr="001B2100">
          <w:rPr>
            <w:rFonts w:asciiTheme="majorEastAsia" w:eastAsiaTheme="majorEastAsia" w:hAnsiTheme="majorEastAsia"/>
            <w:kern w:val="0"/>
          </w:rPr>
          <w:t>"</w:t>
        </w:r>
        <w:r w:rsidRPr="003C315A">
          <w:rPr>
            <w:rFonts w:asciiTheme="majorEastAsia" w:eastAsiaTheme="majorEastAsia" w:hAnsiTheme="majorEastAsia"/>
            <w:kern w:val="0"/>
          </w:rPr>
          <w:t>&gt;</w:t>
        </w:r>
      </w:ins>
    </w:p>
    <w:p w14:paraId="27B5DEE9" w14:textId="24154DFA" w:rsidR="001B2100" w:rsidRPr="003C315A" w:rsidRDefault="001B2100" w:rsidP="001B2100">
      <w:pPr>
        <w:rPr>
          <w:ins w:id="3805" w:author="岩下" w:date="2015-10-02T14:10:00Z"/>
          <w:rFonts w:asciiTheme="majorEastAsia" w:eastAsiaTheme="majorEastAsia" w:hAnsiTheme="majorEastAsia"/>
          <w:kern w:val="0"/>
        </w:rPr>
      </w:pPr>
      <w:ins w:id="3806" w:author="岩下" w:date="2015-10-02T14:10:00Z">
        <w:r w:rsidRPr="003C315A">
          <w:rPr>
            <w:rFonts w:asciiTheme="majorEastAsia" w:eastAsiaTheme="majorEastAsia" w:hAnsiTheme="majorEastAsia"/>
            <w:kern w:val="0"/>
          </w:rPr>
          <w:tab/>
          <w:t xml:space="preserve">  </w:t>
        </w:r>
        <w:r>
          <w:rPr>
            <w:rFonts w:asciiTheme="majorEastAsia" w:eastAsiaTheme="majorEastAsia" w:hAnsiTheme="majorEastAsia"/>
            <w:kern w:val="0"/>
          </w:rPr>
          <w:t xml:space="preserve">  </w:t>
        </w:r>
        <w:r w:rsidRPr="003C315A">
          <w:rPr>
            <w:rFonts w:asciiTheme="majorEastAsia" w:eastAsiaTheme="majorEastAsia" w:hAnsiTheme="majorEastAsia"/>
            <w:kern w:val="0"/>
          </w:rPr>
          <w:t>&lt;arrayAddr type=</w:t>
        </w:r>
        <w:r>
          <w:rPr>
            <w:rFonts w:asciiTheme="majorEastAsia" w:eastAsiaTheme="majorEastAsia" w:hAnsiTheme="majorEastAsia"/>
            <w:kern w:val="0"/>
          </w:rPr>
          <w:t>"</w:t>
        </w:r>
        <w:r w:rsidRPr="003C315A">
          <w:rPr>
            <w:rFonts w:asciiTheme="majorEastAsia" w:eastAsiaTheme="majorEastAsia" w:hAnsiTheme="majorEastAsia"/>
            <w:kern w:val="0"/>
          </w:rPr>
          <w:t>A5</w:t>
        </w:r>
        <w:r>
          <w:rPr>
            <w:rFonts w:asciiTheme="majorEastAsia" w:eastAsiaTheme="majorEastAsia" w:hAnsiTheme="majorEastAsia"/>
            <w:kern w:val="0"/>
          </w:rPr>
          <w:t>”</w:t>
        </w:r>
        <w:r w:rsidRPr="003C315A">
          <w:rPr>
            <w:rFonts w:asciiTheme="majorEastAsia" w:eastAsiaTheme="majorEastAsia" w:hAnsiTheme="majorEastAsia"/>
            <w:kern w:val="0"/>
          </w:rPr>
          <w:t>scope=</w:t>
        </w:r>
        <w:r>
          <w:rPr>
            <w:rFonts w:asciiTheme="majorEastAsia" w:eastAsiaTheme="majorEastAsia" w:hAnsiTheme="majorEastAsia"/>
            <w:kern w:val="0"/>
          </w:rPr>
          <w:t>"</w:t>
        </w:r>
        <w:r w:rsidRPr="003C315A">
          <w:rPr>
            <w:rFonts w:asciiTheme="majorEastAsia" w:eastAsiaTheme="majorEastAsia" w:hAnsiTheme="majorEastAsia"/>
            <w:kern w:val="0"/>
          </w:rPr>
          <w:t>local</w:t>
        </w:r>
        <w:r w:rsidRPr="001B2100">
          <w:rPr>
            <w:rFonts w:asciiTheme="majorEastAsia" w:eastAsiaTheme="majorEastAsia" w:hAnsiTheme="majorEastAsia"/>
            <w:kern w:val="0"/>
          </w:rPr>
          <w:t>"</w:t>
        </w:r>
        <w:r w:rsidRPr="003C315A">
          <w:rPr>
            <w:rFonts w:asciiTheme="majorEastAsia" w:eastAsiaTheme="majorEastAsia" w:hAnsiTheme="majorEastAsia"/>
            <w:kern w:val="0"/>
          </w:rPr>
          <w:t>&gt;a&lt;/arrayAddr&gt;</w:t>
        </w:r>
      </w:ins>
    </w:p>
    <w:p w14:paraId="073563D2" w14:textId="0903653C" w:rsidR="001B2100" w:rsidRPr="003C315A" w:rsidRDefault="001B2100" w:rsidP="001B2100">
      <w:pPr>
        <w:rPr>
          <w:ins w:id="3807" w:author="岩下" w:date="2015-10-02T14:10:00Z"/>
          <w:rFonts w:asciiTheme="majorEastAsia" w:eastAsiaTheme="majorEastAsia" w:hAnsiTheme="majorEastAsia"/>
          <w:kern w:val="0"/>
        </w:rPr>
      </w:pPr>
      <w:ins w:id="3808" w:author="岩下" w:date="2015-10-02T14:10:00Z">
        <w:r w:rsidRPr="003C315A">
          <w:rPr>
            <w:rFonts w:asciiTheme="majorEastAsia" w:eastAsiaTheme="majorEastAsia" w:hAnsiTheme="majorEastAsia"/>
            <w:kern w:val="0"/>
          </w:rPr>
          <w:tab/>
          <w:t xml:space="preserve"> </w:t>
        </w:r>
        <w:r>
          <w:rPr>
            <w:rFonts w:asciiTheme="majorEastAsia" w:eastAsiaTheme="majorEastAsia" w:hAnsiTheme="majorEastAsia"/>
            <w:kern w:val="0"/>
          </w:rPr>
          <w:t xml:space="preserve">  </w:t>
        </w:r>
        <w:r w:rsidRPr="003C315A">
          <w:rPr>
            <w:rFonts w:asciiTheme="majorEastAsia" w:eastAsiaTheme="majorEastAsia" w:hAnsiTheme="majorEastAsia"/>
            <w:kern w:val="0"/>
          </w:rPr>
          <w:t xml:space="preserve"> &lt;Var type=</w:t>
        </w:r>
        <w:r>
          <w:rPr>
            <w:rFonts w:asciiTheme="majorEastAsia" w:eastAsiaTheme="majorEastAsia" w:hAnsiTheme="majorEastAsia"/>
            <w:kern w:val="0"/>
          </w:rPr>
          <w:t>"</w:t>
        </w:r>
        <w:r w:rsidRPr="003C315A">
          <w:rPr>
            <w:rFonts w:asciiTheme="majorEastAsia" w:eastAsiaTheme="majorEastAsia" w:hAnsiTheme="majorEastAsia"/>
            <w:kern w:val="0"/>
          </w:rPr>
          <w:t>int</w:t>
        </w:r>
      </w:ins>
      <w:ins w:id="3809" w:author="岩下" w:date="2015-10-02T14:11:00Z">
        <w:r>
          <w:rPr>
            <w:rFonts w:asciiTheme="majorEastAsia" w:eastAsiaTheme="majorEastAsia" w:hAnsiTheme="majorEastAsia"/>
            <w:kern w:val="0"/>
          </w:rPr>
          <w:t xml:space="preserve">" </w:t>
        </w:r>
      </w:ins>
      <w:ins w:id="3810" w:author="岩下" w:date="2015-10-02T14:10:00Z">
        <w:r w:rsidRPr="003C315A">
          <w:rPr>
            <w:rFonts w:asciiTheme="majorEastAsia" w:eastAsiaTheme="majorEastAsia" w:hAnsiTheme="majorEastAsia"/>
            <w:kern w:val="0"/>
          </w:rPr>
          <w:t>scope=</w:t>
        </w:r>
      </w:ins>
      <w:ins w:id="3811" w:author="岩下" w:date="2015-10-02T14:11:00Z">
        <w:r>
          <w:rPr>
            <w:rFonts w:asciiTheme="majorEastAsia" w:eastAsiaTheme="majorEastAsia" w:hAnsiTheme="majorEastAsia"/>
            <w:kern w:val="0"/>
          </w:rPr>
          <w:t>"</w:t>
        </w:r>
      </w:ins>
      <w:ins w:id="3812" w:author="岩下" w:date="2015-10-02T14:10:00Z">
        <w:r w:rsidRPr="003C315A">
          <w:rPr>
            <w:rFonts w:asciiTheme="majorEastAsia" w:eastAsiaTheme="majorEastAsia" w:hAnsiTheme="majorEastAsia"/>
            <w:kern w:val="0"/>
          </w:rPr>
          <w:t>local</w:t>
        </w:r>
      </w:ins>
      <w:ins w:id="3813" w:author="岩下" w:date="2015-10-02T14:11:00Z">
        <w:r>
          <w:rPr>
            <w:rFonts w:asciiTheme="majorEastAsia" w:eastAsiaTheme="majorEastAsia" w:hAnsiTheme="majorEastAsia"/>
            <w:kern w:val="0"/>
          </w:rPr>
          <w:t>"</w:t>
        </w:r>
      </w:ins>
      <w:ins w:id="3814" w:author="岩下" w:date="2015-10-02T14:10:00Z">
        <w:r w:rsidRPr="003C315A">
          <w:rPr>
            <w:rFonts w:asciiTheme="majorEastAsia" w:eastAsiaTheme="majorEastAsia" w:hAnsiTheme="majorEastAsia"/>
            <w:kern w:val="0"/>
          </w:rPr>
          <w:t>&gt;i&lt;/Var&gt;</w:t>
        </w:r>
      </w:ins>
    </w:p>
    <w:p w14:paraId="2643143B" w14:textId="74C036FF" w:rsidR="001B2100" w:rsidRPr="003C315A" w:rsidRDefault="001B2100" w:rsidP="001B2100">
      <w:pPr>
        <w:rPr>
          <w:ins w:id="3815" w:author="岩下" w:date="2015-10-02T14:10:00Z"/>
          <w:rFonts w:asciiTheme="majorEastAsia" w:eastAsiaTheme="majorEastAsia" w:hAnsiTheme="majorEastAsia"/>
          <w:kern w:val="0"/>
        </w:rPr>
      </w:pPr>
      <w:ins w:id="3816" w:author="岩下" w:date="2015-10-02T14:10:00Z">
        <w:r w:rsidRPr="003C315A">
          <w:rPr>
            <w:rFonts w:asciiTheme="majorEastAsia" w:eastAsiaTheme="majorEastAsia" w:hAnsiTheme="majorEastAsia"/>
            <w:kern w:val="0"/>
          </w:rPr>
          <w:tab/>
        </w:r>
        <w:r>
          <w:rPr>
            <w:rFonts w:asciiTheme="majorEastAsia" w:eastAsiaTheme="majorEastAsia" w:hAnsiTheme="majorEastAsia"/>
            <w:kern w:val="0"/>
          </w:rPr>
          <w:t xml:space="preserve">  </w:t>
        </w:r>
        <w:r w:rsidRPr="003C315A">
          <w:rPr>
            <w:rFonts w:asciiTheme="majorEastAsia" w:eastAsiaTheme="majorEastAsia" w:hAnsiTheme="majorEastAsia"/>
            <w:kern w:val="0"/>
          </w:rPr>
          <w:t>&lt;/arrayRef&gt;</w:t>
        </w:r>
      </w:ins>
    </w:p>
    <w:p w14:paraId="6480203D" w14:textId="1880DA72" w:rsidR="001B2100" w:rsidRPr="004C70AF" w:rsidRDefault="001B2100" w:rsidP="000A34B9">
      <w:pPr>
        <w:rPr>
          <w:ins w:id="3817" w:author="岩下" w:date="2015-10-02T13:58:00Z"/>
          <w:rFonts w:asciiTheme="majorEastAsia" w:eastAsiaTheme="majorEastAsia" w:hAnsiTheme="majorEastAsia"/>
          <w:kern w:val="0"/>
        </w:rPr>
      </w:pPr>
      <w:ins w:id="3818" w:author="岩下" w:date="2015-10-02T14:05:00Z">
        <w:r>
          <w:rPr>
            <w:rFonts w:asciiTheme="majorEastAsia" w:eastAsiaTheme="majorEastAsia" w:hAnsiTheme="majorEastAsia"/>
            <w:kern w:val="0"/>
          </w:rPr>
          <w:tab/>
          <w:t>&lt;/addrOfExpr&gt;</w:t>
        </w:r>
      </w:ins>
    </w:p>
    <w:p w14:paraId="486B1C48" w14:textId="71C9F6ED" w:rsidR="00F54F45" w:rsidRPr="000A34B9" w:rsidDel="0054138C" w:rsidRDefault="001B2100" w:rsidP="00613D85">
      <w:pPr>
        <w:numPr>
          <w:ilvl w:val="0"/>
          <w:numId w:val="27"/>
        </w:numPr>
        <w:ind w:hanging="240"/>
        <w:rPr>
          <w:del w:id="3819" w:author="岩下" w:date="2015-10-02T13:50:00Z"/>
          <w:kern w:val="0"/>
        </w:rPr>
      </w:pPr>
      <w:ins w:id="3820" w:author="岩下" w:date="2015-10-02T14:02:00Z">
        <w:r>
          <w:rPr>
            <w:rFonts w:hint="eastAsia"/>
            <w:kern w:val="0"/>
          </w:rPr>
          <w:t>のように</w:t>
        </w:r>
      </w:ins>
      <w:ins w:id="3821" w:author="岩下" w:date="2015-10-02T13:58:00Z">
        <w:r>
          <w:rPr>
            <w:rFonts w:hint="eastAsia"/>
            <w:kern w:val="0"/>
          </w:rPr>
          <w:t>表現される。</w:t>
        </w:r>
      </w:ins>
      <w:ins w:id="3822" w:author="岩下" w:date="2015-10-02T14:12:00Z">
        <w:r>
          <w:rPr>
            <w:rFonts w:hint="eastAsia"/>
            <w:kern w:val="0"/>
          </w:rPr>
          <w:t>ここで</w:t>
        </w:r>
      </w:ins>
      <w:ins w:id="3823" w:author="岩下" w:date="2015-10-02T14:13:00Z">
        <w:r>
          <w:rPr>
            <w:kern w:val="0"/>
          </w:rPr>
          <w:t>P232</w:t>
        </w:r>
      </w:ins>
      <w:ins w:id="3824" w:author="岩下" w:date="2015-10-02T14:12:00Z">
        <w:r>
          <w:rPr>
            <w:rFonts w:hint="eastAsia"/>
            <w:kern w:val="0"/>
          </w:rPr>
          <w:t>は</w:t>
        </w:r>
        <w:r>
          <w:rPr>
            <w:kern w:val="0"/>
          </w:rPr>
          <w:t>int</w:t>
        </w:r>
        <w:r>
          <w:rPr>
            <w:rFonts w:hint="eastAsia"/>
            <w:kern w:val="0"/>
          </w:rPr>
          <w:t>型へのポインタと</w:t>
        </w:r>
      </w:ins>
      <w:ins w:id="3825" w:author="岩下" w:date="2015-10-02T14:13:00Z">
        <w:r>
          <w:rPr>
            <w:rFonts w:hint="eastAsia"/>
            <w:kern w:val="0"/>
          </w:rPr>
          <w:t>宣言されている</w:t>
        </w:r>
      </w:ins>
      <w:ins w:id="3826" w:author="岩下" w:date="2015-10-02T14:12:00Z">
        <w:r>
          <w:rPr>
            <w:rFonts w:hint="eastAsia"/>
            <w:kern w:val="0"/>
          </w:rPr>
          <w:t>。</w:t>
        </w:r>
      </w:ins>
      <w:ins w:id="3827" w:author="岩下" w:date="2015-10-02T14:02:00Z">
        <w:r>
          <w:rPr>
            <w:rFonts w:hint="eastAsia"/>
            <w:kern w:val="0"/>
          </w:rPr>
          <w:t>後者は</w:t>
        </w:r>
        <w:r>
          <w:rPr>
            <w:kern w:val="0"/>
          </w:rPr>
          <w:t>arrayAddr</w:t>
        </w:r>
      </w:ins>
      <w:ins w:id="3828" w:author="岩下" w:date="2015-10-02T14:13:00Z">
        <w:r>
          <w:rPr>
            <w:rFonts w:hint="eastAsia"/>
            <w:kern w:val="0"/>
          </w:rPr>
          <w:t>要素</w:t>
        </w:r>
      </w:ins>
      <w:ins w:id="3829" w:author="岩下" w:date="2015-10-02T14:02:00Z">
        <w:r>
          <w:rPr>
            <w:rFonts w:hint="eastAsia"/>
            <w:kern w:val="0"/>
          </w:rPr>
          <w:t>でないことに注意されたい。</w:t>
        </w:r>
      </w:ins>
      <w:del w:id="3830" w:author="岩下" w:date="2015-10-02T13:50:00Z">
        <w:r w:rsidR="00F54F45" w:rsidRPr="00F54F45" w:rsidDel="0054138C">
          <w:rPr>
            <w:kern w:val="0"/>
          </w:rPr>
          <w:delText>arrayRef</w:delText>
        </w:r>
        <w:r w:rsidR="004B4E28" w:rsidDel="0054138C">
          <w:rPr>
            <w:kern w:val="0"/>
          </w:rPr>
          <w:delText xml:space="preserve">　－　</w:delText>
        </w:r>
        <w:r w:rsidR="00522215" w:rsidDel="0054138C">
          <w:rPr>
            <w:rFonts w:hint="eastAsia"/>
            <w:kern w:val="0"/>
          </w:rPr>
          <w:delText>配列要素</w:delText>
        </w:r>
        <w:r w:rsidR="00F54F45" w:rsidRPr="00F54F45" w:rsidDel="0054138C">
          <w:rPr>
            <w:kern w:val="0"/>
          </w:rPr>
          <w:delText>を参照する式。内容に</w:delText>
        </w:r>
        <w:r w:rsidR="00522215" w:rsidDel="0054138C">
          <w:rPr>
            <w:rFonts w:hint="eastAsia"/>
            <w:kern w:val="0"/>
          </w:rPr>
          <w:delText>先頭アドレスと添字</w:delText>
        </w:r>
        <w:r w:rsidR="00F54F45" w:rsidRPr="00F54F45" w:rsidDel="0054138C">
          <w:rPr>
            <w:kern w:val="0"/>
          </w:rPr>
          <w:delText>を指定する。</w:delText>
        </w:r>
      </w:del>
    </w:p>
    <w:p w14:paraId="5028D9BC" w14:textId="7C9AC5F6" w:rsidR="00F54F45" w:rsidDel="0054138C" w:rsidRDefault="00F54F45" w:rsidP="00613D85">
      <w:pPr>
        <w:numPr>
          <w:ilvl w:val="0"/>
          <w:numId w:val="27"/>
        </w:numPr>
        <w:ind w:hanging="240"/>
        <w:rPr>
          <w:del w:id="3831" w:author="岩下" w:date="2015-10-02T13:50:00Z"/>
          <w:kern w:val="0"/>
        </w:rPr>
      </w:pPr>
      <w:del w:id="3832" w:author="岩下" w:date="2015-10-02T13:50:00Z">
        <w:r w:rsidRPr="00F54F45" w:rsidDel="0054138C">
          <w:rPr>
            <w:kern w:val="0"/>
          </w:rPr>
          <w:delText>arrayAddr</w:delText>
        </w:r>
        <w:r w:rsidR="004B4E28" w:rsidDel="0054138C">
          <w:rPr>
            <w:kern w:val="0"/>
          </w:rPr>
          <w:delText xml:space="preserve">　－　</w:delText>
        </w:r>
        <w:r w:rsidRPr="00F54F45" w:rsidDel="0054138C">
          <w:rPr>
            <w:kern w:val="0"/>
          </w:rPr>
          <w:delText>配列の</w:delText>
        </w:r>
        <w:r w:rsidR="00522215" w:rsidDel="0054138C">
          <w:rPr>
            <w:rFonts w:hint="eastAsia"/>
            <w:kern w:val="0"/>
          </w:rPr>
          <w:delText>先頭</w:delText>
        </w:r>
        <w:r w:rsidRPr="00F54F45" w:rsidDel="0054138C">
          <w:rPr>
            <w:kern w:val="0"/>
          </w:rPr>
          <w:delText>アドレスを参照する式。内容に配列名を指定する。</w:delText>
        </w:r>
      </w:del>
    </w:p>
    <w:p w14:paraId="58A95EC2" w14:textId="77777777" w:rsidR="0054138C" w:rsidRDefault="0054138C" w:rsidP="000A34B9">
      <w:pPr>
        <w:rPr>
          <w:ins w:id="3833" w:author="岩下" w:date="2015-10-02T13:50:00Z"/>
          <w:kern w:val="0"/>
        </w:rPr>
      </w:pPr>
    </w:p>
    <w:p w14:paraId="74A523FF" w14:textId="77777777" w:rsidR="0054138C" w:rsidRPr="000A34B9" w:rsidRDefault="0054138C" w:rsidP="000A34B9">
      <w:pPr>
        <w:rPr>
          <w:kern w:val="0"/>
        </w:rPr>
      </w:pPr>
    </w:p>
    <w:p w14:paraId="426314DA" w14:textId="69E6D878" w:rsidR="00270A7E" w:rsidRDefault="00270A7E" w:rsidP="00270A7E">
      <w:pPr>
        <w:pStyle w:val="2"/>
      </w:pPr>
      <w:bookmarkStart w:id="3834" w:name="_Toc223755525"/>
      <w:bookmarkStart w:id="3835" w:name="_Toc223755731"/>
      <w:bookmarkStart w:id="3836" w:name="_Toc422165408"/>
      <w:bookmarkStart w:id="3837" w:name="_Ref305347112"/>
      <w:del w:id="3838" w:author="岩下" w:date="2015-10-06T13:47:00Z">
        <w:r w:rsidDel="00BC10F4">
          <w:rPr>
            <w:rFonts w:hint="eastAsia"/>
          </w:rPr>
          <w:delText>構造体</w:delText>
        </w:r>
      </w:del>
      <w:bookmarkStart w:id="3839" w:name="_Ref306540289"/>
      <w:bookmarkStart w:id="3840" w:name="_Toc306557456"/>
      <w:r w:rsidR="00107D79">
        <w:rPr>
          <w:rFonts w:hint="eastAsia"/>
        </w:rPr>
        <w:t>メンバ</w:t>
      </w:r>
      <w:r>
        <w:rPr>
          <w:rFonts w:hint="eastAsia"/>
        </w:rPr>
        <w:t>の参照の要素</w:t>
      </w:r>
      <w:bookmarkEnd w:id="3834"/>
      <w:bookmarkEnd w:id="3835"/>
      <w:bookmarkEnd w:id="3836"/>
      <w:bookmarkEnd w:id="3837"/>
      <w:ins w:id="3841" w:author="岩下" w:date="2015-10-06T13:55:00Z">
        <w:r w:rsidR="004C70AF">
          <w:rPr>
            <w:rFonts w:hint="eastAsia"/>
          </w:rPr>
          <w:t>（</w:t>
        </w:r>
        <w:r w:rsidR="004C70AF">
          <w:t>C++</w:t>
        </w:r>
      </w:ins>
      <w:ins w:id="3842" w:author="岩下" w:date="2015-10-06T13:56:00Z">
        <w:r w:rsidR="004C70AF">
          <w:rPr>
            <w:rFonts w:hint="eastAsia"/>
          </w:rPr>
          <w:t>拡張</w:t>
        </w:r>
      </w:ins>
      <w:ins w:id="3843" w:author="岩下" w:date="2015-10-06T13:55:00Z">
        <w:r w:rsidR="004C70AF">
          <w:rPr>
            <w:rFonts w:hint="eastAsia"/>
          </w:rPr>
          <w:t>）</w:t>
        </w:r>
      </w:ins>
      <w:bookmarkEnd w:id="3839"/>
      <w:bookmarkEnd w:id="3840"/>
    </w:p>
    <w:p w14:paraId="6E23C1EA" w14:textId="4356343E" w:rsidR="00F54F45" w:rsidRDefault="00F54F45" w:rsidP="00D82D55">
      <w:pPr>
        <w:ind w:firstLineChars="100" w:firstLine="210"/>
      </w:pPr>
      <w:del w:id="3844" w:author="岩下" w:date="2015-10-06T13:56:00Z">
        <w:r w:rsidDel="004C70AF">
          <w:delText>構造体</w:delText>
        </w:r>
      </w:del>
      <w:ins w:id="3845" w:author="岩下" w:date="2015-10-06T13:56:00Z">
        <w:r w:rsidR="004C70AF">
          <w:t>構造</w:t>
        </w:r>
        <w:r w:rsidR="004C70AF">
          <w:rPr>
            <w:rFonts w:hint="eastAsia"/>
          </w:rPr>
          <w:t>型</w:t>
        </w:r>
      </w:ins>
      <w:ins w:id="3846" w:author="岩下" w:date="2015-10-06T13:58:00Z">
        <w:r w:rsidR="004C70AF">
          <w:rPr>
            <w:rFonts w:hint="eastAsia"/>
          </w:rPr>
          <w:t>、</w:t>
        </w:r>
      </w:ins>
      <w:ins w:id="3847" w:author="岩下" w:date="2015-10-06T13:57:00Z">
        <w:r w:rsidR="004C70AF">
          <w:rPr>
            <w:rFonts w:hint="eastAsia"/>
          </w:rPr>
          <w:t>クラス</w:t>
        </w:r>
      </w:ins>
      <w:ins w:id="3848" w:author="岩下" w:date="2015-10-06T13:58:00Z">
        <w:r w:rsidR="004C70AF">
          <w:rPr>
            <w:rFonts w:hint="eastAsia"/>
          </w:rPr>
          <w:t>、</w:t>
        </w:r>
      </w:ins>
      <w:ins w:id="3849" w:author="岩下" w:date="2015-10-06T13:59:00Z">
        <w:r w:rsidR="004C70AF">
          <w:rPr>
            <w:rFonts w:hint="eastAsia"/>
          </w:rPr>
          <w:t>または</w:t>
        </w:r>
      </w:ins>
      <w:ins w:id="3850" w:author="岩下" w:date="2015-10-06T13:58:00Z">
        <w:r w:rsidR="004C70AF">
          <w:rPr>
            <w:rFonts w:hint="eastAsia"/>
          </w:rPr>
          <w:t>共用型</w:t>
        </w:r>
      </w:ins>
      <w:ins w:id="3851" w:author="岩下" w:date="2015-10-06T13:59:00Z">
        <w:r w:rsidR="004C70AF">
          <w:rPr>
            <w:rFonts w:hint="eastAsia"/>
          </w:rPr>
          <w:t>のオブジェクトを</w:t>
        </w:r>
        <w:r w:rsidR="004C70AF">
          <w:t>s</w:t>
        </w:r>
        <w:r w:rsidR="004C70AF">
          <w:rPr>
            <w:rFonts w:hint="eastAsia"/>
          </w:rPr>
          <w:t>とするとき、</w:t>
        </w:r>
      </w:ins>
      <w:ins w:id="3852" w:author="岩下" w:date="2015-10-02T09:44:00Z">
        <w:r w:rsidR="00214008">
          <w:t>s</w:t>
        </w:r>
        <w:r w:rsidR="00214008">
          <w:rPr>
            <w:rFonts w:hint="eastAsia"/>
          </w:rPr>
          <w:t>の</w:t>
        </w:r>
      </w:ins>
      <w:r>
        <w:t>メンバ</w:t>
      </w:r>
      <w:ins w:id="3853" w:author="岩下" w:date="2015-10-02T09:43:00Z">
        <w:r w:rsidR="00214008">
          <w:t>m</w:t>
        </w:r>
      </w:ins>
      <w:r>
        <w:t>への参照</w:t>
      </w:r>
      <w:ins w:id="3854" w:author="岩下" w:date="2015-10-02T09:37:00Z">
        <w:r w:rsidR="00214008">
          <w:t>s.m</w:t>
        </w:r>
      </w:ins>
      <w:del w:id="3855" w:author="岩下" w:date="2015-10-01T18:55:00Z">
        <w:r w:rsidDel="003328FE">
          <w:delText>は</w:delText>
        </w:r>
      </w:del>
      <w:r>
        <w:t>、</w:t>
      </w:r>
      <w:ins w:id="3856" w:author="岩下" w:date="2015-10-02T09:44:00Z">
        <w:r w:rsidR="00214008">
          <w:t>s</w:t>
        </w:r>
        <w:r w:rsidR="00214008">
          <w:rPr>
            <w:rFonts w:hint="eastAsia"/>
          </w:rPr>
          <w:t>の</w:t>
        </w:r>
      </w:ins>
      <w:ins w:id="3857" w:author="岩下" w:date="2015-10-01T18:55:00Z">
        <w:r w:rsidR="003328FE">
          <w:rPr>
            <w:rFonts w:hint="eastAsia"/>
          </w:rPr>
          <w:t>メンバ</w:t>
        </w:r>
      </w:ins>
      <w:ins w:id="3858" w:author="岩下" w:date="2015-10-02T09:44:00Z">
        <w:r w:rsidR="00214008">
          <w:t>m</w:t>
        </w:r>
      </w:ins>
      <w:ins w:id="3859" w:author="岩下" w:date="2015-10-01T18:55:00Z">
        <w:r w:rsidR="003328FE">
          <w:rPr>
            <w:rFonts w:hint="eastAsia"/>
          </w:rPr>
          <w:t>の</w:t>
        </w:r>
      </w:ins>
      <w:del w:id="3860" w:author="岩下" w:date="2015-10-01T18:56:00Z">
        <w:r w:rsidDel="003328FE">
          <w:delText>参照</w:delText>
        </w:r>
      </w:del>
      <w:r>
        <w:t>アドレス</w:t>
      </w:r>
      <w:del w:id="3861" w:author="岩下" w:date="2015-10-01T18:56:00Z">
        <w:r w:rsidDel="003328FE">
          <w:delText>を</w:delText>
        </w:r>
      </w:del>
      <w:ins w:id="3862" w:author="岩下" w:date="2015-10-01T18:56:00Z">
        <w:r w:rsidR="003328FE">
          <w:rPr>
            <w:rFonts w:hint="eastAsia"/>
          </w:rPr>
          <w:t>の</w:t>
        </w:r>
      </w:ins>
      <w:r>
        <w:t>参照</w:t>
      </w:r>
      <w:del w:id="3863" w:author="岩下" w:date="2015-10-01T18:56:00Z">
        <w:r w:rsidDel="003328FE">
          <w:delText>する</w:delText>
        </w:r>
      </w:del>
      <w:del w:id="3864" w:author="岩下" w:date="2015-10-02T09:43:00Z">
        <w:r w:rsidDel="00214008">
          <w:delText>memberAddr</w:delText>
        </w:r>
      </w:del>
      <w:ins w:id="3865" w:author="岩下" w:date="2015-10-02T09:43:00Z">
        <w:r w:rsidR="00214008">
          <w:t>&amp;s.m</w:t>
        </w:r>
      </w:ins>
      <w:ins w:id="3866" w:author="岩下" w:date="2015-10-01T18:57:00Z">
        <w:r w:rsidR="004C70AF">
          <w:rPr>
            <w:rFonts w:hint="eastAsia"/>
          </w:rPr>
          <w:t>、</w:t>
        </w:r>
      </w:ins>
      <w:ins w:id="3867" w:author="岩下" w:date="2015-10-02T09:45:00Z">
        <w:r w:rsidR="00214008">
          <w:t>s</w:t>
        </w:r>
        <w:r w:rsidR="00214008">
          <w:rPr>
            <w:rFonts w:hint="eastAsia"/>
          </w:rPr>
          <w:t>の</w:t>
        </w:r>
      </w:ins>
      <w:del w:id="3868" w:author="岩下" w:date="2015-10-01T18:57:00Z">
        <w:r w:rsidDel="003328FE">
          <w:delText>とメンバを参照する</w:delText>
        </w:r>
        <w:r w:rsidDel="003328FE">
          <w:delText>memberRef</w:delText>
        </w:r>
        <w:r w:rsidDel="003328FE">
          <w:delText>、</w:delText>
        </w:r>
      </w:del>
      <w:r>
        <w:t>メンバ配列</w:t>
      </w:r>
      <w:ins w:id="3869" w:author="岩下" w:date="2015-10-02T09:45:00Z">
        <w:r w:rsidR="00C643A7">
          <w:t>a</w:t>
        </w:r>
        <w:r w:rsidR="00C643A7">
          <w:rPr>
            <w:rFonts w:hint="eastAsia"/>
          </w:rPr>
          <w:t>の</w:t>
        </w:r>
      </w:ins>
      <w:ins w:id="3870" w:author="岩下" w:date="2015-10-01T18:57:00Z">
        <w:r w:rsidR="003328FE">
          <w:rPr>
            <w:rFonts w:hint="eastAsia"/>
          </w:rPr>
          <w:t>要素への参照</w:t>
        </w:r>
      </w:ins>
      <w:ins w:id="3871" w:author="岩下" w:date="2015-10-02T09:45:00Z">
        <w:r w:rsidR="00C643A7">
          <w:rPr>
            <w:rFonts w:hint="eastAsia"/>
          </w:rPr>
          <w:t>s</w:t>
        </w:r>
      </w:ins>
      <w:ins w:id="3872" w:author="岩下" w:date="2015-10-02T09:46:00Z">
        <w:r w:rsidR="00C643A7">
          <w:t>.a[i]</w:t>
        </w:r>
      </w:ins>
      <w:ins w:id="3873" w:author="岩下" w:date="2015-10-01T18:57:00Z">
        <w:r w:rsidR="003328FE">
          <w:rPr>
            <w:rFonts w:hint="eastAsia"/>
          </w:rPr>
          <w:t>、</w:t>
        </w:r>
      </w:ins>
      <w:ins w:id="3874" w:author="岩下" w:date="2015-10-05T14:29:00Z">
        <w:r w:rsidR="00AE11C4">
          <w:rPr>
            <w:rFonts w:hint="eastAsia"/>
          </w:rPr>
          <w:t>および</w:t>
        </w:r>
      </w:ins>
      <w:ins w:id="3875" w:author="岩下" w:date="2015-10-01T18:57:00Z">
        <w:r w:rsidR="004C70AF">
          <w:rPr>
            <w:rFonts w:hint="eastAsia"/>
          </w:rPr>
          <w:t>、</w:t>
        </w:r>
      </w:ins>
      <w:ins w:id="3876" w:author="岩下" w:date="2015-10-02T09:46:00Z">
        <w:r w:rsidR="00C643A7">
          <w:t>s</w:t>
        </w:r>
        <w:r w:rsidR="00C643A7">
          <w:rPr>
            <w:rFonts w:hint="eastAsia"/>
          </w:rPr>
          <w:t>の</w:t>
        </w:r>
      </w:ins>
      <w:ins w:id="3877" w:author="岩下" w:date="2015-10-01T18:57:00Z">
        <w:r w:rsidR="003328FE">
          <w:rPr>
            <w:rFonts w:hint="eastAsia"/>
          </w:rPr>
          <w:t>メンバ</w:t>
        </w:r>
      </w:ins>
      <w:ins w:id="3878" w:author="岩下" w:date="2015-10-01T18:58:00Z">
        <w:r w:rsidR="003328FE">
          <w:rPr>
            <w:rFonts w:hint="eastAsia"/>
          </w:rPr>
          <w:t>配列</w:t>
        </w:r>
      </w:ins>
      <w:ins w:id="3879" w:author="岩下" w:date="2015-10-02T09:46:00Z">
        <w:r w:rsidR="00C643A7">
          <w:t>a</w:t>
        </w:r>
        <w:r w:rsidR="00C643A7">
          <w:rPr>
            <w:rFonts w:hint="eastAsia"/>
          </w:rPr>
          <w:t>の</w:t>
        </w:r>
      </w:ins>
      <w:ins w:id="3880" w:author="岩下" w:date="2015-10-01T18:58:00Z">
        <w:r w:rsidR="003328FE">
          <w:rPr>
            <w:rFonts w:hint="eastAsia"/>
          </w:rPr>
          <w:t>要素</w:t>
        </w:r>
      </w:ins>
      <w:r>
        <w:t>のアドレス</w:t>
      </w:r>
      <w:del w:id="3881" w:author="岩下" w:date="2015-10-01T18:58:00Z">
        <w:r w:rsidDel="003328FE">
          <w:delText>を</w:delText>
        </w:r>
      </w:del>
      <w:ins w:id="3882" w:author="岩下" w:date="2015-10-01T18:58:00Z">
        <w:r w:rsidR="003328FE">
          <w:rPr>
            <w:rFonts w:hint="eastAsia"/>
          </w:rPr>
          <w:t>の</w:t>
        </w:r>
      </w:ins>
      <w:r>
        <w:t>参照</w:t>
      </w:r>
      <w:ins w:id="3883" w:author="岩下" w:date="2015-10-02T09:46:00Z">
        <w:r w:rsidR="00C643A7">
          <w:t>&amp;</w:t>
        </w:r>
      </w:ins>
      <w:del w:id="3884" w:author="岩下" w:date="2015-10-01T18:58:00Z">
        <w:r w:rsidDel="003328FE">
          <w:delText>する</w:delText>
        </w:r>
      </w:del>
      <w:del w:id="3885" w:author="岩下" w:date="2015-10-02T09:46:00Z">
        <w:r w:rsidDel="00C643A7">
          <w:delText>member</w:delText>
        </w:r>
        <w:r w:rsidDel="00C643A7">
          <w:rPr>
            <w:rStyle w:val="noexists"/>
          </w:rPr>
          <w:delText>ArrayAddr</w:delText>
        </w:r>
      </w:del>
      <w:ins w:id="3886" w:author="岩下" w:date="2015-10-02T09:46:00Z">
        <w:r w:rsidR="00C643A7">
          <w:t>s.a[i]</w:t>
        </w:r>
      </w:ins>
      <w:hyperlink r:id="rId10" w:history="1"/>
      <w:del w:id="3887" w:author="岩下" w:date="2015-10-02T09:47:00Z">
        <w:r w:rsidDel="00C643A7">
          <w:delText>がある</w:delText>
        </w:r>
      </w:del>
      <w:ins w:id="3888" w:author="岩下" w:date="2015-10-02T09:47:00Z">
        <w:r w:rsidR="00C643A7">
          <w:rPr>
            <w:rFonts w:hint="eastAsia"/>
          </w:rPr>
          <w:t>を</w:t>
        </w:r>
      </w:ins>
      <w:ins w:id="3889" w:author="岩下" w:date="2015-10-06T14:00:00Z">
        <w:r w:rsidR="004C70AF">
          <w:rPr>
            <w:rFonts w:hint="eastAsia"/>
          </w:rPr>
          <w:t>、それぞれ以下のように</w:t>
        </w:r>
      </w:ins>
      <w:ins w:id="3890" w:author="岩下" w:date="2015-10-02T09:47:00Z">
        <w:r w:rsidR="00C643A7">
          <w:rPr>
            <w:rFonts w:hint="eastAsia"/>
          </w:rPr>
          <w:t>表現する</w:t>
        </w:r>
      </w:ins>
      <w:r>
        <w:t>。</w:t>
      </w:r>
    </w:p>
    <w:p w14:paraId="08424B65" w14:textId="44B400FE" w:rsidR="003E3EE4" w:rsidRPr="004C70AF" w:rsidRDefault="003A7A8D" w:rsidP="004C70AF">
      <w:pPr>
        <w:pBdr>
          <w:top w:val="single" w:sz="4" w:space="1" w:color="auto"/>
          <w:left w:val="single" w:sz="4" w:space="0" w:color="auto"/>
          <w:bottom w:val="single" w:sz="4" w:space="1" w:color="auto"/>
          <w:right w:val="single" w:sz="4" w:space="0" w:color="auto"/>
        </w:pBdr>
        <w:ind w:firstLineChars="100" w:firstLine="210"/>
        <w:rPr>
          <w:ins w:id="3891" w:author="岩下" w:date="2015-10-01T19:25:00Z"/>
          <w:rFonts w:ascii="ＭＳ Ｐゴシック" w:eastAsia="ＭＳ Ｐゴシック" w:hAnsi="ＭＳ Ｐゴシック" w:cs="ＭＳ ゴシック"/>
          <w:kern w:val="0"/>
          <w:szCs w:val="20"/>
        </w:rPr>
      </w:pPr>
      <w:ins w:id="3892" w:author="岩下" w:date="2015-10-01T18:54:00Z">
        <w:r w:rsidRPr="004C70AF">
          <w:rPr>
            <w:rFonts w:ascii="ＭＳ Ｐゴシック" w:eastAsia="ＭＳ Ｐゴシック" w:hAnsi="ＭＳ Ｐゴシック" w:cs="ＭＳ ゴシック"/>
            <w:kern w:val="0"/>
            <w:szCs w:val="20"/>
          </w:rPr>
          <w:t>&lt;</w:t>
        </w:r>
      </w:ins>
      <w:ins w:id="3893" w:author="岩下" w:date="2015-10-02T14:42:00Z">
        <w:r w:rsidR="00617DAD" w:rsidRPr="004C70AF">
          <w:rPr>
            <w:rFonts w:ascii="ＭＳ Ｐゴシック" w:eastAsia="ＭＳ Ｐゴシック" w:hAnsi="ＭＳ Ｐゴシック" w:cs="ＭＳ ゴシック"/>
            <w:kern w:val="0"/>
            <w:szCs w:val="20"/>
          </w:rPr>
          <w:t>memberRef</w:t>
        </w:r>
      </w:ins>
      <w:ins w:id="3894" w:author="岩下" w:date="2015-10-01T18:54:00Z">
        <w:r w:rsidRPr="004C70AF">
          <w:rPr>
            <w:rFonts w:ascii="ＭＳ Ｐゴシック" w:eastAsia="ＭＳ Ｐゴシック" w:hAnsi="ＭＳ Ｐゴシック" w:cs="ＭＳ ゴシック"/>
            <w:kern w:val="0"/>
            <w:szCs w:val="20"/>
          </w:rPr>
          <w:t>&gt;</w:t>
        </w:r>
      </w:ins>
      <w:ins w:id="3895" w:author="岩下" w:date="2015-10-05T14:32:00Z">
        <w:r w:rsidR="000B1535" w:rsidRPr="004C70AF">
          <w:rPr>
            <w:rFonts w:ascii="ＭＳ Ｐゴシック" w:eastAsia="ＭＳ Ｐゴシック" w:hAnsi="ＭＳ Ｐゴシック" w:cs="ＭＳ ゴシック" w:hint="eastAsia"/>
            <w:kern w:val="0"/>
            <w:szCs w:val="20"/>
          </w:rPr>
          <w:t xml:space="preserve">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&lt;memberAddr&gt;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&lt;memberArrayRef&gt; </w:t>
        </w:r>
        <w:r w:rsidR="00AE11C4" w:rsidRPr="004C70AF">
          <w:rPr>
            <w:rFonts w:ascii="ＭＳ Ｐゴシック" w:eastAsia="ＭＳ Ｐゴシック" w:hAnsi="ＭＳ Ｐゴシック" w:cs="ＭＳ ゴシック"/>
            <w:i/>
            <w:kern w:val="0"/>
            <w:szCs w:val="20"/>
          </w:rPr>
          <w:t>or</w:t>
        </w:r>
        <w:r w:rsidR="00AE11C4" w:rsidRPr="004C70AF">
          <w:rPr>
            <w:rFonts w:ascii="ＭＳ Ｐゴシック" w:eastAsia="ＭＳ Ｐゴシック" w:hAnsi="ＭＳ Ｐゴシック" w:cs="ＭＳ ゴシック"/>
            <w:kern w:val="0"/>
            <w:szCs w:val="20"/>
          </w:rPr>
          <w:t xml:space="preserve"> &lt;memberArrayAddr&gt;</w:t>
        </w:r>
      </w:ins>
    </w:p>
    <w:p w14:paraId="1EDFCF97" w14:textId="12E0A812" w:rsidR="00CE3BF0" w:rsidRPr="004C70AF" w:rsidRDefault="00CE3BF0" w:rsidP="004C70AF">
      <w:pPr>
        <w:pBdr>
          <w:top w:val="single" w:sz="4" w:space="1" w:color="auto"/>
          <w:left w:val="single" w:sz="4" w:space="0" w:color="auto"/>
          <w:bottom w:val="single" w:sz="4" w:space="1" w:color="auto"/>
          <w:right w:val="single" w:sz="4" w:space="0" w:color="auto"/>
        </w:pBdr>
        <w:ind w:firstLineChars="100" w:firstLine="210"/>
        <w:rPr>
          <w:ins w:id="3896" w:author="岩下" w:date="2015-10-02T14:57:00Z"/>
          <w:rFonts w:ascii="ＭＳ Ｐゴシック" w:eastAsia="ＭＳ Ｐゴシック" w:hAnsi="ＭＳ Ｐゴシック" w:cs="ＭＳ ゴシック"/>
          <w:kern w:val="0"/>
          <w:szCs w:val="20"/>
        </w:rPr>
      </w:pPr>
      <w:ins w:id="3897" w:author="岩下" w:date="2015-10-02T14:57:00Z">
        <w:r w:rsidRPr="004C70AF">
          <w:rPr>
            <w:rFonts w:ascii="ＭＳ Ｐゴシック" w:eastAsia="ＭＳ Ｐゴシック" w:hAnsi="ＭＳ Ｐゴシック" w:cs="ＭＳ ゴシック" w:hint="eastAsia"/>
            <w:kern w:val="0"/>
            <w:szCs w:val="20"/>
          </w:rPr>
          <w:t xml:space="preserve">　　</w:t>
        </w:r>
      </w:ins>
      <w:ins w:id="3898" w:author="岩下" w:date="2015-10-02T15:57:00Z">
        <w:r w:rsidR="00EE277A" w:rsidRPr="004C70AF">
          <w:rPr>
            <w:rFonts w:ascii="ＭＳ Ｐゴシック" w:eastAsia="ＭＳ Ｐゴシック" w:hAnsi="ＭＳ Ｐゴシック" w:cs="ＭＳ ゴシック" w:hint="eastAsia"/>
            <w:kern w:val="0"/>
            <w:szCs w:val="20"/>
          </w:rPr>
          <w:t>式の要素</w:t>
        </w:r>
      </w:ins>
    </w:p>
    <w:p w14:paraId="4515814B" w14:textId="0C3F9B9F" w:rsidR="009F278E" w:rsidRPr="004C70AF" w:rsidRDefault="009F278E" w:rsidP="00897285">
      <w:pPr>
        <w:pBdr>
          <w:top w:val="single" w:sz="4" w:space="1" w:color="auto"/>
          <w:left w:val="single" w:sz="4" w:space="0" w:color="auto"/>
          <w:bottom w:val="single" w:sz="4" w:space="1" w:color="auto"/>
          <w:right w:val="single" w:sz="4" w:space="0" w:color="auto"/>
        </w:pBdr>
        <w:ind w:firstLineChars="100" w:firstLine="210"/>
        <w:rPr>
          <w:ins w:id="3899" w:author="岩下" w:date="2015-10-02T15:33:00Z"/>
          <w:rFonts w:ascii="ＭＳ Ｐゴシック" w:eastAsia="ＭＳ Ｐゴシック" w:hAnsi="ＭＳ Ｐゴシック" w:cs="ＭＳ ゴシック"/>
          <w:kern w:val="0"/>
          <w:szCs w:val="20"/>
        </w:rPr>
      </w:pPr>
      <w:ins w:id="3900" w:author="岩下" w:date="2015-10-01T19:31:00Z">
        <w:r w:rsidRPr="004C70AF">
          <w:rPr>
            <w:rFonts w:ascii="ＭＳ Ｐゴシック" w:eastAsia="ＭＳ Ｐゴシック" w:hAnsi="ＭＳ Ｐゴシック" w:cs="ＭＳ ゴシック"/>
            <w:kern w:val="0"/>
            <w:szCs w:val="20"/>
          </w:rPr>
          <w:t>&lt;/</w:t>
        </w:r>
      </w:ins>
      <w:ins w:id="3901" w:author="岩下" w:date="2015-10-02T14:42:00Z">
        <w:r w:rsidR="00617DAD" w:rsidRPr="004C70AF">
          <w:rPr>
            <w:rFonts w:ascii="ＭＳ Ｐゴシック" w:eastAsia="ＭＳ Ｐゴシック" w:hAnsi="ＭＳ Ｐゴシック" w:cs="ＭＳ ゴシック"/>
            <w:kern w:val="0"/>
            <w:szCs w:val="20"/>
          </w:rPr>
          <w:t>memberRef</w:t>
        </w:r>
      </w:ins>
      <w:ins w:id="3902" w:author="岩下" w:date="2015-10-01T19:31:00Z">
        <w:r w:rsidRPr="004C70AF">
          <w:rPr>
            <w:rFonts w:ascii="ＭＳ Ｐゴシック" w:eastAsia="ＭＳ Ｐゴシック" w:hAnsi="ＭＳ Ｐゴシック" w:cs="ＭＳ ゴシック"/>
            <w:kern w:val="0"/>
            <w:szCs w:val="20"/>
          </w:rPr>
          <w:t>&gt;</w:t>
        </w:r>
      </w:ins>
      <w:ins w:id="3903" w:author="岩下" w:date="2015-10-05T14:33:00Z">
        <w:r w:rsidR="000B1535" w:rsidRPr="004C70AF">
          <w:rPr>
            <w:rFonts w:ascii="ＭＳ Ｐゴシック" w:eastAsia="ＭＳ Ｐゴシック" w:hAnsi="ＭＳ Ｐゴシック" w:cs="ＭＳ ゴシック"/>
            <w:i/>
            <w:kern w:val="0"/>
            <w:szCs w:val="20"/>
          </w:rPr>
          <w:t xml:space="preserve"> or</w:t>
        </w:r>
        <w:r w:rsidR="000B1535" w:rsidRPr="004C70AF">
          <w:rPr>
            <w:rFonts w:ascii="ＭＳ Ｐゴシック" w:eastAsia="ＭＳ Ｐゴシック" w:hAnsi="ＭＳ Ｐゴシック" w:cs="ＭＳ ゴシック"/>
            <w:kern w:val="0"/>
            <w:szCs w:val="20"/>
          </w:rPr>
          <w:t xml:space="preserve"> &lt;/memberAddr&gt; </w:t>
        </w:r>
        <w:r w:rsidR="000B1535" w:rsidRPr="004C70AF">
          <w:rPr>
            <w:rFonts w:ascii="ＭＳ Ｐゴシック" w:eastAsia="ＭＳ Ｐゴシック" w:hAnsi="ＭＳ Ｐゴシック" w:cs="ＭＳ ゴシック"/>
            <w:i/>
            <w:kern w:val="0"/>
            <w:szCs w:val="20"/>
          </w:rPr>
          <w:t>or</w:t>
        </w:r>
        <w:r w:rsidR="000B1535" w:rsidRPr="004C70AF">
          <w:rPr>
            <w:rFonts w:ascii="ＭＳ Ｐゴシック" w:eastAsia="ＭＳ Ｐゴシック" w:hAnsi="ＭＳ Ｐゴシック" w:cs="ＭＳ ゴシック"/>
            <w:kern w:val="0"/>
            <w:szCs w:val="20"/>
          </w:rPr>
          <w:t xml:space="preserve"> &lt;/memberArrayRef&gt; </w:t>
        </w:r>
        <w:r w:rsidR="000B1535" w:rsidRPr="004C70AF">
          <w:rPr>
            <w:rFonts w:ascii="ＭＳ Ｐゴシック" w:eastAsia="ＭＳ Ｐゴシック" w:hAnsi="ＭＳ Ｐゴシック" w:cs="ＭＳ ゴシック"/>
            <w:i/>
            <w:kern w:val="0"/>
            <w:szCs w:val="20"/>
          </w:rPr>
          <w:t>or</w:t>
        </w:r>
        <w:r w:rsidR="000B1535" w:rsidRPr="004C70AF">
          <w:rPr>
            <w:rFonts w:ascii="ＭＳ Ｐゴシック" w:eastAsia="ＭＳ Ｐゴシック" w:hAnsi="ＭＳ Ｐゴシック" w:cs="ＭＳ ゴシック"/>
            <w:kern w:val="0"/>
            <w:szCs w:val="20"/>
          </w:rPr>
          <w:t xml:space="preserve"> &lt;/memberArrayAddr&gt;</w:t>
        </w:r>
      </w:ins>
    </w:p>
    <w:p w14:paraId="2C905C5E" w14:textId="36505E6F" w:rsidR="003A7A8D" w:rsidRDefault="003A7A8D" w:rsidP="003A7A8D">
      <w:pPr>
        <w:rPr>
          <w:ins w:id="3904" w:author="岩下" w:date="2015-10-01T18:54:00Z"/>
          <w:rFonts w:ascii="ＭＳ Ｐゴシック" w:eastAsia="ＭＳ Ｐゴシック" w:hAnsi="ＭＳ Ｐゴシック"/>
        </w:rPr>
      </w:pPr>
      <w:ins w:id="3905" w:author="岩下" w:date="2015-10-01T18:5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xml:space="preserve">): type, </w:t>
        </w:r>
      </w:ins>
      <w:ins w:id="3906" w:author="岩下" w:date="2015-10-01T19:25:00Z">
        <w:r w:rsidR="009F278E">
          <w:rPr>
            <w:rFonts w:ascii="ＭＳ Ｐゴシック" w:eastAsia="ＭＳ Ｐゴシック" w:hAnsi="ＭＳ Ｐゴシック"/>
          </w:rPr>
          <w:t>member</w:t>
        </w:r>
      </w:ins>
    </w:p>
    <w:p w14:paraId="6CD31C3A" w14:textId="64C3BF21" w:rsidR="00F1639C" w:rsidDel="003C3264" w:rsidRDefault="00F1639C" w:rsidP="00D82D55">
      <w:pPr>
        <w:ind w:firstLineChars="100" w:firstLine="210"/>
        <w:rPr>
          <w:del w:id="3907" w:author="岩下" w:date="2015-10-02T17:49:00Z"/>
        </w:rPr>
      </w:pPr>
      <w:del w:id="3908" w:author="岩下" w:date="2015-10-02T17:49:00Z">
        <w:r w:rsidDel="003C3264">
          <w:rPr>
            <w:rFonts w:hint="eastAsia"/>
          </w:rPr>
          <w:delText>【要検討】例をあげる。メンバポインタ演算子</w:delText>
        </w:r>
        <w:r w:rsidDel="003C3264">
          <w:rPr>
            <w:rFonts w:hint="eastAsia"/>
          </w:rPr>
          <w:delText xml:space="preserve"> </w:delText>
        </w:r>
        <w:r w:rsidDel="003C3264">
          <w:delText>X.*Y</w:delText>
        </w:r>
        <w:r w:rsidDel="003C3264">
          <w:rPr>
            <w:rFonts w:hint="eastAsia"/>
          </w:rPr>
          <w:delText>、</w:delText>
        </w:r>
        <w:r w:rsidDel="003C3264">
          <w:rPr>
            <w:rFonts w:hint="eastAsia"/>
          </w:rPr>
          <w:delText>X</w:delText>
        </w:r>
        <w:r w:rsidDel="003C3264">
          <w:delText xml:space="preserve">-&gt;*Y </w:delText>
        </w:r>
        <w:r w:rsidDel="003C3264">
          <w:rPr>
            <w:rFonts w:hint="eastAsia"/>
          </w:rPr>
          <w:delText>対応を追加する。</w:delText>
        </w:r>
      </w:del>
    </w:p>
    <w:p w14:paraId="79EEBE66" w14:textId="77777777" w:rsidR="00D82D55" w:rsidRDefault="00D82D55" w:rsidP="00D82D55">
      <w:pPr>
        <w:ind w:firstLineChars="100" w:firstLine="210"/>
      </w:pPr>
    </w:p>
    <w:p w14:paraId="01656DEB" w14:textId="4CA6F291" w:rsidR="00CE3BF0" w:rsidRDefault="00F54F45" w:rsidP="00613D85">
      <w:pPr>
        <w:numPr>
          <w:ilvl w:val="0"/>
          <w:numId w:val="28"/>
        </w:numPr>
        <w:ind w:hanging="240"/>
        <w:rPr>
          <w:ins w:id="3909" w:author="岩下" w:date="2015-10-02T14:58:00Z"/>
        </w:rPr>
      </w:pPr>
      <w:r>
        <w:t>memberRef</w:t>
      </w:r>
      <w:r w:rsidR="004B4E28">
        <w:t xml:space="preserve">　－　</w:t>
      </w:r>
      <w:ins w:id="3910" w:author="岩下" w:date="2015-10-02T14:45:00Z">
        <w:r w:rsidR="00617DAD">
          <w:rPr>
            <w:rFonts w:hint="eastAsia"/>
          </w:rPr>
          <w:t>配列以外の</w:t>
        </w:r>
      </w:ins>
      <w:del w:id="3911" w:author="岩下" w:date="2015-10-06T14:01:00Z">
        <w:r w:rsidDel="004C70AF">
          <w:delText>構造体</w:delText>
        </w:r>
      </w:del>
      <w:r w:rsidR="00107D79">
        <w:t>メンバ</w:t>
      </w:r>
      <w:r>
        <w:t>を参照する。</w:t>
      </w:r>
      <w:ins w:id="3912" w:author="岩下" w:date="2015-10-02T16:02:00Z">
        <w:r w:rsidR="001A7FA2">
          <w:t>member</w:t>
        </w:r>
        <w:r w:rsidR="001A7FA2">
          <w:rPr>
            <w:rFonts w:hint="eastAsia"/>
          </w:rPr>
          <w:t>属性</w:t>
        </w:r>
      </w:ins>
      <w:ins w:id="3913" w:author="岩下" w:date="2015-10-02T16:03:00Z">
        <w:r w:rsidR="001A7FA2">
          <w:rPr>
            <w:rFonts w:hint="eastAsia"/>
          </w:rPr>
          <w:t>に</w:t>
        </w:r>
      </w:ins>
      <w:ins w:id="3914" w:author="岩下" w:date="2015-10-02T16:02:00Z">
        <w:r w:rsidR="001A7FA2">
          <w:rPr>
            <w:rFonts w:hint="eastAsia"/>
          </w:rPr>
          <w:t>メンバ名</w:t>
        </w:r>
      </w:ins>
      <w:ins w:id="3915" w:author="岩下" w:date="2015-10-02T16:03:00Z">
        <w:r w:rsidR="001A7FA2">
          <w:rPr>
            <w:rFonts w:hint="eastAsia"/>
          </w:rPr>
          <w:t>を指定</w:t>
        </w:r>
      </w:ins>
      <w:ins w:id="3916" w:author="岩下" w:date="2015-10-02T16:02:00Z">
        <w:r w:rsidR="001A7FA2">
          <w:rPr>
            <w:rFonts w:hint="eastAsia"/>
          </w:rPr>
          <w:t>し、</w:t>
        </w:r>
      </w:ins>
      <w:ins w:id="3917" w:author="岩下" w:date="2015-10-02T16:01:00Z">
        <w:r w:rsidR="001A7FA2">
          <w:rPr>
            <w:rFonts w:asciiTheme="majorHAnsi" w:hAnsiTheme="majorHAnsi" w:hint="eastAsia"/>
          </w:rPr>
          <w:t>子要素</w:t>
        </w:r>
      </w:ins>
      <w:ins w:id="3918" w:author="岩下" w:date="2015-10-02T16:04:00Z">
        <w:r w:rsidR="001A7FA2">
          <w:rPr>
            <w:rFonts w:asciiTheme="majorHAnsi" w:hAnsiTheme="majorHAnsi" w:hint="eastAsia"/>
          </w:rPr>
          <w:t>で</w:t>
        </w:r>
      </w:ins>
      <w:ins w:id="3919" w:author="岩下" w:date="2015-10-06T14:03:00Z">
        <w:r w:rsidR="004C70AF">
          <w:rPr>
            <w:rFonts w:asciiTheme="majorHAnsi" w:hAnsiTheme="majorHAnsi" w:hint="eastAsia"/>
          </w:rPr>
          <w:t>オブジェクト</w:t>
        </w:r>
      </w:ins>
      <w:ins w:id="3920" w:author="岩下" w:date="2015-10-02T16:01: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921" w:author="岩下" w:date="2015-10-02T14:53:00Z">
        <w:r w:rsidR="00CE3BF0">
          <w:rPr>
            <w:rFonts w:hint="eastAsia"/>
          </w:rPr>
          <w:t>例えば、</w:t>
        </w:r>
      </w:ins>
      <w:ins w:id="3922" w:author="岩下" w:date="2015-10-06T14:02:00Z">
        <w:r w:rsidR="004C70AF">
          <w:rPr>
            <w:rFonts w:hint="eastAsia"/>
          </w:rPr>
          <w:t>オブジェクト</w:t>
        </w:r>
      </w:ins>
      <w:ins w:id="3923" w:author="岩下" w:date="2015-10-02T14:54:00Z">
        <w:r w:rsidR="00CE3BF0">
          <w:t>s</w:t>
        </w:r>
        <w:r w:rsidR="00CE3BF0">
          <w:rPr>
            <w:rFonts w:hint="eastAsia"/>
          </w:rPr>
          <w:t>の</w:t>
        </w:r>
      </w:ins>
      <w:ins w:id="3924" w:author="岩下" w:date="2015-10-02T14:59:00Z">
        <w:r w:rsidR="00584631">
          <w:t>int</w:t>
        </w:r>
        <w:r w:rsidR="00584631">
          <w:rPr>
            <w:rFonts w:hint="eastAsia"/>
          </w:rPr>
          <w:t>型</w:t>
        </w:r>
      </w:ins>
      <w:ins w:id="3925" w:author="岩下" w:date="2015-10-02T14:54:00Z">
        <w:r w:rsidR="00CE3BF0">
          <w:rPr>
            <w:rFonts w:hint="eastAsia"/>
          </w:rPr>
          <w:t>メンバ</w:t>
        </w:r>
        <w:r w:rsidR="00CE3BF0">
          <w:t>n</w:t>
        </w:r>
      </w:ins>
      <w:ins w:id="3926" w:author="岩下" w:date="2015-10-02T14:55:00Z">
        <w:r w:rsidR="00CE3BF0">
          <w:rPr>
            <w:rFonts w:hint="eastAsia"/>
          </w:rPr>
          <w:t>への</w:t>
        </w:r>
      </w:ins>
      <w:ins w:id="3927" w:author="岩下" w:date="2015-10-02T14:54:00Z">
        <w:r w:rsidR="00CE3BF0">
          <w:rPr>
            <w:rFonts w:hint="eastAsia"/>
          </w:rPr>
          <w:t>参照</w:t>
        </w:r>
      </w:ins>
      <w:ins w:id="3928" w:author="岩下" w:date="2015-10-02T14:55:00Z">
        <w:r w:rsidR="00CE3BF0">
          <w:t xml:space="preserve"> </w:t>
        </w:r>
      </w:ins>
      <w:ins w:id="3929" w:author="岩下" w:date="2015-10-02T15:09:00Z">
        <w:r w:rsidR="00026847">
          <w:t>s</w:t>
        </w:r>
      </w:ins>
      <w:ins w:id="3930" w:author="岩下" w:date="2015-10-02T14:54:00Z">
        <w:r w:rsidR="00CE3BF0">
          <w:t>.n</w:t>
        </w:r>
      </w:ins>
      <w:ins w:id="3931" w:author="岩下" w:date="2015-10-02T14:55:00Z">
        <w:r w:rsidR="00CE3BF0">
          <w:t xml:space="preserve"> </w:t>
        </w:r>
      </w:ins>
      <w:ins w:id="3932" w:author="岩下" w:date="2015-10-02T14:54:00Z">
        <w:r w:rsidR="00CE3BF0">
          <w:rPr>
            <w:rFonts w:hint="eastAsia"/>
          </w:rPr>
          <w:t>に</w:t>
        </w:r>
      </w:ins>
      <w:ins w:id="3933" w:author="岩下" w:date="2015-10-02T14:55:00Z">
        <w:r w:rsidR="00CE3BF0">
          <w:rPr>
            <w:rFonts w:hint="eastAsia"/>
          </w:rPr>
          <w:t>ついて</w:t>
        </w:r>
      </w:ins>
      <w:ins w:id="3934" w:author="岩下" w:date="2015-10-02T14:54:00Z">
        <w:r w:rsidR="00CE3BF0">
          <w:rPr>
            <w:rFonts w:hint="eastAsia"/>
          </w:rPr>
          <w:t>、</w:t>
        </w:r>
      </w:ins>
      <w:ins w:id="3935" w:author="岩下" w:date="2015-10-02T14:55:00Z">
        <w:r w:rsidR="00CE3BF0">
          <w:rPr>
            <w:rFonts w:hint="eastAsia"/>
          </w:rPr>
          <w:t>以下のように表現する。</w:t>
        </w:r>
      </w:ins>
    </w:p>
    <w:p w14:paraId="696264FD" w14:textId="77777777" w:rsidR="00584631" w:rsidRPr="004C70AF" w:rsidRDefault="00584631" w:rsidP="004C70AF">
      <w:pPr>
        <w:ind w:left="840"/>
        <w:rPr>
          <w:ins w:id="3936" w:author="岩下" w:date="2015-10-02T15:00:00Z"/>
          <w:rFonts w:asciiTheme="majorHAnsi" w:hAnsiTheme="majorHAnsi"/>
        </w:rPr>
      </w:pPr>
      <w:ins w:id="3937" w:author="岩下" w:date="2015-10-02T14:58:00Z">
        <w:r w:rsidRPr="004C70AF">
          <w:rPr>
            <w:rFonts w:asciiTheme="majorHAnsi" w:hAnsiTheme="majorHAnsi"/>
          </w:rPr>
          <w:t>&lt;memberRef type=”</w:t>
        </w:r>
      </w:ins>
      <w:ins w:id="3938" w:author="岩下" w:date="2015-10-02T14:59:00Z">
        <w:r w:rsidRPr="004C70AF">
          <w:rPr>
            <w:rFonts w:asciiTheme="majorHAnsi" w:hAnsiTheme="majorHAnsi"/>
          </w:rPr>
          <w:t>int</w:t>
        </w:r>
      </w:ins>
      <w:ins w:id="3939" w:author="岩下" w:date="2015-10-02T14:58:00Z">
        <w:r w:rsidRPr="004C70AF">
          <w:rPr>
            <w:rFonts w:asciiTheme="majorHAnsi" w:hAnsiTheme="majorHAnsi"/>
          </w:rPr>
          <w:t>” member=”</w:t>
        </w:r>
      </w:ins>
      <w:ins w:id="3940" w:author="岩下" w:date="2015-10-02T14:59:00Z">
        <w:r w:rsidRPr="004C70AF">
          <w:rPr>
            <w:rFonts w:asciiTheme="majorHAnsi" w:hAnsiTheme="majorHAnsi"/>
          </w:rPr>
          <w:t>n”&gt;</w:t>
        </w:r>
      </w:ins>
    </w:p>
    <w:p w14:paraId="32C27299" w14:textId="2B2D3313" w:rsidR="00584631" w:rsidRPr="004C70AF" w:rsidRDefault="00584631" w:rsidP="004C70AF">
      <w:pPr>
        <w:ind w:left="840"/>
        <w:rPr>
          <w:ins w:id="3941" w:author="岩下" w:date="2015-10-02T14:59:00Z"/>
          <w:rFonts w:asciiTheme="majorHAnsi" w:hAnsiTheme="majorHAnsi"/>
        </w:rPr>
      </w:pPr>
      <w:ins w:id="3942" w:author="岩下" w:date="2015-10-02T15:00:00Z">
        <w:r w:rsidRPr="004C70AF">
          <w:rPr>
            <w:rFonts w:asciiTheme="majorHAnsi" w:hAnsiTheme="majorHAnsi"/>
          </w:rPr>
          <w:t xml:space="preserve">  &lt;varAddr type=”P0” scope=</w:t>
        </w:r>
      </w:ins>
      <w:ins w:id="3943" w:author="岩下" w:date="2015-10-02T15:01:00Z">
        <w:r w:rsidRPr="004C70AF">
          <w:rPr>
            <w:rFonts w:asciiTheme="majorHAnsi" w:hAnsiTheme="majorHAnsi"/>
          </w:rPr>
          <w:t>”local”&gt;s&lt;/varAddr&gt;</w:t>
        </w:r>
      </w:ins>
    </w:p>
    <w:p w14:paraId="67A76BD3" w14:textId="084A31EA" w:rsidR="00F54F45" w:rsidRPr="004C70AF" w:rsidRDefault="00584631" w:rsidP="004C70AF">
      <w:pPr>
        <w:ind w:left="840"/>
        <w:rPr>
          <w:rFonts w:asciiTheme="majorHAnsi" w:hAnsiTheme="majorHAnsi"/>
        </w:rPr>
      </w:pPr>
      <w:ins w:id="3944" w:author="岩下" w:date="2015-10-02T15:00:00Z">
        <w:r w:rsidRPr="004C70AF">
          <w:rPr>
            <w:rFonts w:asciiTheme="majorHAnsi" w:hAnsiTheme="majorHAnsi"/>
          </w:rPr>
          <w:t>&lt;/memberRef&gt;</w:t>
        </w:r>
      </w:ins>
      <w:ins w:id="3945" w:author="岩下" w:date="2015-10-02T16:01:00Z">
        <w:r w:rsidR="001A7FA2" w:rsidRPr="001A7FA2" w:rsidDel="001A7FA2">
          <w:rPr>
            <w:rFonts w:asciiTheme="majorHAnsi" w:hAnsiTheme="majorHAnsi"/>
          </w:rPr>
          <w:t xml:space="preserve"> </w:t>
        </w:r>
      </w:ins>
      <w:del w:id="3946" w:author="岩下" w:date="2015-10-02T16:01:00Z">
        <w:r w:rsidR="00F54F45" w:rsidRPr="004C70AF" w:rsidDel="001A7FA2">
          <w:rPr>
            <w:rFonts w:asciiTheme="majorHAnsi" w:hAnsiTheme="majorHAnsi"/>
          </w:rPr>
          <w:delText>内容に構造体のアドレスの式を指定し、</w:delText>
        </w:r>
        <w:r w:rsidR="00F54F45" w:rsidRPr="004C70AF" w:rsidDel="001A7FA2">
          <w:rPr>
            <w:rFonts w:asciiTheme="majorHAnsi" w:hAnsiTheme="majorHAnsi"/>
          </w:rPr>
          <w:delText>member</w:delText>
        </w:r>
        <w:r w:rsidR="00F54F45" w:rsidRPr="004C70AF" w:rsidDel="001A7FA2">
          <w:rPr>
            <w:rFonts w:asciiTheme="majorHAnsi" w:hAnsiTheme="majorHAnsi"/>
          </w:rPr>
          <w:delText>属性値に</w:delText>
        </w:r>
        <w:r w:rsidR="00107D79" w:rsidRPr="004C70AF" w:rsidDel="001A7FA2">
          <w:rPr>
            <w:rFonts w:asciiTheme="majorHAnsi" w:hAnsiTheme="majorHAnsi"/>
          </w:rPr>
          <w:delText>メンバ</w:delText>
        </w:r>
        <w:r w:rsidR="00F54F45" w:rsidRPr="004C70AF" w:rsidDel="001A7FA2">
          <w:rPr>
            <w:rFonts w:asciiTheme="majorHAnsi" w:hAnsiTheme="majorHAnsi"/>
          </w:rPr>
          <w:delText>名を指定する。</w:delText>
        </w:r>
      </w:del>
    </w:p>
    <w:p w14:paraId="612A978D" w14:textId="6BA9D62D" w:rsidR="001A7FA2" w:rsidRDefault="000F6349" w:rsidP="001A7FA2">
      <w:pPr>
        <w:numPr>
          <w:ilvl w:val="0"/>
          <w:numId w:val="28"/>
        </w:numPr>
        <w:ind w:hanging="240"/>
        <w:rPr>
          <w:ins w:id="3947" w:author="岩下" w:date="2015-10-02T16:04:00Z"/>
        </w:rPr>
      </w:pPr>
      <w:r>
        <w:t>memberAddr</w:t>
      </w:r>
      <w:r>
        <w:t xml:space="preserve">　－　</w:t>
      </w:r>
      <w:ins w:id="3948" w:author="岩下" w:date="2015-10-02T14:53:00Z">
        <w:r w:rsidR="00CE3BF0">
          <w:rPr>
            <w:rFonts w:hint="eastAsia"/>
          </w:rPr>
          <w:t>配列名以外の</w:t>
        </w:r>
      </w:ins>
      <w:del w:id="3949" w:author="岩下" w:date="2015-10-06T14:02:00Z">
        <w:r w:rsidDel="004C70AF">
          <w:delText>構造体</w:delText>
        </w:r>
      </w:del>
      <w:r>
        <w:t>メンバのアドレスを参照する。</w:t>
      </w:r>
      <w:ins w:id="3950" w:author="岩下" w:date="2015-10-02T16:03:00Z">
        <w:r w:rsidR="001A7FA2">
          <w:t>member</w:t>
        </w:r>
        <w:r w:rsidR="001A7FA2">
          <w:rPr>
            <w:rFonts w:hint="eastAsia"/>
          </w:rPr>
          <w:t>属性にメンバ名を指定し、</w:t>
        </w:r>
        <w:r w:rsidR="001A7FA2">
          <w:rPr>
            <w:rFonts w:asciiTheme="majorHAnsi" w:hAnsiTheme="majorHAnsi" w:hint="eastAsia"/>
          </w:rPr>
          <w:t>子要素</w:t>
        </w:r>
      </w:ins>
      <w:ins w:id="3951" w:author="岩下" w:date="2015-10-02T16:04:00Z">
        <w:r w:rsidR="001A7FA2">
          <w:rPr>
            <w:rFonts w:asciiTheme="majorHAnsi" w:hAnsiTheme="majorHAnsi" w:hint="eastAsia"/>
          </w:rPr>
          <w:t>で</w:t>
        </w:r>
      </w:ins>
      <w:ins w:id="3952" w:author="岩下" w:date="2015-10-06T14:03:00Z">
        <w:r w:rsidR="004C70AF">
          <w:rPr>
            <w:rFonts w:asciiTheme="majorHAnsi" w:hAnsiTheme="majorHAnsi" w:hint="eastAsia"/>
          </w:rPr>
          <w:t>オブジェクト</w:t>
        </w:r>
      </w:ins>
      <w:ins w:id="3953" w:author="岩下" w:date="2015-10-02T16:03: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954" w:author="岩下" w:date="2015-10-02T14:54:00Z">
        <w:r w:rsidR="004C70AF">
          <w:rPr>
            <w:rFonts w:hint="eastAsia"/>
          </w:rPr>
          <w:t>例えば、</w:t>
        </w:r>
      </w:ins>
      <w:ins w:id="3955" w:author="岩下" w:date="2015-10-06T14:03:00Z">
        <w:r w:rsidR="004C70AF">
          <w:rPr>
            <w:rFonts w:hint="eastAsia"/>
          </w:rPr>
          <w:t>オブジェクト</w:t>
        </w:r>
      </w:ins>
      <w:ins w:id="3956" w:author="岩下" w:date="2015-10-02T14:54:00Z">
        <w:r w:rsidR="00CE3BF0">
          <w:t>s</w:t>
        </w:r>
        <w:r w:rsidR="00CE3BF0">
          <w:rPr>
            <w:rFonts w:hint="eastAsia"/>
          </w:rPr>
          <w:t>の</w:t>
        </w:r>
      </w:ins>
      <w:ins w:id="3957" w:author="岩下" w:date="2015-10-02T14:59:00Z">
        <w:r w:rsidR="00584631">
          <w:t>int</w:t>
        </w:r>
        <w:r w:rsidR="00584631">
          <w:rPr>
            <w:rFonts w:hint="eastAsia"/>
          </w:rPr>
          <w:t>型</w:t>
        </w:r>
      </w:ins>
      <w:ins w:id="3958" w:author="岩下" w:date="2015-10-02T14:54:00Z">
        <w:r w:rsidR="00CE3BF0">
          <w:rPr>
            <w:rFonts w:hint="eastAsia"/>
          </w:rPr>
          <w:t>メンバ</w:t>
        </w:r>
        <w:r w:rsidR="00CE3BF0">
          <w:t>n</w:t>
        </w:r>
      </w:ins>
      <w:ins w:id="3959" w:author="岩下" w:date="2015-10-02T14:55:00Z">
        <w:r w:rsidR="00CE3BF0">
          <w:rPr>
            <w:rFonts w:hint="eastAsia"/>
          </w:rPr>
          <w:t>のアドレス</w:t>
        </w:r>
        <w:r w:rsidR="00CE3BF0">
          <w:t xml:space="preserve"> &amp;s.n </w:t>
        </w:r>
        <w:r w:rsidR="00CE3BF0">
          <w:rPr>
            <w:rFonts w:hint="eastAsia"/>
          </w:rPr>
          <w:t>について、以下のように表現する。</w:t>
        </w:r>
      </w:ins>
    </w:p>
    <w:p w14:paraId="68F340C1" w14:textId="124E4E9D" w:rsidR="00584631" w:rsidRPr="003C315A" w:rsidRDefault="00584631" w:rsidP="00584631">
      <w:pPr>
        <w:ind w:left="840"/>
        <w:rPr>
          <w:ins w:id="3960" w:author="岩下" w:date="2015-10-02T15:02:00Z"/>
          <w:rFonts w:asciiTheme="majorHAnsi" w:hAnsiTheme="majorHAnsi"/>
        </w:rPr>
      </w:pPr>
      <w:ins w:id="3961" w:author="岩下" w:date="2015-10-02T15:02:00Z">
        <w:r w:rsidRPr="003C315A">
          <w:rPr>
            <w:rFonts w:asciiTheme="majorHAnsi" w:hAnsiTheme="majorHAnsi"/>
          </w:rPr>
          <w:t>&lt;member</w:t>
        </w:r>
        <w:r>
          <w:rPr>
            <w:rFonts w:asciiTheme="majorHAnsi" w:hAnsiTheme="majorHAnsi"/>
          </w:rPr>
          <w:t>Addr</w:t>
        </w:r>
        <w:r w:rsidRPr="003C315A">
          <w:rPr>
            <w:rFonts w:asciiTheme="majorHAnsi" w:hAnsiTheme="majorHAnsi"/>
          </w:rPr>
          <w:t xml:space="preserve"> type=”int” member=”n”&gt;</w:t>
        </w:r>
      </w:ins>
    </w:p>
    <w:p w14:paraId="57081E74" w14:textId="531B02F2" w:rsidR="00584631" w:rsidRPr="003C315A" w:rsidRDefault="00584631" w:rsidP="00584631">
      <w:pPr>
        <w:ind w:left="840"/>
        <w:rPr>
          <w:ins w:id="3962" w:author="岩下" w:date="2015-10-02T15:02:00Z"/>
          <w:rFonts w:asciiTheme="majorHAnsi" w:hAnsiTheme="majorHAnsi"/>
        </w:rPr>
      </w:pPr>
      <w:ins w:id="3963" w:author="岩下" w:date="2015-10-02T15:02:00Z">
        <w:r w:rsidRPr="003C315A">
          <w:rPr>
            <w:rFonts w:asciiTheme="majorHAnsi" w:hAnsiTheme="majorHAnsi"/>
          </w:rPr>
          <w:t xml:space="preserve">  &lt;varAddr type=”P</w:t>
        </w:r>
      </w:ins>
      <w:ins w:id="3964" w:author="岩下" w:date="2015-10-02T15:39:00Z">
        <w:r w:rsidR="00C229AF">
          <w:rPr>
            <w:rFonts w:asciiTheme="majorHAnsi" w:hAnsiTheme="majorHAnsi"/>
          </w:rPr>
          <w:t>6</w:t>
        </w:r>
      </w:ins>
      <w:ins w:id="3965" w:author="岩下" w:date="2015-10-02T15:02:00Z">
        <w:r w:rsidRPr="003C315A">
          <w:rPr>
            <w:rFonts w:asciiTheme="majorHAnsi" w:hAnsiTheme="majorHAnsi"/>
          </w:rPr>
          <w:t>” scope=”local”&gt;s&lt;/varAddr&gt;</w:t>
        </w:r>
      </w:ins>
    </w:p>
    <w:p w14:paraId="6D852905" w14:textId="19E054A9" w:rsidR="00584631" w:rsidRPr="003C315A" w:rsidRDefault="00584631" w:rsidP="00584631">
      <w:pPr>
        <w:ind w:left="840"/>
        <w:rPr>
          <w:ins w:id="3966" w:author="岩下" w:date="2015-10-02T15:02:00Z"/>
          <w:rFonts w:asciiTheme="majorHAnsi" w:hAnsiTheme="majorHAnsi"/>
        </w:rPr>
      </w:pPr>
      <w:ins w:id="3967" w:author="岩下" w:date="2015-10-02T15:02:00Z">
        <w:r w:rsidRPr="003C315A">
          <w:rPr>
            <w:rFonts w:asciiTheme="majorHAnsi" w:hAnsiTheme="majorHAnsi"/>
          </w:rPr>
          <w:t>&lt;/member</w:t>
        </w:r>
        <w:r>
          <w:rPr>
            <w:rFonts w:asciiTheme="majorHAnsi" w:hAnsiTheme="majorHAnsi"/>
          </w:rPr>
          <w:t>Addr</w:t>
        </w:r>
        <w:r w:rsidRPr="003C315A">
          <w:rPr>
            <w:rFonts w:asciiTheme="majorHAnsi" w:hAnsiTheme="majorHAnsi"/>
          </w:rPr>
          <w:t>&gt;</w:t>
        </w:r>
      </w:ins>
    </w:p>
    <w:p w14:paraId="3E761722" w14:textId="7839708F" w:rsidR="000F6349" w:rsidRPr="00D82D55" w:rsidDel="00584631" w:rsidRDefault="000F6349" w:rsidP="000F6349">
      <w:pPr>
        <w:numPr>
          <w:ilvl w:val="0"/>
          <w:numId w:val="28"/>
        </w:numPr>
        <w:ind w:hanging="240"/>
        <w:rPr>
          <w:del w:id="3968" w:author="岩下" w:date="2015-10-02T15:02:00Z"/>
        </w:rPr>
      </w:pPr>
      <w:del w:id="3969" w:author="岩下" w:date="2015-10-02T14:53:00Z">
        <w:r w:rsidDel="00CE3BF0">
          <w:lastRenderedPageBreak/>
          <w:delText>内容に構造体のアドレスの式を指定し、</w:delText>
        </w:r>
        <w:r w:rsidDel="00CE3BF0">
          <w:delText>member</w:delText>
        </w:r>
        <w:r w:rsidDel="00CE3BF0">
          <w:delText>属性値にメンバ名を指定する。</w:delText>
        </w:r>
      </w:del>
    </w:p>
    <w:p w14:paraId="1CE07431" w14:textId="23C68F34" w:rsidR="00F54F45" w:rsidRPr="00D82D55" w:rsidDel="00584631" w:rsidRDefault="00F54F45" w:rsidP="00613D85">
      <w:pPr>
        <w:numPr>
          <w:ilvl w:val="0"/>
          <w:numId w:val="28"/>
        </w:numPr>
        <w:ind w:hanging="240"/>
        <w:rPr>
          <w:del w:id="3970" w:author="岩下" w:date="2015-10-02T15:06:00Z"/>
        </w:rPr>
      </w:pPr>
      <w:del w:id="3971" w:author="岩下" w:date="2015-10-02T15:06:00Z">
        <w:r w:rsidDel="00584631">
          <w:delText>member</w:delText>
        </w:r>
        <w:r w:rsidDel="00584631">
          <w:rPr>
            <w:rStyle w:val="noexists"/>
          </w:rPr>
          <w:delText>ArrayAddr</w:delText>
        </w:r>
        <w:r w:rsidR="0078401F" w:rsidDel="00584631">
          <w:fldChar w:fldCharType="begin"/>
        </w:r>
        <w:r w:rsidR="0078401F" w:rsidDel="00584631">
          <w:delInstrText xml:space="preserve"> HYPERLINK "http://www.hpcs.cs.tsukuba.ac.jp/xcodeml/wiki/index.php?cmd=edit&amp;page=ArrayAddr&amp;refer=%B9%BD%C2%A4%C2%CE%A5%E1%A5%F3%A5%D0%A1%BC%A4%CE%BB%B2%BE%C8%A4%CE%CD%D7%C1%C7" </w:delInstrText>
        </w:r>
        <w:r w:rsidR="0078401F" w:rsidDel="00584631">
          <w:fldChar w:fldCharType="end"/>
        </w:r>
        <w:r w:rsidR="004B4E28" w:rsidDel="00584631">
          <w:delText xml:space="preserve">　－　</w:delText>
        </w:r>
        <w:r w:rsidDel="00584631">
          <w:delText>構造体の配列</w:delText>
        </w:r>
        <w:r w:rsidR="00107D79" w:rsidDel="00584631">
          <w:delText>メンバ</w:delText>
        </w:r>
        <w:r w:rsidDel="00584631">
          <w:delText>のアドレスを参照する。内容に構造体のアドレスの式を指定し、</w:delText>
        </w:r>
        <w:r w:rsidDel="00584631">
          <w:delText>member</w:delText>
        </w:r>
        <w:r w:rsidDel="00584631">
          <w:delText>属性値に</w:delText>
        </w:r>
        <w:r w:rsidR="00107D79" w:rsidDel="00584631">
          <w:delText>メンバ</w:delText>
        </w:r>
        <w:r w:rsidDel="00584631">
          <w:delText>名を指定する。</w:delText>
        </w:r>
      </w:del>
    </w:p>
    <w:p w14:paraId="1B2E01BA" w14:textId="28AB2509" w:rsidR="00584631" w:rsidRDefault="00F54F45" w:rsidP="00584631">
      <w:pPr>
        <w:numPr>
          <w:ilvl w:val="0"/>
          <w:numId w:val="28"/>
        </w:numPr>
        <w:ind w:hanging="240"/>
        <w:rPr>
          <w:ins w:id="3972" w:author="岩下" w:date="2015-10-02T15:08:00Z"/>
        </w:rPr>
      </w:pPr>
      <w:r>
        <w:t>member</w:t>
      </w:r>
      <w:r>
        <w:rPr>
          <w:rStyle w:val="noexists"/>
        </w:rPr>
        <w:t>ArrayRef</w:t>
      </w:r>
      <w:hyperlink r:id="rId11" w:history="1"/>
      <w:r w:rsidR="004B4E28">
        <w:t xml:space="preserve">　－　</w:t>
      </w:r>
      <w:del w:id="3973" w:author="岩下" w:date="2015-10-06T14:04:00Z">
        <w:r w:rsidDel="00897285">
          <w:delText>構造体</w:delText>
        </w:r>
      </w:del>
      <w:ins w:id="3974" w:author="岩下" w:date="2015-10-06T14:04:00Z">
        <w:r w:rsidR="00897285">
          <w:rPr>
            <w:rFonts w:hint="eastAsia"/>
          </w:rPr>
          <w:t>オブジェクト</w:t>
        </w:r>
      </w:ins>
      <w:r>
        <w:t>の配列</w:t>
      </w:r>
      <w:r w:rsidR="00107D79">
        <w:t>メンバ</w:t>
      </w:r>
      <w:r>
        <w:t>を参照する。</w:t>
      </w:r>
      <w:ins w:id="3975" w:author="岩下" w:date="2015-10-02T16:04:00Z">
        <w:r w:rsidR="001A7FA2">
          <w:t>member</w:t>
        </w:r>
        <w:r w:rsidR="001A7FA2">
          <w:rPr>
            <w:rFonts w:hint="eastAsia"/>
          </w:rPr>
          <w:t>属性にメンバ名を指定し、</w:t>
        </w:r>
        <w:r w:rsidR="001A7FA2">
          <w:rPr>
            <w:rFonts w:asciiTheme="majorHAnsi" w:hAnsiTheme="majorHAnsi" w:hint="eastAsia"/>
          </w:rPr>
          <w:t>子要素で</w:t>
        </w:r>
      </w:ins>
      <w:ins w:id="3976" w:author="岩下" w:date="2015-10-06T14:05:00Z">
        <w:r w:rsidR="00897285">
          <w:rPr>
            <w:rFonts w:asciiTheme="majorHAnsi" w:hAnsiTheme="majorHAnsi"/>
          </w:rPr>
          <w:t>オブジェクト</w:t>
        </w:r>
      </w:ins>
      <w:ins w:id="3977" w:author="岩下" w:date="2015-10-02T16:04: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3978" w:author="岩下" w:date="2015-10-02T15:08:00Z">
        <w:r w:rsidR="00584631">
          <w:rPr>
            <w:rFonts w:hint="eastAsia"/>
          </w:rPr>
          <w:t>例えば、</w:t>
        </w:r>
      </w:ins>
      <w:ins w:id="3979" w:author="岩下" w:date="2015-10-06T14:05:00Z">
        <w:r w:rsidR="00897285">
          <w:t>オブジェクト</w:t>
        </w:r>
      </w:ins>
      <w:ins w:id="3980" w:author="岩下" w:date="2015-10-02T15:08:00Z">
        <w:r w:rsidR="00584631">
          <w:t>s</w:t>
        </w:r>
        <w:r w:rsidR="00584631">
          <w:rPr>
            <w:rFonts w:hint="eastAsia"/>
          </w:rPr>
          <w:t>の</w:t>
        </w:r>
        <w:r w:rsidR="00584631">
          <w:t>int</w:t>
        </w:r>
        <w:r w:rsidR="00584631">
          <w:rPr>
            <w:rFonts w:hint="eastAsia"/>
          </w:rPr>
          <w:t>型</w:t>
        </w:r>
        <w:r w:rsidR="00026847">
          <w:rPr>
            <w:rFonts w:hint="eastAsia"/>
          </w:rPr>
          <w:t>配列</w:t>
        </w:r>
        <w:r w:rsidR="00584631">
          <w:rPr>
            <w:rFonts w:hint="eastAsia"/>
          </w:rPr>
          <w:t>メンバ</w:t>
        </w:r>
        <w:r w:rsidR="00026847">
          <w:t>a</w:t>
        </w:r>
        <w:r w:rsidR="00584631">
          <w:rPr>
            <w:rFonts w:hint="eastAsia"/>
          </w:rPr>
          <w:t>への参照</w:t>
        </w:r>
        <w:r w:rsidR="00584631">
          <w:t xml:space="preserve"> </w:t>
        </w:r>
      </w:ins>
      <w:ins w:id="3981" w:author="岩下" w:date="2015-10-02T15:09:00Z">
        <w:r w:rsidR="00026847">
          <w:t>s</w:t>
        </w:r>
      </w:ins>
      <w:ins w:id="3982" w:author="岩下" w:date="2015-10-02T15:08:00Z">
        <w:r w:rsidR="00584631">
          <w:t>.</w:t>
        </w:r>
      </w:ins>
      <w:ins w:id="3983" w:author="岩下" w:date="2015-10-02T15:09:00Z">
        <w:r w:rsidR="00026847">
          <w:t>a</w:t>
        </w:r>
      </w:ins>
      <w:ins w:id="3984" w:author="岩下" w:date="2015-10-02T15:08:00Z">
        <w:r w:rsidR="00584631">
          <w:t xml:space="preserve"> </w:t>
        </w:r>
        <w:r w:rsidR="00584631">
          <w:rPr>
            <w:rFonts w:hint="eastAsia"/>
          </w:rPr>
          <w:t>について、以下のように表現する。</w:t>
        </w:r>
      </w:ins>
    </w:p>
    <w:p w14:paraId="4F05033A" w14:textId="574B1752" w:rsidR="00584631" w:rsidRPr="003C315A" w:rsidRDefault="00584631" w:rsidP="00584631">
      <w:pPr>
        <w:ind w:left="840"/>
        <w:rPr>
          <w:ins w:id="3985" w:author="岩下" w:date="2015-10-02T15:08:00Z"/>
          <w:rFonts w:asciiTheme="majorHAnsi" w:hAnsiTheme="majorHAnsi"/>
        </w:rPr>
      </w:pPr>
      <w:ins w:id="3986" w:author="岩下" w:date="2015-10-02T15:08:00Z">
        <w:r w:rsidRPr="003C315A">
          <w:rPr>
            <w:rFonts w:asciiTheme="majorHAnsi" w:hAnsiTheme="majorHAnsi"/>
          </w:rPr>
          <w:t>&lt;member</w:t>
        </w:r>
      </w:ins>
      <w:ins w:id="3987" w:author="岩下" w:date="2015-10-02T15:10:00Z">
        <w:r w:rsidR="00026847">
          <w:rPr>
            <w:rFonts w:asciiTheme="majorHAnsi" w:hAnsiTheme="majorHAnsi"/>
          </w:rPr>
          <w:t>Array</w:t>
        </w:r>
      </w:ins>
      <w:ins w:id="3988" w:author="岩下" w:date="2015-10-02T15:08:00Z">
        <w:r w:rsidRPr="003C315A">
          <w:rPr>
            <w:rFonts w:asciiTheme="majorHAnsi" w:hAnsiTheme="majorHAnsi"/>
          </w:rPr>
          <w:t>Ref type=”</w:t>
        </w:r>
      </w:ins>
      <w:ins w:id="3989" w:author="岩下" w:date="2015-10-02T15:11:00Z">
        <w:r w:rsidR="00026847">
          <w:rPr>
            <w:rFonts w:asciiTheme="majorHAnsi" w:hAnsiTheme="majorHAnsi"/>
          </w:rPr>
          <w:t>A0</w:t>
        </w:r>
      </w:ins>
      <w:ins w:id="3990" w:author="岩下" w:date="2015-10-02T15:08:00Z">
        <w:r w:rsidRPr="003C315A">
          <w:rPr>
            <w:rFonts w:asciiTheme="majorHAnsi" w:hAnsiTheme="majorHAnsi"/>
          </w:rPr>
          <w:t>” member=”</w:t>
        </w:r>
      </w:ins>
      <w:ins w:id="3991" w:author="岩下" w:date="2015-10-02T15:11:00Z">
        <w:r w:rsidR="00026847">
          <w:rPr>
            <w:rFonts w:asciiTheme="majorHAnsi" w:hAnsiTheme="majorHAnsi"/>
          </w:rPr>
          <w:t>a</w:t>
        </w:r>
      </w:ins>
      <w:ins w:id="3992" w:author="岩下" w:date="2015-10-02T15:08:00Z">
        <w:r w:rsidRPr="003C315A">
          <w:rPr>
            <w:rFonts w:asciiTheme="majorHAnsi" w:hAnsiTheme="majorHAnsi"/>
          </w:rPr>
          <w:t>”&gt;</w:t>
        </w:r>
      </w:ins>
    </w:p>
    <w:p w14:paraId="130DF86C" w14:textId="61AA4477" w:rsidR="00026847" w:rsidRDefault="00584631" w:rsidP="005D0DEA">
      <w:pPr>
        <w:ind w:left="840"/>
        <w:rPr>
          <w:ins w:id="3993" w:author="岩下" w:date="2015-10-02T15:08:00Z"/>
          <w:rFonts w:asciiTheme="majorHAnsi" w:hAnsiTheme="majorHAnsi"/>
        </w:rPr>
      </w:pPr>
      <w:ins w:id="3994" w:author="岩下" w:date="2015-10-02T15:08:00Z">
        <w:r w:rsidRPr="003C315A">
          <w:rPr>
            <w:rFonts w:asciiTheme="majorHAnsi" w:hAnsiTheme="majorHAnsi"/>
          </w:rPr>
          <w:t xml:space="preserve">  &lt;varAddr type=”P</w:t>
        </w:r>
      </w:ins>
      <w:ins w:id="3995" w:author="岩下" w:date="2015-10-02T15:40:00Z">
        <w:r w:rsidR="00C229AF">
          <w:rPr>
            <w:rFonts w:asciiTheme="majorHAnsi" w:hAnsiTheme="majorHAnsi"/>
          </w:rPr>
          <w:t>1</w:t>
        </w:r>
      </w:ins>
      <w:ins w:id="3996" w:author="岩下" w:date="2015-10-02T15:08:00Z">
        <w:r w:rsidRPr="003C315A">
          <w:rPr>
            <w:rFonts w:asciiTheme="majorHAnsi" w:hAnsiTheme="majorHAnsi"/>
          </w:rPr>
          <w:t>” scope=”local”&gt;s&lt;/varAddr&gt;</w:t>
        </w:r>
      </w:ins>
    </w:p>
    <w:p w14:paraId="69D63CE9" w14:textId="76CA88D1" w:rsidR="00F54F45" w:rsidRPr="005D0DEA" w:rsidRDefault="00584631" w:rsidP="005D0DEA">
      <w:pPr>
        <w:ind w:left="840"/>
        <w:rPr>
          <w:ins w:id="3997" w:author="岩下" w:date="2015-10-02T15:06:00Z"/>
          <w:rFonts w:asciiTheme="majorHAnsi" w:hAnsiTheme="majorHAnsi"/>
        </w:rPr>
      </w:pPr>
      <w:ins w:id="3998" w:author="岩下" w:date="2015-10-02T15:08:00Z">
        <w:r w:rsidRPr="003C315A">
          <w:rPr>
            <w:rFonts w:asciiTheme="majorHAnsi" w:hAnsiTheme="majorHAnsi"/>
          </w:rPr>
          <w:t>&lt;/member</w:t>
        </w:r>
      </w:ins>
      <w:ins w:id="3999" w:author="岩下" w:date="2015-10-02T15:11:00Z">
        <w:r w:rsidR="00026847">
          <w:rPr>
            <w:rFonts w:asciiTheme="majorHAnsi" w:hAnsiTheme="majorHAnsi"/>
          </w:rPr>
          <w:t>Array</w:t>
        </w:r>
      </w:ins>
      <w:ins w:id="4000" w:author="岩下" w:date="2015-10-02T15:08:00Z">
        <w:r w:rsidRPr="003C315A">
          <w:rPr>
            <w:rFonts w:asciiTheme="majorHAnsi" w:hAnsiTheme="majorHAnsi"/>
          </w:rPr>
          <w:t>Ref&gt;</w:t>
        </w:r>
      </w:ins>
      <w:del w:id="4001" w:author="岩下" w:date="2015-10-02T15:07:00Z">
        <w:r w:rsidR="00F54F45" w:rsidDel="00584631">
          <w:delText>内容に構造体のアドレスの式を指定し、</w:delText>
        </w:r>
        <w:r w:rsidR="00F54F45" w:rsidDel="00584631">
          <w:delText>member</w:delText>
        </w:r>
        <w:r w:rsidR="00F54F45" w:rsidDel="00584631">
          <w:delText>属性値に</w:delText>
        </w:r>
        <w:r w:rsidR="00107D79" w:rsidDel="00584631">
          <w:delText>メンバ</w:delText>
        </w:r>
        <w:r w:rsidR="00F54F45" w:rsidDel="00584631">
          <w:delText>名を指定する。</w:delText>
        </w:r>
      </w:del>
    </w:p>
    <w:p w14:paraId="24728CD5" w14:textId="63C4D5C4" w:rsidR="00BF58C5" w:rsidRDefault="00584631" w:rsidP="00BF58C5">
      <w:pPr>
        <w:numPr>
          <w:ilvl w:val="0"/>
          <w:numId w:val="28"/>
        </w:numPr>
        <w:ind w:hanging="240"/>
        <w:rPr>
          <w:ins w:id="4002" w:author="岩下" w:date="2015-10-02T15:37:00Z"/>
        </w:rPr>
      </w:pPr>
      <w:ins w:id="4003" w:author="岩下" w:date="2015-10-02T15:06:00Z">
        <w:r>
          <w:t>member</w:t>
        </w:r>
        <w:r>
          <w:rPr>
            <w:rStyle w:val="noexists"/>
          </w:rPr>
          <w:t>ArrayAddr</w:t>
        </w:r>
        <w:r>
          <w:t xml:space="preserve">　－　</w:t>
        </w:r>
      </w:ins>
      <w:ins w:id="4004" w:author="岩下" w:date="2015-10-06T14:04:00Z">
        <w:r w:rsidR="00897285">
          <w:rPr>
            <w:rFonts w:hint="eastAsia"/>
          </w:rPr>
          <w:t>オブジェクトの配列</w:t>
        </w:r>
      </w:ins>
      <w:ins w:id="4005" w:author="岩下" w:date="2015-10-02T15:06:00Z">
        <w:r>
          <w:t>メンバのアドレスを参照する。</w:t>
        </w:r>
      </w:ins>
      <w:ins w:id="4006" w:author="岩下" w:date="2015-10-02T16:04:00Z">
        <w:r w:rsidR="001A7FA2">
          <w:t>member</w:t>
        </w:r>
        <w:r w:rsidR="001A7FA2">
          <w:rPr>
            <w:rFonts w:hint="eastAsia"/>
          </w:rPr>
          <w:t>属性にメンバ名を指定し、</w:t>
        </w:r>
        <w:r w:rsidR="001A7FA2">
          <w:rPr>
            <w:rFonts w:asciiTheme="majorHAnsi" w:hAnsiTheme="majorHAnsi" w:hint="eastAsia"/>
          </w:rPr>
          <w:t>子要素で</w:t>
        </w:r>
      </w:ins>
      <w:ins w:id="4007" w:author="岩下" w:date="2015-10-06T14:05:00Z">
        <w:r w:rsidR="00897285">
          <w:rPr>
            <w:rFonts w:asciiTheme="majorHAnsi" w:hAnsiTheme="majorHAnsi"/>
          </w:rPr>
          <w:t>オブジェクト</w:t>
        </w:r>
      </w:ins>
      <w:ins w:id="4008" w:author="岩下" w:date="2015-10-02T16:04:00Z">
        <w:r w:rsidR="001A7FA2" w:rsidRPr="003C315A">
          <w:rPr>
            <w:rFonts w:asciiTheme="majorHAnsi" w:hAnsiTheme="majorHAnsi"/>
          </w:rPr>
          <w:t>のアドレス</w:t>
        </w:r>
        <w:r w:rsidR="001A7FA2">
          <w:rPr>
            <w:rFonts w:asciiTheme="majorHAnsi" w:hAnsiTheme="majorHAnsi" w:hint="eastAsia"/>
          </w:rPr>
          <w:t>を表現</w:t>
        </w:r>
        <w:r w:rsidR="001A7FA2" w:rsidRPr="003C315A">
          <w:rPr>
            <w:rFonts w:asciiTheme="majorHAnsi" w:hAnsiTheme="majorHAnsi"/>
          </w:rPr>
          <w:t>する。</w:t>
        </w:r>
      </w:ins>
      <w:ins w:id="4009" w:author="岩下" w:date="2015-10-02T15:37:00Z">
        <w:r w:rsidR="00BF58C5">
          <w:rPr>
            <w:rFonts w:hint="eastAsia"/>
          </w:rPr>
          <w:t>例えば、</w:t>
        </w:r>
      </w:ins>
      <w:ins w:id="4010" w:author="岩下" w:date="2015-10-06T14:05:00Z">
        <w:r w:rsidR="00897285">
          <w:t>オブジェクト</w:t>
        </w:r>
      </w:ins>
      <w:ins w:id="4011" w:author="岩下" w:date="2015-10-02T15:37:00Z">
        <w:r w:rsidR="00BF58C5">
          <w:t>s</w:t>
        </w:r>
        <w:r w:rsidR="00BF58C5">
          <w:rPr>
            <w:rFonts w:hint="eastAsia"/>
          </w:rPr>
          <w:t>の</w:t>
        </w:r>
        <w:r w:rsidR="00BF58C5">
          <w:t>int</w:t>
        </w:r>
        <w:r w:rsidR="00BF58C5">
          <w:rPr>
            <w:rFonts w:hint="eastAsia"/>
          </w:rPr>
          <w:t>型配列メンバ</w:t>
        </w:r>
        <w:r w:rsidR="00BF58C5">
          <w:t>a</w:t>
        </w:r>
        <w:r w:rsidR="00BF58C5">
          <w:rPr>
            <w:rFonts w:hint="eastAsia"/>
          </w:rPr>
          <w:t>のアドレス</w:t>
        </w:r>
        <w:r w:rsidR="00BF58C5">
          <w:t xml:space="preserve"> &amp;s.a </w:t>
        </w:r>
        <w:r w:rsidR="00BF58C5">
          <w:rPr>
            <w:rFonts w:hint="eastAsia"/>
          </w:rPr>
          <w:t>について、以下のように表現する。</w:t>
        </w:r>
      </w:ins>
    </w:p>
    <w:p w14:paraId="59917BC1" w14:textId="1F89FE12" w:rsidR="00BF58C5" w:rsidRPr="003C315A" w:rsidRDefault="00BF58C5" w:rsidP="00BF58C5">
      <w:pPr>
        <w:ind w:left="840"/>
        <w:rPr>
          <w:ins w:id="4012" w:author="岩下" w:date="2015-10-02T15:37:00Z"/>
          <w:rFonts w:asciiTheme="majorHAnsi" w:hAnsiTheme="majorHAnsi"/>
        </w:rPr>
      </w:pPr>
      <w:ins w:id="4013" w:author="岩下" w:date="2015-10-02T15:37:00Z">
        <w:r w:rsidRPr="003C315A">
          <w:rPr>
            <w:rFonts w:asciiTheme="majorHAnsi" w:hAnsiTheme="majorHAnsi"/>
          </w:rPr>
          <w:t>&lt;member</w:t>
        </w:r>
        <w:r>
          <w:rPr>
            <w:rFonts w:asciiTheme="majorHAnsi" w:hAnsiTheme="majorHAnsi"/>
          </w:rPr>
          <w:t>Array</w:t>
        </w:r>
      </w:ins>
      <w:ins w:id="4014" w:author="岩下" w:date="2015-10-02T15:39:00Z">
        <w:r w:rsidR="00C229AF">
          <w:rPr>
            <w:rFonts w:asciiTheme="majorHAnsi" w:hAnsiTheme="majorHAnsi"/>
          </w:rPr>
          <w:t>Addr</w:t>
        </w:r>
      </w:ins>
      <w:ins w:id="4015" w:author="岩下" w:date="2015-10-02T15:37:00Z">
        <w:r w:rsidRPr="003C315A">
          <w:rPr>
            <w:rFonts w:asciiTheme="majorHAnsi" w:hAnsiTheme="majorHAnsi"/>
          </w:rPr>
          <w:t xml:space="preserve"> type=”</w:t>
        </w:r>
      </w:ins>
      <w:ins w:id="4016" w:author="岩下" w:date="2015-10-02T15:38:00Z">
        <w:r w:rsidR="00C229AF">
          <w:rPr>
            <w:rFonts w:asciiTheme="majorHAnsi" w:hAnsiTheme="majorHAnsi"/>
          </w:rPr>
          <w:t>P24</w:t>
        </w:r>
      </w:ins>
      <w:ins w:id="4017" w:author="岩下" w:date="2015-10-02T15:37:00Z">
        <w:r w:rsidRPr="003C315A">
          <w:rPr>
            <w:rFonts w:asciiTheme="majorHAnsi" w:hAnsiTheme="majorHAnsi"/>
          </w:rPr>
          <w:t>” member=”</w:t>
        </w:r>
        <w:r>
          <w:rPr>
            <w:rFonts w:asciiTheme="majorHAnsi" w:hAnsiTheme="majorHAnsi"/>
          </w:rPr>
          <w:t>a</w:t>
        </w:r>
        <w:r w:rsidRPr="003C315A">
          <w:rPr>
            <w:rFonts w:asciiTheme="majorHAnsi" w:hAnsiTheme="majorHAnsi"/>
          </w:rPr>
          <w:t>”&gt;</w:t>
        </w:r>
      </w:ins>
    </w:p>
    <w:p w14:paraId="68F1D0EB" w14:textId="767667D7" w:rsidR="00BF58C5" w:rsidRDefault="00BF58C5" w:rsidP="005D0DEA">
      <w:pPr>
        <w:ind w:left="840"/>
        <w:rPr>
          <w:ins w:id="4018" w:author="岩下" w:date="2015-10-02T15:37:00Z"/>
          <w:rFonts w:asciiTheme="majorHAnsi" w:hAnsiTheme="majorHAnsi"/>
        </w:rPr>
      </w:pPr>
      <w:ins w:id="4019" w:author="岩下" w:date="2015-10-02T15:37:00Z">
        <w:r w:rsidRPr="003C315A">
          <w:rPr>
            <w:rFonts w:asciiTheme="majorHAnsi" w:hAnsiTheme="majorHAnsi"/>
          </w:rPr>
          <w:t xml:space="preserve">  &lt;varAddr type=”P</w:t>
        </w:r>
      </w:ins>
      <w:ins w:id="4020" w:author="岩下" w:date="2015-10-02T15:39:00Z">
        <w:r w:rsidR="00C229AF">
          <w:rPr>
            <w:rFonts w:asciiTheme="majorHAnsi" w:hAnsiTheme="majorHAnsi"/>
          </w:rPr>
          <w:t>7</w:t>
        </w:r>
      </w:ins>
      <w:ins w:id="4021" w:author="岩下" w:date="2015-10-02T15:37:00Z">
        <w:r w:rsidRPr="003C315A">
          <w:rPr>
            <w:rFonts w:asciiTheme="majorHAnsi" w:hAnsiTheme="majorHAnsi"/>
          </w:rPr>
          <w:t>” scope=”local”&gt;s&lt;/varAddr&gt;</w:t>
        </w:r>
      </w:ins>
    </w:p>
    <w:p w14:paraId="1A1E3708" w14:textId="765C44EE" w:rsidR="00584631" w:rsidRPr="00BF58C5" w:rsidRDefault="00BF58C5" w:rsidP="005D0DEA">
      <w:pPr>
        <w:ind w:left="840"/>
        <w:rPr>
          <w:ins w:id="4022" w:author="岩下" w:date="2015-10-02T14:50:00Z"/>
          <w:rFonts w:asciiTheme="majorHAnsi" w:hAnsiTheme="majorHAnsi"/>
          <w:rPrChange w:id="4023" w:author="岩下" w:date="2015-10-02T15:37:00Z">
            <w:rPr>
              <w:ins w:id="4024" w:author="岩下" w:date="2015-10-02T14:50:00Z"/>
            </w:rPr>
          </w:rPrChange>
        </w:rPr>
      </w:pPr>
      <w:ins w:id="4025" w:author="岩下" w:date="2015-10-02T15:37:00Z">
        <w:r w:rsidRPr="003C315A">
          <w:rPr>
            <w:rFonts w:asciiTheme="majorHAnsi" w:hAnsiTheme="majorHAnsi"/>
          </w:rPr>
          <w:t>&lt;/member</w:t>
        </w:r>
        <w:r>
          <w:rPr>
            <w:rFonts w:asciiTheme="majorHAnsi" w:hAnsiTheme="majorHAnsi"/>
          </w:rPr>
          <w:t>Array</w:t>
        </w:r>
      </w:ins>
      <w:ins w:id="4026" w:author="岩下" w:date="2015-10-02T15:39:00Z">
        <w:r w:rsidR="00C229AF">
          <w:rPr>
            <w:rFonts w:asciiTheme="majorHAnsi" w:hAnsiTheme="majorHAnsi"/>
          </w:rPr>
          <w:t>Addr</w:t>
        </w:r>
      </w:ins>
      <w:ins w:id="4027" w:author="岩下" w:date="2015-10-02T15:37:00Z">
        <w:r w:rsidRPr="003C315A">
          <w:rPr>
            <w:rFonts w:asciiTheme="majorHAnsi" w:hAnsiTheme="majorHAnsi"/>
          </w:rPr>
          <w:t>&gt;</w:t>
        </w:r>
      </w:ins>
    </w:p>
    <w:p w14:paraId="304D91D1" w14:textId="77777777" w:rsidR="00CE3BF0" w:rsidRDefault="00CE3BF0" w:rsidP="005D0DEA">
      <w:pPr>
        <w:rPr>
          <w:ins w:id="4028" w:author="岩下" w:date="2015-10-02T14:50:00Z"/>
        </w:rPr>
      </w:pPr>
    </w:p>
    <w:p w14:paraId="2ADFBA15" w14:textId="1149B971" w:rsidR="00CE3BF0" w:rsidRPr="00D82D55" w:rsidRDefault="00C229AF" w:rsidP="005D0DEA">
      <w:ins w:id="4029" w:author="岩下" w:date="2015-10-02T15:43:00Z">
        <w:r>
          <w:rPr>
            <w:rFonts w:hint="eastAsia"/>
          </w:rPr>
          <w:t xml:space="preserve">　</w:t>
        </w:r>
      </w:ins>
      <w:ins w:id="4030" w:author="岩下" w:date="2015-10-02T16:06:00Z">
        <w:r w:rsidR="001A7FA2">
          <w:rPr>
            <w:rFonts w:hint="eastAsia"/>
          </w:rPr>
          <w:t>メンバ</w:t>
        </w:r>
      </w:ins>
      <w:ins w:id="4031" w:author="岩下" w:date="2015-10-02T16:05:00Z">
        <w:r w:rsidR="001A7FA2">
          <w:rPr>
            <w:rFonts w:hint="eastAsia"/>
          </w:rPr>
          <w:t>の参照が入れ子になるとき、子要素の表現</w:t>
        </w:r>
      </w:ins>
      <w:ins w:id="4032" w:author="岩下" w:date="2015-10-02T16:07:00Z">
        <w:r w:rsidR="001A7FA2">
          <w:rPr>
            <w:rFonts w:hint="eastAsia"/>
          </w:rPr>
          <w:t>も入れ子になる。</w:t>
        </w:r>
      </w:ins>
    </w:p>
    <w:p w14:paraId="1D58989D" w14:textId="77777777" w:rsidR="001A7FA2" w:rsidRDefault="001A7FA2" w:rsidP="00D82D55">
      <w:pPr>
        <w:ind w:firstLineChars="100" w:firstLine="210"/>
        <w:rPr>
          <w:ins w:id="4033" w:author="岩下" w:date="2015-10-02T16:08:00Z"/>
        </w:rPr>
      </w:pPr>
    </w:p>
    <w:p w14:paraId="6AE37C66" w14:textId="20B12198" w:rsidR="001A7FA2" w:rsidRDefault="001A7FA2" w:rsidP="005D0DEA">
      <w:pPr>
        <w:rPr>
          <w:ins w:id="4034" w:author="岩下" w:date="2015-10-02T16:08:00Z"/>
        </w:rPr>
      </w:pPr>
      <w:ins w:id="4035" w:author="岩下" w:date="2015-10-02T16:08:00Z">
        <w:r w:rsidRPr="00367E47">
          <w:rPr>
            <w:rFonts w:asciiTheme="majorEastAsia" w:eastAsiaTheme="majorEastAsia" w:hAnsiTheme="majorEastAsia" w:hint="eastAsia"/>
            <w:rPrChange w:id="4036" w:author="岩下" w:date="2015-10-15T09:54:00Z">
              <w:rPr>
                <w:rFonts w:hint="eastAsia"/>
              </w:rPr>
            </w:rPrChange>
          </w:rPr>
          <w:t>要検討：</w:t>
        </w:r>
      </w:ins>
      <w:ins w:id="4037" w:author="岩下" w:date="2015-10-02T16:52:00Z">
        <w:r w:rsidR="00387171">
          <w:rPr>
            <w:rFonts w:hint="eastAsia"/>
          </w:rPr>
          <w:t>構造体</w:t>
        </w:r>
      </w:ins>
      <w:ins w:id="4038" w:author="岩下" w:date="2015-10-02T16:53:00Z">
        <w:r w:rsidR="00387171">
          <w:rPr>
            <w:rFonts w:hint="eastAsia"/>
          </w:rPr>
          <w:t>まわりの</w:t>
        </w:r>
      </w:ins>
      <w:ins w:id="4039" w:author="岩下" w:date="2015-10-02T16:52:00Z">
        <w:r w:rsidR="00387171">
          <w:rPr>
            <w:rFonts w:hint="eastAsia"/>
          </w:rPr>
          <w:t>現在の</w:t>
        </w:r>
        <w:r w:rsidR="00387171">
          <w:t>C_Front</w:t>
        </w:r>
        <w:r w:rsidR="00387171">
          <w:rPr>
            <w:rFonts w:hint="eastAsia"/>
          </w:rPr>
          <w:t>の変換仕様について</w:t>
        </w:r>
      </w:ins>
    </w:p>
    <w:p w14:paraId="576CEAAA" w14:textId="21C0FDC5" w:rsidR="001A7FA2" w:rsidRDefault="00614F16" w:rsidP="00D82D55">
      <w:pPr>
        <w:ind w:firstLineChars="100" w:firstLine="210"/>
        <w:rPr>
          <w:ins w:id="4040" w:author="岩下" w:date="2015-10-02T16:14:00Z"/>
        </w:rPr>
      </w:pPr>
      <w:ins w:id="4041" w:author="岩下" w:date="2015-10-02T16:09:00Z">
        <w:r>
          <w:t>arrayRef</w:t>
        </w:r>
        <w:r>
          <w:rPr>
            <w:rFonts w:hint="eastAsia"/>
          </w:rPr>
          <w:t>要素（</w:t>
        </w:r>
      </w:ins>
      <w:ins w:id="4042" w:author="岩下" w:date="2015-10-15T09:54:00Z">
        <w:r w:rsidR="00367E47">
          <w:fldChar w:fldCharType="begin"/>
        </w:r>
        <w:r w:rsidR="00367E47">
          <w:instrText xml:space="preserve"> REF </w:instrText>
        </w:r>
        <w:r w:rsidR="00367E47">
          <w:rPr>
            <w:rFonts w:hint="eastAsia"/>
          </w:rPr>
          <w:instrText>_Ref306522206 \n \h</w:instrText>
        </w:r>
        <w:r w:rsidR="00367E47">
          <w:instrText xml:space="preserve"> </w:instrText>
        </w:r>
      </w:ins>
      <w:r w:rsidR="00367E47">
        <w:fldChar w:fldCharType="separate"/>
      </w:r>
      <w:ins w:id="4043" w:author="Youichi KOYAMA" w:date="2016-03-17T11:55:00Z">
        <w:r w:rsidR="006A16F7">
          <w:t>7.4</w:t>
        </w:r>
      </w:ins>
      <w:ins w:id="4044" w:author="岩下" w:date="2015-10-15T09:54:00Z">
        <w:r w:rsidR="00367E47">
          <w:fldChar w:fldCharType="end"/>
        </w:r>
      </w:ins>
      <w:ins w:id="4045" w:author="岩下" w:date="2015-10-02T16:09:00Z">
        <w:r>
          <w:rPr>
            <w:rFonts w:hint="eastAsia"/>
          </w:rPr>
          <w:t>節）</w:t>
        </w:r>
      </w:ins>
      <w:ins w:id="4046" w:author="岩下" w:date="2015-10-02T16:47:00Z">
        <w:r w:rsidR="008E015B">
          <w:rPr>
            <w:rFonts w:hint="eastAsia"/>
          </w:rPr>
          <w:t>と</w:t>
        </w:r>
        <w:r w:rsidR="008E015B">
          <w:t>memberArrayRef</w:t>
        </w:r>
        <w:r w:rsidR="008E015B">
          <w:rPr>
            <w:rFonts w:hint="eastAsia"/>
          </w:rPr>
          <w:t>要素</w:t>
        </w:r>
      </w:ins>
      <w:ins w:id="4047" w:author="岩下" w:date="2015-10-02T16:09:00Z">
        <w:r>
          <w:rPr>
            <w:rFonts w:hint="eastAsia"/>
          </w:rPr>
          <w:t>、</w:t>
        </w:r>
        <w:r>
          <w:t>arrayAddr</w:t>
        </w:r>
        <w:r>
          <w:rPr>
            <w:rFonts w:hint="eastAsia"/>
          </w:rPr>
          <w:t>要素（</w:t>
        </w:r>
      </w:ins>
      <w:ins w:id="4048" w:author="岩下" w:date="2015-10-15T09:53:00Z">
        <w:r w:rsidR="00367E47">
          <w:fldChar w:fldCharType="begin"/>
        </w:r>
        <w:r w:rsidR="00367E47">
          <w:instrText xml:space="preserve"> REF </w:instrText>
        </w:r>
        <w:r w:rsidR="00367E47">
          <w:rPr>
            <w:rFonts w:hint="eastAsia"/>
          </w:rPr>
          <w:instrText>_Ref306522158 \n \h</w:instrText>
        </w:r>
        <w:r w:rsidR="00367E47">
          <w:instrText xml:space="preserve"> </w:instrText>
        </w:r>
      </w:ins>
      <w:r w:rsidR="00367E47">
        <w:fldChar w:fldCharType="separate"/>
      </w:r>
      <w:ins w:id="4049" w:author="Youichi KOYAMA" w:date="2016-03-17T11:55:00Z">
        <w:r w:rsidR="006A16F7">
          <w:t>7.2</w:t>
        </w:r>
      </w:ins>
      <w:ins w:id="4050" w:author="岩下" w:date="2015-10-15T09:53:00Z">
        <w:r w:rsidR="00367E47">
          <w:fldChar w:fldCharType="end"/>
        </w:r>
      </w:ins>
      <w:ins w:id="4051" w:author="岩下" w:date="2015-10-02T16:09:00Z">
        <w:r>
          <w:rPr>
            <w:rFonts w:hint="eastAsia"/>
          </w:rPr>
          <w:t>節）</w:t>
        </w:r>
      </w:ins>
      <w:ins w:id="4052" w:author="岩下" w:date="2015-10-02T16:47:00Z">
        <w:r w:rsidR="008E015B">
          <w:rPr>
            <w:rFonts w:hint="eastAsia"/>
          </w:rPr>
          <w:t>と</w:t>
        </w:r>
      </w:ins>
      <w:ins w:id="4053" w:author="岩下" w:date="2015-10-02T16:12:00Z">
        <w:r>
          <w:t>memberArrayAddr</w:t>
        </w:r>
        <w:r>
          <w:rPr>
            <w:rFonts w:hint="eastAsia"/>
          </w:rPr>
          <w:t>要素</w:t>
        </w:r>
      </w:ins>
      <w:ins w:id="4054" w:author="岩下" w:date="2015-10-02T16:50:00Z">
        <w:r w:rsidR="00387171">
          <w:rPr>
            <w:rFonts w:hint="eastAsia"/>
          </w:rPr>
          <w:t>は、それぞれ名前が似ているが意味の</w:t>
        </w:r>
      </w:ins>
      <w:ins w:id="4055" w:author="岩下" w:date="2015-10-02T16:13:00Z">
        <w:r>
          <w:rPr>
            <w:rFonts w:hint="eastAsia"/>
          </w:rPr>
          <w:t>対称性がない。</w:t>
        </w:r>
      </w:ins>
      <w:ins w:id="4056" w:author="岩下" w:date="2015-10-02T16:51:00Z">
        <w:r w:rsidR="00387171">
          <w:rPr>
            <w:rFonts w:hint="eastAsia"/>
          </w:rPr>
          <w:t>少なくとも</w:t>
        </w:r>
      </w:ins>
      <w:ins w:id="4057" w:author="岩下" w:date="2015-10-02T16:25:00Z">
        <w:r w:rsidR="005E2676">
          <w:rPr>
            <w:rFonts w:hint="eastAsia"/>
          </w:rPr>
          <w:t>名前を</w:t>
        </w:r>
      </w:ins>
      <w:ins w:id="4058" w:author="岩下" w:date="2015-10-02T16:14:00Z">
        <w:r>
          <w:rPr>
            <w:rFonts w:hint="eastAsia"/>
          </w:rPr>
          <w:t>再考</w:t>
        </w:r>
      </w:ins>
      <w:ins w:id="4059" w:author="岩下" w:date="2015-10-02T16:51:00Z">
        <w:r w:rsidR="00387171">
          <w:rPr>
            <w:rFonts w:hint="eastAsia"/>
          </w:rPr>
          <w:t>したい</w:t>
        </w:r>
      </w:ins>
      <w:ins w:id="4060" w:author="岩下" w:date="2015-10-02T16:14:00Z">
        <w:r>
          <w:rPr>
            <w:rFonts w:hint="eastAsia"/>
          </w:rPr>
          <w:t>。</w:t>
        </w:r>
      </w:ins>
      <w:ins w:id="4061" w:author="岩下" w:date="2015-10-02T16:49:00Z">
        <w:r w:rsidR="00387171">
          <w:rPr>
            <w:rFonts w:hint="eastAsia"/>
          </w:rPr>
          <w:t>他の点でも、今後</w:t>
        </w:r>
      </w:ins>
      <w:ins w:id="4062" w:author="岩下" w:date="2015-10-02T16:51:00Z">
        <w:r w:rsidR="00387171">
          <w:rPr>
            <w:rFonts w:hint="eastAsia"/>
          </w:rPr>
          <w:t>構造体やクラス</w:t>
        </w:r>
      </w:ins>
      <w:ins w:id="4063" w:author="岩下" w:date="2015-10-02T16:52:00Z">
        <w:r w:rsidR="00387171">
          <w:rPr>
            <w:rFonts w:hint="eastAsia"/>
          </w:rPr>
          <w:t>への対応を考えると、整理しておきたいところ。</w:t>
        </w:r>
      </w:ins>
    </w:p>
    <w:tbl>
      <w:tblPr>
        <w:tblStyle w:val="a3"/>
        <w:tblW w:w="0" w:type="auto"/>
        <w:tblInd w:w="534" w:type="dxa"/>
        <w:tblLook w:val="04A0" w:firstRow="1" w:lastRow="0" w:firstColumn="1" w:lastColumn="0" w:noHBand="0" w:noVBand="1"/>
      </w:tblPr>
      <w:tblGrid>
        <w:gridCol w:w="1559"/>
        <w:gridCol w:w="2835"/>
        <w:gridCol w:w="1559"/>
        <w:gridCol w:w="2835"/>
      </w:tblGrid>
      <w:tr w:rsidR="00614F16" w14:paraId="26A9B89F" w14:textId="77777777" w:rsidTr="005D0DEA">
        <w:trPr>
          <w:ins w:id="4064" w:author="岩下" w:date="2015-10-02T16:14:00Z"/>
        </w:trPr>
        <w:tc>
          <w:tcPr>
            <w:tcW w:w="1559" w:type="dxa"/>
          </w:tcPr>
          <w:p w14:paraId="757907DE" w14:textId="5B3D7900" w:rsidR="00614F16" w:rsidRDefault="00614F16" w:rsidP="00D82D55">
            <w:pPr>
              <w:rPr>
                <w:ins w:id="4065" w:author="岩下" w:date="2015-10-02T16:14:00Z"/>
              </w:rPr>
            </w:pPr>
            <w:ins w:id="4066" w:author="岩下" w:date="2015-10-02T16:15:00Z">
              <w:r>
                <w:rPr>
                  <w:rFonts w:hint="eastAsia"/>
                </w:rPr>
                <w:t>C</w:t>
              </w:r>
              <w:r>
                <w:rPr>
                  <w:rFonts w:hint="eastAsia"/>
                </w:rPr>
                <w:t>言語表現</w:t>
              </w:r>
            </w:ins>
          </w:p>
        </w:tc>
        <w:tc>
          <w:tcPr>
            <w:tcW w:w="2835" w:type="dxa"/>
          </w:tcPr>
          <w:p w14:paraId="3F2FD732" w14:textId="261C6375" w:rsidR="00614F16" w:rsidRDefault="00614F16" w:rsidP="00D82D55">
            <w:pPr>
              <w:rPr>
                <w:ins w:id="4067" w:author="岩下" w:date="2015-10-02T16:14:00Z"/>
              </w:rPr>
            </w:pPr>
            <w:ins w:id="4068" w:author="岩下" w:date="2015-10-02T16:16:00Z">
              <w:r>
                <w:t>XcodeML</w:t>
              </w:r>
              <w:r>
                <w:rPr>
                  <w:rFonts w:hint="eastAsia"/>
                </w:rPr>
                <w:t>表現</w:t>
              </w:r>
            </w:ins>
          </w:p>
        </w:tc>
        <w:tc>
          <w:tcPr>
            <w:tcW w:w="1559" w:type="dxa"/>
          </w:tcPr>
          <w:p w14:paraId="295F6345" w14:textId="3634EB09" w:rsidR="00614F16" w:rsidRDefault="00614F16" w:rsidP="00D82D55">
            <w:pPr>
              <w:rPr>
                <w:ins w:id="4069" w:author="岩下" w:date="2015-10-02T16:14:00Z"/>
              </w:rPr>
            </w:pPr>
            <w:ins w:id="4070" w:author="岩下" w:date="2015-10-02T16:16:00Z">
              <w:r>
                <w:t>C</w:t>
              </w:r>
              <w:r>
                <w:rPr>
                  <w:rFonts w:hint="eastAsia"/>
                </w:rPr>
                <w:t>言語表現</w:t>
              </w:r>
            </w:ins>
          </w:p>
        </w:tc>
        <w:tc>
          <w:tcPr>
            <w:tcW w:w="2835" w:type="dxa"/>
          </w:tcPr>
          <w:p w14:paraId="4B701A31" w14:textId="00E84D12" w:rsidR="00614F16" w:rsidRDefault="00614F16" w:rsidP="00D82D55">
            <w:pPr>
              <w:rPr>
                <w:ins w:id="4071" w:author="岩下" w:date="2015-10-02T16:14:00Z"/>
              </w:rPr>
            </w:pPr>
            <w:ins w:id="4072" w:author="岩下" w:date="2015-10-02T16:16:00Z">
              <w:r>
                <w:t>XcodeML</w:t>
              </w:r>
              <w:r>
                <w:rPr>
                  <w:rFonts w:hint="eastAsia"/>
                </w:rPr>
                <w:t>表現</w:t>
              </w:r>
            </w:ins>
          </w:p>
        </w:tc>
      </w:tr>
      <w:tr w:rsidR="00614F16" w14:paraId="49E611A3" w14:textId="77777777" w:rsidTr="005D0DEA">
        <w:trPr>
          <w:trHeight w:val="356"/>
          <w:ins w:id="4073" w:author="岩下" w:date="2015-10-02T16:14:00Z"/>
        </w:trPr>
        <w:tc>
          <w:tcPr>
            <w:tcW w:w="1559" w:type="dxa"/>
          </w:tcPr>
          <w:p w14:paraId="581C780A" w14:textId="3B9DA952" w:rsidR="005E2676" w:rsidRDefault="00614F16" w:rsidP="00D82D55">
            <w:pPr>
              <w:rPr>
                <w:ins w:id="4074" w:author="岩下" w:date="2015-10-02T16:14:00Z"/>
              </w:rPr>
            </w:pPr>
            <w:ins w:id="4075" w:author="岩下" w:date="2015-10-02T16:18:00Z">
              <w:r>
                <w:t>v</w:t>
              </w:r>
            </w:ins>
          </w:p>
        </w:tc>
        <w:tc>
          <w:tcPr>
            <w:tcW w:w="2835" w:type="dxa"/>
          </w:tcPr>
          <w:p w14:paraId="5735EE06" w14:textId="5589202E" w:rsidR="005E2676" w:rsidRDefault="005E2676" w:rsidP="00D82D55">
            <w:pPr>
              <w:rPr>
                <w:ins w:id="4076" w:author="岩下" w:date="2015-10-02T16:14:00Z"/>
              </w:rPr>
            </w:pPr>
            <w:ins w:id="4077" w:author="岩下" w:date="2015-10-02T16:20:00Z">
              <w:r>
                <w:t>Var</w:t>
              </w:r>
            </w:ins>
            <w:ins w:id="4078" w:author="岩下" w:date="2015-10-02T16:46:00Z">
              <w:r w:rsidR="008E015B">
                <w:t xml:space="preserve"> v</w:t>
              </w:r>
            </w:ins>
          </w:p>
        </w:tc>
        <w:tc>
          <w:tcPr>
            <w:tcW w:w="1559" w:type="dxa"/>
          </w:tcPr>
          <w:p w14:paraId="4AF94694" w14:textId="6C3AF4FD" w:rsidR="005E2676" w:rsidRDefault="005E2676" w:rsidP="00D82D55">
            <w:pPr>
              <w:rPr>
                <w:ins w:id="4079" w:author="岩下" w:date="2015-10-02T16:14:00Z"/>
              </w:rPr>
            </w:pPr>
            <w:ins w:id="4080" w:author="岩下" w:date="2015-10-02T16:22:00Z">
              <w:r>
                <w:t>s.v</w:t>
              </w:r>
            </w:ins>
          </w:p>
        </w:tc>
        <w:tc>
          <w:tcPr>
            <w:tcW w:w="2835" w:type="dxa"/>
          </w:tcPr>
          <w:p w14:paraId="563144DA" w14:textId="08A46513" w:rsidR="005E2676" w:rsidRDefault="005E2676" w:rsidP="00D82D55">
            <w:pPr>
              <w:rPr>
                <w:ins w:id="4081" w:author="岩下" w:date="2015-10-02T16:35:00Z"/>
              </w:rPr>
            </w:pPr>
            <w:ins w:id="4082" w:author="岩下" w:date="2015-10-02T16:23:00Z">
              <w:r>
                <w:t>memberRef</w:t>
              </w:r>
            </w:ins>
            <w:ins w:id="4083" w:author="岩下" w:date="2015-10-02T16:46:00Z">
              <w:r w:rsidR="008E015B">
                <w:t xml:space="preserve"> v</w:t>
              </w:r>
            </w:ins>
          </w:p>
          <w:p w14:paraId="581572E8" w14:textId="25C62DA5" w:rsidR="00F34B76" w:rsidRDefault="00F34B76" w:rsidP="00D82D55">
            <w:pPr>
              <w:rPr>
                <w:ins w:id="4084" w:author="岩下" w:date="2015-10-02T16:14:00Z"/>
              </w:rPr>
            </w:pPr>
            <w:ins w:id="4085" w:author="岩下" w:date="2015-10-02T16:35:00Z">
              <w:r>
                <w:t xml:space="preserve">  varAddr</w:t>
              </w:r>
            </w:ins>
            <w:ins w:id="4086" w:author="岩下" w:date="2015-10-02T16:46:00Z">
              <w:r w:rsidR="008E015B">
                <w:t xml:space="preserve"> s</w:t>
              </w:r>
            </w:ins>
          </w:p>
        </w:tc>
      </w:tr>
      <w:tr w:rsidR="00F34B76" w14:paraId="58B264A3" w14:textId="77777777" w:rsidTr="005E2676">
        <w:trPr>
          <w:trHeight w:val="371"/>
        </w:trPr>
        <w:tc>
          <w:tcPr>
            <w:tcW w:w="1559" w:type="dxa"/>
          </w:tcPr>
          <w:p w14:paraId="10756417" w14:textId="737A7314" w:rsidR="00F34B76" w:rsidRDefault="00F34B76" w:rsidP="00D82D55">
            <w:ins w:id="4087" w:author="岩下" w:date="2015-10-02T16:19:00Z">
              <w:r>
                <w:t>&amp;v</w:t>
              </w:r>
            </w:ins>
          </w:p>
        </w:tc>
        <w:tc>
          <w:tcPr>
            <w:tcW w:w="2835" w:type="dxa"/>
          </w:tcPr>
          <w:p w14:paraId="028D714B" w14:textId="353BE33B" w:rsidR="00F34B76" w:rsidRDefault="00F34B76" w:rsidP="00D82D55">
            <w:ins w:id="4088" w:author="岩下" w:date="2015-10-02T16:21:00Z">
              <w:r>
                <w:t>varAddr</w:t>
              </w:r>
            </w:ins>
            <w:ins w:id="4089" w:author="岩下" w:date="2015-10-02T16:46:00Z">
              <w:r w:rsidR="008E015B">
                <w:t xml:space="preserve"> v</w:t>
              </w:r>
            </w:ins>
          </w:p>
        </w:tc>
        <w:tc>
          <w:tcPr>
            <w:tcW w:w="1559" w:type="dxa"/>
          </w:tcPr>
          <w:p w14:paraId="074000CC" w14:textId="42D47936" w:rsidR="00F34B76" w:rsidRDefault="00F34B76" w:rsidP="00D82D55">
            <w:ins w:id="4090" w:author="岩下" w:date="2015-10-02T16:23:00Z">
              <w:r>
                <w:t>&amp;s.v</w:t>
              </w:r>
            </w:ins>
          </w:p>
        </w:tc>
        <w:tc>
          <w:tcPr>
            <w:tcW w:w="2835" w:type="dxa"/>
          </w:tcPr>
          <w:p w14:paraId="13036525" w14:textId="14677DFF" w:rsidR="00F34B76" w:rsidRDefault="00F34B76" w:rsidP="00D82D55">
            <w:pPr>
              <w:rPr>
                <w:ins w:id="4091" w:author="岩下" w:date="2015-10-02T16:34:00Z"/>
              </w:rPr>
            </w:pPr>
            <w:ins w:id="4092" w:author="岩下" w:date="2015-10-02T16:23:00Z">
              <w:r>
                <w:t>memberAddr</w:t>
              </w:r>
            </w:ins>
            <w:ins w:id="4093" w:author="岩下" w:date="2015-10-02T16:45:00Z">
              <w:r w:rsidR="008E015B">
                <w:t xml:space="preserve"> </w:t>
              </w:r>
            </w:ins>
            <w:ins w:id="4094" w:author="岩下" w:date="2015-10-02T16:46:00Z">
              <w:r w:rsidR="008E015B">
                <w:t>v</w:t>
              </w:r>
            </w:ins>
          </w:p>
          <w:p w14:paraId="3D6B4E94" w14:textId="5F8C9087" w:rsidR="00F34B76" w:rsidRDefault="00F34B76" w:rsidP="00D82D55">
            <w:ins w:id="4095" w:author="岩下" w:date="2015-10-02T16:34:00Z">
              <w:r>
                <w:t xml:space="preserve">  varAddr</w:t>
              </w:r>
            </w:ins>
            <w:ins w:id="4096" w:author="岩下" w:date="2015-10-02T16:45:00Z">
              <w:r w:rsidR="008E015B">
                <w:t xml:space="preserve"> s</w:t>
              </w:r>
            </w:ins>
          </w:p>
        </w:tc>
      </w:tr>
      <w:tr w:rsidR="00614F16" w14:paraId="04156ED3" w14:textId="77777777" w:rsidTr="005D0DEA">
        <w:trPr>
          <w:trHeight w:val="314"/>
          <w:ins w:id="4097" w:author="岩下" w:date="2015-10-02T16:14:00Z"/>
        </w:trPr>
        <w:tc>
          <w:tcPr>
            <w:tcW w:w="1559" w:type="dxa"/>
          </w:tcPr>
          <w:p w14:paraId="1A3F6E83" w14:textId="0C74AFB1" w:rsidR="005E2676" w:rsidRDefault="005E2676" w:rsidP="00D82D55">
            <w:pPr>
              <w:rPr>
                <w:ins w:id="4098" w:author="岩下" w:date="2015-10-02T16:14:00Z"/>
              </w:rPr>
            </w:pPr>
            <w:ins w:id="4099" w:author="岩下" w:date="2015-10-02T16:19:00Z">
              <w:r>
                <w:t>a</w:t>
              </w:r>
            </w:ins>
          </w:p>
        </w:tc>
        <w:tc>
          <w:tcPr>
            <w:tcW w:w="2835" w:type="dxa"/>
          </w:tcPr>
          <w:p w14:paraId="0E7F5855" w14:textId="7A2D41A2" w:rsidR="005E2676" w:rsidRDefault="005E2676" w:rsidP="00D82D55">
            <w:pPr>
              <w:rPr>
                <w:ins w:id="4100" w:author="岩下" w:date="2015-10-02T16:14:00Z"/>
              </w:rPr>
            </w:pPr>
            <w:ins w:id="4101" w:author="岩下" w:date="2015-10-02T16:21:00Z">
              <w:r>
                <w:t>arrayAddr</w:t>
              </w:r>
            </w:ins>
            <w:ins w:id="4102" w:author="岩下" w:date="2015-10-02T16:46:00Z">
              <w:r w:rsidR="008E015B">
                <w:t xml:space="preserve"> a</w:t>
              </w:r>
            </w:ins>
          </w:p>
        </w:tc>
        <w:tc>
          <w:tcPr>
            <w:tcW w:w="1559" w:type="dxa"/>
          </w:tcPr>
          <w:p w14:paraId="466C65F5" w14:textId="046BE9F3" w:rsidR="005E2676" w:rsidRDefault="005E2676" w:rsidP="00D82D55">
            <w:pPr>
              <w:rPr>
                <w:ins w:id="4103" w:author="岩下" w:date="2015-10-02T16:14:00Z"/>
              </w:rPr>
            </w:pPr>
            <w:ins w:id="4104" w:author="岩下" w:date="2015-10-02T16:23:00Z">
              <w:r>
                <w:t>s.a</w:t>
              </w:r>
            </w:ins>
          </w:p>
        </w:tc>
        <w:tc>
          <w:tcPr>
            <w:tcW w:w="2835" w:type="dxa"/>
          </w:tcPr>
          <w:p w14:paraId="04F87748" w14:textId="61596BE9" w:rsidR="005E2676" w:rsidRDefault="005E2676" w:rsidP="00D82D55">
            <w:pPr>
              <w:rPr>
                <w:ins w:id="4105" w:author="岩下" w:date="2015-10-02T16:35:00Z"/>
              </w:rPr>
            </w:pPr>
            <w:ins w:id="4106" w:author="岩下" w:date="2015-10-02T16:24:00Z">
              <w:r>
                <w:t>memberArrayRef</w:t>
              </w:r>
            </w:ins>
            <w:ins w:id="4107" w:author="岩下" w:date="2015-10-02T16:47:00Z">
              <w:r w:rsidR="008E015B">
                <w:t xml:space="preserve"> a</w:t>
              </w:r>
            </w:ins>
          </w:p>
          <w:p w14:paraId="479040DE" w14:textId="4F2B8492" w:rsidR="00F34B76" w:rsidRDefault="00F34B76" w:rsidP="00387171">
            <w:pPr>
              <w:rPr>
                <w:ins w:id="4108" w:author="岩下" w:date="2015-10-02T16:14:00Z"/>
              </w:rPr>
            </w:pPr>
            <w:ins w:id="4109" w:author="岩下" w:date="2015-10-02T16:35:00Z">
              <w:r>
                <w:t xml:space="preserve">  varAddr</w:t>
              </w:r>
            </w:ins>
            <w:ins w:id="4110" w:author="岩下" w:date="2015-10-02T16:47:00Z">
              <w:r w:rsidR="008E015B">
                <w:t xml:space="preserve"> </w:t>
              </w:r>
            </w:ins>
            <w:ins w:id="4111" w:author="岩下" w:date="2015-10-02T16:53:00Z">
              <w:r w:rsidR="00387171">
                <w:t>s</w:t>
              </w:r>
            </w:ins>
          </w:p>
        </w:tc>
      </w:tr>
      <w:tr w:rsidR="00F34B76" w14:paraId="65B386F3" w14:textId="77777777" w:rsidTr="005E2676">
        <w:trPr>
          <w:trHeight w:val="399"/>
        </w:trPr>
        <w:tc>
          <w:tcPr>
            <w:tcW w:w="1559" w:type="dxa"/>
          </w:tcPr>
          <w:p w14:paraId="24A0F460" w14:textId="5B9C0B91" w:rsidR="00F34B76" w:rsidRDefault="00F34B76" w:rsidP="00D82D55">
            <w:ins w:id="4112" w:author="岩下" w:date="2015-10-02T16:19:00Z">
              <w:r>
                <w:t>&amp;a</w:t>
              </w:r>
            </w:ins>
          </w:p>
        </w:tc>
        <w:tc>
          <w:tcPr>
            <w:tcW w:w="2835" w:type="dxa"/>
          </w:tcPr>
          <w:p w14:paraId="4DCBDAB8" w14:textId="57F8ADB8" w:rsidR="00F34B76" w:rsidRDefault="00F34B76" w:rsidP="00D82D55">
            <w:ins w:id="4113" w:author="岩下" w:date="2015-10-02T16:21:00Z">
              <w:r>
                <w:t>arrayAddr</w:t>
              </w:r>
            </w:ins>
            <w:ins w:id="4114" w:author="岩下" w:date="2015-10-02T16:46:00Z">
              <w:r w:rsidR="008E015B">
                <w:t xml:space="preserve"> a</w:t>
              </w:r>
            </w:ins>
          </w:p>
        </w:tc>
        <w:tc>
          <w:tcPr>
            <w:tcW w:w="1559" w:type="dxa"/>
          </w:tcPr>
          <w:p w14:paraId="2092A880" w14:textId="0CBB31A3" w:rsidR="00F34B76" w:rsidRDefault="00F34B76" w:rsidP="00D82D55">
            <w:ins w:id="4115" w:author="岩下" w:date="2015-10-02T16:23:00Z">
              <w:r>
                <w:t>&amp;s.a</w:t>
              </w:r>
            </w:ins>
          </w:p>
        </w:tc>
        <w:tc>
          <w:tcPr>
            <w:tcW w:w="2835" w:type="dxa"/>
          </w:tcPr>
          <w:p w14:paraId="63C329C3" w14:textId="2E9175BE" w:rsidR="00F34B76" w:rsidRDefault="00F34B76" w:rsidP="00D82D55">
            <w:pPr>
              <w:rPr>
                <w:ins w:id="4116" w:author="岩下" w:date="2015-10-02T16:34:00Z"/>
              </w:rPr>
            </w:pPr>
            <w:ins w:id="4117" w:author="岩下" w:date="2015-10-02T16:24:00Z">
              <w:r>
                <w:t>memberArrayAddr</w:t>
              </w:r>
            </w:ins>
            <w:ins w:id="4118" w:author="岩下" w:date="2015-10-02T16:46:00Z">
              <w:r w:rsidR="008E015B">
                <w:t xml:space="preserve"> a</w:t>
              </w:r>
            </w:ins>
          </w:p>
          <w:p w14:paraId="3557004E" w14:textId="1D5EC6AD" w:rsidR="00F34B76" w:rsidRDefault="00F34B76" w:rsidP="00D82D55">
            <w:ins w:id="4119" w:author="岩下" w:date="2015-10-02T16:34:00Z">
              <w:r>
                <w:t xml:space="preserve">  varAddr</w:t>
              </w:r>
            </w:ins>
            <w:ins w:id="4120" w:author="岩下" w:date="2015-10-02T16:46:00Z">
              <w:r w:rsidR="008E015B">
                <w:t xml:space="preserve"> s</w:t>
              </w:r>
            </w:ins>
          </w:p>
        </w:tc>
      </w:tr>
      <w:tr w:rsidR="00614F16" w14:paraId="73933454" w14:textId="77777777" w:rsidTr="005D0DEA">
        <w:trPr>
          <w:trHeight w:val="442"/>
          <w:ins w:id="4121" w:author="岩下" w:date="2015-10-02T16:14:00Z"/>
        </w:trPr>
        <w:tc>
          <w:tcPr>
            <w:tcW w:w="1559" w:type="dxa"/>
          </w:tcPr>
          <w:p w14:paraId="454956E4" w14:textId="28C2B65D" w:rsidR="005E2676" w:rsidRDefault="005E2676" w:rsidP="005E2676">
            <w:pPr>
              <w:rPr>
                <w:ins w:id="4122" w:author="岩下" w:date="2015-10-02T16:14:00Z"/>
              </w:rPr>
            </w:pPr>
            <w:ins w:id="4123" w:author="岩下" w:date="2015-10-02T16:18:00Z">
              <w:r>
                <w:t>a</w:t>
              </w:r>
            </w:ins>
            <w:ins w:id="4124" w:author="岩下" w:date="2015-10-02T16:19:00Z">
              <w:r>
                <w:t>[i]</w:t>
              </w:r>
            </w:ins>
          </w:p>
        </w:tc>
        <w:tc>
          <w:tcPr>
            <w:tcW w:w="2835" w:type="dxa"/>
          </w:tcPr>
          <w:p w14:paraId="5CB8E866" w14:textId="77777777" w:rsidR="005E2676" w:rsidRDefault="005E2676" w:rsidP="00D82D55">
            <w:pPr>
              <w:rPr>
                <w:ins w:id="4125" w:author="岩下" w:date="2015-10-02T16:42:00Z"/>
              </w:rPr>
            </w:pPr>
            <w:ins w:id="4126" w:author="岩下" w:date="2015-10-02T16:22:00Z">
              <w:r>
                <w:t>arrayRef</w:t>
              </w:r>
            </w:ins>
          </w:p>
          <w:p w14:paraId="3CB88169" w14:textId="57FA2A0F" w:rsidR="008E015B" w:rsidRDefault="008E015B" w:rsidP="00D82D55">
            <w:pPr>
              <w:rPr>
                <w:ins w:id="4127" w:author="岩下" w:date="2015-10-02T16:42:00Z"/>
              </w:rPr>
            </w:pPr>
            <w:ins w:id="4128" w:author="岩下" w:date="2015-10-02T16:42:00Z">
              <w:r>
                <w:t xml:space="preserve">  arrayAddr a</w:t>
              </w:r>
            </w:ins>
          </w:p>
          <w:p w14:paraId="2997322F" w14:textId="550C67E2" w:rsidR="008E015B" w:rsidRDefault="008E015B" w:rsidP="00D82D55">
            <w:pPr>
              <w:rPr>
                <w:ins w:id="4129" w:author="岩下" w:date="2015-10-02T16:14:00Z"/>
              </w:rPr>
            </w:pPr>
            <w:ins w:id="4130" w:author="岩下" w:date="2015-10-02T16:42:00Z">
              <w:r>
                <w:t xml:space="preserve">  Var i</w:t>
              </w:r>
            </w:ins>
          </w:p>
        </w:tc>
        <w:tc>
          <w:tcPr>
            <w:tcW w:w="1559" w:type="dxa"/>
          </w:tcPr>
          <w:p w14:paraId="286D083F" w14:textId="51CBC818" w:rsidR="005E2676" w:rsidRDefault="005E2676" w:rsidP="00D82D55">
            <w:pPr>
              <w:rPr>
                <w:ins w:id="4131" w:author="岩下" w:date="2015-10-02T16:14:00Z"/>
              </w:rPr>
            </w:pPr>
            <w:ins w:id="4132" w:author="岩下" w:date="2015-10-02T16:23:00Z">
              <w:r>
                <w:t>s.a[i]</w:t>
              </w:r>
            </w:ins>
          </w:p>
        </w:tc>
        <w:tc>
          <w:tcPr>
            <w:tcW w:w="2835" w:type="dxa"/>
          </w:tcPr>
          <w:p w14:paraId="0DF85E5D" w14:textId="77777777" w:rsidR="00614F16" w:rsidRDefault="00F34B76" w:rsidP="00D82D55">
            <w:pPr>
              <w:rPr>
                <w:ins w:id="4133" w:author="岩下" w:date="2015-10-02T16:38:00Z"/>
              </w:rPr>
            </w:pPr>
            <w:ins w:id="4134" w:author="岩下" w:date="2015-10-02T16:38:00Z">
              <w:r>
                <w:t>pointerRef</w:t>
              </w:r>
            </w:ins>
          </w:p>
          <w:p w14:paraId="6223E111" w14:textId="77777777" w:rsidR="00F34B76" w:rsidRDefault="00F34B76" w:rsidP="00D82D55">
            <w:pPr>
              <w:rPr>
                <w:ins w:id="4135" w:author="岩下" w:date="2015-10-02T16:38:00Z"/>
              </w:rPr>
            </w:pPr>
            <w:ins w:id="4136" w:author="岩下" w:date="2015-10-02T16:38:00Z">
              <w:r>
                <w:t xml:space="preserve">  plusExpr</w:t>
              </w:r>
            </w:ins>
          </w:p>
          <w:p w14:paraId="25AFE3FE" w14:textId="5389B505" w:rsidR="00F34B76" w:rsidRDefault="00F34B76" w:rsidP="00D82D55">
            <w:pPr>
              <w:rPr>
                <w:ins w:id="4137" w:author="岩下" w:date="2015-10-02T16:38:00Z"/>
              </w:rPr>
            </w:pPr>
            <w:ins w:id="4138" w:author="岩下" w:date="2015-10-02T16:38:00Z">
              <w:r>
                <w:t xml:space="preserve">    memberArrayRef</w:t>
              </w:r>
            </w:ins>
            <w:ins w:id="4139" w:author="岩下" w:date="2015-10-02T16:54:00Z">
              <w:r w:rsidR="00387171">
                <w:t xml:space="preserve"> a</w:t>
              </w:r>
            </w:ins>
          </w:p>
          <w:p w14:paraId="59C009EC" w14:textId="64F274CE" w:rsidR="00F34B76" w:rsidRDefault="00F34B76" w:rsidP="00D82D55">
            <w:pPr>
              <w:rPr>
                <w:ins w:id="4140" w:author="岩下" w:date="2015-10-02T16:38:00Z"/>
              </w:rPr>
            </w:pPr>
            <w:ins w:id="4141" w:author="岩下" w:date="2015-10-02T16:38:00Z">
              <w:r>
                <w:t xml:space="preserve">      varAddr</w:t>
              </w:r>
            </w:ins>
            <w:ins w:id="4142" w:author="岩下" w:date="2015-10-02T16:54:00Z">
              <w:r w:rsidR="00387171">
                <w:t xml:space="preserve"> s</w:t>
              </w:r>
            </w:ins>
          </w:p>
          <w:p w14:paraId="79E22430" w14:textId="34DB50D6" w:rsidR="00F34B76" w:rsidRDefault="00F34B76" w:rsidP="00D82D55">
            <w:pPr>
              <w:rPr>
                <w:ins w:id="4143" w:author="岩下" w:date="2015-10-02T16:14:00Z"/>
              </w:rPr>
            </w:pPr>
            <w:ins w:id="4144" w:author="岩下" w:date="2015-10-02T16:38:00Z">
              <w:r>
                <w:t xml:space="preserve">    </w:t>
              </w:r>
            </w:ins>
            <w:ins w:id="4145" w:author="岩下" w:date="2015-10-02T16:41:00Z">
              <w:r w:rsidR="008E015B">
                <w:t>Var i</w:t>
              </w:r>
            </w:ins>
          </w:p>
        </w:tc>
      </w:tr>
      <w:tr w:rsidR="00F34B76" w14:paraId="6EA79CAC" w14:textId="77777777" w:rsidTr="005E2676">
        <w:trPr>
          <w:trHeight w:val="271"/>
        </w:trPr>
        <w:tc>
          <w:tcPr>
            <w:tcW w:w="1559" w:type="dxa"/>
          </w:tcPr>
          <w:p w14:paraId="63A196A4" w14:textId="0D496DF7" w:rsidR="00F34B76" w:rsidRDefault="00F34B76" w:rsidP="005E2676">
            <w:ins w:id="4146" w:author="岩下" w:date="2015-10-02T16:19:00Z">
              <w:r>
                <w:t>&amp;a[i]</w:t>
              </w:r>
            </w:ins>
          </w:p>
        </w:tc>
        <w:tc>
          <w:tcPr>
            <w:tcW w:w="2835" w:type="dxa"/>
          </w:tcPr>
          <w:p w14:paraId="2DEAAA8B" w14:textId="199BD0B3" w:rsidR="00F34B76" w:rsidRDefault="00F34B76" w:rsidP="00F34B76">
            <w:pPr>
              <w:rPr>
                <w:ins w:id="4147" w:author="岩下" w:date="2015-10-02T16:33:00Z"/>
              </w:rPr>
            </w:pPr>
            <w:ins w:id="4148" w:author="岩下" w:date="2015-10-02T16:33:00Z">
              <w:r>
                <w:t>addrOfExpr</w:t>
              </w:r>
            </w:ins>
          </w:p>
          <w:p w14:paraId="332C5CF0" w14:textId="77777777" w:rsidR="00F34B76" w:rsidRDefault="00F34B76" w:rsidP="00F34B76">
            <w:pPr>
              <w:rPr>
                <w:ins w:id="4149" w:author="岩下" w:date="2015-10-02T16:43:00Z"/>
              </w:rPr>
            </w:pPr>
            <w:ins w:id="4150" w:author="岩下" w:date="2015-10-02T16:33:00Z">
              <w:r>
                <w:lastRenderedPageBreak/>
                <w:t xml:space="preserve">  </w:t>
              </w:r>
            </w:ins>
            <w:ins w:id="4151" w:author="岩下" w:date="2015-10-02T16:26:00Z">
              <w:r>
                <w:t>arrayRef</w:t>
              </w:r>
            </w:ins>
          </w:p>
          <w:p w14:paraId="47F634B6" w14:textId="77777777" w:rsidR="008E015B" w:rsidRDefault="008E015B" w:rsidP="00F34B76">
            <w:pPr>
              <w:rPr>
                <w:ins w:id="4152" w:author="岩下" w:date="2015-10-02T16:43:00Z"/>
              </w:rPr>
            </w:pPr>
            <w:ins w:id="4153" w:author="岩下" w:date="2015-10-02T16:43:00Z">
              <w:r>
                <w:t xml:space="preserve">    arrayAddr a</w:t>
              </w:r>
            </w:ins>
          </w:p>
          <w:p w14:paraId="491CF72E" w14:textId="7BE9B881" w:rsidR="008E015B" w:rsidRDefault="008E015B" w:rsidP="00F34B76">
            <w:ins w:id="4154" w:author="岩下" w:date="2015-10-02T16:43:00Z">
              <w:r>
                <w:t xml:space="preserve">    Var i</w:t>
              </w:r>
            </w:ins>
          </w:p>
        </w:tc>
        <w:tc>
          <w:tcPr>
            <w:tcW w:w="1559" w:type="dxa"/>
          </w:tcPr>
          <w:p w14:paraId="7743853C" w14:textId="122C8A8C" w:rsidR="00F34B76" w:rsidRDefault="00F34B76" w:rsidP="00D82D55">
            <w:ins w:id="4155" w:author="岩下" w:date="2015-10-02T16:23:00Z">
              <w:r>
                <w:lastRenderedPageBreak/>
                <w:t>&amp;s.a[i]</w:t>
              </w:r>
            </w:ins>
          </w:p>
        </w:tc>
        <w:tc>
          <w:tcPr>
            <w:tcW w:w="2835" w:type="dxa"/>
          </w:tcPr>
          <w:p w14:paraId="4477E392" w14:textId="77777777" w:rsidR="00F34B76" w:rsidRDefault="00387171" w:rsidP="00D82D55">
            <w:pPr>
              <w:rPr>
                <w:ins w:id="4156" w:author="岩下" w:date="2015-10-02T16:57:00Z"/>
              </w:rPr>
            </w:pPr>
            <w:ins w:id="4157" w:author="岩下" w:date="2015-10-02T16:57:00Z">
              <w:r>
                <w:t>plusExpr</w:t>
              </w:r>
            </w:ins>
          </w:p>
          <w:p w14:paraId="3D3D97A6" w14:textId="77777777" w:rsidR="00387171" w:rsidRDefault="00387171" w:rsidP="00D82D55">
            <w:pPr>
              <w:rPr>
                <w:ins w:id="4158" w:author="岩下" w:date="2015-10-02T16:57:00Z"/>
              </w:rPr>
            </w:pPr>
            <w:ins w:id="4159" w:author="岩下" w:date="2015-10-02T16:57:00Z">
              <w:r>
                <w:lastRenderedPageBreak/>
                <w:t xml:space="preserve">  memverArrayRef a</w:t>
              </w:r>
            </w:ins>
          </w:p>
          <w:p w14:paraId="45E678E2" w14:textId="77777777" w:rsidR="00387171" w:rsidRDefault="00387171" w:rsidP="00D82D55">
            <w:pPr>
              <w:rPr>
                <w:ins w:id="4160" w:author="岩下" w:date="2015-10-02T16:58:00Z"/>
              </w:rPr>
            </w:pPr>
            <w:ins w:id="4161" w:author="岩下" w:date="2015-10-02T16:58:00Z">
              <w:r>
                <w:t xml:space="preserve">    varAddr s</w:t>
              </w:r>
            </w:ins>
          </w:p>
          <w:p w14:paraId="745B53B8" w14:textId="7C2D1338" w:rsidR="00387171" w:rsidRDefault="00387171" w:rsidP="00D82D55">
            <w:ins w:id="4162" w:author="岩下" w:date="2015-10-02T16:58:00Z">
              <w:r>
                <w:t xml:space="preserve">  Var i</w:t>
              </w:r>
            </w:ins>
          </w:p>
        </w:tc>
      </w:tr>
    </w:tbl>
    <w:p w14:paraId="6CB699A8" w14:textId="77777777" w:rsidR="00614F16" w:rsidRDefault="00614F16" w:rsidP="00D82D55">
      <w:pPr>
        <w:ind w:firstLineChars="100" w:firstLine="210"/>
        <w:rPr>
          <w:ins w:id="4163" w:author="岩下" w:date="2015-10-02T16:12:00Z"/>
        </w:rPr>
      </w:pPr>
    </w:p>
    <w:p w14:paraId="3A136F85" w14:textId="2CD3A000" w:rsidR="003C3264" w:rsidRDefault="003C3264" w:rsidP="003C3264">
      <w:pPr>
        <w:pStyle w:val="2"/>
        <w:rPr>
          <w:ins w:id="4164" w:author="岩下" w:date="2015-10-02T17:50:00Z"/>
        </w:rPr>
      </w:pPr>
      <w:bookmarkStart w:id="4165" w:name="_Toc306557457"/>
      <w:ins w:id="4166" w:author="岩下" w:date="2015-10-02T17:50:00Z">
        <w:r>
          <w:rPr>
            <w:rFonts w:hint="eastAsia"/>
          </w:rPr>
          <w:t>メンバポインタの参照の要素</w:t>
        </w:r>
      </w:ins>
      <w:ins w:id="4167" w:author="岩下" w:date="2015-10-02T17:52:00Z">
        <w:r>
          <w:rPr>
            <w:rFonts w:hint="eastAsia"/>
          </w:rPr>
          <w:t>（</w:t>
        </w:r>
        <w:r>
          <w:t>C++</w:t>
        </w:r>
        <w:r>
          <w:rPr>
            <w:rFonts w:hint="eastAsia"/>
          </w:rPr>
          <w:t>）</w:t>
        </w:r>
      </w:ins>
      <w:bookmarkEnd w:id="4165"/>
    </w:p>
    <w:p w14:paraId="16AA1ED4" w14:textId="55FD8890" w:rsidR="003C3264" w:rsidRDefault="00BC10F4" w:rsidP="003C3264">
      <w:pPr>
        <w:ind w:firstLineChars="100" w:firstLine="210"/>
        <w:rPr>
          <w:ins w:id="4168" w:author="岩下" w:date="2015-10-02T17:50:00Z"/>
        </w:rPr>
      </w:pPr>
      <w:ins w:id="4169" w:author="岩下" w:date="2015-10-06T13:52:00Z">
        <w:r>
          <w:rPr>
            <w:rFonts w:hint="eastAsia"/>
          </w:rPr>
          <w:t>オブジェクト</w:t>
        </w:r>
        <w:r>
          <w:t>s</w:t>
        </w:r>
      </w:ins>
      <w:ins w:id="4170" w:author="岩下" w:date="2015-10-02T17:50:00Z">
        <w:r w:rsidR="003C3264">
          <w:rPr>
            <w:rFonts w:hint="eastAsia"/>
          </w:rPr>
          <w:t>の</w:t>
        </w:r>
        <w:r w:rsidR="003C3264">
          <w:t>メンバ</w:t>
        </w:r>
        <w:r w:rsidR="003C3264">
          <w:rPr>
            <w:rFonts w:hint="eastAsia"/>
          </w:rPr>
          <w:t>へのポインタ</w:t>
        </w:r>
        <w:r w:rsidR="003C3264">
          <w:t>の参照</w:t>
        </w:r>
        <w:r w:rsidR="003C3264">
          <w:t>s.</w:t>
        </w:r>
      </w:ins>
      <w:ins w:id="4171" w:author="岩下" w:date="2015-10-02T17:51:00Z">
        <w:r w:rsidR="003C3264">
          <w:t>*p</w:t>
        </w:r>
      </w:ins>
      <w:ins w:id="4172" w:author="岩下" w:date="2015-10-02T17:50:00Z">
        <w:r w:rsidR="003C3264">
          <w:rPr>
            <w:rFonts w:hint="eastAsia"/>
          </w:rPr>
          <w:t>を表現する</w:t>
        </w:r>
        <w:r w:rsidR="003C3264">
          <w:t>。</w:t>
        </w:r>
      </w:ins>
    </w:p>
    <w:p w14:paraId="176D78DE" w14:textId="3095F46E"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173" w:author="岩下" w:date="2015-10-02T17:50:00Z"/>
          <w:rFonts w:ascii="ＭＳ Ｐゴシック" w:eastAsia="ＭＳ Ｐゴシック" w:hAnsi="ＭＳ Ｐゴシック" w:cs="ＭＳ ゴシック"/>
          <w:kern w:val="0"/>
          <w:szCs w:val="20"/>
        </w:rPr>
      </w:pPr>
      <w:ins w:id="4174" w:author="岩下" w:date="2015-10-02T17:50:00Z">
        <w:r w:rsidRPr="005D0DEA">
          <w:rPr>
            <w:rFonts w:ascii="ＭＳ Ｐゴシック" w:eastAsia="ＭＳ Ｐゴシック" w:hAnsi="ＭＳ Ｐゴシック" w:cs="ＭＳ ゴシック"/>
            <w:kern w:val="0"/>
            <w:szCs w:val="20"/>
          </w:rPr>
          <w:t>&lt;member</w:t>
        </w:r>
      </w:ins>
      <w:ins w:id="4175" w:author="岩下" w:date="2015-10-02T17:51:00Z">
        <w:r w:rsidRPr="005D0DEA">
          <w:rPr>
            <w:rFonts w:ascii="ＭＳ Ｐゴシック" w:eastAsia="ＭＳ Ｐゴシック" w:hAnsi="ＭＳ Ｐゴシック" w:cs="ＭＳ ゴシック"/>
            <w:kern w:val="0"/>
            <w:szCs w:val="20"/>
          </w:rPr>
          <w:t>Pointer</w:t>
        </w:r>
      </w:ins>
      <w:ins w:id="4176" w:author="岩下" w:date="2015-10-02T17:50:00Z">
        <w:r w:rsidRPr="005D0DEA">
          <w:rPr>
            <w:rFonts w:ascii="ＭＳ Ｐゴシック" w:eastAsia="ＭＳ Ｐゴシック" w:hAnsi="ＭＳ Ｐゴシック" w:cs="ＭＳ ゴシック"/>
            <w:kern w:val="0"/>
            <w:szCs w:val="20"/>
          </w:rPr>
          <w:t>&gt;</w:t>
        </w:r>
      </w:ins>
    </w:p>
    <w:p w14:paraId="5DC2ABEC" w14:textId="77777777"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177" w:author="岩下" w:date="2015-10-02T17:50:00Z"/>
          <w:rFonts w:ascii="ＭＳ Ｐゴシック" w:eastAsia="ＭＳ Ｐゴシック" w:hAnsi="ＭＳ Ｐゴシック" w:cs="ＭＳ ゴシック"/>
          <w:kern w:val="0"/>
          <w:szCs w:val="20"/>
        </w:rPr>
      </w:pPr>
      <w:ins w:id="4178" w:author="岩下" w:date="2015-10-02T17:50:00Z">
        <w:r w:rsidRPr="005D0DEA">
          <w:rPr>
            <w:rFonts w:ascii="ＭＳ Ｐゴシック" w:eastAsia="ＭＳ Ｐゴシック" w:hAnsi="ＭＳ Ｐゴシック" w:cs="ＭＳ ゴシック" w:hint="eastAsia"/>
            <w:kern w:val="0"/>
            <w:szCs w:val="20"/>
          </w:rPr>
          <w:t xml:space="preserve">　　式の要素</w:t>
        </w:r>
      </w:ins>
    </w:p>
    <w:p w14:paraId="104A5D52" w14:textId="6573FC3B" w:rsidR="003C3264" w:rsidRPr="005D0DEA" w:rsidRDefault="003C3264" w:rsidP="005D0DEA">
      <w:pPr>
        <w:pBdr>
          <w:top w:val="single" w:sz="4" w:space="1" w:color="auto"/>
          <w:left w:val="single" w:sz="4" w:space="0" w:color="auto"/>
          <w:bottom w:val="single" w:sz="4" w:space="1" w:color="auto"/>
          <w:right w:val="single" w:sz="4" w:space="0" w:color="auto"/>
        </w:pBdr>
        <w:ind w:firstLineChars="100" w:firstLine="210"/>
        <w:rPr>
          <w:ins w:id="4179" w:author="岩下" w:date="2015-10-02T17:50:00Z"/>
          <w:rFonts w:ascii="ＭＳ Ｐゴシック" w:eastAsia="ＭＳ Ｐゴシック" w:hAnsi="ＭＳ Ｐゴシック" w:cs="ＭＳ ゴシック"/>
          <w:kern w:val="0"/>
          <w:szCs w:val="20"/>
        </w:rPr>
      </w:pPr>
      <w:ins w:id="4180" w:author="岩下" w:date="2015-10-02T17:50:00Z">
        <w:r w:rsidRPr="005D0DEA">
          <w:rPr>
            <w:rFonts w:ascii="ＭＳ Ｐゴシック" w:eastAsia="ＭＳ Ｐゴシック" w:hAnsi="ＭＳ Ｐゴシック" w:cs="ＭＳ ゴシック"/>
            <w:kern w:val="0"/>
            <w:szCs w:val="20"/>
          </w:rPr>
          <w:t>&lt;/member</w:t>
        </w:r>
      </w:ins>
      <w:ins w:id="4181" w:author="岩下" w:date="2015-10-02T17:52:00Z">
        <w:r w:rsidRPr="005D0DEA">
          <w:rPr>
            <w:rFonts w:ascii="ＭＳ Ｐゴシック" w:eastAsia="ＭＳ Ｐゴシック" w:hAnsi="ＭＳ Ｐゴシック" w:cs="ＭＳ ゴシック"/>
            <w:kern w:val="0"/>
            <w:szCs w:val="20"/>
          </w:rPr>
          <w:t>Pointer</w:t>
        </w:r>
      </w:ins>
      <w:ins w:id="4182" w:author="岩下" w:date="2015-10-02T17:50:00Z">
        <w:r w:rsidRPr="005D0DEA">
          <w:rPr>
            <w:rFonts w:ascii="ＭＳ Ｐゴシック" w:eastAsia="ＭＳ Ｐゴシック" w:hAnsi="ＭＳ Ｐゴシック" w:cs="ＭＳ ゴシック"/>
            <w:kern w:val="0"/>
            <w:szCs w:val="20"/>
          </w:rPr>
          <w:t>&gt;</w:t>
        </w:r>
      </w:ins>
    </w:p>
    <w:p w14:paraId="6370F674" w14:textId="538626A4" w:rsidR="003C3264" w:rsidRDefault="003C3264" w:rsidP="003C3264">
      <w:pPr>
        <w:rPr>
          <w:ins w:id="4183" w:author="岩下" w:date="2015-10-02T17:50:00Z"/>
          <w:rFonts w:ascii="ＭＳ Ｐゴシック" w:eastAsia="ＭＳ Ｐゴシック" w:hAnsi="ＭＳ Ｐゴシック"/>
        </w:rPr>
      </w:pPr>
      <w:ins w:id="4184" w:author="岩下" w:date="2015-10-02T17:50: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 name</w:t>
        </w:r>
      </w:ins>
    </w:p>
    <w:p w14:paraId="7FAB98C7" w14:textId="77777777" w:rsidR="003C3264" w:rsidRDefault="003C3264" w:rsidP="003C3264">
      <w:pPr>
        <w:rPr>
          <w:ins w:id="4185" w:author="岩下" w:date="2015-10-02T17:53:00Z"/>
          <w:rFonts w:ascii="ＭＳ Ｐゴシック" w:eastAsia="ＭＳ Ｐゴシック" w:hAnsi="ＭＳ Ｐゴシック"/>
        </w:rPr>
      </w:pPr>
    </w:p>
    <w:p w14:paraId="5019AE0C" w14:textId="77777777" w:rsidR="00C249A8" w:rsidRDefault="003C3264" w:rsidP="00C249A8">
      <w:pPr>
        <w:ind w:firstLineChars="100" w:firstLine="210"/>
        <w:rPr>
          <w:ins w:id="4186" w:author="岩下" w:date="2015-10-15T14:57:00Z"/>
        </w:rPr>
      </w:pPr>
      <w:ins w:id="4187" w:author="岩下" w:date="2015-10-02T17:58:00Z">
        <w:r>
          <w:t>name</w:t>
        </w:r>
      </w:ins>
      <w:ins w:id="4188" w:author="岩下" w:date="2015-10-02T17:53:00Z">
        <w:r>
          <w:rPr>
            <w:rFonts w:hint="eastAsia"/>
          </w:rPr>
          <w:t>属性に</w:t>
        </w:r>
      </w:ins>
      <w:ins w:id="4189" w:author="岩下" w:date="2015-10-02T17:58:00Z">
        <w:r>
          <w:rPr>
            <w:rFonts w:hint="eastAsia"/>
          </w:rPr>
          <w:t>変数</w:t>
        </w:r>
      </w:ins>
      <w:ins w:id="4190" w:author="岩下" w:date="2015-10-02T17:53:00Z">
        <w:r>
          <w:rPr>
            <w:rFonts w:hint="eastAsia"/>
          </w:rPr>
          <w:t>名を指定し、</w:t>
        </w:r>
        <w:r>
          <w:rPr>
            <w:rFonts w:asciiTheme="majorHAnsi" w:hAnsiTheme="majorHAnsi" w:hint="eastAsia"/>
          </w:rPr>
          <w:t>子要素で</w:t>
        </w:r>
        <w:r w:rsidRPr="003C315A">
          <w:rPr>
            <w:rFonts w:asciiTheme="majorHAnsi" w:hAnsiTheme="majorHAnsi"/>
          </w:rPr>
          <w:t>構造体のアドレス</w:t>
        </w:r>
        <w:r>
          <w:rPr>
            <w:rFonts w:asciiTheme="majorHAnsi" w:hAnsiTheme="majorHAnsi" w:hint="eastAsia"/>
          </w:rPr>
          <w:t>を表現</w:t>
        </w:r>
        <w:r w:rsidRPr="003C315A">
          <w:rPr>
            <w:rFonts w:asciiTheme="majorHAnsi" w:hAnsiTheme="majorHAnsi"/>
          </w:rPr>
          <w:t>する。</w:t>
        </w:r>
      </w:ins>
    </w:p>
    <w:p w14:paraId="38B1D164" w14:textId="5B39B676" w:rsidR="003C3264" w:rsidRDefault="003C3264" w:rsidP="003C3264">
      <w:pPr>
        <w:rPr>
          <w:ins w:id="4191" w:author="岩下" w:date="2015-10-06T13:46:00Z"/>
          <w:rFonts w:ascii="ＭＳ Ｐゴシック" w:eastAsia="ＭＳ Ｐゴシック" w:hAnsi="ＭＳ Ｐゴシック"/>
        </w:rPr>
      </w:pPr>
    </w:p>
    <w:p w14:paraId="2854AB13" w14:textId="1519812A" w:rsidR="00BC10F4" w:rsidRDefault="00BC10F4" w:rsidP="003C3264">
      <w:pPr>
        <w:rPr>
          <w:ins w:id="4192" w:author="岩下" w:date="2015-10-06T13:46:00Z"/>
          <w:rFonts w:ascii="ＭＳ Ｐゴシック" w:eastAsia="ＭＳ Ｐゴシック" w:hAnsi="ＭＳ Ｐゴシック"/>
        </w:rPr>
      </w:pPr>
      <w:ins w:id="4193" w:author="岩下" w:date="2015-10-06T13:46:00Z">
        <w:r>
          <w:rPr>
            <w:rFonts w:ascii="ＭＳ Ｐゴシック" w:eastAsia="ＭＳ Ｐゴシック" w:hAnsi="ＭＳ Ｐゴシック" w:hint="eastAsia"/>
          </w:rPr>
          <w:t>備考</w:t>
        </w:r>
        <w:r>
          <w:rPr>
            <w:rFonts w:ascii="ＭＳ Ｐゴシック" w:eastAsia="ＭＳ Ｐゴシック" w:hAnsi="ＭＳ Ｐゴシック"/>
          </w:rPr>
          <w:t>:</w:t>
        </w:r>
      </w:ins>
    </w:p>
    <w:p w14:paraId="17509902" w14:textId="66BC0FA9" w:rsidR="00C249A8" w:rsidRDefault="00BC10F4" w:rsidP="00C249A8">
      <w:pPr>
        <w:ind w:firstLineChars="100" w:firstLine="210"/>
        <w:rPr>
          <w:ins w:id="4194" w:author="岩下" w:date="2015-10-15T14:57:00Z"/>
        </w:rPr>
      </w:pPr>
      <w:ins w:id="4195" w:author="岩下" w:date="2015-10-06T13:47:00Z">
        <w:r>
          <w:rPr>
            <w:rFonts w:hint="eastAsia"/>
          </w:rPr>
          <w:t>メンバの参照（</w:t>
        </w:r>
      </w:ins>
      <w:ins w:id="4196" w:author="岩下" w:date="2015-10-15T14:56:00Z">
        <w:r w:rsidR="00C249A8">
          <w:fldChar w:fldCharType="begin"/>
        </w:r>
        <w:r w:rsidR="00C249A8">
          <w:instrText xml:space="preserve"> REF </w:instrText>
        </w:r>
        <w:r w:rsidR="00C249A8">
          <w:rPr>
            <w:rFonts w:hint="eastAsia"/>
          </w:rPr>
          <w:instrText>_Ref306540289 \n \h</w:instrText>
        </w:r>
        <w:r w:rsidR="00C249A8">
          <w:instrText xml:space="preserve"> </w:instrText>
        </w:r>
      </w:ins>
      <w:r w:rsidR="00C249A8">
        <w:fldChar w:fldCharType="separate"/>
      </w:r>
      <w:ins w:id="4197" w:author="Youichi KOYAMA" w:date="2016-03-17T11:55:00Z">
        <w:r w:rsidR="006A16F7">
          <w:t>7.5</w:t>
        </w:r>
      </w:ins>
      <w:ins w:id="4198" w:author="岩下" w:date="2015-10-15T14:56:00Z">
        <w:r w:rsidR="00C249A8">
          <w:fldChar w:fldCharType="end"/>
        </w:r>
      </w:ins>
      <w:ins w:id="4199" w:author="岩下" w:date="2015-10-06T13:47:00Z">
        <w:r>
          <w:rPr>
            <w:rFonts w:hint="eastAsia"/>
          </w:rPr>
          <w:t>節）</w:t>
        </w:r>
      </w:ins>
      <w:ins w:id="4200" w:author="岩下" w:date="2015-10-06T13:48:00Z">
        <w:r>
          <w:rPr>
            <w:rFonts w:hint="eastAsia"/>
          </w:rPr>
          <w:t>では</w:t>
        </w:r>
      </w:ins>
      <w:ins w:id="4201" w:author="岩下" w:date="2015-10-06T13:47:00Z">
        <w:r>
          <w:t>member</w:t>
        </w:r>
        <w:r>
          <w:rPr>
            <w:rFonts w:hint="eastAsia"/>
          </w:rPr>
          <w:t>属性</w:t>
        </w:r>
      </w:ins>
      <w:ins w:id="4202" w:author="岩下" w:date="2015-10-06T13:48:00Z">
        <w:r>
          <w:rPr>
            <w:rFonts w:hint="eastAsia"/>
          </w:rPr>
          <w:t>にメンバ名を記述するのに対し、</w:t>
        </w:r>
      </w:ins>
      <w:ins w:id="4203" w:author="岩下" w:date="2015-10-06T13:49:00Z">
        <w:r>
          <w:rPr>
            <w:rFonts w:hint="eastAsia"/>
          </w:rPr>
          <w:t>メンバポインタの参照（本節）では</w:t>
        </w:r>
      </w:ins>
      <w:ins w:id="4204" w:author="岩下" w:date="2015-10-06T13:48:00Z">
        <w:r>
          <w:t>name</w:t>
        </w:r>
        <w:r>
          <w:rPr>
            <w:rFonts w:hint="eastAsia"/>
          </w:rPr>
          <w:t>属性に</w:t>
        </w:r>
      </w:ins>
      <w:ins w:id="4205" w:author="岩下" w:date="2015-10-06T13:49:00Z">
        <w:r>
          <w:rPr>
            <w:rFonts w:hint="eastAsia"/>
          </w:rPr>
          <w:t>変数名を記述する。</w:t>
        </w:r>
      </w:ins>
      <w:ins w:id="4206" w:author="岩下" w:date="2015-10-15T14:58:00Z">
        <w:r w:rsidR="00C249A8">
          <w:rPr>
            <w:rFonts w:hint="eastAsia"/>
          </w:rPr>
          <w:t>この仕様は</w:t>
        </w:r>
      </w:ins>
      <w:ins w:id="4207" w:author="岩下" w:date="2015-10-15T14:57:00Z">
        <w:r w:rsidR="00C249A8">
          <w:rPr>
            <w:rFonts w:hint="eastAsia"/>
          </w:rPr>
          <w:t>実装を反映した。</w:t>
        </w:r>
      </w:ins>
    </w:p>
    <w:p w14:paraId="0111709A" w14:textId="4B0B9B46" w:rsidR="00BC10F4" w:rsidRDefault="00BC10F4" w:rsidP="003C3264">
      <w:pPr>
        <w:rPr>
          <w:ins w:id="4208" w:author="岩下" w:date="2015-10-06T13:42:00Z"/>
          <w:rFonts w:ascii="ＭＳ Ｐゴシック" w:eastAsia="ＭＳ Ｐゴシック" w:hAnsi="ＭＳ Ｐゴシック"/>
        </w:rPr>
      </w:pPr>
    </w:p>
    <w:p w14:paraId="0D73D64F" w14:textId="77777777" w:rsidR="007D78E6" w:rsidRPr="003C315A" w:rsidRDefault="007D78E6" w:rsidP="007D78E6">
      <w:pPr>
        <w:tabs>
          <w:tab w:val="left" w:pos="1590"/>
        </w:tabs>
        <w:rPr>
          <w:ins w:id="4209" w:author="岩下" w:date="2015-10-06T13:42:00Z"/>
          <w:rFonts w:asciiTheme="majorEastAsia" w:eastAsiaTheme="majorEastAsia" w:hAnsiTheme="majorEastAsia"/>
        </w:rPr>
      </w:pPr>
      <w:ins w:id="4210" w:author="岩下" w:date="2015-10-06T13:42: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74CFAB9A" w14:textId="77777777" w:rsidR="00C249A8" w:rsidRDefault="007D78E6" w:rsidP="00C249A8">
      <w:pPr>
        <w:ind w:firstLineChars="100" w:firstLine="210"/>
        <w:rPr>
          <w:ins w:id="4211" w:author="岩下" w:date="2015-10-15T14:57:00Z"/>
        </w:rPr>
      </w:pPr>
      <w:ins w:id="4212" w:author="岩下" w:date="2015-10-06T13:42:00Z">
        <w:r>
          <w:rPr>
            <w:rFonts w:hint="eastAsia"/>
          </w:rPr>
          <w:t>以下のプログラムで、</w:t>
        </w:r>
        <w:r>
          <w:t>(1)</w:t>
        </w:r>
        <w:r>
          <w:rPr>
            <w:rFonts w:hint="eastAsia"/>
          </w:rPr>
          <w:t>はメンバ変数へのポインタの宣言、</w:t>
        </w:r>
        <w:r>
          <w:t>(2)</w:t>
        </w:r>
        <w:r>
          <w:rPr>
            <w:rFonts w:hint="eastAsia"/>
          </w:rPr>
          <w:t>はメンバ関数へのポインタの宣言であり、それぞれメンバ変数、メンバ関数をポイントするよう初期化されている（</w:t>
        </w:r>
        <w:r>
          <w:fldChar w:fldCharType="begin"/>
        </w:r>
        <w:r>
          <w:instrText xml:space="preserve"> REF </w:instrText>
        </w:r>
        <w:r>
          <w:rPr>
            <w:rFonts w:hint="eastAsia"/>
          </w:rPr>
          <w:instrText>_Ref305758179 \n \h</w:instrText>
        </w:r>
        <w:r>
          <w:instrText xml:space="preserve"> </w:instrText>
        </w:r>
      </w:ins>
      <w:ins w:id="4213" w:author="岩下" w:date="2015-10-06T13:42:00Z">
        <w:r>
          <w:fldChar w:fldCharType="separate"/>
        </w:r>
      </w:ins>
      <w:r w:rsidR="006A16F7">
        <w:t>2.1</w:t>
      </w:r>
      <w:ins w:id="4214" w:author="岩下" w:date="2015-10-06T13:42:00Z">
        <w:r>
          <w:fldChar w:fldCharType="end"/>
        </w:r>
        <w:r>
          <w:rPr>
            <w:rFonts w:hint="eastAsia"/>
          </w:rPr>
          <w:t>節の例参照）。</w:t>
        </w:r>
        <w:r>
          <w:t>(3)</w:t>
        </w:r>
        <w:r>
          <w:rPr>
            <w:rFonts w:hint="eastAsia"/>
          </w:rPr>
          <w:t>の右辺により</w:t>
        </w:r>
        <w:r>
          <w:t>s1.foo</w:t>
        </w:r>
        <w:r>
          <w:rPr>
            <w:rFonts w:hint="eastAsia"/>
          </w:rPr>
          <w:t>が引数</w:t>
        </w:r>
        <w:r>
          <w:t>3</w:t>
        </w:r>
        <w:r>
          <w:rPr>
            <w:rFonts w:hint="eastAsia"/>
          </w:rPr>
          <w:t>で呼び出され、左辺</w:t>
        </w:r>
        <w:r>
          <w:t>s1.data</w:t>
        </w:r>
        <w:r>
          <w:rPr>
            <w:rFonts w:hint="eastAsia"/>
          </w:rPr>
          <w:t>に代入される。</w:t>
        </w:r>
      </w:ins>
    </w:p>
    <w:p w14:paraId="58CEFC79" w14:textId="77777777" w:rsidR="007D78E6" w:rsidRDefault="007D78E6" w:rsidP="00C249A8">
      <w:pPr>
        <w:pBdr>
          <w:top w:val="single" w:sz="4" w:space="1" w:color="auto"/>
          <w:left w:val="single" w:sz="4" w:space="0" w:color="auto"/>
          <w:bottom w:val="single" w:sz="4" w:space="1" w:color="auto"/>
          <w:right w:val="single" w:sz="4" w:space="0" w:color="auto"/>
        </w:pBdr>
        <w:ind w:firstLineChars="100" w:firstLine="200"/>
        <w:rPr>
          <w:ins w:id="4215" w:author="岩下" w:date="2015-10-06T13:42:00Z"/>
          <w:rFonts w:ascii="ＭＳ Ｐゴシック" w:eastAsia="ＭＳ Ｐゴシック" w:hAnsi="ＭＳ Ｐゴシック"/>
          <w:sz w:val="20"/>
          <w:szCs w:val="20"/>
        </w:rPr>
      </w:pPr>
      <w:ins w:id="4216" w:author="岩下" w:date="2015-10-06T13:42:00Z">
        <w:r>
          <w:rPr>
            <w:rFonts w:ascii="ＭＳ Ｐゴシック" w:eastAsia="ＭＳ Ｐゴシック" w:hAnsi="ＭＳ Ｐゴシック"/>
            <w:sz w:val="20"/>
            <w:szCs w:val="20"/>
          </w:rPr>
          <w:t>struct S {</w:t>
        </w:r>
      </w:ins>
    </w:p>
    <w:p w14:paraId="17B88BEB"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17" w:author="岩下" w:date="2015-10-06T13:42:00Z"/>
          <w:rFonts w:ascii="ＭＳ Ｐゴシック" w:eastAsia="ＭＳ Ｐゴシック" w:hAnsi="ＭＳ Ｐゴシック"/>
          <w:sz w:val="20"/>
          <w:szCs w:val="20"/>
        </w:rPr>
      </w:pPr>
      <w:ins w:id="4218" w:author="岩下" w:date="2015-10-06T13:42:00Z">
        <w:r>
          <w:rPr>
            <w:rFonts w:ascii="ＭＳ Ｐゴシック" w:eastAsia="ＭＳ Ｐゴシック" w:hAnsi="ＭＳ Ｐゴシック"/>
            <w:sz w:val="20"/>
            <w:szCs w:val="20"/>
          </w:rPr>
          <w:t xml:space="preserve">  int data;</w:t>
        </w:r>
      </w:ins>
    </w:p>
    <w:p w14:paraId="1DDC87AC"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19" w:author="岩下" w:date="2015-10-06T13:42:00Z"/>
          <w:rFonts w:ascii="ＭＳ Ｐゴシック" w:eastAsia="ＭＳ Ｐゴシック" w:hAnsi="ＭＳ Ｐゴシック"/>
          <w:sz w:val="20"/>
          <w:szCs w:val="20"/>
        </w:rPr>
      </w:pPr>
      <w:ins w:id="4220" w:author="岩下" w:date="2015-10-06T13:42:00Z">
        <w:r>
          <w:rPr>
            <w:rFonts w:ascii="ＭＳ Ｐゴシック" w:eastAsia="ＭＳ Ｐゴシック" w:hAnsi="ＭＳ Ｐゴシック"/>
            <w:sz w:val="20"/>
            <w:szCs w:val="20"/>
          </w:rPr>
          <w:t xml:space="preserve">  int foo(int n) { return n + 1; }</w:t>
        </w:r>
      </w:ins>
    </w:p>
    <w:p w14:paraId="304D880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1" w:author="岩下" w:date="2015-10-06T13:42:00Z"/>
          <w:rFonts w:ascii="ＭＳ Ｐゴシック" w:eastAsia="ＭＳ Ｐゴシック" w:hAnsi="ＭＳ Ｐゴシック"/>
          <w:sz w:val="20"/>
          <w:szCs w:val="20"/>
        </w:rPr>
      </w:pPr>
      <w:ins w:id="4222" w:author="岩下" w:date="2015-10-06T13:42:00Z">
        <w:r>
          <w:rPr>
            <w:rFonts w:ascii="ＭＳ Ｐゴシック" w:eastAsia="ＭＳ Ｐゴシック" w:hAnsi="ＭＳ Ｐゴシック"/>
            <w:sz w:val="20"/>
            <w:szCs w:val="20"/>
          </w:rPr>
          <w:t>};</w:t>
        </w:r>
      </w:ins>
    </w:p>
    <w:p w14:paraId="29687DBD"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3" w:author="岩下" w:date="2015-10-06T13:42:00Z"/>
          <w:rFonts w:ascii="ＭＳ Ｐゴシック" w:eastAsia="ＭＳ Ｐゴシック" w:hAnsi="ＭＳ Ｐゴシック"/>
          <w:sz w:val="20"/>
          <w:szCs w:val="20"/>
        </w:rPr>
      </w:pPr>
    </w:p>
    <w:p w14:paraId="28AC858B"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4" w:author="岩下" w:date="2015-10-06T13:42:00Z"/>
          <w:rFonts w:ascii="ＭＳ Ｐゴシック" w:eastAsia="ＭＳ Ｐゴシック" w:hAnsi="ＭＳ Ｐゴシック"/>
          <w:sz w:val="20"/>
          <w:szCs w:val="20"/>
        </w:rPr>
      </w:pPr>
      <w:ins w:id="4225" w:author="岩下" w:date="2015-10-06T13:42:00Z">
        <w:r>
          <w:rPr>
            <w:rFonts w:ascii="ＭＳ Ｐゴシック" w:eastAsia="ＭＳ Ｐゴシック" w:hAnsi="ＭＳ Ｐゴシック"/>
            <w:sz w:val="20"/>
            <w:szCs w:val="20"/>
          </w:rPr>
          <w:t>int S :: *d = &amp;S :: data;</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(1)</w:t>
        </w:r>
      </w:ins>
    </w:p>
    <w:p w14:paraId="7D8BDCB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6" w:author="岩下" w:date="2015-10-06T13:42:00Z"/>
          <w:rFonts w:ascii="ＭＳ Ｐゴシック" w:eastAsia="ＭＳ Ｐゴシック" w:hAnsi="ＭＳ Ｐゴシック"/>
          <w:sz w:val="20"/>
          <w:szCs w:val="20"/>
        </w:rPr>
      </w:pPr>
      <w:ins w:id="4227" w:author="岩下" w:date="2015-10-06T13:42:00Z">
        <w:r>
          <w:rPr>
            <w:rFonts w:ascii="ＭＳ Ｐゴシック" w:eastAsia="ＭＳ Ｐゴシック" w:hAnsi="ＭＳ Ｐゴシック"/>
            <w:sz w:val="20"/>
            <w:szCs w:val="20"/>
          </w:rPr>
          <w:t>int (S :: *f)(int) = &amp;S :: foo;</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(2)</w:t>
        </w:r>
      </w:ins>
    </w:p>
    <w:p w14:paraId="799F53A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8" w:author="岩下" w:date="2015-10-06T13:42:00Z"/>
          <w:rFonts w:ascii="ＭＳ Ｐゴシック" w:eastAsia="ＭＳ Ｐゴシック" w:hAnsi="ＭＳ Ｐゴシック"/>
          <w:sz w:val="20"/>
          <w:szCs w:val="20"/>
        </w:rPr>
      </w:pPr>
    </w:p>
    <w:p w14:paraId="70596BE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29" w:author="岩下" w:date="2015-10-06T13:42:00Z"/>
          <w:rFonts w:ascii="ＭＳ Ｐゴシック" w:eastAsia="ＭＳ Ｐゴシック" w:hAnsi="ＭＳ Ｐゴシック"/>
          <w:sz w:val="20"/>
          <w:szCs w:val="20"/>
        </w:rPr>
      </w:pPr>
      <w:ins w:id="4230" w:author="岩下" w:date="2015-10-06T13:42:00Z">
        <w:r>
          <w:rPr>
            <w:rFonts w:ascii="ＭＳ Ｐゴシック" w:eastAsia="ＭＳ Ｐゴシック" w:hAnsi="ＭＳ Ｐゴシック"/>
            <w:sz w:val="20"/>
            <w:szCs w:val="20"/>
          </w:rPr>
          <w:t>struct S s1;</w:t>
        </w:r>
      </w:ins>
    </w:p>
    <w:p w14:paraId="318DAAAE"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231" w:author="岩下" w:date="2015-10-06T13:42:00Z"/>
          <w:rFonts w:ascii="ＭＳ Ｐゴシック" w:eastAsia="ＭＳ Ｐゴシック" w:hAnsi="ＭＳ Ｐゴシック"/>
          <w:sz w:val="20"/>
          <w:szCs w:val="20"/>
        </w:rPr>
      </w:pPr>
      <w:ins w:id="4232" w:author="岩下" w:date="2015-10-06T13:42:00Z">
        <w:r>
          <w:rPr>
            <w:rFonts w:ascii="ＭＳ Ｐゴシック" w:eastAsia="ＭＳ Ｐゴシック" w:hAnsi="ＭＳ Ｐゴシック"/>
            <w:sz w:val="20"/>
            <w:szCs w:val="20"/>
          </w:rPr>
          <w:t>s1.*d = (s1.*f)(3);</w:t>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r>
        <w:r>
          <w:rPr>
            <w:rFonts w:ascii="ＭＳ Ｐゴシック" w:eastAsia="ＭＳ Ｐゴシック" w:hAnsi="ＭＳ Ｐゴシック"/>
            <w:sz w:val="20"/>
            <w:szCs w:val="20"/>
          </w:rPr>
          <w:tab/>
          <w:t>// (3)</w:t>
        </w:r>
      </w:ins>
    </w:p>
    <w:p w14:paraId="22D99161" w14:textId="77777777" w:rsidR="007D78E6" w:rsidRPr="003C315A" w:rsidRDefault="007D78E6" w:rsidP="007D78E6">
      <w:pPr>
        <w:rPr>
          <w:ins w:id="4233" w:author="岩下" w:date="2015-10-06T13:42:00Z"/>
          <w:rFonts w:ascii="ＭＳ Ｐゴシック" w:eastAsia="ＭＳ Ｐゴシック" w:hAnsi="ＭＳ Ｐゴシック"/>
          <w:sz w:val="20"/>
          <w:szCs w:val="20"/>
        </w:rPr>
      </w:pPr>
      <w:ins w:id="4234" w:author="岩下" w:date="2015-10-06T13:42:00Z">
        <w:r>
          <w:rPr>
            <w:rFonts w:hint="eastAsia"/>
          </w:rPr>
          <w:t>このとき、</w:t>
        </w:r>
        <w:r>
          <w:t>(3)</w:t>
        </w:r>
        <w:r>
          <w:rPr>
            <w:rFonts w:hint="eastAsia"/>
          </w:rPr>
          <w:t>の左辺は以下のように表現される。</w:t>
        </w:r>
      </w:ins>
    </w:p>
    <w:p w14:paraId="0FAB0A9C" w14:textId="4E3D8908"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35" w:author="岩下" w:date="2015-10-06T13:42:00Z"/>
          <w:rFonts w:ascii="ＭＳ Ｐゴシック" w:eastAsia="ＭＳ Ｐゴシック" w:hAnsi="ＭＳ Ｐゴシック"/>
          <w:sz w:val="20"/>
          <w:szCs w:val="20"/>
        </w:rPr>
      </w:pPr>
      <w:ins w:id="4236" w:author="岩下" w:date="2015-10-06T13:42:00Z">
        <w:r w:rsidRPr="00CD2773">
          <w:rPr>
            <w:rFonts w:ascii="ＭＳ Ｐゴシック" w:eastAsia="ＭＳ Ｐゴシック" w:hAnsi="ＭＳ Ｐゴシック"/>
            <w:sz w:val="20"/>
            <w:szCs w:val="20"/>
          </w:rPr>
          <w:t xml:space="preserve">  &lt;</w:t>
        </w:r>
        <w:r>
          <w:rPr>
            <w:rFonts w:ascii="ＭＳ Ｐゴシック" w:eastAsia="ＭＳ Ｐゴシック" w:hAnsi="ＭＳ Ｐゴシック" w:hint="eastAsia"/>
            <w:sz w:val="20"/>
            <w:szCs w:val="20"/>
          </w:rPr>
          <w:t>memberPointerRef type=</w:t>
        </w:r>
        <w:r>
          <w:rPr>
            <w:rFonts w:ascii="ＭＳ Ｐゴシック" w:eastAsia="ＭＳ Ｐゴシック" w:hAnsi="ＭＳ Ｐゴシック"/>
            <w:sz w:val="20"/>
            <w:szCs w:val="20"/>
          </w:rPr>
          <w:t xml:space="preserve">"P4" </w:t>
        </w:r>
      </w:ins>
      <w:ins w:id="4237" w:author="岩下" w:date="2015-10-06T13:45:00Z">
        <w:r w:rsidR="00BC10F4">
          <w:rPr>
            <w:rFonts w:ascii="ＭＳ Ｐゴシック" w:eastAsia="ＭＳ Ｐゴシック" w:hAnsi="ＭＳ Ｐゴシック"/>
            <w:sz w:val="20"/>
            <w:szCs w:val="20"/>
          </w:rPr>
          <w:t>name</w:t>
        </w:r>
      </w:ins>
      <w:ins w:id="4238" w:author="岩下" w:date="2015-10-06T13:42:00Z">
        <w:r>
          <w:rPr>
            <w:rFonts w:ascii="ＭＳ Ｐゴシック" w:eastAsia="ＭＳ Ｐゴシック" w:hAnsi="ＭＳ Ｐゴシック"/>
            <w:sz w:val="20"/>
            <w:szCs w:val="20"/>
          </w:rPr>
          <w:t>=”d”&gt;</w:t>
        </w:r>
      </w:ins>
    </w:p>
    <w:p w14:paraId="2FC2CA61"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39" w:author="岩下" w:date="2015-10-06T13:42:00Z"/>
          <w:rFonts w:ascii="ＭＳ Ｐゴシック" w:eastAsia="ＭＳ Ｐゴシック" w:hAnsi="ＭＳ Ｐゴシック"/>
          <w:sz w:val="20"/>
          <w:szCs w:val="20"/>
        </w:rPr>
      </w:pPr>
      <w:ins w:id="4240" w:author="岩下" w:date="2015-10-06T13:42:00Z">
        <w:r>
          <w:rPr>
            <w:rFonts w:ascii="ＭＳ Ｐゴシック" w:eastAsia="ＭＳ Ｐゴシック" w:hAnsi="ＭＳ Ｐゴシック"/>
            <w:sz w:val="20"/>
            <w:szCs w:val="20"/>
          </w:rPr>
          <w:t xml:space="preserve">    &lt;varAddr type="P3" scope="global"&gt;s1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5EDABE8F"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241" w:author="岩下" w:date="2015-10-06T13:42:00Z"/>
          <w:rFonts w:ascii="ＭＳ Ｐゴシック" w:eastAsia="ＭＳ Ｐゴシック" w:hAnsi="ＭＳ Ｐゴシック"/>
          <w:sz w:val="20"/>
          <w:szCs w:val="20"/>
        </w:rPr>
      </w:pPr>
      <w:ins w:id="4242" w:author="岩下" w:date="2015-10-06T13:42:00Z">
        <w:r>
          <w:rPr>
            <w:rFonts w:ascii="ＭＳ Ｐゴシック" w:eastAsia="ＭＳ Ｐゴシック" w:hAnsi="ＭＳ Ｐゴシック"/>
            <w:sz w:val="20"/>
            <w:szCs w:val="20"/>
          </w:rPr>
          <w:t xml:space="preserve">  &lt;/memberPointerRef&gt;</w:t>
        </w:r>
      </w:ins>
    </w:p>
    <w:p w14:paraId="08CD4D31" w14:textId="77777777" w:rsidR="007D78E6" w:rsidRPr="003C315A" w:rsidRDefault="007D78E6" w:rsidP="007D78E6">
      <w:pPr>
        <w:rPr>
          <w:ins w:id="4243" w:author="岩下" w:date="2015-10-06T13:42:00Z"/>
          <w:rFonts w:ascii="ＭＳ Ｐゴシック" w:eastAsia="ＭＳ Ｐゴシック" w:hAnsi="ＭＳ Ｐゴシック"/>
          <w:sz w:val="20"/>
          <w:szCs w:val="20"/>
        </w:rPr>
      </w:pPr>
      <w:ins w:id="4244" w:author="岩下" w:date="2015-10-06T13:42:00Z">
        <w:r>
          <w:t>(3)</w:t>
        </w:r>
        <w:r>
          <w:rPr>
            <w:rFonts w:hint="eastAsia"/>
          </w:rPr>
          <w:t>の右辺は以下のように表現される。</w:t>
        </w:r>
      </w:ins>
    </w:p>
    <w:p w14:paraId="4717111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45" w:author="岩下" w:date="2015-10-06T13:42:00Z"/>
          <w:rFonts w:ascii="ＭＳ Ｐゴシック" w:eastAsia="ＭＳ Ｐゴシック" w:hAnsi="ＭＳ Ｐゴシック"/>
          <w:sz w:val="20"/>
          <w:szCs w:val="20"/>
        </w:rPr>
      </w:pPr>
      <w:ins w:id="4246" w:author="岩下" w:date="2015-10-06T13:42:00Z">
        <w:r w:rsidRPr="00CD2773">
          <w:rPr>
            <w:rFonts w:ascii="ＭＳ Ｐゴシック" w:eastAsia="ＭＳ Ｐゴシック" w:hAnsi="ＭＳ Ｐゴシック"/>
            <w:sz w:val="20"/>
            <w:szCs w:val="20"/>
          </w:rPr>
          <w:t xml:space="preserve">  </w:t>
        </w:r>
        <w:r>
          <w:rPr>
            <w:rFonts w:ascii="ＭＳ Ｐゴシック" w:eastAsia="ＭＳ Ｐゴシック" w:hAnsi="ＭＳ Ｐゴシック"/>
            <w:sz w:val="20"/>
            <w:szCs w:val="20"/>
          </w:rPr>
          <w:t>&lt;functionCall type="int"&gt;</w:t>
        </w:r>
      </w:ins>
    </w:p>
    <w:p w14:paraId="5AF7735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47" w:author="岩下" w:date="2015-10-06T13:42:00Z"/>
          <w:rFonts w:ascii="ＭＳ Ｐゴシック" w:eastAsia="ＭＳ Ｐゴシック" w:hAnsi="ＭＳ Ｐゴシック"/>
          <w:sz w:val="20"/>
          <w:szCs w:val="20"/>
        </w:rPr>
      </w:pPr>
      <w:ins w:id="4248" w:author="岩下" w:date="2015-10-06T13:42:00Z">
        <w:r>
          <w:rPr>
            <w:rFonts w:ascii="ＭＳ Ｐゴシック" w:eastAsia="ＭＳ Ｐゴシック" w:hAnsi="ＭＳ Ｐゴシック"/>
            <w:sz w:val="20"/>
            <w:szCs w:val="20"/>
          </w:rPr>
          <w:lastRenderedPageBreak/>
          <w:t xml:space="preserve">    &lt;function&gt;</w:t>
        </w:r>
      </w:ins>
    </w:p>
    <w:p w14:paraId="62110EEC" w14:textId="17DD856F"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49" w:author="岩下" w:date="2015-10-06T13:42:00Z"/>
          <w:rFonts w:ascii="ＭＳ Ｐゴシック" w:eastAsia="ＭＳ Ｐゴシック" w:hAnsi="ＭＳ Ｐゴシック"/>
          <w:sz w:val="20"/>
          <w:szCs w:val="20"/>
        </w:rPr>
      </w:pPr>
      <w:ins w:id="4250" w:author="岩下" w:date="2015-10-06T13:42:00Z">
        <w:r>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&lt;</w:t>
        </w:r>
        <w:r>
          <w:rPr>
            <w:rFonts w:ascii="ＭＳ Ｐゴシック" w:eastAsia="ＭＳ Ｐゴシック" w:hAnsi="ＭＳ Ｐゴシック" w:hint="eastAsia"/>
            <w:sz w:val="20"/>
            <w:szCs w:val="20"/>
          </w:rPr>
          <w:t>memberPointerRef type=</w:t>
        </w:r>
        <w:r>
          <w:rPr>
            <w:rFonts w:ascii="ＭＳ Ｐゴシック" w:eastAsia="ＭＳ Ｐゴシック" w:hAnsi="ＭＳ Ｐゴシック"/>
            <w:sz w:val="20"/>
            <w:szCs w:val="20"/>
          </w:rPr>
          <w:t xml:space="preserve">"P4" </w:t>
        </w:r>
      </w:ins>
      <w:ins w:id="4251" w:author="岩下" w:date="2015-10-06T13:45:00Z">
        <w:r w:rsidR="00BC10F4">
          <w:rPr>
            <w:rFonts w:ascii="ＭＳ Ｐゴシック" w:eastAsia="ＭＳ Ｐゴシック" w:hAnsi="ＭＳ Ｐゴシック"/>
            <w:sz w:val="20"/>
            <w:szCs w:val="20"/>
          </w:rPr>
          <w:t>name</w:t>
        </w:r>
      </w:ins>
      <w:ins w:id="4252" w:author="岩下" w:date="2015-10-06T13:42:00Z">
        <w:r>
          <w:rPr>
            <w:rFonts w:ascii="ＭＳ Ｐゴシック" w:eastAsia="ＭＳ Ｐゴシック" w:hAnsi="ＭＳ Ｐゴシック"/>
            <w:sz w:val="20"/>
            <w:szCs w:val="20"/>
          </w:rPr>
          <w:t>=”f”&gt;</w:t>
        </w:r>
      </w:ins>
    </w:p>
    <w:p w14:paraId="43765BA9"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53" w:author="岩下" w:date="2015-10-06T13:42:00Z"/>
          <w:rFonts w:ascii="ＭＳ Ｐゴシック" w:eastAsia="ＭＳ Ｐゴシック" w:hAnsi="ＭＳ Ｐゴシック"/>
          <w:sz w:val="20"/>
          <w:szCs w:val="20"/>
        </w:rPr>
      </w:pPr>
      <w:ins w:id="4254" w:author="岩下" w:date="2015-10-06T13:42:00Z">
        <w:r>
          <w:rPr>
            <w:rFonts w:ascii="ＭＳ Ｐゴシック" w:eastAsia="ＭＳ Ｐゴシック" w:hAnsi="ＭＳ Ｐゴシック"/>
            <w:sz w:val="20"/>
            <w:szCs w:val="20"/>
          </w:rPr>
          <w:t xml:space="preserve">        &lt;varAddr type="P3" scope="global"&gt;s1</w:t>
        </w:r>
        <w:r>
          <w:rPr>
            <w:rFonts w:ascii="ＭＳ Ｐゴシック" w:eastAsia="ＭＳ Ｐゴシック" w:hAnsi="ＭＳ Ｐゴシック" w:hint="eastAsia"/>
            <w:sz w:val="20"/>
            <w:szCs w:val="20"/>
          </w:rPr>
          <w:t>&lt;</w:t>
        </w:r>
        <w:r>
          <w:rPr>
            <w:rFonts w:ascii="ＭＳ Ｐゴシック" w:eastAsia="ＭＳ Ｐゴシック" w:hAnsi="ＭＳ Ｐゴシック"/>
            <w:sz w:val="20"/>
            <w:szCs w:val="20"/>
          </w:rPr>
          <w:t>/varAddr&gt;</w:t>
        </w:r>
      </w:ins>
    </w:p>
    <w:p w14:paraId="2EA739C3"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55" w:author="岩下" w:date="2015-10-06T13:42:00Z"/>
          <w:rFonts w:ascii="ＭＳ Ｐゴシック" w:eastAsia="ＭＳ Ｐゴシック" w:hAnsi="ＭＳ Ｐゴシック"/>
          <w:sz w:val="20"/>
          <w:szCs w:val="20"/>
        </w:rPr>
      </w:pPr>
      <w:ins w:id="4256" w:author="岩下" w:date="2015-10-06T13:42:00Z">
        <w:r>
          <w:rPr>
            <w:rFonts w:ascii="ＭＳ Ｐゴシック" w:eastAsia="ＭＳ Ｐゴシック" w:hAnsi="ＭＳ Ｐゴシック"/>
            <w:sz w:val="20"/>
            <w:szCs w:val="20"/>
          </w:rPr>
          <w:t xml:space="preserve">      &lt;/memberPointerRef&gt;</w:t>
        </w:r>
      </w:ins>
    </w:p>
    <w:p w14:paraId="605FBFBC"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57" w:author="岩下" w:date="2015-10-06T13:42:00Z"/>
          <w:rFonts w:ascii="ＭＳ Ｐゴシック" w:eastAsia="ＭＳ Ｐゴシック" w:hAnsi="ＭＳ Ｐゴシック"/>
          <w:sz w:val="20"/>
          <w:szCs w:val="20"/>
        </w:rPr>
      </w:pPr>
      <w:ins w:id="4258" w:author="岩下" w:date="2015-10-06T13:42:00Z">
        <w:r>
          <w:rPr>
            <w:rFonts w:ascii="ＭＳ Ｐゴシック" w:eastAsia="ＭＳ Ｐゴシック" w:hAnsi="ＭＳ Ｐゴシック"/>
            <w:sz w:val="20"/>
            <w:szCs w:val="20"/>
          </w:rPr>
          <w:t xml:space="preserve">    &lt;/function&gt;</w:t>
        </w:r>
      </w:ins>
    </w:p>
    <w:p w14:paraId="544B7D97"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59" w:author="岩下" w:date="2015-10-06T13:42:00Z"/>
          <w:rFonts w:ascii="ＭＳ Ｐゴシック" w:eastAsia="ＭＳ Ｐゴシック" w:hAnsi="ＭＳ Ｐゴシック"/>
          <w:sz w:val="20"/>
          <w:szCs w:val="20"/>
        </w:rPr>
      </w:pPr>
      <w:ins w:id="4260" w:author="岩下" w:date="2015-10-06T13:42:00Z">
        <w:r>
          <w:rPr>
            <w:rFonts w:ascii="ＭＳ Ｐゴシック" w:eastAsia="ＭＳ Ｐゴシック" w:hAnsi="ＭＳ Ｐゴシック"/>
            <w:sz w:val="20"/>
            <w:szCs w:val="20"/>
          </w:rPr>
          <w:t xml:space="preserve">    &lt;arguments&gt;</w:t>
        </w:r>
      </w:ins>
    </w:p>
    <w:p w14:paraId="6F1DF214"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61" w:author="岩下" w:date="2015-10-06T13:42:00Z"/>
          <w:rFonts w:ascii="ＭＳ Ｐゴシック" w:eastAsia="ＭＳ Ｐゴシック" w:hAnsi="ＭＳ Ｐゴシック"/>
          <w:sz w:val="20"/>
          <w:szCs w:val="20"/>
        </w:rPr>
      </w:pPr>
      <w:ins w:id="4262" w:author="岩下" w:date="2015-10-06T13:42:00Z">
        <w:r>
          <w:rPr>
            <w:rFonts w:ascii="ＭＳ Ｐゴシック" w:eastAsia="ＭＳ Ｐゴシック" w:hAnsi="ＭＳ Ｐゴシック"/>
            <w:sz w:val="20"/>
            <w:szCs w:val="20"/>
          </w:rPr>
          <w:t xml:space="preserve">      &lt;intConstant type="int"&gt;3&lt;/intConstant&gt;</w:t>
        </w:r>
      </w:ins>
    </w:p>
    <w:p w14:paraId="6ADCDC81" w14:textId="77777777" w:rsidR="007D78E6" w:rsidRDefault="007D78E6" w:rsidP="007D78E6">
      <w:pPr>
        <w:pBdr>
          <w:top w:val="single" w:sz="4" w:space="1" w:color="auto"/>
          <w:left w:val="single" w:sz="4" w:space="0" w:color="auto"/>
          <w:bottom w:val="single" w:sz="4" w:space="1" w:color="auto"/>
          <w:right w:val="single" w:sz="4" w:space="0" w:color="auto"/>
        </w:pBdr>
        <w:ind w:firstLineChars="100" w:firstLine="200"/>
        <w:rPr>
          <w:ins w:id="4263" w:author="岩下" w:date="2015-10-06T13:42:00Z"/>
          <w:rFonts w:ascii="ＭＳ Ｐゴシック" w:eastAsia="ＭＳ Ｐゴシック" w:hAnsi="ＭＳ Ｐゴシック"/>
          <w:sz w:val="20"/>
          <w:szCs w:val="20"/>
        </w:rPr>
      </w:pPr>
      <w:ins w:id="4264" w:author="岩下" w:date="2015-10-06T13:42:00Z">
        <w:r>
          <w:rPr>
            <w:rFonts w:ascii="ＭＳ Ｐゴシック" w:eastAsia="ＭＳ Ｐゴシック" w:hAnsi="ＭＳ Ｐゴシック"/>
            <w:sz w:val="20"/>
            <w:szCs w:val="20"/>
          </w:rPr>
          <w:t xml:space="preserve">    &lt;/arguments&gt;</w:t>
        </w:r>
      </w:ins>
    </w:p>
    <w:p w14:paraId="360428CA" w14:textId="77777777" w:rsidR="007D78E6" w:rsidRPr="00CD2773" w:rsidRDefault="007D78E6" w:rsidP="007D78E6">
      <w:pPr>
        <w:pBdr>
          <w:top w:val="single" w:sz="4" w:space="1" w:color="auto"/>
          <w:left w:val="single" w:sz="4" w:space="0" w:color="auto"/>
          <w:bottom w:val="single" w:sz="4" w:space="1" w:color="auto"/>
          <w:right w:val="single" w:sz="4" w:space="0" w:color="auto"/>
        </w:pBdr>
        <w:ind w:firstLineChars="100" w:firstLine="200"/>
        <w:rPr>
          <w:ins w:id="4265" w:author="岩下" w:date="2015-10-06T13:42:00Z"/>
          <w:rFonts w:ascii="ＭＳ Ｐゴシック" w:eastAsia="ＭＳ Ｐゴシック" w:hAnsi="ＭＳ Ｐゴシック"/>
          <w:sz w:val="20"/>
          <w:szCs w:val="20"/>
        </w:rPr>
      </w:pPr>
      <w:ins w:id="4266" w:author="岩下" w:date="2015-10-06T13:42:00Z">
        <w:r>
          <w:rPr>
            <w:rFonts w:ascii="ＭＳ Ｐゴシック" w:eastAsia="ＭＳ Ｐゴシック" w:hAnsi="ＭＳ Ｐゴシック"/>
            <w:sz w:val="20"/>
            <w:szCs w:val="20"/>
          </w:rPr>
          <w:t xml:space="preserve">  &lt;/functionCall&gt;</w:t>
        </w:r>
      </w:ins>
    </w:p>
    <w:p w14:paraId="18DA657B" w14:textId="77777777" w:rsidR="007D78E6" w:rsidRDefault="007D78E6" w:rsidP="003C3264">
      <w:pPr>
        <w:rPr>
          <w:ins w:id="4267" w:author="岩下" w:date="2015-10-02T17:50:00Z"/>
          <w:rFonts w:ascii="ＭＳ Ｐゴシック" w:eastAsia="ＭＳ Ｐゴシック" w:hAnsi="ＭＳ Ｐゴシック"/>
        </w:rPr>
      </w:pPr>
    </w:p>
    <w:p w14:paraId="513D35FE" w14:textId="5744FE2A" w:rsidR="00A17A9D" w:rsidRDefault="00A17A9D" w:rsidP="00A17A9D">
      <w:pPr>
        <w:pStyle w:val="2"/>
        <w:rPr>
          <w:ins w:id="4268" w:author="岩下" w:date="2015-10-05T14:15:00Z"/>
        </w:rPr>
      </w:pPr>
      <w:bookmarkStart w:id="4269" w:name="_Ref305677804"/>
      <w:bookmarkStart w:id="4270" w:name="_Toc306557458"/>
      <w:ins w:id="4271" w:author="岩下" w:date="2015-10-05T14:15:00Z">
        <w:r>
          <w:rPr>
            <w:rFonts w:hint="eastAsia"/>
          </w:rPr>
          <w:t>複合リテラルの要素（</w:t>
        </w:r>
      </w:ins>
      <w:ins w:id="4272" w:author="岩下" w:date="2015-10-05T14:17:00Z">
        <w:r>
          <w:rPr>
            <w:rFonts w:hint="eastAsia"/>
          </w:rPr>
          <w:t>新規</w:t>
        </w:r>
      </w:ins>
      <w:ins w:id="4273" w:author="岩下" w:date="2015-10-05T14:15:00Z">
        <w:r>
          <w:rPr>
            <w:rFonts w:hint="eastAsia"/>
          </w:rPr>
          <w:t>）</w:t>
        </w:r>
        <w:bookmarkEnd w:id="4269"/>
        <w:bookmarkEnd w:id="4270"/>
      </w:ins>
    </w:p>
    <w:p w14:paraId="344D2186" w14:textId="44C276D9" w:rsidR="00A17A9D" w:rsidRDefault="00AE11C4" w:rsidP="00A17A9D">
      <w:pPr>
        <w:ind w:firstLineChars="100" w:firstLine="210"/>
        <w:rPr>
          <w:ins w:id="4274" w:author="岩下" w:date="2015-10-05T14:15:00Z"/>
        </w:rPr>
      </w:pPr>
      <w:ins w:id="4275" w:author="岩下" w:date="2015-10-05T14:23:00Z">
        <w:r>
          <w:rPr>
            <w:rFonts w:hint="eastAsia"/>
          </w:rPr>
          <w:t>型</w:t>
        </w:r>
        <w:r>
          <w:t>T</w:t>
        </w:r>
        <w:r>
          <w:rPr>
            <w:rFonts w:hint="eastAsia"/>
          </w:rPr>
          <w:t>の</w:t>
        </w:r>
      </w:ins>
      <w:ins w:id="4276" w:author="岩下" w:date="2015-10-05T14:21:00Z">
        <w:r w:rsidR="00A17A9D">
          <w:rPr>
            <w:rFonts w:hint="eastAsia"/>
          </w:rPr>
          <w:t>複合リテラル</w:t>
        </w:r>
        <w:r w:rsidR="00A17A9D">
          <w:rPr>
            <w:rFonts w:hint="eastAsia"/>
          </w:rPr>
          <w:t xml:space="preserve"> (</w:t>
        </w:r>
      </w:ins>
      <w:ins w:id="4277" w:author="岩下" w:date="2015-10-05T14:24:00Z">
        <w:r>
          <w:t>T</w:t>
        </w:r>
      </w:ins>
      <w:ins w:id="4278" w:author="岩下" w:date="2015-10-05T14:22:00Z">
        <w:r w:rsidR="00A17A9D">
          <w:t xml:space="preserve">){ … } </w:t>
        </w:r>
      </w:ins>
      <w:ins w:id="4279" w:author="岩下" w:date="2015-10-05T14:29:00Z">
        <w:r>
          <w:rPr>
            <w:rFonts w:hint="eastAsia"/>
          </w:rPr>
          <w:t>および</w:t>
        </w:r>
      </w:ins>
      <w:ins w:id="4280" w:author="岩下" w:date="2015-10-05T14:24:00Z">
        <w:r>
          <w:rPr>
            <w:rFonts w:hint="eastAsia"/>
          </w:rPr>
          <w:t>型</w:t>
        </w:r>
        <w:r>
          <w:t>T</w:t>
        </w:r>
        <w:r>
          <w:rPr>
            <w:rFonts w:hint="eastAsia"/>
          </w:rPr>
          <w:t>の複合リテラルのアドレス</w:t>
        </w:r>
        <w:r>
          <w:t xml:space="preserve"> &amp;(T){ </w:t>
        </w:r>
      </w:ins>
      <w:ins w:id="4281" w:author="岩下" w:date="2015-10-05T14:25:00Z">
        <w:r>
          <w:t xml:space="preserve">… } </w:t>
        </w:r>
      </w:ins>
      <w:ins w:id="4282" w:author="岩下" w:date="2015-10-05T14:26:00Z">
        <w:r>
          <w:rPr>
            <w:rFonts w:hint="eastAsia"/>
          </w:rPr>
          <w:t>を表現する。</w:t>
        </w:r>
      </w:ins>
    </w:p>
    <w:p w14:paraId="0E0BD9C4" w14:textId="2565782A" w:rsidR="00A17A9D" w:rsidRPr="005D0DEA" w:rsidRDefault="00A17A9D" w:rsidP="005D0DEA">
      <w:pPr>
        <w:pBdr>
          <w:top w:val="single" w:sz="4" w:space="1" w:color="auto"/>
          <w:left w:val="single" w:sz="4" w:space="0" w:color="auto"/>
          <w:bottom w:val="single" w:sz="4" w:space="1" w:color="auto"/>
          <w:right w:val="single" w:sz="4" w:space="0" w:color="auto"/>
        </w:pBdr>
        <w:ind w:firstLineChars="100" w:firstLine="210"/>
        <w:rPr>
          <w:ins w:id="4283" w:author="岩下" w:date="2015-10-05T14:15:00Z"/>
          <w:rFonts w:ascii="ＭＳ Ｐゴシック" w:eastAsia="ＭＳ Ｐゴシック" w:hAnsi="ＭＳ Ｐゴシック" w:cs="ＭＳ ゴシック"/>
          <w:kern w:val="0"/>
          <w:szCs w:val="20"/>
        </w:rPr>
      </w:pPr>
      <w:ins w:id="4284" w:author="岩下" w:date="2015-10-05T14:15:00Z">
        <w:r w:rsidRPr="005D0DEA">
          <w:rPr>
            <w:rFonts w:ascii="ＭＳ Ｐゴシック" w:eastAsia="ＭＳ Ｐゴシック" w:hAnsi="ＭＳ Ｐゴシック" w:cs="ＭＳ ゴシック"/>
            <w:kern w:val="0"/>
            <w:szCs w:val="20"/>
          </w:rPr>
          <w:t>&lt;</w:t>
        </w:r>
      </w:ins>
      <w:ins w:id="4285" w:author="岩下" w:date="2015-10-05T14:27:00Z">
        <w:r w:rsidR="00AE11C4" w:rsidRPr="005D0DEA">
          <w:rPr>
            <w:rFonts w:ascii="ＭＳ Ｐゴシック" w:eastAsia="ＭＳ Ｐゴシック" w:hAnsi="ＭＳ Ｐゴシック" w:cs="ＭＳ ゴシック"/>
            <w:kern w:val="0"/>
            <w:szCs w:val="20"/>
          </w:rPr>
          <w:t>compoundValue</w:t>
        </w:r>
      </w:ins>
      <w:ins w:id="4286" w:author="岩下" w:date="2015-10-05T14:15:00Z">
        <w:r w:rsidRPr="005D0DEA">
          <w:rPr>
            <w:rFonts w:ascii="ＭＳ Ｐゴシック" w:eastAsia="ＭＳ Ｐゴシック" w:hAnsi="ＭＳ Ｐゴシック" w:cs="ＭＳ ゴシック"/>
            <w:kern w:val="0"/>
            <w:szCs w:val="20"/>
          </w:rPr>
          <w:t>&gt;</w:t>
        </w:r>
      </w:ins>
      <w:ins w:id="4287" w:author="岩下" w:date="2015-10-05T14:34:00Z">
        <w:r w:rsidR="000B1535" w:rsidRPr="005D0DEA">
          <w:rPr>
            <w:rFonts w:ascii="ＭＳ Ｐゴシック" w:eastAsia="ＭＳ Ｐゴシック" w:hAnsi="ＭＳ Ｐゴシック" w:cs="ＭＳ ゴシック"/>
            <w:kern w:val="0"/>
            <w:szCs w:val="20"/>
          </w:rPr>
          <w:t xml:space="preserve"> </w:t>
        </w:r>
        <w:r w:rsidR="000B1535" w:rsidRPr="005D0DEA">
          <w:rPr>
            <w:rFonts w:ascii="ＭＳ Ｐゴシック" w:eastAsia="ＭＳ Ｐゴシック" w:hAnsi="ＭＳ Ｐゴシック" w:cs="ＭＳ ゴシック"/>
            <w:i/>
            <w:kern w:val="0"/>
            <w:szCs w:val="20"/>
          </w:rPr>
          <w:t>or</w:t>
        </w:r>
        <w:r w:rsidR="000B1535" w:rsidRPr="005D0DEA">
          <w:rPr>
            <w:rFonts w:ascii="ＭＳ Ｐゴシック" w:eastAsia="ＭＳ Ｐゴシック" w:hAnsi="ＭＳ Ｐゴシック" w:cs="ＭＳ ゴシック"/>
            <w:kern w:val="0"/>
            <w:szCs w:val="20"/>
          </w:rPr>
          <w:t xml:space="preserve"> &lt;compoundValueAddr&gt;</w:t>
        </w:r>
      </w:ins>
    </w:p>
    <w:p w14:paraId="77ADDDA3" w14:textId="04076D39" w:rsidR="00A17A9D" w:rsidRPr="005D0DEA" w:rsidRDefault="00AE11C4" w:rsidP="000519E9">
      <w:pPr>
        <w:pBdr>
          <w:top w:val="single" w:sz="4" w:space="1" w:color="auto"/>
          <w:left w:val="single" w:sz="4" w:space="0" w:color="auto"/>
          <w:bottom w:val="single" w:sz="4" w:space="1" w:color="auto"/>
          <w:right w:val="single" w:sz="4" w:space="0" w:color="auto"/>
        </w:pBdr>
        <w:ind w:firstLineChars="100" w:firstLine="210"/>
        <w:rPr>
          <w:ins w:id="4288" w:author="岩下" w:date="2015-10-05T14:15:00Z"/>
          <w:rFonts w:ascii="ＭＳ Ｐゴシック" w:eastAsia="ＭＳ Ｐゴシック" w:hAnsi="ＭＳ Ｐゴシック" w:cs="ＭＳ ゴシック"/>
          <w:kern w:val="0"/>
          <w:szCs w:val="20"/>
        </w:rPr>
      </w:pPr>
      <w:ins w:id="4289" w:author="岩下" w:date="2015-10-05T14:15:00Z">
        <w:r w:rsidRPr="005D0DEA">
          <w:rPr>
            <w:rFonts w:ascii="ＭＳ Ｐゴシック" w:eastAsia="ＭＳ Ｐゴシック" w:hAnsi="ＭＳ Ｐゴシック" w:cs="ＭＳ ゴシック" w:hint="eastAsia"/>
            <w:kern w:val="0"/>
            <w:szCs w:val="20"/>
          </w:rPr>
          <w:t xml:space="preserve">　　</w:t>
        </w:r>
        <w:r w:rsidRPr="005D0DEA">
          <w:rPr>
            <w:rFonts w:ascii="ＭＳ Ｐゴシック" w:eastAsia="ＭＳ Ｐゴシック" w:hAnsi="ＭＳ Ｐゴシック" w:cs="ＭＳ ゴシック"/>
            <w:kern w:val="0"/>
            <w:szCs w:val="20"/>
          </w:rPr>
          <w:t>value</w:t>
        </w:r>
      </w:ins>
      <w:ins w:id="4290" w:author="岩下" w:date="2015-10-05T14:27:00Z">
        <w:r w:rsidRPr="005D0DEA">
          <w:rPr>
            <w:rFonts w:ascii="ＭＳ Ｐゴシック" w:eastAsia="ＭＳ Ｐゴシック" w:hAnsi="ＭＳ Ｐゴシック" w:cs="ＭＳ ゴシック" w:hint="eastAsia"/>
            <w:kern w:val="0"/>
            <w:szCs w:val="20"/>
          </w:rPr>
          <w:t>要素</w:t>
        </w:r>
      </w:ins>
    </w:p>
    <w:p w14:paraId="641CA136" w14:textId="7AF5725C" w:rsidR="00A17A9D" w:rsidRPr="005D0DEA" w:rsidRDefault="00A17A9D" w:rsidP="00C705A1">
      <w:pPr>
        <w:pBdr>
          <w:top w:val="single" w:sz="4" w:space="1" w:color="auto"/>
          <w:left w:val="single" w:sz="4" w:space="0" w:color="auto"/>
          <w:bottom w:val="single" w:sz="4" w:space="1" w:color="auto"/>
          <w:right w:val="single" w:sz="4" w:space="0" w:color="auto"/>
        </w:pBdr>
        <w:ind w:firstLineChars="100" w:firstLine="210"/>
        <w:rPr>
          <w:ins w:id="4291" w:author="岩下" w:date="2015-10-05T14:29:00Z"/>
          <w:rFonts w:ascii="ＭＳ Ｐゴシック" w:eastAsia="ＭＳ Ｐゴシック" w:hAnsi="ＭＳ Ｐゴシック" w:cs="ＭＳ ゴシック"/>
          <w:kern w:val="0"/>
          <w:szCs w:val="20"/>
        </w:rPr>
      </w:pPr>
      <w:ins w:id="4292" w:author="岩下" w:date="2015-10-05T14:15:00Z">
        <w:r w:rsidRPr="005D0DEA">
          <w:rPr>
            <w:rFonts w:ascii="ＭＳ Ｐゴシック" w:eastAsia="ＭＳ Ｐゴシック" w:hAnsi="ＭＳ Ｐゴシック" w:cs="ＭＳ ゴシック"/>
            <w:kern w:val="0"/>
            <w:szCs w:val="20"/>
          </w:rPr>
          <w:t>&lt;</w:t>
        </w:r>
        <w:r w:rsidR="00AE11C4" w:rsidRPr="005D0DEA">
          <w:rPr>
            <w:rFonts w:ascii="ＭＳ Ｐゴシック" w:eastAsia="ＭＳ Ｐゴシック" w:hAnsi="ＭＳ Ｐゴシック" w:cs="ＭＳ ゴシック"/>
            <w:kern w:val="0"/>
            <w:szCs w:val="20"/>
          </w:rPr>
          <w:t>/compoundValue</w:t>
        </w:r>
        <w:r w:rsidRPr="005D0DEA">
          <w:rPr>
            <w:rFonts w:ascii="ＭＳ Ｐゴシック" w:eastAsia="ＭＳ Ｐゴシック" w:hAnsi="ＭＳ Ｐゴシック" w:cs="ＭＳ ゴシック"/>
            <w:kern w:val="0"/>
            <w:szCs w:val="20"/>
          </w:rPr>
          <w:t>&gt;</w:t>
        </w:r>
      </w:ins>
      <w:ins w:id="4293" w:author="岩下" w:date="2015-10-05T14:34:00Z">
        <w:r w:rsidR="000B1535" w:rsidRPr="005D0DEA">
          <w:rPr>
            <w:rFonts w:ascii="ＭＳ Ｐゴシック" w:eastAsia="ＭＳ Ｐゴシック" w:hAnsi="ＭＳ Ｐゴシック" w:cs="ＭＳ ゴシック"/>
            <w:kern w:val="0"/>
            <w:szCs w:val="20"/>
          </w:rPr>
          <w:t xml:space="preserve"> </w:t>
        </w:r>
        <w:r w:rsidR="000B1535" w:rsidRPr="005D0DEA">
          <w:rPr>
            <w:rFonts w:ascii="ＭＳ Ｐゴシック" w:eastAsia="ＭＳ Ｐゴシック" w:hAnsi="ＭＳ Ｐゴシック" w:cs="ＭＳ ゴシック"/>
            <w:i/>
            <w:kern w:val="0"/>
            <w:szCs w:val="20"/>
          </w:rPr>
          <w:t xml:space="preserve">or </w:t>
        </w:r>
        <w:r w:rsidR="000B1535" w:rsidRPr="005D0DEA">
          <w:rPr>
            <w:rFonts w:ascii="ＭＳ Ｐゴシック" w:eastAsia="ＭＳ Ｐゴシック" w:hAnsi="ＭＳ Ｐゴシック" w:cs="ＭＳ ゴシック"/>
            <w:kern w:val="0"/>
            <w:szCs w:val="20"/>
          </w:rPr>
          <w:t>&lt;/compoundValueAddr&gt;</w:t>
        </w:r>
      </w:ins>
    </w:p>
    <w:p w14:paraId="39617D25" w14:textId="2BF5DE9A" w:rsidR="00A17A9D" w:rsidRDefault="00A17A9D" w:rsidP="00A17A9D">
      <w:pPr>
        <w:rPr>
          <w:ins w:id="4294" w:author="岩下" w:date="2015-10-05T14:15:00Z"/>
          <w:rFonts w:ascii="ＭＳ Ｐゴシック" w:eastAsia="ＭＳ Ｐゴシック" w:hAnsi="ＭＳ Ｐゴシック"/>
        </w:rPr>
      </w:pPr>
      <w:ins w:id="4295" w:author="岩下" w:date="2015-10-05T14:15: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41B2366" w14:textId="77777777" w:rsidR="002A7D6A" w:rsidRDefault="002A7D6A" w:rsidP="00A17A9D">
      <w:pPr>
        <w:rPr>
          <w:ins w:id="4296" w:author="岩下" w:date="2015-10-05T15:05:00Z"/>
          <w:rFonts w:ascii="ＭＳ Ｐゴシック" w:eastAsia="ＭＳ Ｐゴシック" w:hAnsi="ＭＳ Ｐゴシック"/>
        </w:rPr>
      </w:pPr>
    </w:p>
    <w:p w14:paraId="05208D51" w14:textId="77777777" w:rsidR="005C552B" w:rsidRDefault="002303D9" w:rsidP="005C552B">
      <w:pPr>
        <w:ind w:firstLineChars="100" w:firstLine="210"/>
        <w:rPr>
          <w:ins w:id="4297" w:author="岩下" w:date="2015-10-15T14:03:00Z"/>
        </w:rPr>
      </w:pPr>
      <w:ins w:id="4298" w:author="岩下" w:date="2015-10-05T15:13:00Z">
        <w:r>
          <w:rPr>
            <w:rFonts w:hint="eastAsia"/>
          </w:rPr>
          <w:t>指示付きの初期化子（</w:t>
        </w:r>
      </w:ins>
      <w:ins w:id="4299" w:author="岩下" w:date="2015-10-05T15:14:00Z">
        <w:r w:rsidRPr="005D0DEA">
          <w:rPr>
            <w:rFonts w:asciiTheme="majorEastAsia" w:eastAsiaTheme="majorEastAsia" w:hAnsiTheme="majorEastAsia"/>
          </w:rPr>
          <w:t>(T){ [2]=1</w:t>
        </w:r>
        <w:r w:rsidR="00FA4A70" w:rsidRPr="005D0DEA">
          <w:rPr>
            <w:rFonts w:asciiTheme="majorEastAsia" w:eastAsiaTheme="majorEastAsia" w:hAnsiTheme="majorEastAsia"/>
          </w:rPr>
          <w:t>, .x=2 }</w:t>
        </w:r>
        <w:r w:rsidR="00FA4A70">
          <w:t xml:space="preserve"> </w:t>
        </w:r>
      </w:ins>
      <w:ins w:id="4300" w:author="岩下" w:date="2015-10-05T15:15:00Z">
        <w:r w:rsidR="00FA4A70">
          <w:rPr>
            <w:rFonts w:hint="eastAsia"/>
          </w:rPr>
          <w:t>のような記述）に対応する表現は持たず、</w:t>
        </w:r>
      </w:ins>
      <w:ins w:id="4301" w:author="岩下" w:date="2015-10-05T15:16:00Z">
        <w:r w:rsidR="00FA4A70">
          <w:rPr>
            <w:rFonts w:hint="eastAsia"/>
          </w:rPr>
          <w:t>常に展開された表現に変換される（例参照）。</w:t>
        </w:r>
      </w:ins>
    </w:p>
    <w:p w14:paraId="22627999" w14:textId="6CB2096D" w:rsidR="002303D9" w:rsidRDefault="002303D9" w:rsidP="00A17A9D">
      <w:pPr>
        <w:rPr>
          <w:ins w:id="4302" w:author="岩下" w:date="2015-10-05T15:13:00Z"/>
          <w:rFonts w:ascii="ＭＳ Ｐゴシック" w:eastAsia="ＭＳ Ｐゴシック" w:hAnsi="ＭＳ Ｐゴシック"/>
        </w:rPr>
      </w:pPr>
    </w:p>
    <w:p w14:paraId="593AC41F" w14:textId="37B33765" w:rsidR="002303D9" w:rsidRDefault="002303D9" w:rsidP="00A17A9D">
      <w:pPr>
        <w:rPr>
          <w:ins w:id="4303" w:author="岩下" w:date="2015-10-05T15:05:00Z"/>
          <w:rFonts w:ascii="ＭＳ Ｐゴシック" w:eastAsia="ＭＳ Ｐゴシック" w:hAnsi="ＭＳ Ｐゴシック"/>
        </w:rPr>
      </w:pPr>
      <w:ins w:id="4304" w:author="岩下" w:date="2015-10-05T15:05:00Z">
        <w:r>
          <w:rPr>
            <w:rFonts w:ascii="ＭＳ Ｐゴシック" w:eastAsia="ＭＳ Ｐゴシック" w:hAnsi="ＭＳ Ｐゴシック" w:hint="eastAsia"/>
          </w:rPr>
          <w:t>備考：</w:t>
        </w:r>
      </w:ins>
    </w:p>
    <w:p w14:paraId="652ADC61" w14:textId="790537C4" w:rsidR="005C552B" w:rsidRDefault="002303D9" w:rsidP="005C552B">
      <w:pPr>
        <w:ind w:firstLineChars="100" w:firstLine="210"/>
        <w:rPr>
          <w:ins w:id="4305" w:author="岩下" w:date="2015-10-15T14:03:00Z"/>
        </w:rPr>
      </w:pPr>
      <w:ins w:id="4306" w:author="岩下" w:date="2015-10-05T15:09:00Z">
        <w:r>
          <w:rPr>
            <w:rFonts w:hint="eastAsia"/>
          </w:rPr>
          <w:t>複合リテラル</w:t>
        </w:r>
      </w:ins>
      <w:ins w:id="4307" w:author="岩下" w:date="2015-10-05T15:06:00Z">
        <w:r>
          <w:rPr>
            <w:rFonts w:hint="eastAsia"/>
          </w:rPr>
          <w:t>は</w:t>
        </w:r>
      </w:ins>
      <w:ins w:id="4308" w:author="岩下" w:date="2015-10-05T15:10:00Z">
        <w:r>
          <w:rPr>
            <w:rFonts w:hint="eastAsia"/>
          </w:rPr>
          <w:t>、</w:t>
        </w:r>
      </w:ins>
      <w:ins w:id="4309" w:author="岩下" w:date="2015-10-05T15:09:00Z">
        <w:r>
          <w:rPr>
            <w:rFonts w:hint="eastAsia"/>
          </w:rPr>
          <w:t>旧</w:t>
        </w:r>
      </w:ins>
      <w:ins w:id="4310" w:author="岩下" w:date="2015-10-05T15:06:00Z">
        <w:r>
          <w:rPr>
            <w:rFonts w:hint="eastAsia"/>
          </w:rPr>
          <w:t>仕様書</w:t>
        </w:r>
      </w:ins>
      <w:ins w:id="4311" w:author="岩下" w:date="2015-10-05T15:09:00Z">
        <w:r>
          <w:rPr>
            <w:rFonts w:hint="eastAsia"/>
          </w:rPr>
          <w:t>では</w:t>
        </w:r>
        <w:r>
          <w:t>castExpr</w:t>
        </w:r>
        <w:r>
          <w:rPr>
            <w:rFonts w:hint="eastAsia"/>
          </w:rPr>
          <w:t>要素で表現すると書かれているが、</w:t>
        </w:r>
      </w:ins>
      <w:ins w:id="4312" w:author="岩下" w:date="2015-10-05T15:06:00Z">
        <w:r>
          <w:t>C_Front</w:t>
        </w:r>
      </w:ins>
      <w:ins w:id="4313" w:author="岩下" w:date="2015-10-05T15:07:00Z">
        <w:r>
          <w:rPr>
            <w:rFonts w:hint="eastAsia"/>
          </w:rPr>
          <w:t>の</w:t>
        </w:r>
      </w:ins>
      <w:ins w:id="4314" w:author="岩下" w:date="2015-10-05T15:08:00Z">
        <w:r>
          <w:rPr>
            <w:rFonts w:hint="eastAsia"/>
          </w:rPr>
          <w:t>動作</w:t>
        </w:r>
      </w:ins>
      <w:ins w:id="4315" w:author="岩下" w:date="2015-10-05T15:09:00Z">
        <w:r>
          <w:rPr>
            <w:rFonts w:hint="eastAsia"/>
          </w:rPr>
          <w:t>と</w:t>
        </w:r>
      </w:ins>
      <w:ins w:id="4316" w:author="岩下" w:date="2015-10-05T15:10:00Z">
        <w:r>
          <w:rPr>
            <w:rFonts w:hint="eastAsia"/>
          </w:rPr>
          <w:t>食い違っている</w:t>
        </w:r>
      </w:ins>
      <w:ins w:id="4317" w:author="岩下" w:date="2015-10-15T14:04:00Z">
        <w:r w:rsidR="005C552B">
          <w:rPr>
            <w:rFonts w:hint="eastAsia"/>
          </w:rPr>
          <w:t>。本節は</w:t>
        </w:r>
      </w:ins>
      <w:ins w:id="4318" w:author="岩下" w:date="2015-10-05T15:10:00Z">
        <w:r>
          <w:t>C_Front</w:t>
        </w:r>
        <w:r>
          <w:rPr>
            <w:rFonts w:hint="eastAsia"/>
          </w:rPr>
          <w:t>の動作に合わせて書き起こした。</w:t>
        </w:r>
      </w:ins>
    </w:p>
    <w:p w14:paraId="7160E09A" w14:textId="4CDA137F" w:rsidR="002303D9" w:rsidRDefault="002303D9" w:rsidP="00A17A9D">
      <w:pPr>
        <w:rPr>
          <w:ins w:id="4319" w:author="岩下" w:date="2015-10-05T14:49:00Z"/>
          <w:rFonts w:ascii="ＭＳ Ｐゴシック" w:eastAsia="ＭＳ Ｐゴシック" w:hAnsi="ＭＳ Ｐゴシック"/>
        </w:rPr>
      </w:pPr>
    </w:p>
    <w:p w14:paraId="27E93365" w14:textId="288DD46D" w:rsidR="002A7D6A" w:rsidRDefault="002A7D6A" w:rsidP="00A17A9D">
      <w:pPr>
        <w:rPr>
          <w:ins w:id="4320" w:author="岩下" w:date="2015-10-05T14:15:00Z"/>
          <w:rFonts w:ascii="ＭＳ Ｐゴシック" w:eastAsia="ＭＳ Ｐゴシック" w:hAnsi="ＭＳ Ｐゴシック"/>
        </w:rPr>
      </w:pPr>
      <w:ins w:id="4321" w:author="岩下" w:date="2015-10-05T14:49:00Z">
        <w:r>
          <w:rPr>
            <w:rFonts w:ascii="ＭＳ Ｐゴシック" w:eastAsia="ＭＳ Ｐゴシック" w:hAnsi="ＭＳ Ｐゴシック" w:hint="eastAsia"/>
          </w:rPr>
          <w:t>例：</w:t>
        </w:r>
      </w:ins>
    </w:p>
    <w:p w14:paraId="671CCCF5" w14:textId="77777777" w:rsidR="002A7D6A" w:rsidRDefault="00A17A9D" w:rsidP="00A17A9D">
      <w:pPr>
        <w:rPr>
          <w:ins w:id="4322" w:author="岩下" w:date="2015-10-05T14:50:00Z"/>
        </w:rPr>
      </w:pPr>
      <w:ins w:id="4323" w:author="岩下" w:date="2015-10-05T14:15:00Z">
        <w:r>
          <w:rPr>
            <w:rFonts w:hint="eastAsia"/>
          </w:rPr>
          <w:t xml:space="preserve">　</w:t>
        </w:r>
      </w:ins>
      <w:ins w:id="4324" w:author="岩下" w:date="2015-10-05T14:49:00Z">
        <w:r w:rsidR="002A7D6A">
          <w:rPr>
            <w:rFonts w:hint="eastAsia"/>
          </w:rPr>
          <w:t>以下のようなプログラム</w:t>
        </w:r>
      </w:ins>
      <w:ins w:id="4325" w:author="岩下" w:date="2015-10-05T14:50:00Z">
        <w:r w:rsidR="002A7D6A">
          <w:rPr>
            <w:rFonts w:hint="eastAsia"/>
          </w:rPr>
          <w:t>で、</w:t>
        </w:r>
      </w:ins>
    </w:p>
    <w:p w14:paraId="6678A32A" w14:textId="6C5AFA9B"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326" w:author="岩下" w:date="2015-10-15T14:05:00Z"/>
          <w:rFonts w:ascii="ＭＳ Ｐゴシック" w:eastAsia="ＭＳ Ｐゴシック" w:hAnsi="ＭＳ Ｐゴシック" w:cs="ＭＳ ゴシック"/>
          <w:kern w:val="0"/>
          <w:szCs w:val="20"/>
        </w:rPr>
      </w:pPr>
      <w:ins w:id="4327" w:author="岩下" w:date="2015-10-05T14:51:00Z">
        <w:r w:rsidRPr="002D72DB">
          <w:rPr>
            <w:rFonts w:asciiTheme="majorEastAsia" w:eastAsiaTheme="majorEastAsia" w:hAnsiTheme="majorEastAsia"/>
          </w:rPr>
          <w:t>typedef struct { int x, y; } two_int_t;</w:t>
        </w:r>
      </w:ins>
      <w:ins w:id="4328" w:author="岩下" w:date="2015-10-15T14:05:00Z">
        <w:r w:rsidR="005C552B" w:rsidRPr="005C552B">
          <w:rPr>
            <w:rFonts w:ascii="ＭＳ Ｐゴシック" w:eastAsia="ＭＳ Ｐゴシック" w:hAnsi="ＭＳ Ｐゴシック" w:cs="ＭＳ ゴシック"/>
            <w:kern w:val="0"/>
            <w:szCs w:val="20"/>
          </w:rPr>
          <w:t xml:space="preserve"> </w:t>
        </w:r>
      </w:ins>
    </w:p>
    <w:p w14:paraId="2BFA61AE" w14:textId="794CEE3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29" w:author="岩下" w:date="2015-10-15T14:05:00Z"/>
          <w:rFonts w:ascii="ＭＳ Ｐゴシック" w:eastAsia="ＭＳ Ｐゴシック" w:hAnsi="ＭＳ Ｐゴシック" w:cs="ＭＳ ゴシック"/>
          <w:kern w:val="0"/>
          <w:szCs w:val="20"/>
        </w:rPr>
      </w:pPr>
      <w:ins w:id="4330" w:author="岩下" w:date="2015-10-05T15:00:00Z">
        <w:r>
          <w:rPr>
            <w:rFonts w:asciiTheme="majorEastAsia" w:eastAsiaTheme="majorEastAsia" w:hAnsiTheme="majorEastAsia"/>
          </w:rPr>
          <w:t>int n = 20;</w:t>
        </w:r>
      </w:ins>
      <w:ins w:id="4331" w:author="岩下" w:date="2015-10-15T14:05:00Z">
        <w:r w:rsidR="005C552B" w:rsidRPr="005C552B">
          <w:rPr>
            <w:rFonts w:ascii="ＭＳ Ｐゴシック" w:eastAsia="ＭＳ Ｐゴシック" w:hAnsi="ＭＳ Ｐゴシック" w:cs="ＭＳ ゴシック"/>
            <w:kern w:val="0"/>
            <w:szCs w:val="20"/>
          </w:rPr>
          <w:t xml:space="preserve"> </w:t>
        </w:r>
      </w:ins>
    </w:p>
    <w:p w14:paraId="3E27DFB1" w14:textId="175C8396"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332" w:author="岩下" w:date="2015-10-15T14:05:00Z"/>
          <w:rFonts w:ascii="ＭＳ Ｐゴシック" w:eastAsia="ＭＳ Ｐゴシック" w:hAnsi="ＭＳ Ｐゴシック" w:cs="ＭＳ ゴシック"/>
          <w:kern w:val="0"/>
          <w:szCs w:val="20"/>
        </w:rPr>
      </w:pPr>
      <w:ins w:id="4333" w:author="岩下" w:date="2015-10-05T14:51:00Z">
        <w:r w:rsidRPr="002D72DB">
          <w:rPr>
            <w:rFonts w:asciiTheme="majorEastAsia" w:eastAsiaTheme="majorEastAsia" w:hAnsiTheme="majorEastAsia"/>
          </w:rPr>
          <w:t xml:space="preserve">foo(&amp;(two_int_t){ 1, </w:t>
        </w:r>
      </w:ins>
      <w:ins w:id="4334" w:author="岩下" w:date="2015-10-05T15:01:00Z">
        <w:r w:rsidR="00A93218">
          <w:rPr>
            <w:rFonts w:asciiTheme="majorEastAsia" w:eastAsiaTheme="majorEastAsia" w:hAnsiTheme="majorEastAsia"/>
          </w:rPr>
          <w:t>n</w:t>
        </w:r>
      </w:ins>
      <w:ins w:id="4335" w:author="岩下" w:date="2015-10-05T14:51:00Z">
        <w:r w:rsidRPr="002D72DB">
          <w:rPr>
            <w:rFonts w:asciiTheme="majorEastAsia" w:eastAsiaTheme="majorEastAsia" w:hAnsiTheme="majorEastAsia"/>
          </w:rPr>
          <w:t xml:space="preserve"> });</w:t>
        </w:r>
      </w:ins>
    </w:p>
    <w:p w14:paraId="7085573F" w14:textId="5330DAD9" w:rsidR="005C552B" w:rsidRPr="005D0DEA" w:rsidRDefault="002A7D6A" w:rsidP="005C552B">
      <w:pPr>
        <w:pBdr>
          <w:top w:val="single" w:sz="4" w:space="1" w:color="auto"/>
          <w:left w:val="single" w:sz="4" w:space="0" w:color="auto"/>
          <w:bottom w:val="single" w:sz="4" w:space="1" w:color="auto"/>
          <w:right w:val="single" w:sz="4" w:space="0" w:color="auto"/>
        </w:pBdr>
        <w:ind w:firstLineChars="100" w:firstLine="210"/>
        <w:rPr>
          <w:ins w:id="4336" w:author="岩下" w:date="2015-10-15T14:05:00Z"/>
          <w:rFonts w:ascii="ＭＳ Ｐゴシック" w:eastAsia="ＭＳ Ｐゴシック" w:hAnsi="ＭＳ Ｐゴシック" w:cs="ＭＳ ゴシック"/>
          <w:kern w:val="0"/>
          <w:szCs w:val="20"/>
        </w:rPr>
      </w:pPr>
      <w:ins w:id="4337" w:author="岩下" w:date="2015-10-05T14:52:00Z">
        <w:r w:rsidRPr="002A7D6A">
          <w:rPr>
            <w:rFonts w:asciiTheme="majorEastAsia" w:eastAsiaTheme="majorEastAsia" w:hAnsiTheme="majorEastAsia"/>
          </w:rPr>
          <w:t xml:space="preserve">goo((two_int_t){ </w:t>
        </w:r>
      </w:ins>
      <w:ins w:id="4338" w:author="岩下" w:date="2015-10-05T14:55:00Z">
        <w:r w:rsidR="00A93218">
          <w:rPr>
            <w:rFonts w:asciiTheme="majorEastAsia" w:eastAsiaTheme="majorEastAsia" w:hAnsiTheme="majorEastAsia"/>
          </w:rPr>
          <w:t>.</w:t>
        </w:r>
      </w:ins>
      <w:ins w:id="4339" w:author="岩下" w:date="2015-10-05T14:52:00Z">
        <w:r w:rsidRPr="002A7D6A">
          <w:rPr>
            <w:rFonts w:asciiTheme="majorEastAsia" w:eastAsiaTheme="majorEastAsia" w:hAnsiTheme="majorEastAsia"/>
          </w:rPr>
          <w:t>y=3</w:t>
        </w:r>
      </w:ins>
      <w:ins w:id="4340" w:author="岩下" w:date="2015-10-05T15:00:00Z">
        <w:r w:rsidR="00A93218">
          <w:rPr>
            <w:rFonts w:asciiTheme="majorEastAsia" w:eastAsiaTheme="majorEastAsia" w:hAnsiTheme="majorEastAsia"/>
          </w:rPr>
          <w:t>00</w:t>
        </w:r>
      </w:ins>
      <w:ins w:id="4341" w:author="岩下" w:date="2015-10-05T14:54:00Z">
        <w:r>
          <w:rPr>
            <w:rFonts w:asciiTheme="majorEastAsia" w:eastAsiaTheme="majorEastAsia" w:hAnsiTheme="majorEastAsia"/>
          </w:rPr>
          <w:t xml:space="preserve"> </w:t>
        </w:r>
      </w:ins>
      <w:ins w:id="4342" w:author="岩下" w:date="2015-10-05T14:52:00Z">
        <w:r w:rsidRPr="002D72DB">
          <w:rPr>
            <w:rFonts w:asciiTheme="majorEastAsia" w:eastAsiaTheme="majorEastAsia" w:hAnsiTheme="majorEastAsia"/>
          </w:rPr>
          <w:t>});</w:t>
        </w:r>
      </w:ins>
    </w:p>
    <w:p w14:paraId="715E5564" w14:textId="1ABD702E" w:rsidR="002A7D6A" w:rsidRDefault="002A7D6A" w:rsidP="00A17A9D">
      <w:pPr>
        <w:rPr>
          <w:ins w:id="4343" w:author="岩下" w:date="2015-10-05T14:56:00Z"/>
        </w:rPr>
      </w:pPr>
      <w:ins w:id="4344" w:author="岩下" w:date="2015-10-05T14:50:00Z">
        <w:r>
          <w:rPr>
            <w:rFonts w:hint="eastAsia"/>
          </w:rPr>
          <w:t>関数</w:t>
        </w:r>
        <w:r>
          <w:t>foo</w:t>
        </w:r>
        <w:r>
          <w:rPr>
            <w:rFonts w:hint="eastAsia"/>
          </w:rPr>
          <w:t>の引数は</w:t>
        </w:r>
      </w:ins>
      <w:ins w:id="4345" w:author="岩下" w:date="2015-10-05T14:51:00Z">
        <w:r>
          <w:rPr>
            <w:rFonts w:hint="eastAsia"/>
          </w:rPr>
          <w:t>以下の表現となる。</w:t>
        </w:r>
      </w:ins>
    </w:p>
    <w:p w14:paraId="75DECEA8" w14:textId="14488A0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46" w:author="岩下" w:date="2015-10-15T14:05:00Z"/>
          <w:rFonts w:ascii="ＭＳ Ｐゴシック" w:eastAsia="ＭＳ Ｐゴシック" w:hAnsi="ＭＳ Ｐゴシック" w:cs="ＭＳ ゴシック"/>
          <w:kern w:val="0"/>
          <w:szCs w:val="20"/>
        </w:rPr>
      </w:pPr>
      <w:ins w:id="4347" w:author="岩下" w:date="2015-10-05T14:56:00Z">
        <w:r>
          <w:rPr>
            <w:rFonts w:asciiTheme="majorEastAsia" w:eastAsiaTheme="majorEastAsia" w:hAnsiTheme="majorEastAsia"/>
          </w:rPr>
          <w:t>&lt;</w:t>
        </w:r>
        <w:r w:rsidRPr="002D72DB">
          <w:rPr>
            <w:rFonts w:asciiTheme="majorEastAsia" w:eastAsiaTheme="majorEastAsia" w:hAnsiTheme="majorEastAsia"/>
          </w:rPr>
          <w:t>com</w:t>
        </w:r>
        <w:r>
          <w:rPr>
            <w:rFonts w:asciiTheme="majorEastAsia" w:eastAsiaTheme="majorEastAsia" w:hAnsiTheme="majorEastAsia"/>
          </w:rPr>
          <w:t>poundValueAddr type="</w:t>
        </w:r>
      </w:ins>
      <w:ins w:id="4348" w:author="岩下" w:date="2015-10-05T14:57:00Z">
        <w:r>
          <w:rPr>
            <w:rFonts w:asciiTheme="majorEastAsia" w:eastAsiaTheme="majorEastAsia" w:hAnsiTheme="majorEastAsia"/>
          </w:rPr>
          <w:t>P6"&gt;</w:t>
        </w:r>
      </w:ins>
    </w:p>
    <w:p w14:paraId="5DBF1118" w14:textId="3DE313AB"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49" w:author="岩下" w:date="2015-10-15T14:05:00Z"/>
          <w:rFonts w:ascii="ＭＳ Ｐゴシック" w:eastAsia="ＭＳ Ｐゴシック" w:hAnsi="ＭＳ Ｐゴシック" w:cs="ＭＳ ゴシック"/>
          <w:kern w:val="0"/>
          <w:szCs w:val="20"/>
        </w:rPr>
      </w:pPr>
      <w:ins w:id="4350" w:author="岩下" w:date="2015-10-05T14:57:00Z">
        <w:r>
          <w:rPr>
            <w:rFonts w:asciiTheme="majorEastAsia" w:eastAsiaTheme="majorEastAsia" w:hAnsiTheme="majorEastAsia"/>
          </w:rPr>
          <w:t xml:space="preserve">  &lt;value&gt;</w:t>
        </w:r>
      </w:ins>
    </w:p>
    <w:p w14:paraId="3AE97F00" w14:textId="4B764FA7"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51" w:author="岩下" w:date="2015-10-15T14:05:00Z"/>
          <w:rFonts w:ascii="ＭＳ Ｐゴシック" w:eastAsia="ＭＳ Ｐゴシック" w:hAnsi="ＭＳ Ｐゴシック" w:cs="ＭＳ ゴシック"/>
          <w:kern w:val="0"/>
          <w:szCs w:val="20"/>
        </w:rPr>
      </w:pPr>
      <w:ins w:id="4352" w:author="岩下" w:date="2015-10-05T14:58:00Z">
        <w:r>
          <w:rPr>
            <w:rFonts w:asciiTheme="majorEastAsia" w:eastAsiaTheme="majorEastAsia" w:hAnsiTheme="majorEastAsia"/>
          </w:rPr>
          <w:t xml:space="preserve">    &lt;value&gt;</w:t>
        </w:r>
      </w:ins>
    </w:p>
    <w:p w14:paraId="3C08D712" w14:textId="14DA8CEB"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53" w:author="岩下" w:date="2015-10-15T14:05:00Z"/>
          <w:rFonts w:ascii="ＭＳ Ｐゴシック" w:eastAsia="ＭＳ Ｐゴシック" w:hAnsi="ＭＳ Ｐゴシック" w:cs="ＭＳ ゴシック"/>
          <w:kern w:val="0"/>
          <w:szCs w:val="20"/>
        </w:rPr>
      </w:pPr>
      <w:ins w:id="4354" w:author="岩下" w:date="2015-10-05T14:58:00Z">
        <w:r>
          <w:rPr>
            <w:rFonts w:asciiTheme="majorEastAsia" w:eastAsiaTheme="majorEastAsia" w:hAnsiTheme="majorEastAsia"/>
          </w:rPr>
          <w:t xml:space="preserve">      &lt;intConstant type="int"&gt;1&lt;/intConstant&gt;</w:t>
        </w:r>
      </w:ins>
    </w:p>
    <w:p w14:paraId="519101C5" w14:textId="1F5CBF48"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55" w:author="岩下" w:date="2015-10-15T14:05:00Z"/>
          <w:rFonts w:ascii="ＭＳ Ｐゴシック" w:eastAsia="ＭＳ Ｐゴシック" w:hAnsi="ＭＳ Ｐゴシック" w:cs="ＭＳ ゴシック"/>
          <w:kern w:val="0"/>
          <w:szCs w:val="20"/>
        </w:rPr>
      </w:pPr>
      <w:ins w:id="4356" w:author="岩下" w:date="2015-10-05T14:58:00Z">
        <w:r>
          <w:rPr>
            <w:rFonts w:asciiTheme="majorEastAsia" w:eastAsiaTheme="majorEastAsia" w:hAnsiTheme="majorEastAsia"/>
          </w:rPr>
          <w:t xml:space="preserve">      &lt;</w:t>
        </w:r>
      </w:ins>
      <w:ins w:id="4357" w:author="岩下" w:date="2015-10-05T15:01:00Z">
        <w:r>
          <w:rPr>
            <w:rFonts w:asciiTheme="majorEastAsia" w:eastAsiaTheme="majorEastAsia" w:hAnsiTheme="majorEastAsia"/>
          </w:rPr>
          <w:t>Var type</w:t>
        </w:r>
      </w:ins>
      <w:ins w:id="4358" w:author="岩下" w:date="2015-10-05T14:58:00Z">
        <w:r>
          <w:rPr>
            <w:rFonts w:asciiTheme="majorEastAsia" w:eastAsiaTheme="majorEastAsia" w:hAnsiTheme="majorEastAsia"/>
          </w:rPr>
          <w:t>="int"</w:t>
        </w:r>
      </w:ins>
      <w:ins w:id="4359" w:author="岩下" w:date="2015-10-05T15:01:00Z">
        <w:r>
          <w:rPr>
            <w:rFonts w:asciiTheme="majorEastAsia" w:eastAsiaTheme="majorEastAsia" w:hAnsiTheme="majorEastAsia"/>
          </w:rPr>
          <w:t xml:space="preserve"> scope="local"</w:t>
        </w:r>
      </w:ins>
      <w:ins w:id="4360" w:author="岩下" w:date="2015-10-05T14:58:00Z">
        <w:r>
          <w:rPr>
            <w:rFonts w:asciiTheme="majorEastAsia" w:eastAsiaTheme="majorEastAsia" w:hAnsiTheme="majorEastAsia"/>
          </w:rPr>
          <w:t>&gt;</w:t>
        </w:r>
      </w:ins>
      <w:ins w:id="4361" w:author="岩下" w:date="2015-10-05T15:01:00Z">
        <w:r>
          <w:rPr>
            <w:rFonts w:asciiTheme="majorEastAsia" w:eastAsiaTheme="majorEastAsia" w:hAnsiTheme="majorEastAsia"/>
          </w:rPr>
          <w:t>n</w:t>
        </w:r>
      </w:ins>
      <w:ins w:id="4362" w:author="岩下" w:date="2015-10-05T14:58:00Z">
        <w:r>
          <w:rPr>
            <w:rFonts w:asciiTheme="majorEastAsia" w:eastAsiaTheme="majorEastAsia" w:hAnsiTheme="majorEastAsia"/>
          </w:rPr>
          <w:t>&lt;/</w:t>
        </w:r>
      </w:ins>
      <w:ins w:id="4363" w:author="岩下" w:date="2015-10-05T15:01:00Z">
        <w:r>
          <w:rPr>
            <w:rFonts w:asciiTheme="majorEastAsia" w:eastAsiaTheme="majorEastAsia" w:hAnsiTheme="majorEastAsia"/>
          </w:rPr>
          <w:t>Var</w:t>
        </w:r>
      </w:ins>
      <w:ins w:id="4364" w:author="岩下" w:date="2015-10-05T14:58:00Z">
        <w:r>
          <w:rPr>
            <w:rFonts w:asciiTheme="majorEastAsia" w:eastAsiaTheme="majorEastAsia" w:hAnsiTheme="majorEastAsia"/>
          </w:rPr>
          <w:t>&gt;</w:t>
        </w:r>
      </w:ins>
    </w:p>
    <w:p w14:paraId="1E5C4EFC" w14:textId="4422F19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65" w:author="岩下" w:date="2015-10-15T14:05:00Z"/>
          <w:rFonts w:ascii="ＭＳ Ｐゴシック" w:eastAsia="ＭＳ Ｐゴシック" w:hAnsi="ＭＳ Ｐゴシック" w:cs="ＭＳ ゴシック"/>
          <w:kern w:val="0"/>
          <w:szCs w:val="20"/>
        </w:rPr>
      </w:pPr>
      <w:ins w:id="4366" w:author="岩下" w:date="2015-10-05T14:59:00Z">
        <w:r>
          <w:rPr>
            <w:rFonts w:asciiTheme="majorEastAsia" w:eastAsiaTheme="majorEastAsia" w:hAnsiTheme="majorEastAsia"/>
          </w:rPr>
          <w:t xml:space="preserve">    &lt;/value&gt;</w:t>
        </w:r>
      </w:ins>
    </w:p>
    <w:p w14:paraId="2C1B82D0" w14:textId="0B9A1B4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67" w:author="岩下" w:date="2015-10-15T14:05:00Z"/>
          <w:rFonts w:ascii="ＭＳ Ｐゴシック" w:eastAsia="ＭＳ Ｐゴシック" w:hAnsi="ＭＳ Ｐゴシック" w:cs="ＭＳ ゴシック"/>
          <w:kern w:val="0"/>
          <w:szCs w:val="20"/>
        </w:rPr>
      </w:pPr>
      <w:ins w:id="4368" w:author="岩下" w:date="2015-10-05T14:59:00Z">
        <w:r>
          <w:rPr>
            <w:rFonts w:asciiTheme="majorEastAsia" w:eastAsiaTheme="majorEastAsia" w:hAnsiTheme="majorEastAsia"/>
          </w:rPr>
          <w:lastRenderedPageBreak/>
          <w:t xml:space="preserve">  &lt;/value&gt;</w:t>
        </w:r>
      </w:ins>
    </w:p>
    <w:p w14:paraId="6FF574E6" w14:textId="3216015C"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69" w:author="岩下" w:date="2015-10-15T14:05:00Z"/>
          <w:rFonts w:ascii="ＭＳ Ｐゴシック" w:eastAsia="ＭＳ Ｐゴシック" w:hAnsi="ＭＳ Ｐゴシック" w:cs="ＭＳ ゴシック"/>
          <w:kern w:val="0"/>
          <w:szCs w:val="20"/>
        </w:rPr>
      </w:pPr>
      <w:ins w:id="4370" w:author="岩下" w:date="2015-10-05T14:59:00Z">
        <w:r>
          <w:rPr>
            <w:rFonts w:asciiTheme="majorEastAsia" w:eastAsiaTheme="majorEastAsia" w:hAnsiTheme="majorEastAsia"/>
          </w:rPr>
          <w:t>&lt;/compoundValueAddr&gt;</w:t>
        </w:r>
      </w:ins>
    </w:p>
    <w:p w14:paraId="241C1032" w14:textId="367635A9" w:rsidR="002A7D6A" w:rsidRDefault="002A7D6A" w:rsidP="002A7D6A">
      <w:pPr>
        <w:rPr>
          <w:ins w:id="4371" w:author="岩下" w:date="2015-10-05T14:53:00Z"/>
        </w:rPr>
      </w:pPr>
      <w:ins w:id="4372" w:author="岩下" w:date="2015-10-05T14:53:00Z">
        <w:r>
          <w:rPr>
            <w:rFonts w:hint="eastAsia"/>
          </w:rPr>
          <w:t>関数</w:t>
        </w:r>
        <w:r>
          <w:t>goo</w:t>
        </w:r>
        <w:r>
          <w:rPr>
            <w:rFonts w:hint="eastAsia"/>
          </w:rPr>
          <w:t>の引数は以下の表現となる。</w:t>
        </w:r>
      </w:ins>
    </w:p>
    <w:p w14:paraId="31293654" w14:textId="113EFC98"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73" w:author="岩下" w:date="2015-10-15T14:06:00Z"/>
          <w:rFonts w:ascii="ＭＳ Ｐゴシック" w:eastAsia="ＭＳ Ｐゴシック" w:hAnsi="ＭＳ Ｐゴシック" w:cs="ＭＳ ゴシック"/>
          <w:kern w:val="0"/>
          <w:szCs w:val="20"/>
        </w:rPr>
      </w:pPr>
      <w:ins w:id="4374" w:author="岩下" w:date="2015-10-05T15:02:00Z">
        <w:r>
          <w:rPr>
            <w:rFonts w:asciiTheme="majorEastAsia" w:eastAsiaTheme="majorEastAsia" w:hAnsiTheme="majorEastAsia"/>
          </w:rPr>
          <w:t>&lt;</w:t>
        </w:r>
        <w:r w:rsidRPr="003C315A">
          <w:rPr>
            <w:rFonts w:asciiTheme="majorEastAsia" w:eastAsiaTheme="majorEastAsia" w:hAnsiTheme="majorEastAsia"/>
          </w:rPr>
          <w:t>com</w:t>
        </w:r>
        <w:r>
          <w:rPr>
            <w:rFonts w:asciiTheme="majorEastAsia" w:eastAsiaTheme="majorEastAsia" w:hAnsiTheme="majorEastAsia"/>
          </w:rPr>
          <w:t>poundValue type="P6"&gt;</w:t>
        </w:r>
      </w:ins>
    </w:p>
    <w:p w14:paraId="08BEBB6B" w14:textId="386D0259"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75" w:author="岩下" w:date="2015-10-15T14:06:00Z"/>
          <w:rFonts w:ascii="ＭＳ Ｐゴシック" w:eastAsia="ＭＳ Ｐゴシック" w:hAnsi="ＭＳ Ｐゴシック" w:cs="ＭＳ ゴシック"/>
          <w:kern w:val="0"/>
          <w:szCs w:val="20"/>
        </w:rPr>
      </w:pPr>
      <w:ins w:id="4376" w:author="岩下" w:date="2015-10-05T15:02:00Z">
        <w:r>
          <w:rPr>
            <w:rFonts w:asciiTheme="majorEastAsia" w:eastAsiaTheme="majorEastAsia" w:hAnsiTheme="majorEastAsia"/>
          </w:rPr>
          <w:t xml:space="preserve">  &lt;value&gt;</w:t>
        </w:r>
      </w:ins>
    </w:p>
    <w:p w14:paraId="6A5F3138" w14:textId="48FFF3D6"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77" w:author="岩下" w:date="2015-10-15T14:06:00Z"/>
          <w:rFonts w:ascii="ＭＳ Ｐゴシック" w:eastAsia="ＭＳ Ｐゴシック" w:hAnsi="ＭＳ Ｐゴシック" w:cs="ＭＳ ゴシック"/>
          <w:kern w:val="0"/>
          <w:szCs w:val="20"/>
        </w:rPr>
      </w:pPr>
      <w:ins w:id="4378" w:author="岩下" w:date="2015-10-05T15:02:00Z">
        <w:r>
          <w:rPr>
            <w:rFonts w:asciiTheme="majorEastAsia" w:eastAsiaTheme="majorEastAsia" w:hAnsiTheme="majorEastAsia"/>
          </w:rPr>
          <w:t xml:space="preserve">    &lt;value&gt;</w:t>
        </w:r>
      </w:ins>
    </w:p>
    <w:p w14:paraId="76A45C51" w14:textId="1E3A3AFA"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79" w:author="岩下" w:date="2015-10-15T14:06:00Z"/>
          <w:rFonts w:ascii="ＭＳ Ｐゴシック" w:eastAsia="ＭＳ Ｐゴシック" w:hAnsi="ＭＳ Ｐゴシック" w:cs="ＭＳ ゴシック"/>
          <w:kern w:val="0"/>
          <w:szCs w:val="20"/>
        </w:rPr>
      </w:pPr>
      <w:ins w:id="4380" w:author="岩下" w:date="2015-10-05T15:02:00Z">
        <w:r>
          <w:rPr>
            <w:rFonts w:asciiTheme="majorEastAsia" w:eastAsiaTheme="majorEastAsia" w:hAnsiTheme="majorEastAsia"/>
          </w:rPr>
          <w:t xml:space="preserve">      &lt;intConstant type="int"&gt;0&lt;/intConstant&gt;</w:t>
        </w:r>
      </w:ins>
    </w:p>
    <w:p w14:paraId="50C74CCA" w14:textId="3AF54151"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81" w:author="岩下" w:date="2015-10-15T14:06:00Z"/>
          <w:rFonts w:ascii="ＭＳ Ｐゴシック" w:eastAsia="ＭＳ Ｐゴシック" w:hAnsi="ＭＳ Ｐゴシック" w:cs="ＭＳ ゴシック"/>
          <w:kern w:val="0"/>
          <w:szCs w:val="20"/>
        </w:rPr>
      </w:pPr>
      <w:ins w:id="4382" w:author="岩下" w:date="2015-10-05T15:02:00Z">
        <w:r>
          <w:rPr>
            <w:rFonts w:asciiTheme="majorEastAsia" w:eastAsiaTheme="majorEastAsia" w:hAnsiTheme="majorEastAsia"/>
          </w:rPr>
          <w:t xml:space="preserve">      &lt;intConstant type="int"&gt;300&lt;/intConstant&gt;</w:t>
        </w:r>
      </w:ins>
    </w:p>
    <w:p w14:paraId="25D055C9" w14:textId="6DD7989D"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83" w:author="岩下" w:date="2015-10-15T14:06:00Z"/>
          <w:rFonts w:ascii="ＭＳ Ｐゴシック" w:eastAsia="ＭＳ Ｐゴシック" w:hAnsi="ＭＳ Ｐゴシック" w:cs="ＭＳ ゴシック"/>
          <w:kern w:val="0"/>
          <w:szCs w:val="20"/>
        </w:rPr>
      </w:pPr>
      <w:ins w:id="4384" w:author="岩下" w:date="2015-10-05T15:02:00Z">
        <w:r>
          <w:rPr>
            <w:rFonts w:asciiTheme="majorEastAsia" w:eastAsiaTheme="majorEastAsia" w:hAnsiTheme="majorEastAsia"/>
          </w:rPr>
          <w:t xml:space="preserve">    &lt;/value&gt;</w:t>
        </w:r>
      </w:ins>
    </w:p>
    <w:p w14:paraId="3F75BD93" w14:textId="0306B739"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85" w:author="岩下" w:date="2015-10-15T14:06:00Z"/>
          <w:rFonts w:ascii="ＭＳ Ｐゴシック" w:eastAsia="ＭＳ Ｐゴシック" w:hAnsi="ＭＳ Ｐゴシック" w:cs="ＭＳ ゴシック"/>
          <w:kern w:val="0"/>
          <w:szCs w:val="20"/>
        </w:rPr>
      </w:pPr>
      <w:ins w:id="4386" w:author="岩下" w:date="2015-10-05T15:02:00Z">
        <w:r>
          <w:rPr>
            <w:rFonts w:asciiTheme="majorEastAsia" w:eastAsiaTheme="majorEastAsia" w:hAnsiTheme="majorEastAsia"/>
          </w:rPr>
          <w:t xml:space="preserve">  &lt;/value&gt;</w:t>
        </w:r>
      </w:ins>
    </w:p>
    <w:p w14:paraId="68DFCA26" w14:textId="33AFC6AC" w:rsidR="005C552B" w:rsidRPr="005D0DEA" w:rsidRDefault="00A93218" w:rsidP="005C552B">
      <w:pPr>
        <w:pBdr>
          <w:top w:val="single" w:sz="4" w:space="1" w:color="auto"/>
          <w:left w:val="single" w:sz="4" w:space="0" w:color="auto"/>
          <w:bottom w:val="single" w:sz="4" w:space="1" w:color="auto"/>
          <w:right w:val="single" w:sz="4" w:space="0" w:color="auto"/>
        </w:pBdr>
        <w:ind w:firstLineChars="100" w:firstLine="210"/>
        <w:rPr>
          <w:ins w:id="4387" w:author="岩下" w:date="2015-10-15T14:06:00Z"/>
          <w:rFonts w:ascii="ＭＳ Ｐゴシック" w:eastAsia="ＭＳ Ｐゴシック" w:hAnsi="ＭＳ Ｐゴシック" w:cs="ＭＳ ゴシック"/>
          <w:kern w:val="0"/>
          <w:szCs w:val="20"/>
        </w:rPr>
      </w:pPr>
      <w:ins w:id="4388" w:author="岩下" w:date="2015-10-05T15:02:00Z">
        <w:r>
          <w:rPr>
            <w:rFonts w:asciiTheme="majorEastAsia" w:eastAsiaTheme="majorEastAsia" w:hAnsiTheme="majorEastAsia"/>
          </w:rPr>
          <w:t>&lt;/compoundValue&gt;</w:t>
        </w:r>
      </w:ins>
    </w:p>
    <w:p w14:paraId="3C54BA0A" w14:textId="22F695DB" w:rsidR="00A17A9D" w:rsidRDefault="00A17A9D" w:rsidP="00A17A9D">
      <w:pPr>
        <w:rPr>
          <w:ins w:id="4389" w:author="岩下" w:date="2015-10-05T14:15:00Z"/>
          <w:rFonts w:ascii="ＭＳ Ｐゴシック" w:eastAsia="ＭＳ Ｐゴシック" w:hAnsi="ＭＳ Ｐゴシック"/>
        </w:rPr>
      </w:pPr>
    </w:p>
    <w:p w14:paraId="23D7B235" w14:textId="337C0021" w:rsidR="00614F16" w:rsidDel="00460F72" w:rsidRDefault="00614F16" w:rsidP="00D82D55">
      <w:pPr>
        <w:ind w:firstLineChars="100" w:firstLine="210"/>
        <w:rPr>
          <w:del w:id="4390" w:author="岩下" w:date="2015-10-02T16:59:00Z"/>
        </w:rPr>
      </w:pPr>
    </w:p>
    <w:p w14:paraId="1EEF5EB9" w14:textId="371DAE28"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391" w:author="岩下" w:date="2015-10-02T16:59:00Z"/>
          <w:rFonts w:ascii="ＭＳ Ｐゴシック" w:eastAsia="ＭＳ Ｐゴシック" w:hAnsi="ＭＳ Ｐゴシック"/>
          <w:sz w:val="20"/>
        </w:rPr>
      </w:pPr>
      <w:del w:id="4392" w:author="岩下" w:date="2015-10-02T16:59:00Z">
        <w:r w:rsidRPr="007E5E34" w:rsidDel="00460F72">
          <w:rPr>
            <w:rFonts w:ascii="ＭＳ Ｐゴシック" w:eastAsia="ＭＳ Ｐゴシック" w:hAnsi="ＭＳ Ｐゴシック"/>
            <w:sz w:val="20"/>
          </w:rPr>
          <w:delText>&lt;memberRef memer="xxx"&gt;addr&lt;/memberRef&gt;</w:delText>
        </w:r>
      </w:del>
    </w:p>
    <w:p w14:paraId="6011A4E4" w14:textId="08AF08E7" w:rsidR="00D82D55" w:rsidDel="00460F72" w:rsidRDefault="00D82D55" w:rsidP="00D82D55">
      <w:pPr>
        <w:ind w:firstLineChars="100" w:firstLine="210"/>
        <w:rPr>
          <w:del w:id="4393" w:author="岩下" w:date="2015-10-02T16:59:00Z"/>
        </w:rPr>
      </w:pPr>
    </w:p>
    <w:p w14:paraId="1FEF95D2" w14:textId="06AFC673" w:rsidR="00F54F45" w:rsidDel="00460F72" w:rsidRDefault="00F54F45" w:rsidP="00D82D55">
      <w:pPr>
        <w:ind w:firstLineChars="100" w:firstLine="210"/>
        <w:rPr>
          <w:del w:id="4394" w:author="岩下" w:date="2015-10-02T16:59:00Z"/>
        </w:rPr>
      </w:pPr>
      <w:del w:id="4395" w:author="岩下" w:date="2015-10-02T16:59:00Z">
        <w:r w:rsidDel="00460F72">
          <w:delText>は</w:delText>
        </w:r>
      </w:del>
    </w:p>
    <w:p w14:paraId="45536EB5" w14:textId="205CDCA8" w:rsidR="00D82D55" w:rsidDel="00460F72" w:rsidRDefault="00D82D55" w:rsidP="00D82D55">
      <w:pPr>
        <w:ind w:firstLineChars="100" w:firstLine="210"/>
        <w:rPr>
          <w:del w:id="4396" w:author="岩下" w:date="2015-10-02T16:59:00Z"/>
        </w:rPr>
      </w:pPr>
    </w:p>
    <w:p w14:paraId="2CCAF24B" w14:textId="2589D952"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397" w:author="岩下" w:date="2015-10-02T16:59:00Z"/>
          <w:rFonts w:ascii="ＭＳ Ｐゴシック" w:eastAsia="ＭＳ Ｐゴシック" w:hAnsi="ＭＳ Ｐゴシック"/>
          <w:kern w:val="0"/>
          <w:sz w:val="20"/>
        </w:rPr>
      </w:pPr>
      <w:del w:id="4398" w:author="岩下" w:date="2015-10-02T16:59:00Z">
        <w:r w:rsidRPr="007E5E34" w:rsidDel="00460F72">
          <w:rPr>
            <w:rFonts w:ascii="ＭＳ Ｐゴシック" w:eastAsia="ＭＳ Ｐゴシック" w:hAnsi="ＭＳ Ｐゴシック"/>
            <w:kern w:val="0"/>
            <w:sz w:val="20"/>
          </w:rPr>
          <w:delText>&lt;pointerRef &gt;</w:delText>
        </w:r>
      </w:del>
    </w:p>
    <w:p w14:paraId="00BDE73D" w14:textId="5308D43F" w:rsidR="00F54F45" w:rsidRPr="007E5E34" w:rsidDel="00460F72" w:rsidRDefault="004C4321" w:rsidP="007E5E34">
      <w:pPr>
        <w:pBdr>
          <w:top w:val="single" w:sz="4" w:space="1" w:color="auto"/>
          <w:left w:val="single" w:sz="4" w:space="0" w:color="auto"/>
          <w:bottom w:val="single" w:sz="4" w:space="1" w:color="auto"/>
          <w:right w:val="single" w:sz="4" w:space="0" w:color="auto"/>
        </w:pBdr>
        <w:ind w:firstLineChars="100" w:firstLine="200"/>
        <w:rPr>
          <w:del w:id="4399" w:author="岩下" w:date="2015-10-02T16:59:00Z"/>
          <w:rFonts w:ascii="ＭＳ Ｐゴシック" w:eastAsia="ＭＳ Ｐゴシック" w:hAnsi="ＭＳ Ｐゴシック"/>
          <w:kern w:val="0"/>
          <w:sz w:val="20"/>
        </w:rPr>
      </w:pPr>
      <w:del w:id="4400" w:author="岩下" w:date="2015-10-02T16:59:00Z">
        <w:r w:rsidRPr="007E5E34" w:rsidDel="00460F72">
          <w:rPr>
            <w:rFonts w:ascii="ＭＳ Ｐゴシック" w:eastAsia="ＭＳ Ｐゴシック" w:hAnsi="ＭＳ Ｐゴシック"/>
            <w:kern w:val="0"/>
            <w:sz w:val="20"/>
          </w:rPr>
          <w:delText xml:space="preserve">  </w:delText>
        </w:r>
        <w:r w:rsidR="00F54F45" w:rsidRPr="007E5E34" w:rsidDel="00460F72">
          <w:rPr>
            <w:rFonts w:ascii="ＭＳ Ｐゴシック" w:eastAsia="ＭＳ Ｐゴシック" w:hAnsi="ＭＳ Ｐゴシック"/>
            <w:kern w:val="0"/>
            <w:sz w:val="20"/>
          </w:rPr>
          <w:delText>&lt;memberAddr memer="xxx"&gt;addr&lt;memberAddr&gt;</w:delText>
        </w:r>
      </w:del>
    </w:p>
    <w:p w14:paraId="105CC749" w14:textId="14C35CD1" w:rsidR="00F54F45" w:rsidRPr="007E5E34" w:rsidDel="00460F72" w:rsidRDefault="00F54F45" w:rsidP="007E5E34">
      <w:pPr>
        <w:pBdr>
          <w:top w:val="single" w:sz="4" w:space="1" w:color="auto"/>
          <w:left w:val="single" w:sz="4" w:space="0" w:color="auto"/>
          <w:bottom w:val="single" w:sz="4" w:space="1" w:color="auto"/>
          <w:right w:val="single" w:sz="4" w:space="0" w:color="auto"/>
        </w:pBdr>
        <w:ind w:firstLineChars="100" w:firstLine="200"/>
        <w:rPr>
          <w:del w:id="4401" w:author="岩下" w:date="2015-10-02T16:59:00Z"/>
          <w:rFonts w:ascii="ＭＳ Ｐゴシック" w:eastAsia="ＭＳ Ｐゴシック" w:hAnsi="ＭＳ Ｐゴシック"/>
          <w:kern w:val="0"/>
          <w:sz w:val="20"/>
        </w:rPr>
      </w:pPr>
      <w:del w:id="4402" w:author="岩下" w:date="2015-10-02T16:59:00Z">
        <w:r w:rsidRPr="007E5E34" w:rsidDel="00460F72">
          <w:rPr>
            <w:rFonts w:ascii="ＭＳ Ｐゴシック" w:eastAsia="ＭＳ Ｐゴシック" w:hAnsi="ＭＳ Ｐゴシック"/>
            <w:kern w:val="0"/>
            <w:sz w:val="20"/>
          </w:rPr>
          <w:delText>&lt;/pointerRef&gt;</w:delText>
        </w:r>
      </w:del>
    </w:p>
    <w:p w14:paraId="5255F0DE" w14:textId="25CC6EEE" w:rsidR="00D82D55" w:rsidDel="00460F72" w:rsidRDefault="00D82D55" w:rsidP="00D82D55">
      <w:pPr>
        <w:ind w:firstLineChars="100" w:firstLine="210"/>
        <w:rPr>
          <w:del w:id="4403" w:author="岩下" w:date="2015-10-02T16:59:00Z"/>
        </w:rPr>
      </w:pPr>
    </w:p>
    <w:p w14:paraId="46066694" w14:textId="5AD7FB5A" w:rsidR="00F54F45" w:rsidDel="00460F72" w:rsidRDefault="00F54F45" w:rsidP="00D82D55">
      <w:pPr>
        <w:ind w:firstLineChars="100" w:firstLine="210"/>
        <w:rPr>
          <w:del w:id="4404" w:author="岩下" w:date="2015-10-02T16:59:00Z"/>
        </w:rPr>
      </w:pPr>
      <w:del w:id="4405" w:author="岩下" w:date="2015-10-02T16:59:00Z">
        <w:r w:rsidDel="00460F72">
          <w:delText>と等価。</w:delText>
        </w:r>
      </w:del>
    </w:p>
    <w:p w14:paraId="7E9A098A" w14:textId="2AD293EC" w:rsidR="00270A7E" w:rsidDel="00460F72" w:rsidRDefault="00270A7E" w:rsidP="00D82D55">
      <w:pPr>
        <w:ind w:firstLineChars="100" w:firstLine="210"/>
        <w:rPr>
          <w:del w:id="4406" w:author="岩下" w:date="2015-10-02T16:59:00Z"/>
        </w:rPr>
      </w:pPr>
    </w:p>
    <w:p w14:paraId="766CE1CD" w14:textId="21CB32FE" w:rsidR="00BA1CA5" w:rsidDel="00EA5C4C" w:rsidRDefault="006615F2" w:rsidP="00BA1CA5">
      <w:pPr>
        <w:pStyle w:val="2"/>
        <w:rPr>
          <w:del w:id="4407" w:author="岩下" w:date="2015-10-02T17:11:00Z"/>
        </w:rPr>
      </w:pPr>
      <w:bookmarkStart w:id="4408" w:name="_Toc422165409"/>
      <w:bookmarkStart w:id="4409" w:name="_Toc223755526"/>
      <w:bookmarkStart w:id="4410" w:name="_Toc223755732"/>
      <w:del w:id="4411" w:author="岩下" w:date="2015-10-02T17:11:00Z">
        <w:r w:rsidDel="00EA5C4C">
          <w:rPr>
            <w:rFonts w:hint="eastAsia"/>
          </w:rPr>
          <w:delText>s</w:delText>
        </w:r>
        <w:r w:rsidDel="00EA5C4C">
          <w:delText>copeResolutionExpr</w:delText>
        </w:r>
        <w:r w:rsidR="00BA1CA5" w:rsidDel="00EA5C4C">
          <w:rPr>
            <w:rFonts w:hint="eastAsia"/>
          </w:rPr>
          <w:delText>要素</w:delText>
        </w:r>
        <w:bookmarkEnd w:id="4408"/>
      </w:del>
    </w:p>
    <w:p w14:paraId="4A1F5A40" w14:textId="6A170345" w:rsidR="00BA1CA5" w:rsidDel="00EA5C4C" w:rsidRDefault="00BA1CA5" w:rsidP="00BA1CA5">
      <w:pPr>
        <w:ind w:firstLineChars="100" w:firstLine="210"/>
        <w:rPr>
          <w:del w:id="4412" w:author="岩下" w:date="2015-10-02T17:11:00Z"/>
        </w:rPr>
      </w:pPr>
      <w:del w:id="4413" w:author="岩下" w:date="2015-10-02T17:03:00Z">
        <w:r w:rsidDel="00C31031">
          <w:delText xml:space="preserve">scopeResolutionExpr </w:delText>
        </w:r>
        <w:r w:rsidDel="00C31031">
          <w:delText>要素</w:delText>
        </w:r>
        <w:r w:rsidDel="00C31031">
          <w:rPr>
            <w:rFonts w:hint="eastAsia"/>
          </w:rPr>
          <w:delText>は、</w:delText>
        </w:r>
      </w:del>
      <w:del w:id="4414" w:author="岩下" w:date="2015-10-02T17:11:00Z">
        <w:r w:rsidR="006615F2" w:rsidDel="00EA5C4C">
          <w:rPr>
            <w:rFonts w:hint="eastAsia"/>
          </w:rPr>
          <w:delText>スコープ解決演算子</w:delText>
        </w:r>
        <w:r w:rsidR="006615F2" w:rsidDel="00EA5C4C">
          <w:rPr>
            <w:rFonts w:hint="eastAsia"/>
          </w:rPr>
          <w:delText xml:space="preserve"> </w:delText>
        </w:r>
        <w:r w:rsidR="006615F2" w:rsidDel="00EA5C4C">
          <w:delText xml:space="preserve">:: </w:delText>
        </w:r>
        <w:r w:rsidR="006615F2" w:rsidDel="00EA5C4C">
          <w:rPr>
            <w:rFonts w:hint="eastAsia"/>
          </w:rPr>
          <w:delText>を使った</w:delText>
        </w:r>
        <w:r w:rsidDel="00EA5C4C">
          <w:rPr>
            <w:rFonts w:hint="eastAsia"/>
          </w:rPr>
          <w:delText>以下の式に対応する。</w:delText>
        </w:r>
      </w:del>
    </w:p>
    <w:p w14:paraId="2FD62EEE" w14:textId="0FE5559F" w:rsidR="00BA1CA5" w:rsidDel="00EA5C4C" w:rsidRDefault="00BA1CA5" w:rsidP="00BA1CA5">
      <w:pPr>
        <w:ind w:firstLineChars="100" w:firstLine="210"/>
        <w:rPr>
          <w:del w:id="4415" w:author="岩下" w:date="2015-10-02T17:11:00Z"/>
        </w:rPr>
      </w:pPr>
    </w:p>
    <w:p w14:paraId="46D32698" w14:textId="459A383D" w:rsidR="00BA1CA5" w:rsidRPr="00D21783"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416" w:author="岩下" w:date="2015-10-02T17:11:00Z"/>
          <w:rFonts w:ascii="Arial Unicode MS" w:eastAsia="Arial Unicode MS" w:hAnsi="Arial Unicode MS" w:cs="Arial Unicode MS"/>
          <w:sz w:val="20"/>
        </w:rPr>
      </w:pPr>
      <w:del w:id="4417" w:author="岩下" w:date="2015-10-02T17:11:00Z">
        <w:r w:rsidRPr="00D21783" w:rsidDel="00EA5C4C">
          <w:rPr>
            <w:rFonts w:ascii="Arial Unicode MS" w:eastAsia="Arial Unicode MS" w:hAnsi="Arial Unicode MS" w:cs="Arial Unicode MS"/>
            <w:sz w:val="20"/>
          </w:rPr>
          <w:delText>::</w:delText>
        </w:r>
        <w:r w:rsidDel="00EA5C4C">
          <w:rPr>
            <w:rFonts w:ascii="Arial Unicode MS" w:eastAsia="Arial Unicode MS" w:hAnsi="Arial Unicode MS" w:cs="Arial Unicode MS"/>
            <w:sz w:val="20"/>
          </w:rPr>
          <w:delText xml:space="preserve"> </w:delText>
        </w:r>
        <w:r w:rsidRPr="00D21783" w:rsidDel="00EA5C4C">
          <w:rPr>
            <w:rFonts w:ascii="Arial Unicode MS" w:eastAsia="Arial Unicode MS" w:hAnsi="Arial Unicode MS" w:cs="Arial Unicode MS"/>
            <w:sz w:val="20"/>
          </w:rPr>
          <w:delText>identifier</w:delText>
        </w:r>
      </w:del>
    </w:p>
    <w:p w14:paraId="2D7C6FA9" w14:textId="7E37BAA9" w:rsidR="00BA1CA5"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418" w:author="岩下" w:date="2015-10-02T17:11:00Z"/>
          <w:rFonts w:ascii="Arial Unicode MS" w:eastAsia="Arial Unicode MS" w:hAnsi="Arial Unicode MS" w:cs="Arial Unicode MS"/>
          <w:sz w:val="20"/>
        </w:rPr>
      </w:pPr>
      <w:del w:id="4419" w:author="岩下" w:date="2015-10-02T17:11:00Z">
        <w:r w:rsidDel="00EA5C4C">
          <w:rPr>
            <w:rFonts w:ascii="Arial Unicode MS" w:eastAsia="Arial Unicode MS" w:hAnsi="Arial Unicode MS" w:cs="Arial Unicode MS" w:hint="eastAsia"/>
            <w:sz w:val="20"/>
          </w:rPr>
          <w:delText>c</w:delText>
        </w:r>
        <w:r w:rsidDel="00EA5C4C">
          <w:rPr>
            <w:rFonts w:ascii="Arial Unicode MS" w:eastAsia="Arial Unicode MS" w:hAnsi="Arial Unicode MS" w:cs="Arial Unicode MS"/>
            <w:sz w:val="20"/>
          </w:rPr>
          <w:delText>lass-name :: identifier</w:delText>
        </w:r>
      </w:del>
    </w:p>
    <w:p w14:paraId="19D46317" w14:textId="63F90255" w:rsidR="00BA1CA5" w:rsidRPr="00D21783" w:rsidDel="00EA5C4C" w:rsidRDefault="00BA1CA5" w:rsidP="00BA1CA5">
      <w:pPr>
        <w:pBdr>
          <w:top w:val="single" w:sz="4" w:space="1" w:color="auto"/>
          <w:left w:val="single" w:sz="4" w:space="0" w:color="auto"/>
          <w:bottom w:val="single" w:sz="4" w:space="1" w:color="auto"/>
          <w:right w:val="single" w:sz="4" w:space="0" w:color="auto"/>
        </w:pBdr>
        <w:ind w:firstLineChars="100" w:firstLine="200"/>
        <w:rPr>
          <w:del w:id="4420" w:author="岩下" w:date="2015-10-02T17:11:00Z"/>
          <w:rFonts w:ascii="Arial Unicode MS" w:eastAsia="Arial Unicode MS" w:hAnsi="Arial Unicode MS" w:cs="Arial Unicode MS"/>
          <w:sz w:val="20"/>
        </w:rPr>
      </w:pPr>
      <w:del w:id="4421" w:author="岩下" w:date="2015-10-02T17:11:00Z">
        <w:r w:rsidDel="00EA5C4C">
          <w:rPr>
            <w:rFonts w:ascii="Arial Unicode MS" w:eastAsia="Arial Unicode MS" w:hAnsi="Arial Unicode MS" w:cs="Arial Unicode MS" w:hint="eastAsia"/>
            <w:sz w:val="20"/>
          </w:rPr>
          <w:delText>na</w:delText>
        </w:r>
        <w:r w:rsidDel="00EA5C4C">
          <w:rPr>
            <w:rFonts w:ascii="Arial Unicode MS" w:eastAsia="Arial Unicode MS" w:hAnsi="Arial Unicode MS" w:cs="Arial Unicode MS"/>
            <w:sz w:val="20"/>
          </w:rPr>
          <w:delText>mespace :: identifier</w:delText>
        </w:r>
      </w:del>
    </w:p>
    <w:p w14:paraId="03EA21C8" w14:textId="62DB5BF5" w:rsidR="00BA1CA5" w:rsidDel="00EA5C4C" w:rsidRDefault="00BA1CA5" w:rsidP="00BA1CA5">
      <w:pPr>
        <w:ind w:firstLineChars="100" w:firstLine="210"/>
        <w:rPr>
          <w:del w:id="4422" w:author="岩下" w:date="2015-10-02T17:11:00Z"/>
        </w:rPr>
      </w:pPr>
    </w:p>
    <w:p w14:paraId="481EA084" w14:textId="4D28D0F1" w:rsidR="00BA1CA5" w:rsidDel="00EA5C4C" w:rsidRDefault="00BA1CA5" w:rsidP="00BA1CA5">
      <w:pPr>
        <w:ind w:firstLineChars="100" w:firstLine="210"/>
        <w:rPr>
          <w:del w:id="4423" w:author="岩下" w:date="2015-10-02T17:11:00Z"/>
        </w:rPr>
      </w:pPr>
      <w:del w:id="4424" w:author="岩下" w:date="2015-10-02T17:11:00Z">
        <w:r w:rsidDel="00EA5C4C">
          <w:rPr>
            <w:rFonts w:hint="eastAsia"/>
          </w:rPr>
          <w:delText>【未稿】</w:delText>
        </w:r>
      </w:del>
    </w:p>
    <w:p w14:paraId="5A00BDE5" w14:textId="31E48D9C" w:rsidR="00BA1CA5" w:rsidDel="00EA5C4C" w:rsidRDefault="00BA1CA5" w:rsidP="00BA1CA5">
      <w:pPr>
        <w:ind w:firstLineChars="100" w:firstLine="210"/>
        <w:rPr>
          <w:del w:id="4425" w:author="岩下" w:date="2015-10-02T17:11:00Z"/>
        </w:rPr>
      </w:pPr>
    </w:p>
    <w:p w14:paraId="6981E124" w14:textId="2077C355" w:rsidR="006615F2" w:rsidRDefault="006615F2" w:rsidP="006615F2">
      <w:pPr>
        <w:pStyle w:val="2"/>
      </w:pPr>
      <w:bookmarkStart w:id="4426" w:name="_Toc422165410"/>
      <w:bookmarkStart w:id="4427" w:name="_Toc306557459"/>
      <w:r>
        <w:rPr>
          <w:rFonts w:hint="eastAsia"/>
        </w:rPr>
        <w:t>t</w:t>
      </w:r>
      <w:r>
        <w:t>hisExpr</w:t>
      </w:r>
      <w:r>
        <w:rPr>
          <w:rFonts w:hint="eastAsia"/>
        </w:rPr>
        <w:t>要素</w:t>
      </w:r>
      <w:bookmarkEnd w:id="4426"/>
      <w:ins w:id="4428" w:author="岩下" w:date="2015-09-25T20:15:00Z">
        <w:r w:rsidR="00B06C89">
          <w:rPr>
            <w:rFonts w:hint="eastAsia"/>
          </w:rPr>
          <w:t>（</w:t>
        </w:r>
      </w:ins>
      <w:ins w:id="4429" w:author="岩下" w:date="2015-09-25T20:16:00Z">
        <w:r w:rsidR="00B06C89">
          <w:t>C++</w:t>
        </w:r>
      </w:ins>
      <w:ins w:id="4430" w:author="岩下" w:date="2015-09-25T20:15:00Z">
        <w:r w:rsidR="00B06C89">
          <w:rPr>
            <w:rFonts w:hint="eastAsia"/>
          </w:rPr>
          <w:t>）</w:t>
        </w:r>
      </w:ins>
      <w:bookmarkEnd w:id="4427"/>
    </w:p>
    <w:p w14:paraId="36A711F2" w14:textId="78E9AA40" w:rsidR="006615F2" w:rsidRDefault="006615F2" w:rsidP="006615F2">
      <w:pPr>
        <w:ind w:firstLineChars="100" w:firstLine="210"/>
      </w:pPr>
      <w:r>
        <w:t xml:space="preserve">thisExpr </w:t>
      </w:r>
      <w:r>
        <w:t>要素</w:t>
      </w:r>
      <w:r>
        <w:rPr>
          <w:rFonts w:hint="eastAsia"/>
        </w:rPr>
        <w:t>は、</w:t>
      </w:r>
      <w:r>
        <w:rPr>
          <w:rFonts w:hint="eastAsia"/>
        </w:rPr>
        <w:t>C</w:t>
      </w:r>
      <w:r>
        <w:t>++</w:t>
      </w:r>
      <w:r>
        <w:rPr>
          <w:rFonts w:hint="eastAsia"/>
        </w:rPr>
        <w:t>の</w:t>
      </w:r>
      <w:r>
        <w:rPr>
          <w:rFonts w:hint="eastAsia"/>
        </w:rPr>
        <w:t xml:space="preserve"> </w:t>
      </w:r>
      <w:r>
        <w:t xml:space="preserve">this </w:t>
      </w:r>
      <w:r>
        <w:rPr>
          <w:rFonts w:hint="eastAsia"/>
        </w:rPr>
        <w:t>に対応する。</w:t>
      </w:r>
    </w:p>
    <w:p w14:paraId="4179CF80" w14:textId="1BDB47D3" w:rsidR="00BD5CD7" w:rsidRPr="005D0DEA" w:rsidRDefault="00BD5CD7" w:rsidP="005D0DEA">
      <w:pPr>
        <w:pBdr>
          <w:top w:val="single" w:sz="4" w:space="1" w:color="auto"/>
          <w:left w:val="single" w:sz="4" w:space="0" w:color="auto"/>
          <w:bottom w:val="single" w:sz="4" w:space="1" w:color="auto"/>
          <w:right w:val="single" w:sz="4" w:space="0" w:color="auto"/>
        </w:pBdr>
        <w:ind w:firstLineChars="100" w:firstLine="210"/>
        <w:rPr>
          <w:ins w:id="4431" w:author="岩下" w:date="2015-10-02T17:59:00Z"/>
          <w:rFonts w:ascii="ＭＳ Ｐゴシック" w:eastAsia="ＭＳ Ｐゴシック" w:hAnsi="ＭＳ Ｐゴシック" w:cs="ＭＳ ゴシック"/>
          <w:kern w:val="0"/>
          <w:szCs w:val="20"/>
        </w:rPr>
      </w:pPr>
      <w:ins w:id="4432" w:author="岩下" w:date="2015-10-02T17:59:00Z">
        <w:r w:rsidRPr="005D0DEA">
          <w:rPr>
            <w:rFonts w:ascii="ＭＳ Ｐゴシック" w:eastAsia="ＭＳ Ｐゴシック" w:hAnsi="ＭＳ Ｐゴシック" w:cs="ＭＳ ゴシック"/>
            <w:kern w:val="0"/>
            <w:szCs w:val="20"/>
          </w:rPr>
          <w:t>&lt;thisExpr/&gt;</w:t>
        </w:r>
      </w:ins>
    </w:p>
    <w:p w14:paraId="42685205" w14:textId="0A170D9C" w:rsidR="006615F2" w:rsidRDefault="00BD5CD7" w:rsidP="005D0DEA">
      <w:pPr>
        <w:rPr>
          <w:ins w:id="4433" w:author="岩下" w:date="2015-10-02T18:08:00Z"/>
        </w:rPr>
      </w:pPr>
      <w:ins w:id="4434" w:author="岩下" w:date="2015-10-02T18:08:00Z">
        <w:r>
          <w:rPr>
            <w:rFonts w:ascii="ＭＳ Ｐゴシック" w:eastAsia="ＭＳ Ｐゴシック" w:hAnsi="ＭＳ Ｐゴシック"/>
          </w:rPr>
          <w:t>属性</w:t>
        </w:r>
      </w:ins>
      <w:ins w:id="4435" w:author="岩下" w:date="2015-10-02T18:13:00Z">
        <w:r w:rsidR="00516147">
          <w:rPr>
            <w:rFonts w:ascii="ＭＳ Ｐゴシック" w:eastAsia="ＭＳ Ｐゴシック" w:hAnsi="ＭＳ Ｐゴシック" w:hint="eastAsia"/>
          </w:rPr>
          <w:t>なし</w:t>
        </w:r>
      </w:ins>
    </w:p>
    <w:p w14:paraId="661C7909" w14:textId="77777777" w:rsidR="00BD5CD7" w:rsidRDefault="00BD5CD7" w:rsidP="006615F2">
      <w:pPr>
        <w:ind w:firstLineChars="100" w:firstLine="210"/>
      </w:pPr>
    </w:p>
    <w:p w14:paraId="371F733E" w14:textId="77777777" w:rsidR="00270A7E" w:rsidRDefault="00270A7E" w:rsidP="00270A7E">
      <w:pPr>
        <w:pStyle w:val="2"/>
      </w:pPr>
      <w:bookmarkStart w:id="4436" w:name="_Toc422165411"/>
      <w:bookmarkStart w:id="4437" w:name="_Toc306557460"/>
      <w:r>
        <w:rPr>
          <w:rFonts w:hint="eastAsia"/>
        </w:rPr>
        <w:lastRenderedPageBreak/>
        <w:t xml:space="preserve">assignExpr </w:t>
      </w:r>
      <w:r w:rsidR="004B4E28">
        <w:rPr>
          <w:rFonts w:hint="eastAsia"/>
        </w:rPr>
        <w:t>要素</w:t>
      </w:r>
      <w:bookmarkEnd w:id="4409"/>
      <w:bookmarkEnd w:id="4410"/>
      <w:bookmarkEnd w:id="4436"/>
      <w:bookmarkEnd w:id="4437"/>
    </w:p>
    <w:p w14:paraId="4C94DACE" w14:textId="77777777" w:rsidR="00270A7E" w:rsidRDefault="00F54F45" w:rsidP="00D21783">
      <w:pPr>
        <w:ind w:firstLineChars="100" w:firstLine="210"/>
      </w:pPr>
      <w:r>
        <w:t xml:space="preserve">assignExpr </w:t>
      </w:r>
      <w:r w:rsidR="004B4E28">
        <w:t>要素</w:t>
      </w:r>
      <w:r>
        <w:t>は、２つの式の要素を</w:t>
      </w:r>
      <w:r>
        <w:t>sub</w:t>
      </w:r>
      <w:r>
        <w:t>要素に持ち、代入を表す。</w:t>
      </w:r>
      <w:r>
        <w:t xml:space="preserve"> </w:t>
      </w:r>
    </w:p>
    <w:p w14:paraId="121D459F" w14:textId="616AB385"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38" w:author="岩下" w:date="2015-10-02T18:13:00Z"/>
          <w:rFonts w:ascii="ＭＳ Ｐゴシック" w:eastAsia="ＭＳ Ｐゴシック" w:hAnsi="ＭＳ Ｐゴシック" w:cs="ＭＳ ゴシック"/>
          <w:kern w:val="0"/>
          <w:szCs w:val="20"/>
        </w:rPr>
      </w:pPr>
      <w:ins w:id="4439" w:author="岩下" w:date="2015-10-02T18:13:00Z">
        <w:r w:rsidRPr="005D0DEA">
          <w:rPr>
            <w:rFonts w:ascii="ＭＳ Ｐゴシック" w:eastAsia="ＭＳ Ｐゴシック" w:hAnsi="ＭＳ Ｐゴシック" w:cs="ＭＳ ゴシック"/>
            <w:kern w:val="0"/>
            <w:szCs w:val="20"/>
          </w:rPr>
          <w:t>&lt;assignExpr&gt;</w:t>
        </w:r>
      </w:ins>
    </w:p>
    <w:p w14:paraId="5575D2FA" w14:textId="517D81B9"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40" w:author="岩下" w:date="2015-10-02T18:14:00Z"/>
          <w:rFonts w:ascii="ＭＳ Ｐゴシック" w:eastAsia="ＭＳ Ｐゴシック" w:hAnsi="ＭＳ Ｐゴシック" w:cs="ＭＳ ゴシック"/>
          <w:kern w:val="0"/>
          <w:szCs w:val="20"/>
        </w:rPr>
      </w:pPr>
      <w:ins w:id="4441" w:author="岩下" w:date="2015-10-02T18:13: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56E66E2C" w14:textId="27A6F6C4"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42" w:author="岩下" w:date="2015-10-02T18:14:00Z"/>
          <w:rFonts w:ascii="ＭＳ Ｐゴシック" w:eastAsia="ＭＳ Ｐゴシック" w:hAnsi="ＭＳ Ｐゴシック" w:cs="ＭＳ ゴシック"/>
          <w:kern w:val="0"/>
          <w:szCs w:val="20"/>
        </w:rPr>
      </w:pPr>
      <w:ins w:id="4443" w:author="岩下" w:date="2015-10-02T18:14: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4B559445" w14:textId="2D25F774"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44" w:author="岩下" w:date="2015-10-02T18:13:00Z"/>
          <w:rFonts w:ascii="ＭＳ Ｐゴシック" w:eastAsia="ＭＳ Ｐゴシック" w:hAnsi="ＭＳ Ｐゴシック" w:cs="ＭＳ ゴシック"/>
          <w:kern w:val="0"/>
          <w:szCs w:val="20"/>
        </w:rPr>
      </w:pPr>
      <w:ins w:id="4445" w:author="岩下" w:date="2015-10-02T18:14:00Z">
        <w:r w:rsidRPr="005D0DEA">
          <w:rPr>
            <w:rFonts w:ascii="ＭＳ Ｐゴシック" w:eastAsia="ＭＳ Ｐゴシック" w:hAnsi="ＭＳ Ｐゴシック" w:cs="ＭＳ ゴシック"/>
            <w:kern w:val="0"/>
            <w:szCs w:val="20"/>
          </w:rPr>
          <w:t>&lt;/assignExpr&gt;</w:t>
        </w:r>
      </w:ins>
    </w:p>
    <w:p w14:paraId="6EC0E235" w14:textId="77777777" w:rsidR="00A81AE1" w:rsidRDefault="00516147" w:rsidP="00516147">
      <w:pPr>
        <w:rPr>
          <w:ins w:id="4446" w:author="岩下" w:date="2015-10-14T09:18:00Z"/>
          <w:rFonts w:ascii="ＭＳ Ｐゴシック" w:eastAsia="ＭＳ Ｐゴシック" w:hAnsi="ＭＳ Ｐゴシック"/>
        </w:rPr>
      </w:pPr>
      <w:ins w:id="4447" w:author="岩下" w:date="2015-10-02T18:1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0CDF827" w14:textId="64C5C4DF" w:rsidR="00516147" w:rsidRDefault="00A81AE1" w:rsidP="00516147">
      <w:pPr>
        <w:rPr>
          <w:ins w:id="4448" w:author="岩下" w:date="2015-10-02T18:14:00Z"/>
          <w:rFonts w:ascii="ＭＳ Ｐゴシック" w:eastAsia="ＭＳ Ｐゴシック" w:hAnsi="ＭＳ Ｐゴシック"/>
        </w:rPr>
      </w:pPr>
      <w:ins w:id="4449" w:author="岩下" w:date="2015-10-14T09:18: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4450" w:author="岩下" w:date="2015-10-14T09:17:00Z">
        <w:r>
          <w:rPr>
            <w:rFonts w:ascii="ＭＳ Ｐゴシック" w:eastAsia="ＭＳ Ｐゴシック" w:hAnsi="ＭＳ Ｐゴシック"/>
          </w:rPr>
          <w:t>is_userDefined</w:t>
        </w:r>
      </w:ins>
    </w:p>
    <w:p w14:paraId="059ADD0B" w14:textId="77777777" w:rsidR="00301959" w:rsidRDefault="00301959" w:rsidP="00270A7E">
      <w:pPr>
        <w:rPr>
          <w:ins w:id="4451" w:author="岩下" w:date="2015-10-02T18:15:00Z"/>
        </w:rPr>
      </w:pPr>
    </w:p>
    <w:p w14:paraId="750A38E7" w14:textId="2435F692" w:rsidR="005C552B" w:rsidRDefault="00516147" w:rsidP="005C552B">
      <w:pPr>
        <w:ind w:firstLineChars="100" w:firstLine="210"/>
        <w:rPr>
          <w:ins w:id="4452" w:author="岩下" w:date="2015-10-15T14:03:00Z"/>
        </w:rPr>
      </w:pPr>
      <w:ins w:id="4453" w:author="岩下" w:date="2015-10-02T18:15:00Z">
        <w:r>
          <w:rPr>
            <w:rFonts w:hint="eastAsia"/>
          </w:rPr>
          <w:t>第１の式を左辺、第２の式を右辺とする代入文を表現</w:t>
        </w:r>
      </w:ins>
      <w:ins w:id="4454" w:author="岩下" w:date="2015-10-02T18:16:00Z">
        <w:r>
          <w:rPr>
            <w:rFonts w:hint="eastAsia"/>
          </w:rPr>
          <w:t>する。</w:t>
        </w:r>
      </w:ins>
    </w:p>
    <w:p w14:paraId="4A450029" w14:textId="3755E3A0" w:rsidR="00516147" w:rsidRDefault="00516147" w:rsidP="00270A7E"/>
    <w:p w14:paraId="211E980F" w14:textId="77777777" w:rsidR="00270A7E" w:rsidRDefault="00270A7E" w:rsidP="00270A7E">
      <w:pPr>
        <w:pStyle w:val="2"/>
      </w:pPr>
      <w:bookmarkStart w:id="4455" w:name="_Toc223755527"/>
      <w:bookmarkStart w:id="4456" w:name="_Toc223755733"/>
      <w:bookmarkStart w:id="4457" w:name="_Toc422165412"/>
      <w:bookmarkStart w:id="4458" w:name="_Ref305788501"/>
      <w:bookmarkStart w:id="4459" w:name="_Toc306557461"/>
      <w:r>
        <w:rPr>
          <w:rFonts w:hint="eastAsia"/>
        </w:rPr>
        <w:t>2</w:t>
      </w:r>
      <w:r>
        <w:rPr>
          <w:rFonts w:hint="eastAsia"/>
        </w:rPr>
        <w:t>項演算式の要素</w:t>
      </w:r>
      <w:bookmarkEnd w:id="4455"/>
      <w:bookmarkEnd w:id="4456"/>
      <w:bookmarkEnd w:id="4457"/>
      <w:bookmarkEnd w:id="4458"/>
      <w:bookmarkEnd w:id="4459"/>
    </w:p>
    <w:p w14:paraId="116CB4DB" w14:textId="4B58CC3F" w:rsidR="00516147" w:rsidRDefault="00F54F45" w:rsidP="00D82D55">
      <w:pPr>
        <w:ind w:firstLineChars="100" w:firstLine="210"/>
        <w:rPr>
          <w:ins w:id="4460" w:author="岩下" w:date="2015-10-02T18:16:00Z"/>
        </w:rPr>
      </w:pPr>
      <w:del w:id="4461" w:author="岩下" w:date="2015-10-02T18:44:00Z">
        <w:r w:rsidDel="00155D8E">
          <w:delText>以下の要素は</w:delText>
        </w:r>
      </w:del>
      <w:del w:id="4462" w:author="岩下" w:date="2015-10-02T18:27:00Z">
        <w:r w:rsidDel="006E72A0">
          <w:delText>算術</w:delText>
        </w:r>
      </w:del>
      <w:del w:id="4463" w:author="岩下" w:date="2015-10-02T18:23:00Z">
        <w:r w:rsidDel="006E72A0">
          <w:delText>２項</w:delText>
        </w:r>
      </w:del>
      <w:ins w:id="4464" w:author="岩下" w:date="2015-10-02T18:23:00Z">
        <w:r w:rsidR="006E72A0">
          <w:rPr>
            <w:rFonts w:hint="eastAsia"/>
          </w:rPr>
          <w:t>二項</w:t>
        </w:r>
      </w:ins>
      <w:r>
        <w:t>演算式を</w:t>
      </w:r>
      <w:del w:id="4465" w:author="岩下" w:date="2015-10-02T18:44:00Z">
        <w:r w:rsidDel="00155D8E">
          <w:delText>表す</w:delText>
        </w:r>
      </w:del>
      <w:ins w:id="4466" w:author="岩下" w:date="2015-10-02T18:44:00Z">
        <w:r w:rsidR="00155D8E">
          <w:rPr>
            <w:rFonts w:hint="eastAsia"/>
          </w:rPr>
          <w:t>表現する</w:t>
        </w:r>
      </w:ins>
      <w:r>
        <w:t>。被演算子の２つの</w:t>
      </w:r>
      <w:ins w:id="4467" w:author="岩下" w:date="2015-10-02T11:23:00Z">
        <w:r w:rsidR="00FC104A">
          <w:t>XML</w:t>
        </w:r>
      </w:ins>
      <w:r w:rsidR="004B4E28">
        <w:t>要素</w:t>
      </w:r>
      <w:r>
        <w:t>を内容に指定する。</w:t>
      </w:r>
    </w:p>
    <w:p w14:paraId="79CED634" w14:textId="20055E69"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68" w:author="岩下" w:date="2015-10-02T18:16:00Z"/>
          <w:rFonts w:ascii="ＭＳ Ｐゴシック" w:eastAsia="ＭＳ Ｐゴシック" w:hAnsi="ＭＳ Ｐゴシック" w:cs="ＭＳ ゴシック"/>
          <w:kern w:val="0"/>
          <w:szCs w:val="20"/>
        </w:rPr>
      </w:pPr>
      <w:ins w:id="4469" w:author="岩下" w:date="2015-10-02T18:16:00Z">
        <w:r w:rsidRPr="005D0DEA">
          <w:rPr>
            <w:rFonts w:ascii="ＭＳ Ｐゴシック" w:eastAsia="ＭＳ Ｐゴシック" w:hAnsi="ＭＳ Ｐゴシック" w:cs="ＭＳ ゴシック"/>
            <w:kern w:val="0"/>
            <w:szCs w:val="20"/>
          </w:rPr>
          <w:t>&lt;</w:t>
        </w:r>
      </w:ins>
      <w:ins w:id="4470" w:author="岩下" w:date="2015-10-02T18:26:00Z">
        <w:r w:rsidR="006E72A0" w:rsidRPr="005D0DEA">
          <w:rPr>
            <w:rFonts w:ascii="ＭＳ Ｐゴシック" w:eastAsia="ＭＳ Ｐゴシック" w:hAnsi="ＭＳ Ｐゴシック" w:cs="ＭＳ ゴシック" w:hint="eastAsia"/>
            <w:kern w:val="0"/>
            <w:szCs w:val="20"/>
          </w:rPr>
          <w:t>二項</w:t>
        </w:r>
      </w:ins>
      <w:ins w:id="4471" w:author="岩下" w:date="2015-10-02T18:27:00Z">
        <w:r w:rsidR="006E72A0" w:rsidRPr="005D0DEA">
          <w:rPr>
            <w:rFonts w:ascii="ＭＳ Ｐゴシック" w:eastAsia="ＭＳ Ｐゴシック" w:hAnsi="ＭＳ Ｐゴシック" w:cs="ＭＳ ゴシック" w:hint="eastAsia"/>
            <w:kern w:val="0"/>
            <w:szCs w:val="20"/>
          </w:rPr>
          <w:t>演算要素名</w:t>
        </w:r>
      </w:ins>
      <w:ins w:id="4472" w:author="岩下" w:date="2015-10-02T18:16:00Z">
        <w:r w:rsidRPr="005D0DEA">
          <w:rPr>
            <w:rFonts w:ascii="ＭＳ Ｐゴシック" w:eastAsia="ＭＳ Ｐゴシック" w:hAnsi="ＭＳ Ｐゴシック" w:cs="ＭＳ ゴシック"/>
            <w:kern w:val="0"/>
            <w:szCs w:val="20"/>
          </w:rPr>
          <w:t>&gt;</w:t>
        </w:r>
      </w:ins>
    </w:p>
    <w:p w14:paraId="0EFC7A2F" w14:textId="77777777"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73" w:author="岩下" w:date="2015-10-02T18:16:00Z"/>
          <w:rFonts w:ascii="ＭＳ Ｐゴシック" w:eastAsia="ＭＳ Ｐゴシック" w:hAnsi="ＭＳ Ｐゴシック" w:cs="ＭＳ ゴシック"/>
          <w:kern w:val="0"/>
          <w:szCs w:val="20"/>
        </w:rPr>
      </w:pPr>
      <w:ins w:id="4474" w:author="岩下" w:date="2015-10-02T18:1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06E82921" w14:textId="77777777"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75" w:author="岩下" w:date="2015-10-02T18:16:00Z"/>
          <w:rFonts w:ascii="ＭＳ Ｐゴシック" w:eastAsia="ＭＳ Ｐゴシック" w:hAnsi="ＭＳ Ｐゴシック" w:cs="ＭＳ ゴシック"/>
          <w:kern w:val="0"/>
          <w:szCs w:val="20"/>
        </w:rPr>
      </w:pPr>
      <w:ins w:id="4476" w:author="岩下" w:date="2015-10-02T18:1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137E987B" w14:textId="4D7ADE4F" w:rsidR="00516147" w:rsidRPr="005D0DEA" w:rsidRDefault="00516147" w:rsidP="005D0DEA">
      <w:pPr>
        <w:pBdr>
          <w:top w:val="single" w:sz="4" w:space="1" w:color="auto"/>
          <w:left w:val="single" w:sz="4" w:space="0" w:color="auto"/>
          <w:bottom w:val="single" w:sz="4" w:space="1" w:color="auto"/>
          <w:right w:val="single" w:sz="4" w:space="0" w:color="auto"/>
        </w:pBdr>
        <w:ind w:firstLineChars="100" w:firstLine="210"/>
        <w:rPr>
          <w:ins w:id="4477" w:author="岩下" w:date="2015-10-02T18:16:00Z"/>
          <w:rFonts w:ascii="ＭＳ Ｐゴシック" w:eastAsia="ＭＳ Ｐゴシック" w:hAnsi="ＭＳ Ｐゴシック" w:cs="ＭＳ ゴシック"/>
          <w:kern w:val="0"/>
          <w:szCs w:val="20"/>
        </w:rPr>
      </w:pPr>
      <w:ins w:id="4478" w:author="岩下" w:date="2015-10-02T18:16:00Z">
        <w:r w:rsidRPr="005D0DEA">
          <w:rPr>
            <w:rFonts w:ascii="ＭＳ Ｐゴシック" w:eastAsia="ＭＳ Ｐゴシック" w:hAnsi="ＭＳ Ｐゴシック" w:cs="ＭＳ ゴシック"/>
            <w:kern w:val="0"/>
            <w:szCs w:val="20"/>
          </w:rPr>
          <w:t>&lt;/</w:t>
        </w:r>
      </w:ins>
      <w:ins w:id="4479" w:author="岩下" w:date="2015-10-02T18:23:00Z">
        <w:r w:rsidR="006E72A0" w:rsidRPr="005D0DEA">
          <w:rPr>
            <w:rFonts w:ascii="ＭＳ Ｐゴシック" w:eastAsia="ＭＳ Ｐゴシック" w:hAnsi="ＭＳ Ｐゴシック" w:cs="ＭＳ ゴシック" w:hint="eastAsia"/>
            <w:kern w:val="0"/>
            <w:szCs w:val="20"/>
          </w:rPr>
          <w:t>二項</w:t>
        </w:r>
      </w:ins>
      <w:ins w:id="4480" w:author="岩下" w:date="2015-10-02T18:17:00Z">
        <w:r w:rsidRPr="005D0DEA">
          <w:rPr>
            <w:rFonts w:ascii="ＭＳ Ｐゴシック" w:eastAsia="ＭＳ Ｐゴシック" w:hAnsi="ＭＳ Ｐゴシック" w:cs="ＭＳ ゴシック" w:hint="eastAsia"/>
            <w:kern w:val="0"/>
            <w:szCs w:val="20"/>
          </w:rPr>
          <w:t>演算</w:t>
        </w:r>
      </w:ins>
      <w:ins w:id="4481" w:author="岩下" w:date="2015-10-02T18:23:00Z">
        <w:r w:rsidR="006E72A0" w:rsidRPr="005D0DEA">
          <w:rPr>
            <w:rFonts w:ascii="ＭＳ Ｐゴシック" w:eastAsia="ＭＳ Ｐゴシック" w:hAnsi="ＭＳ Ｐゴシック" w:cs="ＭＳ ゴシック" w:hint="eastAsia"/>
            <w:kern w:val="0"/>
            <w:szCs w:val="20"/>
          </w:rPr>
          <w:t>要素</w:t>
        </w:r>
      </w:ins>
      <w:ins w:id="4482" w:author="岩下" w:date="2015-10-02T18:17:00Z">
        <w:r w:rsidRPr="005D0DEA">
          <w:rPr>
            <w:rFonts w:ascii="ＭＳ Ｐゴシック" w:eastAsia="ＭＳ Ｐゴシック" w:hAnsi="ＭＳ Ｐゴシック" w:cs="ＭＳ ゴシック" w:hint="eastAsia"/>
            <w:kern w:val="0"/>
            <w:szCs w:val="20"/>
          </w:rPr>
          <w:t>名</w:t>
        </w:r>
      </w:ins>
      <w:ins w:id="4483" w:author="岩下" w:date="2015-10-02T18:16:00Z">
        <w:r w:rsidRPr="005D0DEA">
          <w:rPr>
            <w:rFonts w:ascii="ＭＳ Ｐゴシック" w:eastAsia="ＭＳ Ｐゴシック" w:hAnsi="ＭＳ Ｐゴシック" w:cs="ＭＳ ゴシック"/>
            <w:kern w:val="0"/>
            <w:szCs w:val="20"/>
          </w:rPr>
          <w:t>&gt;</w:t>
        </w:r>
      </w:ins>
    </w:p>
    <w:p w14:paraId="7AAC50B7" w14:textId="77777777" w:rsidR="00516147" w:rsidRDefault="00516147" w:rsidP="00516147">
      <w:pPr>
        <w:rPr>
          <w:ins w:id="4484" w:author="岩下" w:date="2015-10-02T18:16:00Z"/>
          <w:rFonts w:ascii="ＭＳ Ｐゴシック" w:eastAsia="ＭＳ Ｐゴシック" w:hAnsi="ＭＳ Ｐゴシック"/>
        </w:rPr>
      </w:pPr>
      <w:ins w:id="4485" w:author="岩下" w:date="2015-10-02T18:16: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CCF52E0" w14:textId="77777777" w:rsidR="00A81AE1" w:rsidRDefault="00A81AE1" w:rsidP="00A81AE1">
      <w:pPr>
        <w:rPr>
          <w:ins w:id="4486" w:author="岩下" w:date="2015-10-14T09:19:00Z"/>
          <w:rFonts w:ascii="ＭＳ Ｐゴシック" w:eastAsia="ＭＳ Ｐゴシック" w:hAnsi="ＭＳ Ｐゴシック"/>
        </w:rPr>
      </w:pPr>
      <w:ins w:id="4487" w:author="岩下" w:date="2015-10-14T09:1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3FA178DD" w14:textId="77777777" w:rsidR="00516147" w:rsidRDefault="00516147" w:rsidP="00D82D55">
      <w:pPr>
        <w:ind w:firstLineChars="100" w:firstLine="210"/>
        <w:rPr>
          <w:ins w:id="4488" w:author="岩下" w:date="2015-10-02T18:16:00Z"/>
        </w:rPr>
      </w:pPr>
    </w:p>
    <w:p w14:paraId="2DBC3F9B" w14:textId="4C12F769" w:rsidR="00F54F45" w:rsidRDefault="00F54F45" w:rsidP="00D82D55">
      <w:pPr>
        <w:ind w:firstLineChars="100" w:firstLine="210"/>
        <w:rPr>
          <w:ins w:id="4489" w:author="岩下" w:date="2015-10-02T18:25:00Z"/>
        </w:rPr>
      </w:pPr>
      <w:del w:id="4490" w:author="岩下" w:date="2015-10-02T18:18:00Z">
        <w:r w:rsidDel="00516147">
          <w:delText>左式が第一</w:delText>
        </w:r>
        <w:r w:rsidR="004B4E28" w:rsidDel="00516147">
          <w:delText>要素</w:delText>
        </w:r>
        <w:r w:rsidDel="00516147">
          <w:delText>、右式が第２</w:delText>
        </w:r>
        <w:r w:rsidR="004B4E28" w:rsidDel="00516147">
          <w:delText>要素</w:delText>
        </w:r>
        <w:r w:rsidDel="00516147">
          <w:delText>である。</w:delText>
        </w:r>
      </w:del>
      <w:ins w:id="4491" w:author="岩下" w:date="2015-10-02T18:23:00Z">
        <w:r w:rsidR="006E72A0">
          <w:rPr>
            <w:rFonts w:hint="eastAsia"/>
          </w:rPr>
          <w:t>二項</w:t>
        </w:r>
      </w:ins>
      <w:ins w:id="4492" w:author="岩下" w:date="2015-10-02T18:18:00Z">
        <w:r w:rsidR="006E72A0">
          <w:rPr>
            <w:rFonts w:hint="eastAsia"/>
          </w:rPr>
          <w:t>演算</w:t>
        </w:r>
      </w:ins>
      <w:ins w:id="4493" w:author="岩下" w:date="2015-10-02T18:23:00Z">
        <w:r w:rsidR="006E72A0">
          <w:rPr>
            <w:rFonts w:hint="eastAsia"/>
          </w:rPr>
          <w:t>要素</w:t>
        </w:r>
      </w:ins>
      <w:ins w:id="4494" w:author="岩下" w:date="2015-10-02T18:18:00Z">
        <w:r w:rsidR="00516147">
          <w:rPr>
            <w:rFonts w:hint="eastAsia"/>
          </w:rPr>
          <w:t>名には以下のものがある。</w:t>
        </w:r>
      </w:ins>
    </w:p>
    <w:p w14:paraId="0681062C" w14:textId="77777777" w:rsidR="006654AB" w:rsidRPr="00142CB8" w:rsidRDefault="00E93981" w:rsidP="006654AB">
      <w:pPr>
        <w:numPr>
          <w:ilvl w:val="0"/>
          <w:numId w:val="36"/>
        </w:numPr>
        <w:ind w:hanging="240"/>
        <w:rPr>
          <w:ins w:id="4495" w:author="岩下" w:date="2015-10-09T11:36:00Z"/>
          <w:kern w:val="0"/>
        </w:rPr>
      </w:pPr>
      <w:ins w:id="4496" w:author="岩下" w:date="2015-10-02T18:36:00Z">
        <w:r>
          <w:rPr>
            <w:rFonts w:hint="eastAsia"/>
          </w:rPr>
          <w:t>算術</w:t>
        </w:r>
      </w:ins>
      <w:ins w:id="4497" w:author="岩下" w:date="2015-10-02T18:26:00Z">
        <w:r w:rsidR="006E72A0">
          <w:rPr>
            <w:rFonts w:hint="eastAsia"/>
          </w:rPr>
          <w:t>二項演算</w:t>
        </w:r>
      </w:ins>
      <w:ins w:id="4498" w:author="岩下" w:date="2015-10-02T18:32:00Z">
        <w:r>
          <w:rPr>
            <w:rFonts w:hint="eastAsia"/>
          </w:rPr>
          <w:t>子</w:t>
        </w:r>
      </w:ins>
    </w:p>
    <w:p w14:paraId="6D035623" w14:textId="5C43EA96" w:rsidR="006E72A0" w:rsidRDefault="006E72A0" w:rsidP="005D0DEA">
      <w:pPr>
        <w:numPr>
          <w:ilvl w:val="1"/>
          <w:numId w:val="52"/>
        </w:numPr>
        <w:rPr>
          <w:ins w:id="4499" w:author="岩下" w:date="2015-10-02T18:29:00Z"/>
        </w:rPr>
      </w:pPr>
      <w:ins w:id="4500" w:author="岩下" w:date="2015-10-02T18:28:00Z">
        <w:r>
          <w:t>plusExpr</w:t>
        </w:r>
        <w:r>
          <w:t xml:space="preserve">　－　加算</w:t>
        </w:r>
      </w:ins>
    </w:p>
    <w:p w14:paraId="674AEC0D" w14:textId="77777777" w:rsidR="00E93981" w:rsidRDefault="00E93981" w:rsidP="005D0DEA">
      <w:pPr>
        <w:numPr>
          <w:ilvl w:val="1"/>
          <w:numId w:val="52"/>
        </w:numPr>
        <w:rPr>
          <w:ins w:id="4501" w:author="岩下" w:date="2015-10-02T18:29:00Z"/>
        </w:rPr>
      </w:pPr>
      <w:ins w:id="4502" w:author="岩下" w:date="2015-10-02T18:29:00Z">
        <w:r>
          <w:rPr>
            <w:rFonts w:hint="eastAsia"/>
          </w:rPr>
          <w:t>minusExpr</w:t>
        </w:r>
        <w:r>
          <w:rPr>
            <w:rFonts w:hint="eastAsia"/>
          </w:rPr>
          <w:t xml:space="preserve">　－　減算</w:t>
        </w:r>
      </w:ins>
    </w:p>
    <w:p w14:paraId="404E9261" w14:textId="3D415BF5" w:rsidR="00E93981" w:rsidRDefault="00E93981" w:rsidP="005D0DEA">
      <w:pPr>
        <w:numPr>
          <w:ilvl w:val="1"/>
          <w:numId w:val="52"/>
        </w:numPr>
        <w:rPr>
          <w:ins w:id="4503" w:author="岩下" w:date="2015-10-02T18:29:00Z"/>
        </w:rPr>
      </w:pPr>
      <w:ins w:id="4504" w:author="岩下" w:date="2015-10-02T18:29:00Z">
        <w:r>
          <w:rPr>
            <w:rFonts w:hint="eastAsia"/>
          </w:rPr>
          <w:t>mulExpr</w:t>
        </w:r>
        <w:r>
          <w:rPr>
            <w:rFonts w:hint="eastAsia"/>
          </w:rPr>
          <w:t xml:space="preserve">　－　乗算</w:t>
        </w:r>
      </w:ins>
    </w:p>
    <w:p w14:paraId="21525D0B" w14:textId="17191B9B" w:rsidR="00E93981" w:rsidRDefault="00E93981" w:rsidP="005D0DEA">
      <w:pPr>
        <w:numPr>
          <w:ilvl w:val="1"/>
          <w:numId w:val="52"/>
        </w:numPr>
        <w:rPr>
          <w:ins w:id="4505" w:author="岩下" w:date="2015-10-02T18:29:00Z"/>
        </w:rPr>
      </w:pPr>
      <w:ins w:id="4506" w:author="岩下" w:date="2015-10-02T18:29:00Z">
        <w:r>
          <w:rPr>
            <w:rFonts w:hint="eastAsia"/>
          </w:rPr>
          <w:t>divExpr</w:t>
        </w:r>
        <w:r>
          <w:rPr>
            <w:rFonts w:hint="eastAsia"/>
          </w:rPr>
          <w:t xml:space="preserve">　－　除算</w:t>
        </w:r>
      </w:ins>
    </w:p>
    <w:p w14:paraId="6FC8459C" w14:textId="1F8F1FBA" w:rsidR="00E93981" w:rsidRDefault="00E93981" w:rsidP="005D0DEA">
      <w:pPr>
        <w:numPr>
          <w:ilvl w:val="1"/>
          <w:numId w:val="52"/>
        </w:numPr>
        <w:rPr>
          <w:ins w:id="4507" w:author="岩下" w:date="2015-10-02T18:29:00Z"/>
        </w:rPr>
      </w:pPr>
      <w:ins w:id="4508" w:author="岩下" w:date="2015-10-02T18:29:00Z">
        <w:r>
          <w:rPr>
            <w:rFonts w:hint="eastAsia"/>
          </w:rPr>
          <w:t>modExpr</w:t>
        </w:r>
        <w:r>
          <w:rPr>
            <w:rFonts w:hint="eastAsia"/>
          </w:rPr>
          <w:t xml:space="preserve">　－　剰余</w:t>
        </w:r>
      </w:ins>
    </w:p>
    <w:p w14:paraId="712370F9" w14:textId="107320F3" w:rsidR="00E93981" w:rsidRDefault="00E93981" w:rsidP="005D0DEA">
      <w:pPr>
        <w:numPr>
          <w:ilvl w:val="1"/>
          <w:numId w:val="52"/>
        </w:numPr>
        <w:rPr>
          <w:ins w:id="4509" w:author="岩下" w:date="2015-10-02T18:29:00Z"/>
        </w:rPr>
      </w:pPr>
      <w:ins w:id="4510" w:author="岩下" w:date="2015-10-02T18:29:00Z">
        <w:r>
          <w:rPr>
            <w:rFonts w:hint="eastAsia"/>
          </w:rPr>
          <w:t>LshiftExpr</w:t>
        </w:r>
        <w:r>
          <w:rPr>
            <w:rFonts w:hint="eastAsia"/>
          </w:rPr>
          <w:t xml:space="preserve">　－　左シフト</w:t>
        </w:r>
      </w:ins>
    </w:p>
    <w:p w14:paraId="77B1F1AC" w14:textId="0FBAE222" w:rsidR="00E93981" w:rsidRDefault="00E93981" w:rsidP="005D0DEA">
      <w:pPr>
        <w:numPr>
          <w:ilvl w:val="1"/>
          <w:numId w:val="52"/>
        </w:numPr>
        <w:rPr>
          <w:ins w:id="4511" w:author="岩下" w:date="2015-10-02T18:29:00Z"/>
        </w:rPr>
      </w:pPr>
      <w:ins w:id="4512" w:author="岩下" w:date="2015-10-02T18:29:00Z">
        <w:r>
          <w:rPr>
            <w:rFonts w:hint="eastAsia"/>
          </w:rPr>
          <w:t>RshiftExpr</w:t>
        </w:r>
        <w:r>
          <w:rPr>
            <w:rFonts w:hint="eastAsia"/>
          </w:rPr>
          <w:t xml:space="preserve">　－　右シフト</w:t>
        </w:r>
      </w:ins>
    </w:p>
    <w:p w14:paraId="00913F03" w14:textId="060CFFAC" w:rsidR="00E93981" w:rsidRDefault="00E93981" w:rsidP="005D0DEA">
      <w:pPr>
        <w:numPr>
          <w:ilvl w:val="1"/>
          <w:numId w:val="52"/>
        </w:numPr>
        <w:rPr>
          <w:ins w:id="4513" w:author="岩下" w:date="2015-10-02T18:29:00Z"/>
        </w:rPr>
      </w:pPr>
      <w:ins w:id="4514" w:author="岩下" w:date="2015-10-02T18:29:00Z">
        <w:r>
          <w:rPr>
            <w:rFonts w:hint="eastAsia"/>
          </w:rPr>
          <w:t>bitAndExpr</w:t>
        </w:r>
        <w:r>
          <w:rPr>
            <w:rFonts w:hint="eastAsia"/>
          </w:rPr>
          <w:t xml:space="preserve">　－　ビット論理積</w:t>
        </w:r>
      </w:ins>
    </w:p>
    <w:p w14:paraId="5F2AFC60" w14:textId="497BC550" w:rsidR="00E93981" w:rsidRDefault="00E93981" w:rsidP="005D0DEA">
      <w:pPr>
        <w:numPr>
          <w:ilvl w:val="1"/>
          <w:numId w:val="52"/>
        </w:numPr>
        <w:rPr>
          <w:ins w:id="4515" w:author="岩下" w:date="2015-10-02T18:29:00Z"/>
        </w:rPr>
      </w:pPr>
      <w:ins w:id="4516" w:author="岩下" w:date="2015-10-02T18:29:00Z">
        <w:r>
          <w:rPr>
            <w:rFonts w:hint="eastAsia"/>
          </w:rPr>
          <w:t>bitOrExpr</w:t>
        </w:r>
        <w:r>
          <w:rPr>
            <w:rFonts w:hint="eastAsia"/>
          </w:rPr>
          <w:t xml:space="preserve">　－　ビット論理和</w:t>
        </w:r>
      </w:ins>
    </w:p>
    <w:p w14:paraId="0F20E81D" w14:textId="30419E79" w:rsidR="00E93981" w:rsidRDefault="00E93981" w:rsidP="005D0DEA">
      <w:pPr>
        <w:numPr>
          <w:ilvl w:val="1"/>
          <w:numId w:val="52"/>
        </w:numPr>
        <w:rPr>
          <w:ins w:id="4517" w:author="岩下" w:date="2015-10-02T18:31:00Z"/>
        </w:rPr>
      </w:pPr>
      <w:ins w:id="4518" w:author="岩下" w:date="2015-10-02T18:29:00Z">
        <w:r>
          <w:rPr>
            <w:rFonts w:hint="eastAsia"/>
          </w:rPr>
          <w:t>bitXorExpr</w:t>
        </w:r>
        <w:r>
          <w:rPr>
            <w:rFonts w:hint="eastAsia"/>
          </w:rPr>
          <w:t xml:space="preserve">　－　ビット論理　排他和</w:t>
        </w:r>
      </w:ins>
    </w:p>
    <w:p w14:paraId="099F96A6" w14:textId="77777777" w:rsidR="006654AB" w:rsidRPr="00142CB8" w:rsidRDefault="00E93981" w:rsidP="006654AB">
      <w:pPr>
        <w:numPr>
          <w:ilvl w:val="0"/>
          <w:numId w:val="36"/>
        </w:numPr>
        <w:ind w:hanging="240"/>
        <w:rPr>
          <w:ins w:id="4519" w:author="岩下" w:date="2015-10-09T11:36:00Z"/>
          <w:kern w:val="0"/>
        </w:rPr>
      </w:pPr>
      <w:ins w:id="4520" w:author="岩下" w:date="2015-10-02T18:31:00Z">
        <w:r>
          <w:rPr>
            <w:rFonts w:hint="eastAsia"/>
          </w:rPr>
          <w:t>代入</w:t>
        </w:r>
      </w:ins>
      <w:ins w:id="4521" w:author="岩下" w:date="2015-10-02T18:32:00Z">
        <w:r>
          <w:rPr>
            <w:rFonts w:hint="eastAsia"/>
          </w:rPr>
          <w:t>演算子</w:t>
        </w:r>
      </w:ins>
    </w:p>
    <w:p w14:paraId="0D596926" w14:textId="7F15FD33" w:rsidR="006E72A0" w:rsidDel="006E72A0" w:rsidRDefault="006E72A0">
      <w:pPr>
        <w:numPr>
          <w:ilvl w:val="0"/>
          <w:numId w:val="53"/>
        </w:numPr>
        <w:ind w:left="840"/>
        <w:rPr>
          <w:del w:id="4522" w:author="岩下" w:date="2015-10-02T18:28:00Z"/>
        </w:rPr>
        <w:pPrChange w:id="4523" w:author="岩下" w:date="2015-10-02T18:28:00Z">
          <w:pPr>
            <w:ind w:firstLineChars="100" w:firstLine="210"/>
          </w:pPr>
        </w:pPrChange>
      </w:pPr>
    </w:p>
    <w:p w14:paraId="29E0F414" w14:textId="1F5F7E1C" w:rsidR="00D82D55" w:rsidDel="006E72A0" w:rsidRDefault="00D82D55">
      <w:pPr>
        <w:ind w:left="840"/>
        <w:rPr>
          <w:del w:id="4524" w:author="岩下" w:date="2015-10-02T18:21:00Z"/>
        </w:rPr>
        <w:pPrChange w:id="4525" w:author="岩下" w:date="2015-10-02T18:28:00Z">
          <w:pPr/>
        </w:pPrChange>
      </w:pPr>
    </w:p>
    <w:p w14:paraId="360063C8" w14:textId="5FB3A376" w:rsidR="00F54F45" w:rsidRPr="00D82D55" w:rsidDel="006E72A0" w:rsidRDefault="00F54F45">
      <w:pPr>
        <w:ind w:left="840"/>
        <w:rPr>
          <w:del w:id="4526" w:author="岩下" w:date="2015-10-02T18:29:00Z"/>
        </w:rPr>
        <w:pPrChange w:id="4527" w:author="岩下" w:date="2015-10-02T18:28:00Z">
          <w:pPr>
            <w:numPr>
              <w:numId w:val="29"/>
            </w:numPr>
            <w:tabs>
              <w:tab w:val="num" w:pos="420"/>
            </w:tabs>
            <w:ind w:left="420" w:hanging="240"/>
          </w:pPr>
        </w:pPrChange>
      </w:pPr>
      <w:del w:id="4528" w:author="岩下" w:date="2015-10-02T18:29:00Z">
        <w:r w:rsidDel="006E72A0">
          <w:delText>plusExpr</w:delText>
        </w:r>
        <w:r w:rsidR="004B4E28" w:rsidDel="006E72A0">
          <w:delText xml:space="preserve">　－　</w:delText>
        </w:r>
        <w:r w:rsidDel="006E72A0">
          <w:delText>加算</w:delText>
        </w:r>
      </w:del>
    </w:p>
    <w:p w14:paraId="4800B231" w14:textId="2D662035" w:rsidR="00F54F45" w:rsidRPr="00D82D55" w:rsidDel="006E72A0" w:rsidRDefault="00F54F45">
      <w:pPr>
        <w:rPr>
          <w:del w:id="4529" w:author="岩下" w:date="2015-10-02T18:29:00Z"/>
        </w:rPr>
        <w:pPrChange w:id="4530" w:author="岩下" w:date="2015-10-02T18:25:00Z">
          <w:pPr>
            <w:numPr>
              <w:numId w:val="29"/>
            </w:numPr>
            <w:tabs>
              <w:tab w:val="num" w:pos="420"/>
            </w:tabs>
            <w:ind w:left="420" w:hanging="240"/>
          </w:pPr>
        </w:pPrChange>
      </w:pPr>
      <w:del w:id="4531" w:author="岩下" w:date="2015-10-02T18:29:00Z">
        <w:r w:rsidDel="006E72A0">
          <w:delText>minusExpr</w:delText>
        </w:r>
        <w:r w:rsidR="004B4E28" w:rsidDel="006E72A0">
          <w:delText xml:space="preserve">　－　</w:delText>
        </w:r>
        <w:r w:rsidDel="006E72A0">
          <w:delText>減算</w:delText>
        </w:r>
      </w:del>
    </w:p>
    <w:p w14:paraId="5DC0E707" w14:textId="142347BC" w:rsidR="00F54F45" w:rsidRPr="00D82D55" w:rsidDel="006E72A0" w:rsidRDefault="00F54F45" w:rsidP="00613D85">
      <w:pPr>
        <w:numPr>
          <w:ilvl w:val="0"/>
          <w:numId w:val="29"/>
        </w:numPr>
        <w:ind w:hanging="240"/>
        <w:rPr>
          <w:del w:id="4532" w:author="岩下" w:date="2015-10-02T18:29:00Z"/>
        </w:rPr>
      </w:pPr>
      <w:del w:id="4533" w:author="岩下" w:date="2015-10-02T18:29:00Z">
        <w:r w:rsidDel="006E72A0">
          <w:delText>mulExpr</w:delText>
        </w:r>
        <w:r w:rsidR="004B4E28" w:rsidDel="006E72A0">
          <w:delText xml:space="preserve">　－　</w:delText>
        </w:r>
        <w:r w:rsidDel="006E72A0">
          <w:delText>乗算</w:delText>
        </w:r>
      </w:del>
    </w:p>
    <w:p w14:paraId="4C6BE098" w14:textId="77F3E79A" w:rsidR="00F54F45" w:rsidRPr="00D82D55" w:rsidDel="006E72A0" w:rsidRDefault="00F54F45" w:rsidP="00613D85">
      <w:pPr>
        <w:numPr>
          <w:ilvl w:val="0"/>
          <w:numId w:val="29"/>
        </w:numPr>
        <w:ind w:hanging="240"/>
        <w:rPr>
          <w:del w:id="4534" w:author="岩下" w:date="2015-10-02T18:29:00Z"/>
        </w:rPr>
      </w:pPr>
      <w:del w:id="4535" w:author="岩下" w:date="2015-10-02T18:29:00Z">
        <w:r w:rsidDel="006E72A0">
          <w:lastRenderedPageBreak/>
          <w:delText>divExpr</w:delText>
        </w:r>
        <w:r w:rsidR="004B4E28" w:rsidDel="006E72A0">
          <w:delText xml:space="preserve">　－　</w:delText>
        </w:r>
        <w:r w:rsidDel="006E72A0">
          <w:delText>除算</w:delText>
        </w:r>
      </w:del>
    </w:p>
    <w:p w14:paraId="6193F405" w14:textId="0D56780D" w:rsidR="00F54F45" w:rsidRPr="00D82D55" w:rsidDel="006E72A0" w:rsidRDefault="00F54F45" w:rsidP="00613D85">
      <w:pPr>
        <w:numPr>
          <w:ilvl w:val="0"/>
          <w:numId w:val="29"/>
        </w:numPr>
        <w:ind w:hanging="240"/>
        <w:rPr>
          <w:del w:id="4536" w:author="岩下" w:date="2015-10-02T18:29:00Z"/>
        </w:rPr>
      </w:pPr>
      <w:del w:id="4537" w:author="岩下" w:date="2015-10-02T18:29:00Z">
        <w:r w:rsidDel="006E72A0">
          <w:delText>modExpr</w:delText>
        </w:r>
        <w:r w:rsidR="004B4E28" w:rsidDel="006E72A0">
          <w:delText xml:space="preserve">　－　</w:delText>
        </w:r>
        <w:r w:rsidDel="006E72A0">
          <w:delText>剰余</w:delText>
        </w:r>
      </w:del>
    </w:p>
    <w:p w14:paraId="040544A1" w14:textId="489D6F7C" w:rsidR="00F54F45" w:rsidRPr="00D82D55" w:rsidDel="006E72A0" w:rsidRDefault="00F54F45" w:rsidP="00613D85">
      <w:pPr>
        <w:numPr>
          <w:ilvl w:val="0"/>
          <w:numId w:val="29"/>
        </w:numPr>
        <w:ind w:hanging="240"/>
        <w:rPr>
          <w:del w:id="4538" w:author="岩下" w:date="2015-10-02T18:29:00Z"/>
        </w:rPr>
      </w:pPr>
      <w:del w:id="4539" w:author="岩下" w:date="2015-10-02T18:29:00Z">
        <w:r w:rsidDel="006E72A0">
          <w:rPr>
            <w:rStyle w:val="noexists"/>
          </w:rPr>
          <w:delText>LshiftExpr</w:delText>
        </w:r>
        <w:r w:rsidR="004B4E28" w:rsidDel="006E72A0">
          <w:delText xml:space="preserve">　－　</w:delText>
        </w:r>
        <w:r w:rsidDel="006E72A0">
          <w:delText>左シフト</w:delText>
        </w:r>
      </w:del>
    </w:p>
    <w:p w14:paraId="59267BAD" w14:textId="79A1E524" w:rsidR="00F54F45" w:rsidRPr="00D82D55" w:rsidDel="006E72A0" w:rsidRDefault="00F54F45" w:rsidP="00613D85">
      <w:pPr>
        <w:numPr>
          <w:ilvl w:val="0"/>
          <w:numId w:val="29"/>
        </w:numPr>
        <w:ind w:hanging="240"/>
        <w:rPr>
          <w:del w:id="4540" w:author="岩下" w:date="2015-10-02T18:29:00Z"/>
        </w:rPr>
      </w:pPr>
      <w:del w:id="4541" w:author="岩下" w:date="2015-10-02T18:29:00Z">
        <w:r w:rsidDel="006E72A0">
          <w:rPr>
            <w:rStyle w:val="noexists"/>
          </w:rPr>
          <w:delText>RshiftExpr</w:delText>
        </w:r>
        <w:r w:rsidR="004B4E28" w:rsidDel="006E72A0">
          <w:delText xml:space="preserve">　－　</w:delText>
        </w:r>
        <w:r w:rsidDel="006E72A0">
          <w:delText>右シフト</w:delText>
        </w:r>
      </w:del>
    </w:p>
    <w:p w14:paraId="3463759D" w14:textId="51E1744D" w:rsidR="00F54F45" w:rsidRPr="00D82D55" w:rsidDel="006E72A0" w:rsidRDefault="00F54F45" w:rsidP="00613D85">
      <w:pPr>
        <w:numPr>
          <w:ilvl w:val="0"/>
          <w:numId w:val="29"/>
        </w:numPr>
        <w:ind w:hanging="240"/>
        <w:rPr>
          <w:del w:id="4542" w:author="岩下" w:date="2015-10-02T18:29:00Z"/>
        </w:rPr>
      </w:pPr>
      <w:del w:id="4543" w:author="岩下" w:date="2015-10-02T18:29:00Z">
        <w:r w:rsidDel="006E72A0">
          <w:delText>bit</w:delText>
        </w:r>
        <w:r w:rsidDel="006E72A0">
          <w:rPr>
            <w:rStyle w:val="noexists"/>
          </w:rPr>
          <w:delText>AndExpr</w:delText>
        </w:r>
        <w:r w:rsidR="004B4E28" w:rsidDel="006E72A0">
          <w:delText xml:space="preserve">　－　</w:delText>
        </w:r>
        <w:r w:rsidDel="006E72A0">
          <w:delText>ビット論理積</w:delText>
        </w:r>
      </w:del>
    </w:p>
    <w:p w14:paraId="66A3D2BD" w14:textId="7D4B621E" w:rsidR="00F54F45" w:rsidRPr="00D82D55" w:rsidDel="006E72A0" w:rsidRDefault="00F54F45" w:rsidP="00613D85">
      <w:pPr>
        <w:numPr>
          <w:ilvl w:val="0"/>
          <w:numId w:val="29"/>
        </w:numPr>
        <w:ind w:hanging="240"/>
        <w:rPr>
          <w:del w:id="4544" w:author="岩下" w:date="2015-10-02T18:29:00Z"/>
        </w:rPr>
      </w:pPr>
      <w:del w:id="4545" w:author="岩下" w:date="2015-10-02T18:29:00Z">
        <w:r w:rsidDel="006E72A0">
          <w:delText>bit</w:delText>
        </w:r>
        <w:r w:rsidDel="006E72A0">
          <w:rPr>
            <w:rStyle w:val="noexists"/>
          </w:rPr>
          <w:delText>OrExpr</w:delText>
        </w:r>
        <w:r w:rsidR="004B4E28" w:rsidDel="006E72A0">
          <w:delText xml:space="preserve">　－　</w:delText>
        </w:r>
        <w:r w:rsidDel="006E72A0">
          <w:delText>ビット論理和</w:delText>
        </w:r>
      </w:del>
    </w:p>
    <w:p w14:paraId="374A766E" w14:textId="3E4E05D8" w:rsidR="006E72A0" w:rsidRPr="00D82D55" w:rsidDel="00E93981" w:rsidRDefault="00F54F45">
      <w:pPr>
        <w:rPr>
          <w:del w:id="4546" w:author="岩下" w:date="2015-10-02T18:32:00Z"/>
        </w:rPr>
        <w:pPrChange w:id="4547" w:author="岩下" w:date="2015-10-02T18:29:00Z">
          <w:pPr>
            <w:numPr>
              <w:numId w:val="29"/>
            </w:numPr>
            <w:tabs>
              <w:tab w:val="num" w:pos="420"/>
            </w:tabs>
            <w:ind w:left="420" w:hanging="240"/>
          </w:pPr>
        </w:pPrChange>
      </w:pPr>
      <w:del w:id="4548" w:author="岩下" w:date="2015-10-02T18:29:00Z">
        <w:r w:rsidDel="006E72A0">
          <w:delText>bit</w:delText>
        </w:r>
        <w:r w:rsidDel="006E72A0">
          <w:rPr>
            <w:rStyle w:val="noexists"/>
          </w:rPr>
          <w:delText>XorExpr</w:delText>
        </w:r>
        <w:r w:rsidR="004B4E28" w:rsidDel="006E72A0">
          <w:delText xml:space="preserve">　－　</w:delText>
        </w:r>
        <w:r w:rsidDel="006E72A0">
          <w:delText>ビット論理　排他和</w:delText>
        </w:r>
      </w:del>
    </w:p>
    <w:p w14:paraId="4CD3B7D6" w14:textId="2D75A9DA" w:rsidR="00D82D55" w:rsidDel="006E72A0" w:rsidRDefault="00D82D55" w:rsidP="00D82D55">
      <w:pPr>
        <w:rPr>
          <w:del w:id="4549" w:author="岩下" w:date="2015-10-02T18:21:00Z"/>
        </w:rPr>
      </w:pPr>
    </w:p>
    <w:p w14:paraId="71405C03" w14:textId="340039AF" w:rsidR="00F54F45" w:rsidDel="00E93981" w:rsidRDefault="00F54F45" w:rsidP="00D82D55">
      <w:pPr>
        <w:ind w:firstLineChars="100" w:firstLine="210"/>
        <w:rPr>
          <w:del w:id="4550" w:author="岩下" w:date="2015-10-02T18:32:00Z"/>
        </w:rPr>
      </w:pPr>
      <w:del w:id="4551" w:author="岩下" w:date="2015-10-02T18:21:00Z">
        <w:r w:rsidDel="006E72A0">
          <w:delText>これに</w:delText>
        </w:r>
      </w:del>
      <w:del w:id="4552" w:author="岩下" w:date="2015-10-02T18:32:00Z">
        <w:r w:rsidDel="00E93981">
          <w:delText>加えて、代入式とあわせた以下の要素がある。</w:delText>
        </w:r>
      </w:del>
    </w:p>
    <w:p w14:paraId="4D16E609" w14:textId="5F31F2D5" w:rsidR="00D82D55" w:rsidDel="006E72A0" w:rsidRDefault="00D82D55" w:rsidP="00D82D55">
      <w:pPr>
        <w:rPr>
          <w:del w:id="4553" w:author="岩下" w:date="2015-10-02T18:21:00Z"/>
        </w:rPr>
      </w:pPr>
    </w:p>
    <w:p w14:paraId="454DB33C" w14:textId="65BE14EA" w:rsidR="00E93981" w:rsidRPr="00D82D55" w:rsidRDefault="00F54F45" w:rsidP="005D0DEA">
      <w:pPr>
        <w:numPr>
          <w:ilvl w:val="1"/>
          <w:numId w:val="52"/>
        </w:numPr>
        <w:rPr>
          <w:ins w:id="4554" w:author="岩下" w:date="2015-10-02T18:33:00Z"/>
        </w:rPr>
      </w:pPr>
      <w:r>
        <w:t>asg</w:t>
      </w:r>
      <w:r>
        <w:rPr>
          <w:rStyle w:val="noexists"/>
        </w:rPr>
        <w:t>PlusExpr</w:t>
      </w:r>
      <w:r w:rsidR="004B4E28">
        <w:t xml:space="preserve">　－　</w:t>
      </w:r>
      <w:r>
        <w:t>加算</w:t>
      </w:r>
    </w:p>
    <w:p w14:paraId="64AF3B54" w14:textId="77777777" w:rsidR="00E93981" w:rsidRDefault="00F54F45" w:rsidP="00E93981">
      <w:pPr>
        <w:numPr>
          <w:ilvl w:val="1"/>
          <w:numId w:val="52"/>
        </w:numPr>
        <w:rPr>
          <w:ins w:id="4555" w:author="岩下" w:date="2015-10-02T18:34:00Z"/>
        </w:rPr>
      </w:pPr>
      <w:r>
        <w:t>asg</w:t>
      </w:r>
      <w:r>
        <w:rPr>
          <w:rStyle w:val="noexists"/>
        </w:rPr>
        <w:t>MinusExpr</w:t>
      </w:r>
      <w:r w:rsidR="004B4E28">
        <w:t xml:space="preserve">　－　</w:t>
      </w:r>
      <w:r>
        <w:t>減算</w:t>
      </w:r>
    </w:p>
    <w:p w14:paraId="3183EDE4" w14:textId="77777777" w:rsidR="00E93981" w:rsidRDefault="00F54F45" w:rsidP="00E93981">
      <w:pPr>
        <w:numPr>
          <w:ilvl w:val="1"/>
          <w:numId w:val="52"/>
        </w:numPr>
        <w:rPr>
          <w:ins w:id="4556" w:author="岩下" w:date="2015-10-02T18:34:00Z"/>
        </w:rPr>
      </w:pPr>
      <w:r>
        <w:t>asg</w:t>
      </w:r>
      <w:r>
        <w:rPr>
          <w:rStyle w:val="noexists"/>
        </w:rPr>
        <w:t>MulExpr</w:t>
      </w:r>
      <w:r w:rsidR="004B4E28">
        <w:t xml:space="preserve">　－　</w:t>
      </w:r>
      <w:r>
        <w:t>乗算</w:t>
      </w:r>
    </w:p>
    <w:p w14:paraId="0F86591D" w14:textId="77777777" w:rsidR="00E93981" w:rsidRDefault="00F54F45" w:rsidP="00E93981">
      <w:pPr>
        <w:numPr>
          <w:ilvl w:val="1"/>
          <w:numId w:val="52"/>
        </w:numPr>
        <w:rPr>
          <w:ins w:id="4557" w:author="岩下" w:date="2015-10-02T18:34:00Z"/>
        </w:rPr>
      </w:pPr>
      <w:r>
        <w:t>asg</w:t>
      </w:r>
      <w:r>
        <w:rPr>
          <w:rStyle w:val="noexists"/>
        </w:rPr>
        <w:t>DivExpr</w:t>
      </w:r>
      <w:r w:rsidR="004B4E28">
        <w:t xml:space="preserve">　－　</w:t>
      </w:r>
      <w:r>
        <w:t>除算</w:t>
      </w:r>
    </w:p>
    <w:p w14:paraId="3E0F9FF4" w14:textId="77777777" w:rsidR="00E93981" w:rsidRDefault="00F54F45" w:rsidP="00E93981">
      <w:pPr>
        <w:numPr>
          <w:ilvl w:val="1"/>
          <w:numId w:val="52"/>
        </w:numPr>
        <w:rPr>
          <w:ins w:id="4558" w:author="岩下" w:date="2015-10-02T18:34:00Z"/>
        </w:rPr>
      </w:pPr>
      <w:r>
        <w:t>asg</w:t>
      </w:r>
      <w:r>
        <w:rPr>
          <w:rStyle w:val="noexists"/>
        </w:rPr>
        <w:t>ModExpr</w:t>
      </w:r>
      <w:r w:rsidR="004B4E28">
        <w:t xml:space="preserve">　－　</w:t>
      </w:r>
      <w:r>
        <w:t>剰余</w:t>
      </w:r>
    </w:p>
    <w:p w14:paraId="78782995" w14:textId="77777777" w:rsidR="00E93981" w:rsidRDefault="00F54F45" w:rsidP="00E93981">
      <w:pPr>
        <w:numPr>
          <w:ilvl w:val="1"/>
          <w:numId w:val="52"/>
        </w:numPr>
        <w:rPr>
          <w:ins w:id="4559" w:author="岩下" w:date="2015-10-02T18:34:00Z"/>
        </w:rPr>
      </w:pPr>
      <w:r>
        <w:t>asg</w:t>
      </w:r>
      <w:r>
        <w:rPr>
          <w:rStyle w:val="noexists"/>
        </w:rPr>
        <w:t>LshiftExpr</w:t>
      </w:r>
      <w:r w:rsidR="004B4E28">
        <w:t xml:space="preserve">　－　</w:t>
      </w:r>
      <w:r>
        <w:t>左シフト</w:t>
      </w:r>
    </w:p>
    <w:p w14:paraId="34E02015" w14:textId="77777777" w:rsidR="00E93981" w:rsidRDefault="00F54F45" w:rsidP="00E93981">
      <w:pPr>
        <w:numPr>
          <w:ilvl w:val="1"/>
          <w:numId w:val="52"/>
        </w:numPr>
        <w:rPr>
          <w:ins w:id="4560" w:author="岩下" w:date="2015-10-02T18:34:00Z"/>
        </w:rPr>
      </w:pPr>
      <w:r>
        <w:t>asg</w:t>
      </w:r>
      <w:r>
        <w:rPr>
          <w:rStyle w:val="noexists"/>
        </w:rPr>
        <w:t>RshiftExpr</w:t>
      </w:r>
      <w:r w:rsidR="004B4E28">
        <w:t xml:space="preserve">　－　</w:t>
      </w:r>
      <w:r>
        <w:t>右シフト</w:t>
      </w:r>
    </w:p>
    <w:p w14:paraId="153B8F49" w14:textId="77777777" w:rsidR="00E93981" w:rsidRDefault="00F54F45" w:rsidP="00E93981">
      <w:pPr>
        <w:numPr>
          <w:ilvl w:val="1"/>
          <w:numId w:val="52"/>
        </w:numPr>
        <w:rPr>
          <w:ins w:id="4561" w:author="岩下" w:date="2015-10-02T18:34:00Z"/>
        </w:rPr>
      </w:pPr>
      <w:r>
        <w:t>asg</w:t>
      </w:r>
      <w:r>
        <w:rPr>
          <w:rStyle w:val="noexists"/>
        </w:rPr>
        <w:t>BitAndExpr</w:t>
      </w:r>
      <w:r w:rsidR="004B4E28">
        <w:t xml:space="preserve">　－　</w:t>
      </w:r>
      <w:r>
        <w:t>ビット論理積</w:t>
      </w:r>
    </w:p>
    <w:p w14:paraId="28F4AC34" w14:textId="77777777" w:rsidR="00E93981" w:rsidRDefault="00F54F45" w:rsidP="00E93981">
      <w:pPr>
        <w:numPr>
          <w:ilvl w:val="1"/>
          <w:numId w:val="52"/>
        </w:numPr>
        <w:rPr>
          <w:ins w:id="4562" w:author="岩下" w:date="2015-10-02T18:34:00Z"/>
        </w:rPr>
      </w:pPr>
      <w:r>
        <w:t>asg</w:t>
      </w:r>
      <w:r>
        <w:rPr>
          <w:rStyle w:val="noexists"/>
        </w:rPr>
        <w:t>BitOrExpr</w:t>
      </w:r>
      <w:r w:rsidR="004B4E28">
        <w:t xml:space="preserve">　－　</w:t>
      </w:r>
      <w:r>
        <w:t>ビット論理和</w:t>
      </w:r>
    </w:p>
    <w:p w14:paraId="5A765F16" w14:textId="7AFA0C7D" w:rsidR="00E93981" w:rsidRPr="00D82D55" w:rsidRDefault="00F54F45" w:rsidP="005D0DEA">
      <w:pPr>
        <w:numPr>
          <w:ilvl w:val="1"/>
          <w:numId w:val="52"/>
        </w:numPr>
        <w:rPr>
          <w:ins w:id="4563" w:author="岩下" w:date="2015-10-02T18:36:00Z"/>
        </w:rPr>
      </w:pPr>
      <w:r>
        <w:t>asg</w:t>
      </w:r>
      <w:r>
        <w:rPr>
          <w:rStyle w:val="noexists"/>
        </w:rPr>
        <w:t>BitXorExpr</w:t>
      </w:r>
      <w:r w:rsidR="004B4E28">
        <w:t xml:space="preserve">　－　</w:t>
      </w:r>
      <w:r>
        <w:t>ビット論理　排他和</w:t>
      </w:r>
    </w:p>
    <w:p w14:paraId="56E34DC1" w14:textId="77777777" w:rsidR="006654AB" w:rsidRPr="00142CB8" w:rsidRDefault="00E93981" w:rsidP="006654AB">
      <w:pPr>
        <w:numPr>
          <w:ilvl w:val="0"/>
          <w:numId w:val="36"/>
        </w:numPr>
        <w:ind w:hanging="240"/>
        <w:rPr>
          <w:ins w:id="4564" w:author="岩下" w:date="2015-10-09T11:37:00Z"/>
          <w:kern w:val="0"/>
        </w:rPr>
      </w:pPr>
      <w:ins w:id="4565" w:author="岩下" w:date="2015-10-02T18:37:00Z">
        <w:r>
          <w:rPr>
            <w:rFonts w:hint="eastAsia"/>
          </w:rPr>
          <w:t>論理二項演算子</w:t>
        </w:r>
      </w:ins>
    </w:p>
    <w:p w14:paraId="5D71C924" w14:textId="1DD386B3" w:rsidR="00D82D55" w:rsidDel="00E93981" w:rsidRDefault="00D82D55">
      <w:pPr>
        <w:pStyle w:val="ae"/>
        <w:numPr>
          <w:ilvl w:val="1"/>
          <w:numId w:val="52"/>
        </w:numPr>
        <w:ind w:leftChars="0"/>
        <w:rPr>
          <w:del w:id="4566" w:author="岩下" w:date="2015-10-02T18:36:00Z"/>
        </w:rPr>
        <w:pPrChange w:id="4567" w:author="岩下" w:date="2015-10-02T18:37:00Z">
          <w:pPr/>
        </w:pPrChange>
      </w:pPr>
    </w:p>
    <w:p w14:paraId="713E6089" w14:textId="19BF6008" w:rsidR="00F54F45" w:rsidDel="00E93981" w:rsidRDefault="00F54F45">
      <w:pPr>
        <w:pStyle w:val="ae"/>
        <w:ind w:left="840"/>
        <w:rPr>
          <w:del w:id="4568" w:author="岩下" w:date="2015-10-02T18:36:00Z"/>
        </w:rPr>
        <w:pPrChange w:id="4569" w:author="岩下" w:date="2015-10-02T18:37:00Z">
          <w:pPr>
            <w:ind w:firstLineChars="100" w:firstLine="210"/>
          </w:pPr>
        </w:pPrChange>
      </w:pPr>
      <w:del w:id="4570" w:author="岩下" w:date="2015-10-02T18:36:00Z">
        <w:r w:rsidDel="00E93981">
          <w:delText>以上の代入つき演算式の左式（初めの</w:delText>
        </w:r>
        <w:r w:rsidR="004B4E28" w:rsidDel="00E93981">
          <w:delText>要素</w:delText>
        </w:r>
        <w:r w:rsidDel="00E93981">
          <w:delText>）は、</w:delText>
        </w:r>
        <w:r w:rsidDel="00E93981">
          <w:delText>lvalue</w:delText>
        </w:r>
        <w:r w:rsidDel="00E93981">
          <w:delText>でなくてはならない。</w:delText>
        </w:r>
      </w:del>
    </w:p>
    <w:p w14:paraId="010A6EA5" w14:textId="6387FD24" w:rsidR="00D82D55" w:rsidDel="00E93981" w:rsidRDefault="00F54F45">
      <w:pPr>
        <w:pStyle w:val="ae"/>
        <w:ind w:left="840"/>
        <w:rPr>
          <w:del w:id="4571" w:author="岩下" w:date="2015-10-02T18:36:00Z"/>
        </w:rPr>
        <w:pPrChange w:id="4572" w:author="岩下" w:date="2015-10-02T18:37:00Z">
          <w:pPr>
            <w:ind w:firstLineChars="100" w:firstLine="210"/>
          </w:pPr>
        </w:pPrChange>
      </w:pPr>
      <w:del w:id="4573" w:author="岩下" w:date="2015-10-02T18:36:00Z">
        <w:r w:rsidDel="00E93981">
          <w:delText>以下は論理２項演算式を表す</w:delText>
        </w:r>
      </w:del>
      <w:del w:id="4574" w:author="岩下" w:date="2015-10-02T11:24:00Z">
        <w:r w:rsidR="004B4E28" w:rsidDel="00FC104A">
          <w:delText>要素</w:delText>
        </w:r>
      </w:del>
      <w:del w:id="4575" w:author="岩下" w:date="2015-10-02T18:36:00Z">
        <w:r w:rsidDel="00E93981">
          <w:delText>である。被演算子の２つの</w:delText>
        </w:r>
      </w:del>
      <w:del w:id="4576" w:author="岩下" w:date="2015-10-02T11:24:00Z">
        <w:r w:rsidR="004B4E28" w:rsidDel="00FC104A">
          <w:delText>要素</w:delText>
        </w:r>
      </w:del>
      <w:del w:id="4577" w:author="岩下" w:date="2015-10-02T18:36:00Z">
        <w:r w:rsidDel="00E93981">
          <w:delText>を内容に指定する。</w:delText>
        </w:r>
      </w:del>
    </w:p>
    <w:p w14:paraId="0843619F" w14:textId="73072C56" w:rsidR="00D82D55" w:rsidDel="00E93981" w:rsidRDefault="00D82D55">
      <w:pPr>
        <w:pStyle w:val="ae"/>
        <w:ind w:left="840"/>
        <w:rPr>
          <w:del w:id="4578" w:author="岩下" w:date="2015-10-02T18:36:00Z"/>
        </w:rPr>
        <w:pPrChange w:id="4579" w:author="岩下" w:date="2015-10-02T18:37:00Z">
          <w:pPr/>
        </w:pPrChange>
      </w:pPr>
    </w:p>
    <w:p w14:paraId="7A2C1E28" w14:textId="77777777" w:rsidR="00E93981" w:rsidRDefault="00F54F45" w:rsidP="00E93981">
      <w:pPr>
        <w:numPr>
          <w:ilvl w:val="1"/>
          <w:numId w:val="52"/>
        </w:numPr>
        <w:rPr>
          <w:ins w:id="4580" w:author="岩下" w:date="2015-10-02T18:38:00Z"/>
        </w:rPr>
      </w:pPr>
      <w:r>
        <w:t>ogEQExpr</w:t>
      </w:r>
      <w:r w:rsidR="004B4E28">
        <w:t xml:space="preserve">　－　</w:t>
      </w:r>
      <w:r>
        <w:t>等価</w:t>
      </w:r>
    </w:p>
    <w:p w14:paraId="25449E2F" w14:textId="77777777" w:rsidR="00E93981" w:rsidRDefault="00F54F45" w:rsidP="00E93981">
      <w:pPr>
        <w:numPr>
          <w:ilvl w:val="1"/>
          <w:numId w:val="52"/>
        </w:numPr>
        <w:rPr>
          <w:ins w:id="4581" w:author="岩下" w:date="2015-10-02T18:38:00Z"/>
        </w:rPr>
      </w:pPr>
      <w:r>
        <w:t>logNEQExpr</w:t>
      </w:r>
      <w:r w:rsidR="004B4E28">
        <w:t xml:space="preserve">　－　</w:t>
      </w:r>
      <w:r>
        <w:t>非等価</w:t>
      </w:r>
    </w:p>
    <w:p w14:paraId="3035824C" w14:textId="77777777" w:rsidR="00E93981" w:rsidRDefault="00F54F45" w:rsidP="00E93981">
      <w:pPr>
        <w:numPr>
          <w:ilvl w:val="1"/>
          <w:numId w:val="52"/>
        </w:numPr>
        <w:rPr>
          <w:ins w:id="4582" w:author="岩下" w:date="2015-10-02T18:38:00Z"/>
        </w:rPr>
      </w:pPr>
      <w:r>
        <w:t>logGEExpr</w:t>
      </w:r>
      <w:r w:rsidR="004B4E28">
        <w:t xml:space="preserve">　－　</w:t>
      </w:r>
      <w:r>
        <w:t>大なり、または同値</w:t>
      </w:r>
    </w:p>
    <w:p w14:paraId="6298C3BC" w14:textId="77777777" w:rsidR="00E93981" w:rsidRDefault="00F54F45" w:rsidP="00E93981">
      <w:pPr>
        <w:numPr>
          <w:ilvl w:val="1"/>
          <w:numId w:val="52"/>
        </w:numPr>
        <w:rPr>
          <w:ins w:id="4583" w:author="岩下" w:date="2015-10-02T18:38:00Z"/>
        </w:rPr>
      </w:pPr>
      <w:r>
        <w:t>logGTExpr</w:t>
      </w:r>
      <w:r w:rsidR="004B4E28">
        <w:t xml:space="preserve">　－　</w:t>
      </w:r>
      <w:r>
        <w:t>大なり</w:t>
      </w:r>
    </w:p>
    <w:p w14:paraId="42884E10" w14:textId="77777777" w:rsidR="00E93981" w:rsidRDefault="00F54F45" w:rsidP="00E93981">
      <w:pPr>
        <w:numPr>
          <w:ilvl w:val="1"/>
          <w:numId w:val="52"/>
        </w:numPr>
        <w:rPr>
          <w:ins w:id="4584" w:author="岩下" w:date="2015-10-02T18:38:00Z"/>
        </w:rPr>
      </w:pPr>
      <w:r>
        <w:t>logLEExpr</w:t>
      </w:r>
      <w:r w:rsidR="004B4E28">
        <w:t xml:space="preserve">　－　</w:t>
      </w:r>
      <w:r>
        <w:t>小なり、または等価</w:t>
      </w:r>
    </w:p>
    <w:p w14:paraId="43A7D936" w14:textId="77777777" w:rsidR="00E93981" w:rsidRDefault="00F54F45" w:rsidP="00E93981">
      <w:pPr>
        <w:numPr>
          <w:ilvl w:val="1"/>
          <w:numId w:val="52"/>
        </w:numPr>
        <w:rPr>
          <w:ins w:id="4585" w:author="岩下" w:date="2015-10-02T18:38:00Z"/>
        </w:rPr>
      </w:pPr>
      <w:r>
        <w:t>logLTExpr</w:t>
      </w:r>
      <w:r w:rsidR="004B4E28">
        <w:t xml:space="preserve">　－　</w:t>
      </w:r>
      <w:r>
        <w:t>小なり</w:t>
      </w:r>
    </w:p>
    <w:p w14:paraId="7DCF0710" w14:textId="77777777" w:rsidR="00E93981" w:rsidRDefault="00F54F45" w:rsidP="00E93981">
      <w:pPr>
        <w:numPr>
          <w:ilvl w:val="1"/>
          <w:numId w:val="52"/>
        </w:numPr>
        <w:rPr>
          <w:ins w:id="4586" w:author="岩下" w:date="2015-10-02T18:38:00Z"/>
        </w:rPr>
      </w:pPr>
      <w:r>
        <w:t>log</w:t>
      </w:r>
      <w:r>
        <w:rPr>
          <w:rStyle w:val="noexists"/>
        </w:rPr>
        <w:t>AndExpr</w:t>
      </w:r>
      <w:r w:rsidR="004B4E28">
        <w:t xml:space="preserve">　－　</w:t>
      </w:r>
      <w:r>
        <w:t>論理積</w:t>
      </w:r>
    </w:p>
    <w:p w14:paraId="13416407" w14:textId="77777777" w:rsidR="00E93981" w:rsidRDefault="00F54F45" w:rsidP="00E93981">
      <w:pPr>
        <w:numPr>
          <w:ilvl w:val="1"/>
          <w:numId w:val="52"/>
        </w:numPr>
        <w:rPr>
          <w:ins w:id="4587" w:author="岩下" w:date="2015-10-02T18:38:00Z"/>
        </w:rPr>
      </w:pPr>
      <w:r>
        <w:t>log</w:t>
      </w:r>
      <w:r>
        <w:rPr>
          <w:rStyle w:val="noexists"/>
        </w:rPr>
        <w:t>OrExpr</w:t>
      </w:r>
      <w:r w:rsidR="004B4E28">
        <w:t xml:space="preserve">　－　</w:t>
      </w:r>
      <w:r>
        <w:t>論理和</w:t>
      </w:r>
    </w:p>
    <w:p w14:paraId="5B19A27B" w14:textId="77777777" w:rsidR="00155D8E" w:rsidRDefault="00155D8E" w:rsidP="005D0DEA">
      <w:pPr>
        <w:rPr>
          <w:ins w:id="4588" w:author="岩下" w:date="2015-10-02T18:40:00Z"/>
        </w:rPr>
      </w:pPr>
    </w:p>
    <w:p w14:paraId="017B2CA4" w14:textId="050BA713" w:rsidR="00155D8E" w:rsidRDefault="00155D8E" w:rsidP="005D0DEA">
      <w:pPr>
        <w:rPr>
          <w:ins w:id="4589" w:author="岩下" w:date="2015-10-02T18:41:00Z"/>
        </w:rPr>
      </w:pPr>
      <w:ins w:id="4590" w:author="岩下" w:date="2015-10-02T18:40:00Z">
        <w:r>
          <w:rPr>
            <w:rFonts w:hint="eastAsia"/>
          </w:rPr>
          <w:t>備考</w:t>
        </w:r>
      </w:ins>
      <w:ins w:id="4591" w:author="岩下" w:date="2015-10-02T18:41:00Z">
        <w:r>
          <w:rPr>
            <w:rFonts w:hint="eastAsia"/>
          </w:rPr>
          <w:t>：</w:t>
        </w:r>
      </w:ins>
    </w:p>
    <w:p w14:paraId="2B152E77" w14:textId="245CD14C" w:rsidR="00155D8E" w:rsidRPr="00D82D55" w:rsidRDefault="00155D8E" w:rsidP="005D0DEA">
      <w:pPr>
        <w:rPr>
          <w:ins w:id="4592" w:author="岩下" w:date="2015-10-02T18:40:00Z"/>
        </w:rPr>
      </w:pPr>
      <w:ins w:id="4593" w:author="岩下" w:date="2015-10-02T18:41:00Z">
        <w:r>
          <w:rPr>
            <w:rFonts w:hint="eastAsia"/>
          </w:rPr>
          <w:t xml:space="preserve">　</w:t>
        </w:r>
        <w:r>
          <w:t>C</w:t>
        </w:r>
        <w:r>
          <w:rPr>
            <w:rFonts w:hint="eastAsia"/>
          </w:rPr>
          <w:t>では代入演算の第１オペランドは必ず</w:t>
        </w:r>
        <w:r>
          <w:t>lvalue</w:t>
        </w:r>
        <w:r>
          <w:rPr>
            <w:rFonts w:hint="eastAsia"/>
          </w:rPr>
          <w:t>（左辺式）だったが、</w:t>
        </w:r>
        <w:r>
          <w:t>C++</w:t>
        </w:r>
        <w:r>
          <w:rPr>
            <w:rFonts w:hint="eastAsia"/>
          </w:rPr>
          <w:t>では</w:t>
        </w:r>
      </w:ins>
      <w:ins w:id="4594" w:author="岩下" w:date="2015-10-02T18:42:00Z">
        <w:r>
          <w:rPr>
            <w:rFonts w:hint="eastAsia"/>
          </w:rPr>
          <w:t>演算子のオーバーロードがあるためその限りではなくなった。</w:t>
        </w:r>
      </w:ins>
    </w:p>
    <w:p w14:paraId="3D82875F" w14:textId="77777777" w:rsidR="00270A7E" w:rsidRDefault="00270A7E" w:rsidP="00270A7E"/>
    <w:p w14:paraId="53902120" w14:textId="77777777" w:rsidR="00270A7E" w:rsidRDefault="00270A7E" w:rsidP="00270A7E">
      <w:pPr>
        <w:pStyle w:val="2"/>
      </w:pPr>
      <w:bookmarkStart w:id="4595" w:name="_Toc223755528"/>
      <w:bookmarkStart w:id="4596" w:name="_Toc223755734"/>
      <w:bookmarkStart w:id="4597" w:name="_Toc422165413"/>
      <w:bookmarkStart w:id="4598" w:name="_Ref305788530"/>
      <w:bookmarkStart w:id="4599" w:name="_Ref306526326"/>
      <w:bookmarkStart w:id="4600" w:name="_Ref306526496"/>
      <w:bookmarkStart w:id="4601" w:name="_Toc306557462"/>
      <w:r>
        <w:rPr>
          <w:rFonts w:hint="eastAsia"/>
        </w:rPr>
        <w:lastRenderedPageBreak/>
        <w:t>単項演算式の要素</w:t>
      </w:r>
      <w:bookmarkEnd w:id="4595"/>
      <w:bookmarkEnd w:id="4596"/>
      <w:bookmarkEnd w:id="4597"/>
      <w:bookmarkEnd w:id="4598"/>
      <w:bookmarkEnd w:id="4599"/>
      <w:bookmarkEnd w:id="4600"/>
      <w:bookmarkEnd w:id="4601"/>
    </w:p>
    <w:p w14:paraId="5B53ABC1" w14:textId="16F7015C" w:rsidR="00F54F45" w:rsidRDefault="00F54F45" w:rsidP="00142CB8">
      <w:pPr>
        <w:ind w:firstLineChars="100" w:firstLine="210"/>
      </w:pPr>
      <w:del w:id="4602" w:author="岩下" w:date="2015-10-02T18:44:00Z">
        <w:r w:rsidDel="00155D8E">
          <w:delText>以下の</w:delText>
        </w:r>
      </w:del>
      <w:del w:id="4603" w:author="岩下" w:date="2015-10-02T11:25:00Z">
        <w:r w:rsidDel="00FC104A">
          <w:delText>要素</w:delText>
        </w:r>
      </w:del>
      <w:del w:id="4604" w:author="岩下" w:date="2015-10-02T18:44:00Z">
        <w:r w:rsidDel="00155D8E">
          <w:delText>は</w:delText>
        </w:r>
      </w:del>
      <w:del w:id="4605" w:author="岩下" w:date="2015-10-02T18:43:00Z">
        <w:r w:rsidDel="00155D8E">
          <w:delText>算術</w:delText>
        </w:r>
      </w:del>
      <w:r>
        <w:t>単項演算式を</w:t>
      </w:r>
      <w:del w:id="4606" w:author="岩下" w:date="2015-10-02T18:44:00Z">
        <w:r w:rsidDel="00155D8E">
          <w:delText>表す</w:delText>
        </w:r>
      </w:del>
      <w:ins w:id="4607" w:author="岩下" w:date="2015-10-02T18:44:00Z">
        <w:r w:rsidR="00155D8E">
          <w:rPr>
            <w:rFonts w:hint="eastAsia"/>
          </w:rPr>
          <w:t>表現する</w:t>
        </w:r>
      </w:ins>
      <w:r>
        <w:t>。被演算子</w:t>
      </w:r>
      <w:del w:id="4608" w:author="岩下" w:date="2015-10-02T18:45:00Z">
        <w:r w:rsidDel="00155D8E">
          <w:delText>の式の</w:delText>
        </w:r>
      </w:del>
      <w:del w:id="4609" w:author="岩下" w:date="2015-10-02T11:25:00Z">
        <w:r w:rsidDel="00FC104A">
          <w:delText>要素</w:delText>
        </w:r>
      </w:del>
      <w:r>
        <w:t>を内容に指定する。</w:t>
      </w:r>
    </w:p>
    <w:p w14:paraId="044F7786" w14:textId="747CE1DE"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610" w:author="岩下" w:date="2015-10-02T18:43:00Z"/>
          <w:rFonts w:ascii="ＭＳ Ｐゴシック" w:eastAsia="ＭＳ Ｐゴシック" w:hAnsi="ＭＳ Ｐゴシック" w:cs="ＭＳ ゴシック"/>
          <w:kern w:val="0"/>
          <w:szCs w:val="20"/>
        </w:rPr>
      </w:pPr>
      <w:ins w:id="4611" w:author="岩下" w:date="2015-10-02T18:43:00Z">
        <w:r w:rsidRPr="005D0DEA">
          <w:rPr>
            <w:rFonts w:ascii="ＭＳ Ｐゴシック" w:eastAsia="ＭＳ Ｐゴシック" w:hAnsi="ＭＳ Ｐゴシック" w:cs="ＭＳ ゴシック"/>
            <w:kern w:val="0"/>
            <w:szCs w:val="20"/>
          </w:rPr>
          <w:t>&lt;</w:t>
        </w:r>
      </w:ins>
      <w:ins w:id="4612" w:author="岩下" w:date="2015-10-02T18:45:00Z">
        <w:r w:rsidRPr="005D0DEA">
          <w:rPr>
            <w:rFonts w:ascii="ＭＳ Ｐゴシック" w:eastAsia="ＭＳ Ｐゴシック" w:hAnsi="ＭＳ Ｐゴシック" w:cs="ＭＳ ゴシック" w:hint="eastAsia"/>
            <w:kern w:val="0"/>
            <w:szCs w:val="20"/>
          </w:rPr>
          <w:t>単項</w:t>
        </w:r>
      </w:ins>
      <w:ins w:id="4613" w:author="岩下" w:date="2015-10-02T18:43:00Z">
        <w:r w:rsidRPr="005D0DEA">
          <w:rPr>
            <w:rFonts w:ascii="ＭＳ Ｐゴシック" w:eastAsia="ＭＳ Ｐゴシック" w:hAnsi="ＭＳ Ｐゴシック" w:cs="ＭＳ ゴシック" w:hint="eastAsia"/>
            <w:kern w:val="0"/>
            <w:szCs w:val="20"/>
          </w:rPr>
          <w:t>演算要素名</w:t>
        </w:r>
        <w:r w:rsidRPr="005D0DEA">
          <w:rPr>
            <w:rFonts w:ascii="ＭＳ Ｐゴシック" w:eastAsia="ＭＳ Ｐゴシック" w:hAnsi="ＭＳ Ｐゴシック" w:cs="ＭＳ ゴシック"/>
            <w:kern w:val="0"/>
            <w:szCs w:val="20"/>
          </w:rPr>
          <w:t>&gt;</w:t>
        </w:r>
      </w:ins>
    </w:p>
    <w:p w14:paraId="2A3E4374" w14:textId="77777777"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614" w:author="岩下" w:date="2015-10-02T18:43:00Z"/>
          <w:rFonts w:ascii="ＭＳ Ｐゴシック" w:eastAsia="ＭＳ Ｐゴシック" w:hAnsi="ＭＳ Ｐゴシック" w:cs="ＭＳ ゴシック"/>
          <w:kern w:val="0"/>
          <w:szCs w:val="20"/>
        </w:rPr>
      </w:pPr>
      <w:ins w:id="4615" w:author="岩下" w:date="2015-10-02T18:43: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31AE8E2F" w14:textId="146FDF52" w:rsidR="00155D8E" w:rsidRPr="005D0DEA" w:rsidRDefault="00155D8E" w:rsidP="005D0DEA">
      <w:pPr>
        <w:pBdr>
          <w:top w:val="single" w:sz="4" w:space="1" w:color="auto"/>
          <w:left w:val="single" w:sz="4" w:space="0" w:color="auto"/>
          <w:bottom w:val="single" w:sz="4" w:space="1" w:color="auto"/>
          <w:right w:val="single" w:sz="4" w:space="0" w:color="auto"/>
        </w:pBdr>
        <w:ind w:firstLineChars="100" w:firstLine="210"/>
        <w:rPr>
          <w:ins w:id="4616" w:author="岩下" w:date="2015-10-02T18:43:00Z"/>
          <w:rFonts w:ascii="ＭＳ Ｐゴシック" w:eastAsia="ＭＳ Ｐゴシック" w:hAnsi="ＭＳ Ｐゴシック" w:cs="ＭＳ ゴシック"/>
          <w:kern w:val="0"/>
          <w:szCs w:val="20"/>
        </w:rPr>
      </w:pPr>
      <w:ins w:id="4617" w:author="岩下" w:date="2015-10-02T18:43:00Z">
        <w:r w:rsidRPr="005D0DEA">
          <w:rPr>
            <w:rFonts w:ascii="ＭＳ Ｐゴシック" w:eastAsia="ＭＳ Ｐゴシック" w:hAnsi="ＭＳ Ｐゴシック" w:cs="ＭＳ ゴシック"/>
            <w:kern w:val="0"/>
            <w:szCs w:val="20"/>
          </w:rPr>
          <w:t>&lt;/</w:t>
        </w:r>
      </w:ins>
      <w:ins w:id="4618" w:author="岩下" w:date="2015-10-02T18:45:00Z">
        <w:r w:rsidRPr="005D0DEA">
          <w:rPr>
            <w:rFonts w:ascii="ＭＳ Ｐゴシック" w:eastAsia="ＭＳ Ｐゴシック" w:hAnsi="ＭＳ Ｐゴシック" w:cs="ＭＳ ゴシック" w:hint="eastAsia"/>
            <w:kern w:val="0"/>
            <w:szCs w:val="20"/>
          </w:rPr>
          <w:t>単項</w:t>
        </w:r>
      </w:ins>
      <w:ins w:id="4619" w:author="岩下" w:date="2015-10-02T18:43:00Z">
        <w:r w:rsidRPr="005D0DEA">
          <w:rPr>
            <w:rFonts w:ascii="ＭＳ Ｐゴシック" w:eastAsia="ＭＳ Ｐゴシック" w:hAnsi="ＭＳ Ｐゴシック" w:cs="ＭＳ ゴシック" w:hint="eastAsia"/>
            <w:kern w:val="0"/>
            <w:szCs w:val="20"/>
          </w:rPr>
          <w:t>演算要素名</w:t>
        </w:r>
        <w:r w:rsidRPr="005D0DEA">
          <w:rPr>
            <w:rFonts w:ascii="ＭＳ Ｐゴシック" w:eastAsia="ＭＳ Ｐゴシック" w:hAnsi="ＭＳ Ｐゴシック" w:cs="ＭＳ ゴシック"/>
            <w:kern w:val="0"/>
            <w:szCs w:val="20"/>
          </w:rPr>
          <w:t>&gt;</w:t>
        </w:r>
      </w:ins>
    </w:p>
    <w:p w14:paraId="10918123" w14:textId="77777777" w:rsidR="00155D8E" w:rsidRDefault="00155D8E" w:rsidP="00155D8E">
      <w:pPr>
        <w:rPr>
          <w:ins w:id="4620" w:author="岩下" w:date="2015-10-02T18:43:00Z"/>
          <w:rFonts w:ascii="ＭＳ Ｐゴシック" w:eastAsia="ＭＳ Ｐゴシック" w:hAnsi="ＭＳ Ｐゴシック"/>
        </w:rPr>
      </w:pPr>
      <w:ins w:id="4621" w:author="岩下" w:date="2015-10-02T18:43: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8AB17B1" w14:textId="77777777" w:rsidR="00A81AE1" w:rsidRDefault="00A81AE1" w:rsidP="00A81AE1">
      <w:pPr>
        <w:rPr>
          <w:ins w:id="4622" w:author="岩下" w:date="2015-10-14T09:19:00Z"/>
          <w:rFonts w:ascii="ＭＳ Ｐゴシック" w:eastAsia="ＭＳ Ｐゴシック" w:hAnsi="ＭＳ Ｐゴシック"/>
        </w:rPr>
      </w:pPr>
      <w:ins w:id="4623" w:author="岩下" w:date="2015-10-14T09:1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3913C9F2" w14:textId="77777777" w:rsidR="00155D8E" w:rsidRDefault="00155D8E" w:rsidP="00155D8E">
      <w:pPr>
        <w:ind w:firstLineChars="100" w:firstLine="210"/>
        <w:rPr>
          <w:ins w:id="4624" w:author="岩下" w:date="2015-10-02T18:43:00Z"/>
        </w:rPr>
      </w:pPr>
    </w:p>
    <w:p w14:paraId="47372586" w14:textId="0224F618" w:rsidR="00155D8E" w:rsidRDefault="00155D8E" w:rsidP="00155D8E">
      <w:pPr>
        <w:ind w:firstLineChars="100" w:firstLine="210"/>
        <w:rPr>
          <w:ins w:id="4625" w:author="岩下" w:date="2015-10-02T18:43:00Z"/>
        </w:rPr>
      </w:pPr>
      <w:ins w:id="4626" w:author="岩下" w:date="2015-10-02T18:45:00Z">
        <w:r>
          <w:rPr>
            <w:rFonts w:hint="eastAsia"/>
          </w:rPr>
          <w:t>単</w:t>
        </w:r>
      </w:ins>
      <w:ins w:id="4627" w:author="岩下" w:date="2015-10-02T18:43:00Z">
        <w:r>
          <w:rPr>
            <w:rFonts w:hint="eastAsia"/>
          </w:rPr>
          <w:t>項演算要素名には以下のものがある。</w:t>
        </w:r>
      </w:ins>
    </w:p>
    <w:p w14:paraId="11DEBBE1" w14:textId="77777777" w:rsidR="006654AB" w:rsidRPr="00142CB8" w:rsidRDefault="00155D8E" w:rsidP="006654AB">
      <w:pPr>
        <w:numPr>
          <w:ilvl w:val="0"/>
          <w:numId w:val="36"/>
        </w:numPr>
        <w:ind w:hanging="240"/>
        <w:rPr>
          <w:ins w:id="4628" w:author="岩下" w:date="2015-10-09T11:37:00Z"/>
          <w:kern w:val="0"/>
        </w:rPr>
      </w:pPr>
      <w:ins w:id="4629" w:author="岩下" w:date="2015-10-02T18:43:00Z">
        <w:r>
          <w:rPr>
            <w:rFonts w:hint="eastAsia"/>
          </w:rPr>
          <w:t>算術</w:t>
        </w:r>
      </w:ins>
      <w:ins w:id="4630" w:author="岩下" w:date="2015-10-02T18:46:00Z">
        <w:r>
          <w:rPr>
            <w:rFonts w:hint="eastAsia"/>
          </w:rPr>
          <w:t>単</w:t>
        </w:r>
      </w:ins>
      <w:ins w:id="4631" w:author="岩下" w:date="2015-10-02T18:43:00Z">
        <w:r>
          <w:rPr>
            <w:rFonts w:hint="eastAsia"/>
          </w:rPr>
          <w:t>項演算子</w:t>
        </w:r>
      </w:ins>
    </w:p>
    <w:p w14:paraId="17F3A15E" w14:textId="395F236C" w:rsidR="00155D8E" w:rsidRDefault="00155D8E" w:rsidP="00155D8E">
      <w:pPr>
        <w:pStyle w:val="ae"/>
        <w:numPr>
          <w:ilvl w:val="1"/>
          <w:numId w:val="52"/>
        </w:numPr>
        <w:ind w:leftChars="0"/>
        <w:rPr>
          <w:ins w:id="4632" w:author="岩下" w:date="2015-10-02T18:46:00Z"/>
        </w:rPr>
      </w:pPr>
      <w:ins w:id="4633" w:author="岩下" w:date="2015-10-02T18:46:00Z">
        <w:r>
          <w:t>unary</w:t>
        </w:r>
        <w:r>
          <w:rPr>
            <w:rStyle w:val="noexists"/>
          </w:rPr>
          <w:t>MinusExpr</w:t>
        </w:r>
        <w:r>
          <w:t xml:space="preserve">　－　符号反転</w:t>
        </w:r>
      </w:ins>
    </w:p>
    <w:p w14:paraId="52F54115" w14:textId="2AC09C73" w:rsidR="00155D8E" w:rsidRDefault="00155D8E" w:rsidP="00155D8E">
      <w:pPr>
        <w:numPr>
          <w:ilvl w:val="1"/>
          <w:numId w:val="52"/>
        </w:numPr>
        <w:rPr>
          <w:ins w:id="4634" w:author="岩下" w:date="2015-10-02T18:43:00Z"/>
        </w:rPr>
      </w:pPr>
      <w:ins w:id="4635" w:author="岩下" w:date="2015-10-02T18:47:00Z">
        <w:r w:rsidRPr="00155D8E">
          <w:rPr>
            <w:rFonts w:hint="eastAsia"/>
          </w:rPr>
          <w:t>bitNotExpr</w:t>
        </w:r>
        <w:r w:rsidRPr="00155D8E">
          <w:rPr>
            <w:rFonts w:hint="eastAsia"/>
          </w:rPr>
          <w:t xml:space="preserve">　－　ビット反転</w:t>
        </w:r>
      </w:ins>
    </w:p>
    <w:p w14:paraId="5BE9AB54" w14:textId="77777777" w:rsidR="006654AB" w:rsidRPr="00142CB8" w:rsidRDefault="00CF2DC4" w:rsidP="006654AB">
      <w:pPr>
        <w:numPr>
          <w:ilvl w:val="0"/>
          <w:numId w:val="36"/>
        </w:numPr>
        <w:ind w:hanging="240"/>
        <w:rPr>
          <w:ins w:id="4636" w:author="岩下" w:date="2015-10-09T11:37:00Z"/>
          <w:kern w:val="0"/>
        </w:rPr>
      </w:pPr>
      <w:ins w:id="4637" w:author="岩下" w:date="2015-10-02T18:48:00Z">
        <w:r>
          <w:rPr>
            <w:rFonts w:hint="eastAsia"/>
          </w:rPr>
          <w:t>論理単項演算子</w:t>
        </w:r>
      </w:ins>
    </w:p>
    <w:p w14:paraId="5CAB979A" w14:textId="5C7A53B2" w:rsidR="00CF2DC4" w:rsidRDefault="00CF2DC4" w:rsidP="00CF2DC4">
      <w:pPr>
        <w:pStyle w:val="ae"/>
        <w:numPr>
          <w:ilvl w:val="1"/>
          <w:numId w:val="52"/>
        </w:numPr>
        <w:ind w:leftChars="0"/>
        <w:rPr>
          <w:ins w:id="4638" w:author="岩下" w:date="2015-10-02T18:48:00Z"/>
        </w:rPr>
      </w:pPr>
      <w:ins w:id="4639" w:author="岩下" w:date="2015-10-02T18:48:00Z">
        <w:r w:rsidRPr="00CF2DC4">
          <w:rPr>
            <w:rFonts w:hint="eastAsia"/>
          </w:rPr>
          <w:t>logNotExpr</w:t>
        </w:r>
        <w:r w:rsidRPr="00CF2DC4">
          <w:rPr>
            <w:rFonts w:hint="eastAsia"/>
          </w:rPr>
          <w:t xml:space="preserve">　－　論理否定</w:t>
        </w:r>
      </w:ins>
    </w:p>
    <w:p w14:paraId="5BA61E01" w14:textId="77777777" w:rsidR="006654AB" w:rsidRPr="00142CB8" w:rsidRDefault="007C1152" w:rsidP="006654AB">
      <w:pPr>
        <w:numPr>
          <w:ilvl w:val="0"/>
          <w:numId w:val="36"/>
        </w:numPr>
        <w:ind w:hanging="240"/>
        <w:rPr>
          <w:ins w:id="4640" w:author="岩下" w:date="2015-10-09T11:37:00Z"/>
          <w:kern w:val="0"/>
        </w:rPr>
      </w:pPr>
      <w:ins w:id="4641" w:author="岩下" w:date="2015-10-02T18:50:00Z">
        <w:r>
          <w:t>sizeof</w:t>
        </w:r>
      </w:ins>
      <w:ins w:id="4642" w:author="岩下" w:date="2015-10-02T18:49:00Z">
        <w:r>
          <w:rPr>
            <w:rFonts w:hint="eastAsia"/>
          </w:rPr>
          <w:t>演算子</w:t>
        </w:r>
      </w:ins>
    </w:p>
    <w:p w14:paraId="4E1ED04E" w14:textId="77E65DB7" w:rsidR="007C1152" w:rsidRDefault="007C1152" w:rsidP="007C1152">
      <w:pPr>
        <w:pStyle w:val="ae"/>
        <w:numPr>
          <w:ilvl w:val="1"/>
          <w:numId w:val="52"/>
        </w:numPr>
        <w:ind w:leftChars="0"/>
        <w:rPr>
          <w:ins w:id="4643" w:author="岩下" w:date="2015-10-05T18:09:00Z"/>
        </w:rPr>
      </w:pPr>
      <w:ins w:id="4644" w:author="岩下" w:date="2015-10-02T18:51:00Z">
        <w:r w:rsidRPr="007C1152">
          <w:rPr>
            <w:rFonts w:hint="eastAsia"/>
          </w:rPr>
          <w:t>sizeOfExpr</w:t>
        </w:r>
        <w:r w:rsidRPr="007C1152">
          <w:rPr>
            <w:rFonts w:hint="eastAsia"/>
          </w:rPr>
          <w:t xml:space="preserve">　－　子要素</w:t>
        </w:r>
      </w:ins>
      <w:ins w:id="4645" w:author="岩下" w:date="2015-10-06T19:28:00Z">
        <w:r w:rsidR="00CF4F3A">
          <w:rPr>
            <w:rFonts w:hint="eastAsia"/>
          </w:rPr>
          <w:t>として</w:t>
        </w:r>
      </w:ins>
      <w:ins w:id="4646" w:author="岩下" w:date="2015-10-02T18:51:00Z">
        <w:r w:rsidRPr="007C1152">
          <w:rPr>
            <w:rFonts w:hint="eastAsia"/>
          </w:rPr>
          <w:t>式</w:t>
        </w:r>
      </w:ins>
      <w:ins w:id="4647" w:author="岩下" w:date="2015-10-06T19:28:00Z">
        <w:r w:rsidR="00CF4F3A">
          <w:rPr>
            <w:rFonts w:hint="eastAsia"/>
          </w:rPr>
          <w:t>の要素</w:t>
        </w:r>
      </w:ins>
      <w:ins w:id="4648" w:author="岩下" w:date="2015-10-02T18:51:00Z">
        <w:r w:rsidRPr="007C1152">
          <w:rPr>
            <w:rFonts w:hint="eastAsia"/>
          </w:rPr>
          <w:t>または</w:t>
        </w:r>
        <w:r w:rsidRPr="007C1152">
          <w:rPr>
            <w:rFonts w:hint="eastAsia"/>
          </w:rPr>
          <w:t>typeName</w:t>
        </w:r>
        <w:r w:rsidRPr="007C1152">
          <w:rPr>
            <w:rFonts w:hint="eastAsia"/>
          </w:rPr>
          <w:t>要素を指定する。</w:t>
        </w:r>
      </w:ins>
    </w:p>
    <w:p w14:paraId="7BF7F2B1" w14:textId="77777777" w:rsidR="006654AB" w:rsidRPr="00142CB8" w:rsidRDefault="00CF4F3A" w:rsidP="006654AB">
      <w:pPr>
        <w:numPr>
          <w:ilvl w:val="0"/>
          <w:numId w:val="36"/>
        </w:numPr>
        <w:ind w:hanging="240"/>
        <w:rPr>
          <w:ins w:id="4649" w:author="岩下" w:date="2015-10-09T11:37:00Z"/>
          <w:kern w:val="0"/>
        </w:rPr>
      </w:pPr>
      <w:ins w:id="4650" w:author="岩下" w:date="2015-10-06T19:29:00Z">
        <w:r>
          <w:t>alignof</w:t>
        </w:r>
        <w:r>
          <w:rPr>
            <w:rFonts w:hint="eastAsia"/>
          </w:rPr>
          <w:t>演算子（</w:t>
        </w:r>
        <w:r>
          <w:t>C++</w:t>
        </w:r>
        <w:r>
          <w:rPr>
            <w:rFonts w:hint="eastAsia"/>
          </w:rPr>
          <w:t>）</w:t>
        </w:r>
      </w:ins>
    </w:p>
    <w:p w14:paraId="0284D75F" w14:textId="6219344A" w:rsidR="00CF4F3A" w:rsidRDefault="00CF4F3A" w:rsidP="00CF4F3A">
      <w:pPr>
        <w:pStyle w:val="ae"/>
        <w:numPr>
          <w:ilvl w:val="1"/>
          <w:numId w:val="52"/>
        </w:numPr>
        <w:ind w:leftChars="0"/>
        <w:rPr>
          <w:ins w:id="4651" w:author="岩下" w:date="2015-10-06T19:29:00Z"/>
        </w:rPr>
      </w:pPr>
      <w:ins w:id="4652" w:author="岩下" w:date="2015-10-06T19:29:00Z">
        <w:r>
          <w:t>alignOfExpr</w:t>
        </w:r>
        <w:r w:rsidRPr="007C1152">
          <w:rPr>
            <w:rFonts w:hint="eastAsia"/>
          </w:rPr>
          <w:t xml:space="preserve">　－　子要素</w:t>
        </w:r>
        <w:r>
          <w:rPr>
            <w:rFonts w:hint="eastAsia"/>
          </w:rPr>
          <w:t>として</w:t>
        </w:r>
        <w:r w:rsidRPr="007C1152">
          <w:rPr>
            <w:rFonts w:hint="eastAsia"/>
          </w:rPr>
          <w:t>式</w:t>
        </w:r>
        <w:r>
          <w:rPr>
            <w:rFonts w:hint="eastAsia"/>
          </w:rPr>
          <w:t>の要素</w:t>
        </w:r>
        <w:r w:rsidRPr="007C1152">
          <w:rPr>
            <w:rFonts w:hint="eastAsia"/>
          </w:rPr>
          <w:t>または</w:t>
        </w:r>
        <w:r w:rsidRPr="007C1152">
          <w:rPr>
            <w:rFonts w:hint="eastAsia"/>
          </w:rPr>
          <w:t>typeName</w:t>
        </w:r>
        <w:r w:rsidRPr="007C1152">
          <w:rPr>
            <w:rFonts w:hint="eastAsia"/>
          </w:rPr>
          <w:t>要素を指定する。</w:t>
        </w:r>
      </w:ins>
    </w:p>
    <w:p w14:paraId="54C8830B" w14:textId="77777777" w:rsidR="006654AB" w:rsidRPr="00142CB8" w:rsidRDefault="00CF4F3A" w:rsidP="006654AB">
      <w:pPr>
        <w:numPr>
          <w:ilvl w:val="0"/>
          <w:numId w:val="36"/>
        </w:numPr>
        <w:ind w:hanging="240"/>
        <w:rPr>
          <w:ins w:id="4653" w:author="岩下" w:date="2015-10-09T11:37:00Z"/>
          <w:kern w:val="0"/>
        </w:rPr>
      </w:pPr>
      <w:ins w:id="4654" w:author="岩下" w:date="2015-10-06T19:29:00Z">
        <w:r>
          <w:rPr>
            <w:rFonts w:hint="eastAsia"/>
          </w:rPr>
          <w:t>typeid</w:t>
        </w:r>
        <w:r>
          <w:rPr>
            <w:rFonts w:hint="eastAsia"/>
          </w:rPr>
          <w:t>演算子（</w:t>
        </w:r>
        <w:r>
          <w:t>C++</w:t>
        </w:r>
        <w:r>
          <w:rPr>
            <w:rFonts w:hint="eastAsia"/>
          </w:rPr>
          <w:t>）</w:t>
        </w:r>
      </w:ins>
    </w:p>
    <w:p w14:paraId="6B88580E" w14:textId="2B6B7732" w:rsidR="00CF4F3A" w:rsidRDefault="00CF4F3A" w:rsidP="00CF4F3A">
      <w:pPr>
        <w:pStyle w:val="ae"/>
        <w:numPr>
          <w:ilvl w:val="1"/>
          <w:numId w:val="52"/>
        </w:numPr>
        <w:ind w:leftChars="0"/>
        <w:rPr>
          <w:ins w:id="4655" w:author="岩下" w:date="2015-10-06T19:29:00Z"/>
        </w:rPr>
      </w:pPr>
      <w:ins w:id="4656" w:author="岩下" w:date="2015-10-06T19:29:00Z">
        <w:r>
          <w:t>typeidExpr</w:t>
        </w:r>
        <w:r w:rsidRPr="007C1152">
          <w:rPr>
            <w:rFonts w:hint="eastAsia"/>
          </w:rPr>
          <w:t xml:space="preserve">　－　子要素</w:t>
        </w:r>
        <w:r>
          <w:rPr>
            <w:rFonts w:hint="eastAsia"/>
          </w:rPr>
          <w:t>として</w:t>
        </w:r>
        <w:r w:rsidRPr="007C1152">
          <w:rPr>
            <w:rFonts w:hint="eastAsia"/>
          </w:rPr>
          <w:t>式</w:t>
        </w:r>
        <w:r>
          <w:rPr>
            <w:rFonts w:hint="eastAsia"/>
          </w:rPr>
          <w:t>の要素</w:t>
        </w:r>
        <w:r w:rsidRPr="007C1152">
          <w:rPr>
            <w:rFonts w:hint="eastAsia"/>
          </w:rPr>
          <w:t>または</w:t>
        </w:r>
        <w:r w:rsidRPr="007C1152">
          <w:rPr>
            <w:rFonts w:hint="eastAsia"/>
          </w:rPr>
          <w:t>typeName</w:t>
        </w:r>
        <w:r w:rsidRPr="007C1152">
          <w:rPr>
            <w:rFonts w:hint="eastAsia"/>
          </w:rPr>
          <w:t>要素を指定する。</w:t>
        </w:r>
      </w:ins>
    </w:p>
    <w:p w14:paraId="6A470069" w14:textId="77777777" w:rsidR="006654AB" w:rsidRPr="00142CB8" w:rsidRDefault="007C1152" w:rsidP="006654AB">
      <w:pPr>
        <w:numPr>
          <w:ilvl w:val="0"/>
          <w:numId w:val="36"/>
        </w:numPr>
        <w:ind w:hanging="240"/>
        <w:rPr>
          <w:ins w:id="4657" w:author="岩下" w:date="2015-10-09T11:37:00Z"/>
          <w:kern w:val="0"/>
        </w:rPr>
      </w:pPr>
      <w:ins w:id="4658" w:author="岩下" w:date="2015-10-02T18:51:00Z">
        <w:r>
          <w:t>GCC</w:t>
        </w:r>
        <w:r>
          <w:rPr>
            <w:rFonts w:hint="eastAsia"/>
          </w:rPr>
          <w:t>拡張の演算子</w:t>
        </w:r>
      </w:ins>
    </w:p>
    <w:p w14:paraId="33F0F0DE" w14:textId="79F294E5" w:rsidR="00D82D55" w:rsidDel="00CF2DC4" w:rsidRDefault="00D82D55" w:rsidP="00D82D55">
      <w:pPr>
        <w:pStyle w:val="ae"/>
        <w:numPr>
          <w:ilvl w:val="0"/>
          <w:numId w:val="53"/>
        </w:numPr>
        <w:ind w:leftChars="0"/>
        <w:rPr>
          <w:del w:id="4659" w:author="岩下" w:date="2015-10-02T18:47:00Z"/>
        </w:rPr>
      </w:pPr>
    </w:p>
    <w:p w14:paraId="3D5541C0" w14:textId="1907B09C" w:rsidR="00F54F45" w:rsidRPr="00142CB8" w:rsidDel="00155D8E" w:rsidRDefault="00F54F45" w:rsidP="006654AB">
      <w:pPr>
        <w:pStyle w:val="ae"/>
        <w:ind w:left="840"/>
        <w:rPr>
          <w:del w:id="4660" w:author="岩下" w:date="2015-10-02T18:47:00Z"/>
        </w:rPr>
      </w:pPr>
      <w:del w:id="4661" w:author="岩下" w:date="2015-10-02T18:47:00Z">
        <w:r w:rsidDel="00155D8E">
          <w:delText>unary</w:delText>
        </w:r>
        <w:r w:rsidDel="00155D8E">
          <w:rPr>
            <w:rStyle w:val="noexists"/>
          </w:rPr>
          <w:delText>MinusExpr</w:delText>
        </w:r>
        <w:r w:rsidR="0078401F" w:rsidDel="00155D8E">
          <w:fldChar w:fldCharType="begin"/>
        </w:r>
        <w:r w:rsidR="0078401F" w:rsidDel="00155D8E">
          <w:delInstrText xml:space="preserve"> HYPERLINK "http://www.hpcs.cs.tsukuba.ac.jp/xcodeml/wiki/index.php?cmd=edit&amp;page=MinusExpr&amp;refer=%C3%B1%B9%E0%B1%E9%BB%BB%BC%B0%A4%CE%CD%D7%C1%C7" </w:delInstrText>
        </w:r>
        <w:r w:rsidR="0078401F" w:rsidDel="00155D8E">
          <w:fldChar w:fldCharType="end"/>
        </w:r>
        <w:r w:rsidR="004B4E28" w:rsidDel="00155D8E">
          <w:delText xml:space="preserve">　－　</w:delText>
        </w:r>
        <w:r w:rsidDel="00155D8E">
          <w:delText>符号反転</w:delText>
        </w:r>
      </w:del>
    </w:p>
    <w:p w14:paraId="0AC83912" w14:textId="570F0F89" w:rsidR="00F54F45" w:rsidRPr="00142CB8" w:rsidDel="00155D8E" w:rsidRDefault="00F54F45" w:rsidP="006654AB">
      <w:pPr>
        <w:pStyle w:val="ae"/>
        <w:ind w:left="840"/>
        <w:rPr>
          <w:del w:id="4662" w:author="岩下" w:date="2015-10-02T18:47:00Z"/>
        </w:rPr>
      </w:pPr>
      <w:del w:id="4663" w:author="岩下" w:date="2015-10-02T18:47:00Z">
        <w:r w:rsidDel="00155D8E">
          <w:delText>bit</w:delText>
        </w:r>
        <w:r w:rsidDel="00155D8E">
          <w:rPr>
            <w:rStyle w:val="noexists"/>
          </w:rPr>
          <w:delText>NotExpr</w:delText>
        </w:r>
        <w:r w:rsidR="0078401F" w:rsidDel="00155D8E">
          <w:fldChar w:fldCharType="begin"/>
        </w:r>
        <w:r w:rsidR="0078401F" w:rsidDel="00155D8E">
          <w:delInstrText xml:space="preserve"> HYPERLINK "http://www.hpcs.cs.tsukuba.ac.jp/xcodeml/wiki/index.php?cmd=edit&amp;page=NotExpr&amp;refer=%C3%B1%B9%E0%B1%E9%BB%BB%BC%B0%A4%CE%CD%D7%C1%C7" </w:delInstrText>
        </w:r>
        <w:r w:rsidR="0078401F" w:rsidDel="00155D8E">
          <w:fldChar w:fldCharType="end"/>
        </w:r>
        <w:r w:rsidR="004B4E28" w:rsidDel="00155D8E">
          <w:delText xml:space="preserve">　－　</w:delText>
        </w:r>
        <w:r w:rsidDel="00155D8E">
          <w:delText>ビット反転</w:delText>
        </w:r>
      </w:del>
    </w:p>
    <w:p w14:paraId="3E42249B" w14:textId="4269346E" w:rsidR="00D82D55" w:rsidDel="00CF2DC4" w:rsidRDefault="00D82D55" w:rsidP="006654AB">
      <w:pPr>
        <w:pStyle w:val="ae"/>
        <w:ind w:left="840"/>
        <w:rPr>
          <w:del w:id="4664" w:author="岩下" w:date="2015-10-02T18:48:00Z"/>
        </w:rPr>
      </w:pPr>
    </w:p>
    <w:p w14:paraId="0A832993" w14:textId="5AA97181" w:rsidR="00F54F45" w:rsidDel="00CF2DC4" w:rsidRDefault="00F54F45" w:rsidP="006654AB">
      <w:pPr>
        <w:pStyle w:val="ae"/>
        <w:ind w:left="840"/>
        <w:rPr>
          <w:del w:id="4665" w:author="岩下" w:date="2015-10-02T18:48:00Z"/>
        </w:rPr>
      </w:pPr>
      <w:del w:id="4666" w:author="岩下" w:date="2015-10-02T18:48:00Z">
        <w:r w:rsidDel="00CF2DC4">
          <w:delText>以下の</w:delText>
        </w:r>
      </w:del>
      <w:del w:id="4667" w:author="岩下" w:date="2015-10-02T11:25:00Z">
        <w:r w:rsidR="004B4E28" w:rsidDel="00FC104A">
          <w:delText>要素</w:delText>
        </w:r>
      </w:del>
      <w:del w:id="4668" w:author="岩下" w:date="2015-10-02T18:48:00Z">
        <w:r w:rsidDel="00CF2DC4">
          <w:delText>は、論理単項演算式を表す。被演算子の式の</w:delText>
        </w:r>
      </w:del>
      <w:del w:id="4669" w:author="岩下" w:date="2015-10-02T11:25:00Z">
        <w:r w:rsidDel="00FC104A">
          <w:delText>要素</w:delText>
        </w:r>
      </w:del>
      <w:del w:id="4670" w:author="岩下" w:date="2015-10-02T18:48:00Z">
        <w:r w:rsidDel="00CF2DC4">
          <w:delText>を内容に指定する。</w:delText>
        </w:r>
      </w:del>
    </w:p>
    <w:p w14:paraId="64DEA904" w14:textId="3174593A" w:rsidR="00D82D55" w:rsidDel="00CF2DC4" w:rsidRDefault="00D82D55" w:rsidP="006654AB">
      <w:pPr>
        <w:pStyle w:val="ae"/>
        <w:ind w:left="840"/>
        <w:rPr>
          <w:del w:id="4671" w:author="岩下" w:date="2015-10-02T18:48:00Z"/>
        </w:rPr>
      </w:pPr>
    </w:p>
    <w:p w14:paraId="4D06FCA2" w14:textId="05BEF4A6" w:rsidR="00F54F45" w:rsidRPr="00142CB8" w:rsidDel="00CF2DC4" w:rsidRDefault="00F54F45" w:rsidP="006654AB">
      <w:pPr>
        <w:pStyle w:val="ae"/>
        <w:ind w:left="840"/>
        <w:rPr>
          <w:del w:id="4672" w:author="岩下" w:date="2015-10-02T18:49:00Z"/>
        </w:rPr>
      </w:pPr>
      <w:del w:id="4673" w:author="岩下" w:date="2015-10-02T18:48:00Z">
        <w:r w:rsidDel="00CF2DC4">
          <w:delText>log</w:delText>
        </w:r>
        <w:r w:rsidDel="00CF2DC4">
          <w:rPr>
            <w:rStyle w:val="noexists"/>
          </w:rPr>
          <w:delText>NotExpr</w:delText>
        </w:r>
        <w:r w:rsidR="0078401F" w:rsidDel="00CF2DC4">
          <w:fldChar w:fldCharType="begin"/>
        </w:r>
        <w:r w:rsidR="0078401F" w:rsidDel="00CF2DC4">
          <w:delInstrText xml:space="preserve"> HYPERLINK "http://www.hpcs.cs.tsukuba.ac.jp/xcodeml/wiki/index.php?cmd=edit&amp;page=NotExpr&amp;refer=%C3%B1%B9%E0%B1%E9%BB%BB%BC%B0%A4%CE%CD%D7%C1%C7" </w:delInstrText>
        </w:r>
        <w:r w:rsidR="0078401F" w:rsidDel="00CF2DC4">
          <w:fldChar w:fldCharType="end"/>
        </w:r>
        <w:r w:rsidR="004B4E28" w:rsidDel="00CF2DC4">
          <w:delText xml:space="preserve">　－　</w:delText>
        </w:r>
        <w:r w:rsidDel="00CF2DC4">
          <w:delText>論理否定</w:delText>
        </w:r>
      </w:del>
    </w:p>
    <w:p w14:paraId="2016A832" w14:textId="09BC2F8B" w:rsidR="00D82D55" w:rsidDel="00CF2DC4" w:rsidRDefault="00D82D55" w:rsidP="006654AB">
      <w:pPr>
        <w:pStyle w:val="ae"/>
        <w:ind w:left="840"/>
        <w:rPr>
          <w:del w:id="4674" w:author="岩下" w:date="2015-10-02T18:49:00Z"/>
        </w:rPr>
      </w:pPr>
    </w:p>
    <w:p w14:paraId="203F5BBC" w14:textId="68370E9E" w:rsidR="00F54F45" w:rsidDel="007C1152" w:rsidRDefault="00F54F45" w:rsidP="006654AB">
      <w:pPr>
        <w:pStyle w:val="ae"/>
        <w:ind w:left="840"/>
        <w:rPr>
          <w:del w:id="4675" w:author="岩下" w:date="2015-10-02T18:52:00Z"/>
        </w:rPr>
      </w:pPr>
      <w:del w:id="4676" w:author="岩下" w:date="2015-10-02T18:52:00Z">
        <w:r w:rsidDel="007C1152">
          <w:delText>以下の</w:delText>
        </w:r>
      </w:del>
      <w:del w:id="4677" w:author="岩下" w:date="2015-10-02T11:25:00Z">
        <w:r w:rsidR="004B4E28" w:rsidDel="00FC104A">
          <w:delText>要素</w:delText>
        </w:r>
      </w:del>
      <w:del w:id="4678" w:author="岩下" w:date="2015-10-02T18:52:00Z">
        <w:r w:rsidDel="007C1152">
          <w:delText>は、</w:delText>
        </w:r>
        <w:r w:rsidDel="007C1152">
          <w:delText>sizeof</w:delText>
        </w:r>
        <w:r w:rsidDel="007C1152">
          <w:delText>演算子と</w:delText>
        </w:r>
        <w:r w:rsidDel="007C1152">
          <w:delText>GCC</w:delText>
        </w:r>
        <w:r w:rsidDel="007C1152">
          <w:delText>拡張の演算子を表す。</w:delText>
        </w:r>
      </w:del>
    </w:p>
    <w:p w14:paraId="39AEFF68" w14:textId="2338BF08" w:rsidR="00D82D55" w:rsidDel="007C1152" w:rsidRDefault="00D82D55" w:rsidP="006654AB">
      <w:pPr>
        <w:pStyle w:val="ae"/>
        <w:ind w:left="840"/>
        <w:rPr>
          <w:del w:id="4679" w:author="岩下" w:date="2015-10-02T18:52:00Z"/>
        </w:rPr>
      </w:pPr>
    </w:p>
    <w:p w14:paraId="098916E5" w14:textId="728E115D" w:rsidR="00F54F45" w:rsidRPr="00142CB8" w:rsidDel="007C1152" w:rsidRDefault="00F54F45" w:rsidP="006654AB">
      <w:pPr>
        <w:pStyle w:val="ae"/>
        <w:ind w:left="840"/>
        <w:rPr>
          <w:del w:id="4680" w:author="岩下" w:date="2015-10-02T18:52:00Z"/>
        </w:rPr>
      </w:pPr>
      <w:del w:id="4681" w:author="岩下" w:date="2015-10-02T18:52:00Z">
        <w:r w:rsidDel="007C1152">
          <w:delText>size</w:delText>
        </w:r>
        <w:r w:rsidDel="007C1152">
          <w:rPr>
            <w:rStyle w:val="noexists"/>
          </w:rPr>
          <w:delText>OfExpr</w:delText>
        </w:r>
        <w:r w:rsidR="0078401F" w:rsidDel="007C1152">
          <w:fldChar w:fldCharType="begin"/>
        </w:r>
        <w:r w:rsidR="0078401F" w:rsidDel="007C1152">
          <w:delInstrText xml:space="preserve"> HYPERLINK "http://www.hpcs.cs.tsukuba.ac.jp/xcodeml/wiki/index.php?cmd=edit&amp;page=OfExpr&amp;refer=%C3%B1%B9%E0%B1%E9%BB%BB%BC%B0%A4%CE%CD%D7%C1%C7" </w:delInstrText>
        </w:r>
        <w:r w:rsidR="0078401F" w:rsidDel="007C1152">
          <w:fldChar w:fldCharType="end"/>
        </w:r>
        <w:r w:rsidR="004B4E28" w:rsidDel="007C1152">
          <w:delText xml:space="preserve">　－　</w:delText>
        </w:r>
        <w:r w:rsidDel="007C1152">
          <w:delText>sizeof</w:delText>
        </w:r>
        <w:r w:rsidDel="007C1152">
          <w:delText>演算子。子要素に式または</w:delText>
        </w:r>
        <w:r w:rsidDel="007C1152">
          <w:delText>typeName</w:delText>
        </w:r>
        <w:r w:rsidDel="007C1152">
          <w:delText>要素を指定する。</w:delText>
        </w:r>
      </w:del>
    </w:p>
    <w:p w14:paraId="127EC267" w14:textId="77777777" w:rsidR="006654AB" w:rsidRDefault="00F54F45" w:rsidP="006654AB">
      <w:pPr>
        <w:numPr>
          <w:ilvl w:val="1"/>
          <w:numId w:val="52"/>
        </w:numPr>
        <w:rPr>
          <w:ins w:id="4682" w:author="岩下" w:date="2015-10-09T11:37:00Z"/>
        </w:rPr>
      </w:pPr>
      <w:r>
        <w:t>gcc</w:t>
      </w:r>
      <w:r>
        <w:rPr>
          <w:rStyle w:val="noexists"/>
        </w:rPr>
        <w:t>AlignOfExpr</w:t>
      </w:r>
      <w:hyperlink r:id="rId12" w:history="1"/>
      <w:r w:rsidR="004B4E28">
        <w:t xml:space="preserve">　－　</w:t>
      </w:r>
      <w:r>
        <w:t>GCC</w:t>
      </w:r>
      <w:r>
        <w:t>の</w:t>
      </w:r>
      <w:r>
        <w:t>__alignof__</w:t>
      </w:r>
      <w:r>
        <w:t>演算子を表す。子要素に式または</w:t>
      </w:r>
      <w:r>
        <w:t>typeName</w:t>
      </w:r>
      <w:r>
        <w:t>要素を指定する。</w:t>
      </w:r>
    </w:p>
    <w:p w14:paraId="5F593989" w14:textId="77777777" w:rsidR="006654AB" w:rsidRDefault="00F54F45" w:rsidP="006654AB">
      <w:pPr>
        <w:numPr>
          <w:ilvl w:val="1"/>
          <w:numId w:val="52"/>
        </w:numPr>
        <w:rPr>
          <w:ins w:id="4683" w:author="岩下" w:date="2015-10-09T11:38:00Z"/>
        </w:rPr>
      </w:pPr>
      <w:r>
        <w:t>gcc</w:t>
      </w:r>
      <w:r>
        <w:rPr>
          <w:rStyle w:val="noexists"/>
        </w:rPr>
        <w:t>LabelAddr</w:t>
      </w:r>
      <w:hyperlink r:id="rId13" w:history="1"/>
      <w:r w:rsidR="004B4E28">
        <w:t xml:space="preserve">　－　</w:t>
      </w:r>
      <w:r>
        <w:t>GCC</w:t>
      </w:r>
      <w:r>
        <w:t>の</w:t>
      </w:r>
      <w:r>
        <w:t>&amp;&amp;</w:t>
      </w:r>
      <w:r>
        <w:t>単項演算子を表す。内容にラベル名を指定する。</w:t>
      </w:r>
    </w:p>
    <w:p w14:paraId="25BD3C85" w14:textId="77777777" w:rsidR="007C1152" w:rsidRDefault="007C1152">
      <w:pPr>
        <w:rPr>
          <w:ins w:id="4684" w:author="岩下" w:date="2015-10-02T18:52:00Z"/>
        </w:rPr>
        <w:pPrChange w:id="4685" w:author="岩下" w:date="2015-10-09T11:37:00Z">
          <w:pPr>
            <w:pStyle w:val="ae"/>
            <w:ind w:left="840"/>
          </w:pPr>
        </w:pPrChange>
      </w:pPr>
    </w:p>
    <w:p w14:paraId="1282227C" w14:textId="6B415A18" w:rsidR="00F54F45" w:rsidRPr="00142CB8" w:rsidDel="007C1152" w:rsidRDefault="00F54F45" w:rsidP="00613D85">
      <w:pPr>
        <w:numPr>
          <w:ilvl w:val="0"/>
          <w:numId w:val="33"/>
        </w:numPr>
        <w:ind w:hanging="240"/>
        <w:rPr>
          <w:del w:id="4686" w:author="岩下" w:date="2015-10-02T18:52:00Z"/>
        </w:rPr>
      </w:pPr>
    </w:p>
    <w:p w14:paraId="2571AC6A" w14:textId="7D012537" w:rsidR="00270A7E" w:rsidDel="006654AB" w:rsidRDefault="00270A7E" w:rsidP="00D82D55">
      <w:pPr>
        <w:rPr>
          <w:del w:id="4687" w:author="岩下" w:date="2015-10-09T11:38:00Z"/>
        </w:rPr>
      </w:pPr>
    </w:p>
    <w:p w14:paraId="14F02F49" w14:textId="77777777" w:rsidR="00270A7E" w:rsidRDefault="00270A7E" w:rsidP="00270A7E">
      <w:pPr>
        <w:pStyle w:val="2"/>
      </w:pPr>
      <w:bookmarkStart w:id="4688" w:name="_Toc223755529"/>
      <w:bookmarkStart w:id="4689" w:name="_Toc223755735"/>
      <w:bookmarkStart w:id="4690" w:name="_Toc422165414"/>
      <w:bookmarkStart w:id="4691" w:name="_Ref306466873"/>
      <w:bookmarkStart w:id="4692" w:name="_Toc306557463"/>
      <w:r>
        <w:rPr>
          <w:rFonts w:hint="eastAsia"/>
        </w:rPr>
        <w:lastRenderedPageBreak/>
        <w:t>functionCall</w:t>
      </w:r>
      <w:r w:rsidR="004B4E28">
        <w:rPr>
          <w:rFonts w:hint="eastAsia"/>
        </w:rPr>
        <w:t>要素</w:t>
      </w:r>
      <w:bookmarkEnd w:id="4688"/>
      <w:bookmarkEnd w:id="4689"/>
      <w:bookmarkEnd w:id="4690"/>
      <w:bookmarkEnd w:id="4691"/>
      <w:bookmarkEnd w:id="4692"/>
    </w:p>
    <w:p w14:paraId="70BED2A2" w14:textId="77777777" w:rsidR="00C90012" w:rsidRDefault="00F54F45" w:rsidP="00142CB8">
      <w:pPr>
        <w:ind w:firstLineChars="100" w:firstLine="210"/>
        <w:rPr>
          <w:ins w:id="4693" w:author="岩下" w:date="2015-10-05T10:04:00Z"/>
          <w:kern w:val="0"/>
        </w:rPr>
      </w:pPr>
      <w:r w:rsidRPr="00F54F45">
        <w:rPr>
          <w:kern w:val="0"/>
        </w:rPr>
        <w:t>functionCall</w:t>
      </w:r>
      <w:r w:rsidRPr="00F54F45">
        <w:rPr>
          <w:kern w:val="0"/>
        </w:rPr>
        <w:t>要素は関数呼び出しを表す。</w:t>
      </w:r>
    </w:p>
    <w:p w14:paraId="472ABB51" w14:textId="37620B70"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694" w:author="岩下" w:date="2015-10-05T10:04:00Z"/>
          <w:rFonts w:ascii="ＭＳ Ｐゴシック" w:eastAsia="ＭＳ Ｐゴシック" w:hAnsi="ＭＳ Ｐゴシック" w:cs="ＭＳ ゴシック"/>
          <w:kern w:val="0"/>
          <w:szCs w:val="20"/>
        </w:rPr>
      </w:pPr>
      <w:ins w:id="4695" w:author="岩下" w:date="2015-10-05T10:04:00Z">
        <w:r w:rsidRPr="00C249A8">
          <w:rPr>
            <w:rFonts w:ascii="ＭＳ Ｐゴシック" w:eastAsia="ＭＳ Ｐゴシック" w:hAnsi="ＭＳ Ｐゴシック" w:cs="ＭＳ ゴシック"/>
            <w:kern w:val="0"/>
            <w:szCs w:val="20"/>
          </w:rPr>
          <w:t>&lt;functionCall&gt;</w:t>
        </w:r>
      </w:ins>
    </w:p>
    <w:p w14:paraId="4D60F0AF" w14:textId="7428283A"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696" w:author="岩下" w:date="2015-10-05T10:18:00Z"/>
          <w:rFonts w:ascii="ＭＳ Ｐゴシック" w:eastAsia="ＭＳ Ｐゴシック" w:hAnsi="ＭＳ Ｐゴシック" w:cs="ＭＳ ゴシック"/>
          <w:kern w:val="0"/>
          <w:szCs w:val="20"/>
        </w:rPr>
      </w:pPr>
      <w:ins w:id="4697" w:author="岩下" w:date="2015-10-05T10:04:00Z">
        <w:r w:rsidRPr="00C249A8">
          <w:rPr>
            <w:rFonts w:ascii="ＭＳ Ｐゴシック" w:eastAsia="ＭＳ Ｐゴシック" w:hAnsi="ＭＳ Ｐゴシック" w:cs="ＭＳ ゴシック"/>
            <w:kern w:val="0"/>
            <w:szCs w:val="20"/>
          </w:rPr>
          <w:t xml:space="preserve">  </w:t>
        </w:r>
        <w:r w:rsidR="004D06E3" w:rsidRPr="00C249A8">
          <w:rPr>
            <w:rFonts w:ascii="ＭＳ Ｐゴシック" w:eastAsia="ＭＳ Ｐゴシック" w:hAnsi="ＭＳ Ｐゴシック" w:cs="ＭＳ ゴシック"/>
            <w:kern w:val="0"/>
            <w:szCs w:val="20"/>
          </w:rPr>
          <w:t>&lt;function&gt;</w:t>
        </w:r>
      </w:ins>
      <w:ins w:id="4698" w:author="Youichi KOYAMA" w:date="2016-03-25T16:03:00Z">
        <w:r w:rsidR="00EF0684">
          <w:rPr>
            <w:rFonts w:ascii="ＭＳ Ｐゴシック" w:eastAsia="ＭＳ Ｐゴシック" w:hAnsi="ＭＳ Ｐゴシック" w:cs="ＭＳ ゴシック" w:hint="eastAsia"/>
            <w:kern w:val="0"/>
            <w:szCs w:val="20"/>
          </w:rPr>
          <w:t>または&lt;memberRef&gt;</w:t>
        </w:r>
      </w:ins>
      <w:ins w:id="4699" w:author="Youichi KOYAMA" w:date="2016-03-25T16:08:00Z">
        <w:r w:rsidR="00F46DCB">
          <w:rPr>
            <w:rFonts w:ascii="ＭＳ Ｐゴシック" w:eastAsia="ＭＳ Ｐゴシック" w:hAnsi="ＭＳ Ｐゴシック" w:cs="ＭＳ ゴシック" w:hint="eastAsia"/>
            <w:kern w:val="0"/>
            <w:szCs w:val="20"/>
          </w:rPr>
          <w:t>または&lt;operator&gt;</w:t>
        </w:r>
      </w:ins>
    </w:p>
    <w:p w14:paraId="29BA48CF" w14:textId="58E00617" w:rsidR="004D06E3" w:rsidRPr="00C249A8" w:rsidRDefault="004D06E3" w:rsidP="00C249A8">
      <w:pPr>
        <w:pBdr>
          <w:top w:val="single" w:sz="4" w:space="1" w:color="auto"/>
          <w:left w:val="single" w:sz="4" w:space="0" w:color="auto"/>
          <w:bottom w:val="single" w:sz="4" w:space="1" w:color="auto"/>
          <w:right w:val="single" w:sz="4" w:space="0" w:color="auto"/>
        </w:pBdr>
        <w:ind w:firstLineChars="100" w:firstLine="210"/>
        <w:rPr>
          <w:ins w:id="4700" w:author="岩下" w:date="2015-10-05T10:04:00Z"/>
          <w:rFonts w:ascii="ＭＳ Ｐゴシック" w:eastAsia="ＭＳ Ｐゴシック" w:hAnsi="ＭＳ Ｐゴシック" w:cs="ＭＳ ゴシック"/>
          <w:kern w:val="0"/>
          <w:szCs w:val="20"/>
        </w:rPr>
      </w:pPr>
      <w:ins w:id="4701" w:author="岩下" w:date="2015-10-05T10:18:00Z">
        <w:r w:rsidRPr="00C249A8">
          <w:rPr>
            <w:rFonts w:ascii="ＭＳ Ｐゴシック" w:eastAsia="ＭＳ Ｐゴシック" w:hAnsi="ＭＳ Ｐゴシック" w:cs="ＭＳ ゴシック"/>
            <w:kern w:val="0"/>
            <w:szCs w:val="20"/>
          </w:rPr>
          <w:t xml:space="preserve">    </w:t>
        </w:r>
        <w:r w:rsidRPr="00C249A8">
          <w:rPr>
            <w:rFonts w:ascii="ＭＳ Ｐゴシック" w:eastAsia="ＭＳ Ｐゴシック" w:hAnsi="ＭＳ Ｐゴシック" w:cs="ＭＳ ゴシック" w:hint="eastAsia"/>
            <w:kern w:val="0"/>
            <w:szCs w:val="20"/>
          </w:rPr>
          <w:t>式の要素</w:t>
        </w:r>
      </w:ins>
    </w:p>
    <w:p w14:paraId="1A9DE3EF" w14:textId="35B56F08" w:rsidR="004D06E3" w:rsidRPr="00C249A8" w:rsidRDefault="004D06E3" w:rsidP="00C249A8">
      <w:pPr>
        <w:pBdr>
          <w:top w:val="single" w:sz="4" w:space="1" w:color="auto"/>
          <w:left w:val="single" w:sz="4" w:space="0" w:color="auto"/>
          <w:bottom w:val="single" w:sz="4" w:space="1" w:color="auto"/>
          <w:right w:val="single" w:sz="4" w:space="0" w:color="auto"/>
        </w:pBdr>
        <w:ind w:firstLineChars="100" w:firstLine="210"/>
        <w:rPr>
          <w:ins w:id="4702" w:author="岩下" w:date="2015-10-05T10:10:00Z"/>
          <w:rFonts w:ascii="ＭＳ Ｐゴシック" w:eastAsia="ＭＳ Ｐゴシック" w:hAnsi="ＭＳ Ｐゴシック" w:cs="ＭＳ ゴシック"/>
          <w:kern w:val="0"/>
          <w:szCs w:val="20"/>
        </w:rPr>
      </w:pPr>
      <w:ins w:id="4703" w:author="岩下" w:date="2015-10-05T10:10:00Z">
        <w:r w:rsidRPr="00C249A8">
          <w:rPr>
            <w:rFonts w:ascii="ＭＳ Ｐゴシック" w:eastAsia="ＭＳ Ｐゴシック" w:hAnsi="ＭＳ Ｐゴシック" w:cs="ＭＳ ゴシック"/>
            <w:kern w:val="0"/>
            <w:szCs w:val="20"/>
          </w:rPr>
          <w:t xml:space="preserve">  &lt;/function&gt;</w:t>
        </w:r>
      </w:ins>
      <w:ins w:id="4704" w:author="Youichi KOYAMA" w:date="2016-03-25T16:03:00Z">
        <w:r w:rsidR="00EF0684">
          <w:rPr>
            <w:rFonts w:ascii="ＭＳ Ｐゴシック" w:eastAsia="ＭＳ Ｐゴシック" w:hAnsi="ＭＳ Ｐゴシック" w:cs="ＭＳ ゴシック" w:hint="eastAsia"/>
            <w:kern w:val="0"/>
            <w:szCs w:val="20"/>
          </w:rPr>
          <w:t>または&lt;</w:t>
        </w:r>
        <w:r w:rsidR="00EF0684">
          <w:rPr>
            <w:rFonts w:ascii="ＭＳ Ｐゴシック" w:eastAsia="ＭＳ Ｐゴシック" w:hAnsi="ＭＳ Ｐゴシック" w:cs="ＭＳ ゴシック"/>
            <w:kern w:val="0"/>
            <w:szCs w:val="20"/>
          </w:rPr>
          <w:t>/memberRef&gt;</w:t>
        </w:r>
      </w:ins>
      <w:ins w:id="4705" w:author="Youichi KOYAMA" w:date="2016-03-25T16:08:00Z">
        <w:r w:rsidR="00F46DCB">
          <w:rPr>
            <w:rFonts w:ascii="ＭＳ Ｐゴシック" w:eastAsia="ＭＳ Ｐゴシック" w:hAnsi="ＭＳ Ｐゴシック" w:cs="ＭＳ ゴシック" w:hint="eastAsia"/>
            <w:kern w:val="0"/>
            <w:szCs w:val="20"/>
          </w:rPr>
          <w:t>または&lt;</w:t>
        </w:r>
      </w:ins>
      <w:ins w:id="4706" w:author="Youichi KOYAMA" w:date="2016-03-25T16:11:00Z">
        <w:r w:rsidR="00E148D6">
          <w:rPr>
            <w:rFonts w:ascii="ＭＳ Ｐゴシック" w:eastAsia="ＭＳ Ｐゴシック" w:hAnsi="ＭＳ Ｐゴシック" w:cs="ＭＳ ゴシック"/>
            <w:kern w:val="0"/>
            <w:szCs w:val="20"/>
          </w:rPr>
          <w:t>/</w:t>
        </w:r>
      </w:ins>
      <w:ins w:id="4707" w:author="Youichi KOYAMA" w:date="2016-03-25T16:08:00Z">
        <w:r w:rsidR="00F46DCB">
          <w:rPr>
            <w:rFonts w:ascii="ＭＳ Ｐゴシック" w:eastAsia="ＭＳ Ｐゴシック" w:hAnsi="ＭＳ Ｐゴシック" w:cs="ＭＳ ゴシック" w:hint="eastAsia"/>
            <w:kern w:val="0"/>
            <w:szCs w:val="20"/>
          </w:rPr>
          <w:t>operator&gt;</w:t>
        </w:r>
      </w:ins>
    </w:p>
    <w:p w14:paraId="05EC6779" w14:textId="43701572" w:rsidR="004D06E3" w:rsidRP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708" w:author="岩下" w:date="2015-10-05T10:18:00Z"/>
          <w:rFonts w:ascii="ＭＳ Ｐゴシック" w:eastAsia="ＭＳ Ｐゴシック" w:hAnsi="ＭＳ Ｐゴシック" w:cs="ＭＳ ゴシック"/>
          <w:kern w:val="0"/>
          <w:szCs w:val="20"/>
        </w:rPr>
      </w:pPr>
      <w:ins w:id="4709" w:author="岩下" w:date="2015-10-05T10:11:00Z">
        <w:r w:rsidRPr="00C249A8">
          <w:rPr>
            <w:rFonts w:ascii="ＭＳ Ｐゴシック" w:eastAsia="ＭＳ Ｐゴシック" w:hAnsi="ＭＳ Ｐゴシック" w:cs="ＭＳ ゴシック"/>
            <w:kern w:val="0"/>
            <w:szCs w:val="20"/>
          </w:rPr>
          <w:t xml:space="preserve">  </w:t>
        </w:r>
        <w:r w:rsidR="004D06E3" w:rsidRPr="00C249A8">
          <w:rPr>
            <w:rFonts w:ascii="ＭＳ Ｐゴシック" w:eastAsia="ＭＳ Ｐゴシック" w:hAnsi="ＭＳ Ｐゴシック" w:cs="ＭＳ ゴシック"/>
            <w:kern w:val="0"/>
            <w:szCs w:val="20"/>
          </w:rPr>
          <w:t>arguments</w:t>
        </w:r>
      </w:ins>
      <w:ins w:id="4710" w:author="岩下" w:date="2015-10-15T14:45:00Z">
        <w:r>
          <w:rPr>
            <w:rFonts w:ascii="ＭＳ Ｐゴシック" w:eastAsia="ＭＳ Ｐゴシック" w:hAnsi="ＭＳ Ｐゴシック" w:cs="ＭＳ ゴシック" w:hint="eastAsia"/>
            <w:kern w:val="0"/>
            <w:szCs w:val="20"/>
          </w:rPr>
          <w:t>要素</w:t>
        </w:r>
      </w:ins>
      <w:ins w:id="4711" w:author="岩下" w:date="2015-10-15T14:46:00Z">
        <w:r>
          <w:rPr>
            <w:rFonts w:ascii="ＭＳ Ｐゴシック" w:eastAsia="ＭＳ Ｐゴシック" w:hAnsi="ＭＳ Ｐゴシック" w:cs="ＭＳ ゴシック" w:hint="eastAsia"/>
            <w:kern w:val="0"/>
            <w:szCs w:val="20"/>
          </w:rPr>
          <w:t>（</w:t>
        </w:r>
      </w:ins>
      <w:ins w:id="4712" w:author="岩下" w:date="2015-10-15T14:51:00Z">
        <w:r>
          <w:rPr>
            <w:rFonts w:ascii="ＭＳ Ｐゴシック" w:eastAsia="ＭＳ Ｐゴシック" w:hAnsi="ＭＳ Ｐゴシック" w:cs="ＭＳ ゴシック"/>
            <w:kern w:val="0"/>
            <w:szCs w:val="20"/>
          </w:rPr>
          <w:fldChar w:fldCharType="begin"/>
        </w:r>
        <w:r>
          <w:rPr>
            <w:rFonts w:ascii="ＭＳ Ｐゴシック" w:eastAsia="ＭＳ Ｐゴシック" w:hAnsi="ＭＳ Ｐゴシック" w:cs="ＭＳ ゴシック"/>
            <w:kern w:val="0"/>
            <w:szCs w:val="20"/>
          </w:rPr>
          <w:instrText xml:space="preserve"> REF </w:instrText>
        </w:r>
        <w:r>
          <w:rPr>
            <w:rFonts w:ascii="ＭＳ Ｐゴシック" w:eastAsia="ＭＳ Ｐゴシック" w:hAnsi="ＭＳ Ｐゴシック" w:cs="ＭＳ ゴシック" w:hint="eastAsia"/>
            <w:kern w:val="0"/>
            <w:szCs w:val="20"/>
          </w:rPr>
          <w:instrText>_Ref306540046 \n \h</w:instrText>
        </w:r>
        <w:r>
          <w:rPr>
            <w:rFonts w:ascii="ＭＳ Ｐゴシック" w:eastAsia="ＭＳ Ｐゴシック" w:hAnsi="ＭＳ Ｐゴシック" w:cs="ＭＳ ゴシック"/>
            <w:kern w:val="0"/>
            <w:szCs w:val="20"/>
          </w:rPr>
          <w:instrText xml:space="preserve"> </w:instrText>
        </w:r>
      </w:ins>
      <w:r>
        <w:rPr>
          <w:rFonts w:ascii="ＭＳ Ｐゴシック" w:eastAsia="ＭＳ Ｐゴシック" w:hAnsi="ＭＳ Ｐゴシック" w:cs="ＭＳ ゴシック"/>
          <w:kern w:val="0"/>
          <w:szCs w:val="20"/>
        </w:rPr>
      </w:r>
      <w:r>
        <w:rPr>
          <w:rFonts w:ascii="ＭＳ Ｐゴシック" w:eastAsia="ＭＳ Ｐゴシック" w:hAnsi="ＭＳ Ｐゴシック" w:cs="ＭＳ ゴシック"/>
          <w:kern w:val="0"/>
          <w:szCs w:val="20"/>
        </w:rPr>
        <w:fldChar w:fldCharType="separate"/>
      </w:r>
      <w:ins w:id="4713" w:author="Youichi KOYAMA" w:date="2016-03-17T11:55:00Z">
        <w:r w:rsidR="006A16F7">
          <w:rPr>
            <w:rFonts w:ascii="ＭＳ Ｐゴシック" w:eastAsia="ＭＳ Ｐゴシック" w:hAnsi="ＭＳ Ｐゴシック" w:cs="ＭＳ ゴシック"/>
            <w:kern w:val="0"/>
            <w:szCs w:val="20"/>
          </w:rPr>
          <w:t>7.12.1</w:t>
        </w:r>
      </w:ins>
      <w:ins w:id="4714" w:author="岩下" w:date="2015-10-15T14:51:00Z">
        <w:r>
          <w:rPr>
            <w:rFonts w:ascii="ＭＳ Ｐゴシック" w:eastAsia="ＭＳ Ｐゴシック" w:hAnsi="ＭＳ Ｐゴシック" w:cs="ＭＳ ゴシック"/>
            <w:kern w:val="0"/>
            <w:szCs w:val="20"/>
          </w:rPr>
          <w:fldChar w:fldCharType="end"/>
        </w:r>
        <w:r>
          <w:rPr>
            <w:rFonts w:ascii="ＭＳ Ｐゴシック" w:eastAsia="ＭＳ Ｐゴシック" w:hAnsi="ＭＳ Ｐゴシック" w:cs="ＭＳ ゴシック" w:hint="eastAsia"/>
            <w:kern w:val="0"/>
            <w:szCs w:val="20"/>
          </w:rPr>
          <w:t>項</w:t>
        </w:r>
      </w:ins>
      <w:ins w:id="4715" w:author="岩下" w:date="2015-10-15T14:46:00Z">
        <w:r>
          <w:rPr>
            <w:rFonts w:ascii="ＭＳ Ｐゴシック" w:eastAsia="ＭＳ Ｐゴシック" w:hAnsi="ＭＳ Ｐゴシック" w:cs="ＭＳ ゴシック" w:hint="eastAsia"/>
            <w:kern w:val="0"/>
            <w:szCs w:val="20"/>
          </w:rPr>
          <w:t>）</w:t>
        </w:r>
      </w:ins>
    </w:p>
    <w:p w14:paraId="1AFE56BF" w14:textId="5C65B143" w:rsidR="00C90012" w:rsidRPr="00C249A8" w:rsidRDefault="00C90012" w:rsidP="00C249A8">
      <w:pPr>
        <w:pBdr>
          <w:top w:val="single" w:sz="4" w:space="1" w:color="auto"/>
          <w:left w:val="single" w:sz="4" w:space="0" w:color="auto"/>
          <w:bottom w:val="single" w:sz="4" w:space="1" w:color="auto"/>
          <w:right w:val="single" w:sz="4" w:space="0" w:color="auto"/>
        </w:pBdr>
        <w:ind w:firstLineChars="100" w:firstLine="210"/>
        <w:rPr>
          <w:ins w:id="4716" w:author="岩下" w:date="2015-10-05T10:04:00Z"/>
          <w:rFonts w:ascii="ＭＳ Ｐゴシック" w:eastAsia="ＭＳ Ｐゴシック" w:hAnsi="ＭＳ Ｐゴシック" w:cs="ＭＳ ゴシック"/>
          <w:kern w:val="0"/>
          <w:szCs w:val="20"/>
        </w:rPr>
      </w:pPr>
      <w:ins w:id="4717" w:author="岩下" w:date="2015-10-05T10:04:00Z">
        <w:r w:rsidRPr="00C249A8">
          <w:rPr>
            <w:rFonts w:ascii="ＭＳ Ｐゴシック" w:eastAsia="ＭＳ Ｐゴシック" w:hAnsi="ＭＳ Ｐゴシック" w:cs="ＭＳ ゴシック"/>
            <w:kern w:val="0"/>
            <w:szCs w:val="20"/>
          </w:rPr>
          <w:t>&lt;/functionCall&gt;</w:t>
        </w:r>
      </w:ins>
    </w:p>
    <w:p w14:paraId="2A52A9D1" w14:textId="77777777" w:rsidR="00C90012" w:rsidRDefault="00C90012" w:rsidP="00C90012">
      <w:pPr>
        <w:rPr>
          <w:ins w:id="4718" w:author="岩下" w:date="2015-10-05T10:04:00Z"/>
          <w:rFonts w:ascii="ＭＳ Ｐゴシック" w:eastAsia="ＭＳ Ｐゴシック" w:hAnsi="ＭＳ Ｐゴシック"/>
        </w:rPr>
      </w:pPr>
      <w:ins w:id="4719" w:author="岩下" w:date="2015-10-05T10:0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5D52AFA7" w14:textId="4804946F" w:rsidR="00F54F45" w:rsidDel="00660C12" w:rsidRDefault="00F54F45" w:rsidP="00142CB8">
      <w:pPr>
        <w:ind w:firstLineChars="100" w:firstLine="210"/>
        <w:rPr>
          <w:del w:id="4720" w:author="岩下" w:date="2015-10-05T10:19:00Z"/>
          <w:kern w:val="0"/>
        </w:rPr>
      </w:pPr>
      <w:del w:id="4721" w:author="岩下" w:date="2015-10-05T10:19:00Z">
        <w:r w:rsidRPr="00F54F45" w:rsidDel="00660C12">
          <w:rPr>
            <w:kern w:val="0"/>
          </w:rPr>
          <w:delText>以下の２つの</w:delText>
        </w:r>
      </w:del>
      <w:del w:id="4722" w:author="岩下" w:date="2015-10-02T11:25:00Z">
        <w:r w:rsidR="004B4E28" w:rsidDel="00FC104A">
          <w:rPr>
            <w:kern w:val="0"/>
          </w:rPr>
          <w:delText>要素</w:delText>
        </w:r>
      </w:del>
      <w:del w:id="4723" w:author="岩下" w:date="2015-10-05T10:19:00Z">
        <w:r w:rsidRPr="00F54F45" w:rsidDel="00660C12">
          <w:rPr>
            <w:kern w:val="0"/>
          </w:rPr>
          <w:delText>を持つ。</w:delText>
        </w:r>
      </w:del>
    </w:p>
    <w:p w14:paraId="482972FB" w14:textId="77777777" w:rsidR="00142CB8" w:rsidRPr="00F54F45" w:rsidRDefault="00142CB8" w:rsidP="00142CB8">
      <w:pPr>
        <w:rPr>
          <w:kern w:val="0"/>
        </w:rPr>
      </w:pPr>
    </w:p>
    <w:p w14:paraId="3967C92C" w14:textId="77777777" w:rsidR="00C249A8" w:rsidRDefault="00F54F45">
      <w:pPr>
        <w:ind w:firstLineChars="100" w:firstLine="210"/>
        <w:rPr>
          <w:ins w:id="4724" w:author="Youichi KOYAMA" w:date="2016-03-25T16:08:00Z"/>
          <w:kern w:val="0"/>
        </w:rPr>
        <w:pPrChange w:id="4725" w:author="岩下" w:date="2015-10-15T14:48:00Z">
          <w:pPr/>
        </w:pPrChange>
      </w:pPr>
      <w:r w:rsidRPr="00F54F45">
        <w:rPr>
          <w:kern w:val="0"/>
        </w:rPr>
        <w:t>function</w:t>
      </w:r>
      <w:r w:rsidRPr="00F54F45">
        <w:rPr>
          <w:kern w:val="0"/>
        </w:rPr>
        <w:t>要素</w:t>
      </w:r>
      <w:ins w:id="4726" w:author="岩下" w:date="2015-10-05T10:20:00Z">
        <w:r w:rsidR="00660C12">
          <w:rPr>
            <w:rFonts w:hint="eastAsia"/>
            <w:kern w:val="0"/>
          </w:rPr>
          <w:t>には</w:t>
        </w:r>
      </w:ins>
      <w:del w:id="4727" w:author="岩下" w:date="2015-10-05T10:20:00Z">
        <w:r w:rsidR="004B4E28" w:rsidDel="00660C12">
          <w:rPr>
            <w:kern w:val="0"/>
          </w:rPr>
          <w:delText xml:space="preserve">　－　</w:delText>
        </w:r>
      </w:del>
      <w:r w:rsidRPr="00F54F45">
        <w:rPr>
          <w:kern w:val="0"/>
        </w:rPr>
        <w:t>呼び出す関数のアドレスを指定する。</w:t>
      </w:r>
    </w:p>
    <w:p w14:paraId="07B7890F" w14:textId="5114EC4F" w:rsidR="00F46DCB" w:rsidRDefault="00F46DCB">
      <w:pPr>
        <w:ind w:firstLineChars="100" w:firstLine="210"/>
        <w:rPr>
          <w:ins w:id="4728" w:author="Youichi KOYAMA" w:date="2016-03-25T16:09:00Z"/>
          <w:kern w:val="0"/>
        </w:rPr>
        <w:pPrChange w:id="4729" w:author="岩下" w:date="2015-10-15T14:48:00Z">
          <w:pPr/>
        </w:pPrChange>
      </w:pPr>
      <w:ins w:id="4730" w:author="Youichi KOYAMA" w:date="2016-03-25T16:08:00Z">
        <w:r>
          <w:rPr>
            <w:rFonts w:hint="eastAsia"/>
            <w:kern w:val="0"/>
          </w:rPr>
          <w:t>memberRe</w:t>
        </w:r>
        <w:r>
          <w:rPr>
            <w:kern w:val="0"/>
          </w:rPr>
          <w:t>f</w:t>
        </w:r>
        <w:r w:rsidR="00E148D6">
          <w:rPr>
            <w:rFonts w:hint="eastAsia"/>
            <w:kern w:val="0"/>
          </w:rPr>
          <w:t xml:space="preserve">　　　</w:t>
        </w:r>
      </w:ins>
      <w:ins w:id="4731" w:author="Youichi KOYAMA" w:date="2016-03-25T16:09:00Z">
        <w:r w:rsidR="00E148D6">
          <w:rPr>
            <w:rFonts w:hint="eastAsia"/>
            <w:kern w:val="0"/>
          </w:rPr>
          <w:t>メンバ関数呼び出しの時のメンバアクセスの式を指定する。</w:t>
        </w:r>
      </w:ins>
    </w:p>
    <w:p w14:paraId="2ABA83B1" w14:textId="043B1459" w:rsidR="00E148D6" w:rsidRDefault="00E148D6">
      <w:pPr>
        <w:ind w:firstLineChars="100" w:firstLine="210"/>
        <w:rPr>
          <w:ins w:id="4732" w:author="岩下" w:date="2015-10-15T14:48:00Z"/>
          <w:rFonts w:hint="eastAsia"/>
        </w:rPr>
        <w:pPrChange w:id="4733" w:author="岩下" w:date="2015-10-15T14:48:00Z">
          <w:pPr/>
        </w:pPrChange>
      </w:pPr>
      <w:ins w:id="4734" w:author="Youichi KOYAMA" w:date="2016-03-25T16:09:00Z">
        <w:r>
          <w:rPr>
            <w:rFonts w:hint="eastAsia"/>
            <w:kern w:val="0"/>
          </w:rPr>
          <w:t>operator</w:t>
        </w:r>
        <w:r>
          <w:rPr>
            <w:rFonts w:hint="eastAsia"/>
            <w:kern w:val="0"/>
          </w:rPr>
          <w:t xml:space="preserve">　　　グローバル関数の形の演算子オーバーロードの呼び出し</w:t>
        </w:r>
      </w:ins>
      <w:ins w:id="4735" w:author="Youichi KOYAMA" w:date="2016-03-25T16:10:00Z">
        <w:r>
          <w:rPr>
            <w:rFonts w:hint="eastAsia"/>
            <w:kern w:val="0"/>
          </w:rPr>
          <w:t>の場合の演算子名を指定する。</w:t>
        </w:r>
      </w:ins>
    </w:p>
    <w:p w14:paraId="4CB852B6" w14:textId="08EA963C" w:rsidR="00F54F45" w:rsidRPr="00C249A8" w:rsidRDefault="00F54F45">
      <w:pPr>
        <w:ind w:firstLineChars="100" w:firstLine="210"/>
        <w:rPr>
          <w:rPrChange w:id="4736" w:author="岩下" w:date="2015-10-15T14:48:00Z">
            <w:rPr>
              <w:kern w:val="0"/>
            </w:rPr>
          </w:rPrChange>
        </w:rPr>
        <w:pPrChange w:id="4737" w:author="岩下" w:date="2015-10-15T14:48:00Z">
          <w:pPr/>
        </w:pPrChange>
      </w:pPr>
      <w:r w:rsidRPr="00F54F45">
        <w:rPr>
          <w:kern w:val="0"/>
        </w:rPr>
        <w:t>arguments</w:t>
      </w:r>
      <w:r w:rsidRPr="00F54F45">
        <w:rPr>
          <w:kern w:val="0"/>
        </w:rPr>
        <w:t>要素</w:t>
      </w:r>
      <w:del w:id="4738" w:author="岩下" w:date="2015-10-05T10:20:00Z">
        <w:r w:rsidR="004B4E28" w:rsidDel="00660C12">
          <w:rPr>
            <w:kern w:val="0"/>
          </w:rPr>
          <w:delText xml:space="preserve">　－　</w:delText>
        </w:r>
      </w:del>
      <w:ins w:id="4739" w:author="岩下" w:date="2015-10-05T10:20:00Z">
        <w:r w:rsidR="00660C12">
          <w:rPr>
            <w:rFonts w:hint="eastAsia"/>
            <w:kern w:val="0"/>
          </w:rPr>
          <w:t>には</w:t>
        </w:r>
      </w:ins>
      <w:r w:rsidRPr="00F54F45">
        <w:rPr>
          <w:kern w:val="0"/>
        </w:rPr>
        <w:t>引数</w:t>
      </w:r>
      <w:ins w:id="4740" w:author="岩下" w:date="2015-10-05T10:21:00Z">
        <w:r w:rsidR="00660C12">
          <w:rPr>
            <w:rFonts w:hint="eastAsia"/>
            <w:kern w:val="0"/>
          </w:rPr>
          <w:t>の並び</w:t>
        </w:r>
      </w:ins>
      <w:del w:id="4741" w:author="岩下" w:date="2015-10-05T10:20:00Z">
        <w:r w:rsidRPr="00F54F45" w:rsidDel="00660C12">
          <w:rPr>
            <w:kern w:val="0"/>
          </w:rPr>
          <w:delText>の式</w:delText>
        </w:r>
      </w:del>
      <w:r w:rsidRPr="00F54F45">
        <w:rPr>
          <w:kern w:val="0"/>
        </w:rPr>
        <w:t>を指定する。</w:t>
      </w:r>
    </w:p>
    <w:p w14:paraId="5649DBDE" w14:textId="77777777" w:rsidR="00270A7E" w:rsidRDefault="00270A7E" w:rsidP="00142CB8">
      <w:pPr>
        <w:rPr>
          <w:ins w:id="4742" w:author="岩下" w:date="2015-10-15T14:49:00Z"/>
        </w:rPr>
      </w:pPr>
    </w:p>
    <w:p w14:paraId="68A364E8" w14:textId="58618040" w:rsidR="00C249A8" w:rsidRDefault="00C249A8">
      <w:pPr>
        <w:pStyle w:val="3"/>
        <w:rPr>
          <w:ins w:id="4743" w:author="岩下" w:date="2015-10-15T14:49:00Z"/>
        </w:rPr>
        <w:pPrChange w:id="4744" w:author="岩下" w:date="2015-10-15T14:49:00Z">
          <w:pPr>
            <w:pStyle w:val="2"/>
          </w:pPr>
        </w:pPrChange>
      </w:pPr>
      <w:bookmarkStart w:id="4745" w:name="_Ref306540046"/>
      <w:bookmarkStart w:id="4746" w:name="_Toc306557464"/>
      <w:ins w:id="4747" w:author="岩下" w:date="2015-10-15T14:49:00Z">
        <w:r>
          <w:t>arguments</w:t>
        </w:r>
        <w:r>
          <w:rPr>
            <w:rFonts w:hint="eastAsia"/>
          </w:rPr>
          <w:t>要素</w:t>
        </w:r>
        <w:bookmarkEnd w:id="4745"/>
        <w:bookmarkEnd w:id="4746"/>
      </w:ins>
    </w:p>
    <w:p w14:paraId="5F62FC29" w14:textId="7E25294D" w:rsidR="00C249A8" w:rsidRDefault="00C249A8" w:rsidP="00C249A8">
      <w:pPr>
        <w:ind w:firstLineChars="100" w:firstLine="210"/>
        <w:rPr>
          <w:ins w:id="4748" w:author="岩下" w:date="2015-10-15T14:50:00Z"/>
          <w:kern w:val="0"/>
        </w:rPr>
      </w:pPr>
      <w:ins w:id="4749" w:author="岩下" w:date="2015-10-15T14:49:00Z">
        <w:r>
          <w:rPr>
            <w:rFonts w:hint="eastAsia"/>
            <w:kern w:val="0"/>
          </w:rPr>
          <w:t>実引数（</w:t>
        </w:r>
      </w:ins>
      <w:ins w:id="4750" w:author="岩下" w:date="2015-10-15T14:50:00Z">
        <w:r>
          <w:rPr>
            <w:kern w:val="0"/>
          </w:rPr>
          <w:t>actual argument</w:t>
        </w:r>
        <w:r>
          <w:rPr>
            <w:rFonts w:hint="eastAsia"/>
            <w:kern w:val="0"/>
          </w:rPr>
          <w:t>）の</w:t>
        </w:r>
        <w:r>
          <w:rPr>
            <w:kern w:val="0"/>
          </w:rPr>
          <w:t>0</w:t>
        </w:r>
        <w:r>
          <w:rPr>
            <w:rFonts w:hint="eastAsia"/>
            <w:kern w:val="0"/>
          </w:rPr>
          <w:t>個以上の並びを表現する。</w:t>
        </w:r>
      </w:ins>
    </w:p>
    <w:p w14:paraId="21B1C333" w14:textId="302DCC58"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751" w:author="岩下" w:date="2015-10-15T14:50:00Z"/>
          <w:rFonts w:ascii="ＭＳ Ｐゴシック" w:eastAsia="ＭＳ Ｐゴシック" w:hAnsi="ＭＳ Ｐゴシック" w:cs="ＭＳ ゴシック"/>
          <w:kern w:val="0"/>
          <w:szCs w:val="20"/>
        </w:rPr>
      </w:pPr>
      <w:ins w:id="4752" w:author="岩下" w:date="2015-10-15T14:50:00Z">
        <w:r w:rsidRPr="00C249A8">
          <w:rPr>
            <w:rFonts w:ascii="ＭＳ Ｐゴシック" w:eastAsia="ＭＳ Ｐゴシック" w:hAnsi="ＭＳ Ｐゴシック" w:cs="ＭＳ ゴシック"/>
            <w:kern w:val="0"/>
            <w:szCs w:val="20"/>
          </w:rPr>
          <w:t>&lt;</w:t>
        </w:r>
        <w:r>
          <w:rPr>
            <w:rFonts w:ascii="ＭＳ Ｐゴシック" w:eastAsia="ＭＳ Ｐゴシック" w:hAnsi="ＭＳ Ｐゴシック" w:cs="ＭＳ ゴシック"/>
            <w:kern w:val="0"/>
            <w:szCs w:val="20"/>
          </w:rPr>
          <w:t>arguments</w:t>
        </w:r>
        <w:r w:rsidRPr="00C249A8">
          <w:rPr>
            <w:rFonts w:ascii="ＭＳ Ｐゴシック" w:eastAsia="ＭＳ Ｐゴシック" w:hAnsi="ＭＳ Ｐゴシック" w:cs="ＭＳ ゴシック"/>
            <w:kern w:val="0"/>
            <w:szCs w:val="20"/>
          </w:rPr>
          <w:t>&gt;</w:t>
        </w:r>
      </w:ins>
    </w:p>
    <w:p w14:paraId="6805201C" w14:textId="46C5E13C"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753" w:author="岩下" w:date="2015-10-15T14:51:00Z"/>
          <w:rFonts w:ascii="ＭＳ Ｐゴシック" w:eastAsia="ＭＳ Ｐゴシック" w:hAnsi="ＭＳ Ｐゴシック" w:cs="ＭＳ ゴシック"/>
          <w:kern w:val="0"/>
          <w:szCs w:val="20"/>
        </w:rPr>
      </w:pPr>
      <w:ins w:id="4754" w:author="岩下" w:date="2015-10-15T14:50:00Z">
        <w:r>
          <w:rPr>
            <w:rFonts w:ascii="ＭＳ Ｐゴシック" w:eastAsia="ＭＳ Ｐゴシック" w:hAnsi="ＭＳ Ｐゴシック" w:cs="ＭＳ ゴシック"/>
            <w:kern w:val="0"/>
            <w:szCs w:val="20"/>
          </w:rPr>
          <w:t xml:space="preserve">  [ </w:t>
        </w:r>
        <w:r>
          <w:rPr>
            <w:rFonts w:ascii="ＭＳ Ｐゴシック" w:eastAsia="ＭＳ Ｐゴシック" w:hAnsi="ＭＳ Ｐゴシック" w:cs="ＭＳ ゴシック" w:hint="eastAsia"/>
            <w:kern w:val="0"/>
            <w:szCs w:val="20"/>
          </w:rPr>
          <w:t>式の</w:t>
        </w:r>
      </w:ins>
      <w:ins w:id="4755" w:author="岩下" w:date="2015-10-15T14:51:00Z">
        <w:r>
          <w:rPr>
            <w:rFonts w:ascii="ＭＳ Ｐゴシック" w:eastAsia="ＭＳ Ｐゴシック" w:hAnsi="ＭＳ Ｐゴシック" w:cs="ＭＳ ゴシック" w:hint="eastAsia"/>
            <w:kern w:val="0"/>
            <w:szCs w:val="20"/>
          </w:rPr>
          <w:t>要素</w:t>
        </w:r>
      </w:ins>
    </w:p>
    <w:p w14:paraId="305E85A7" w14:textId="116DDDBA"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756" w:author="岩下" w:date="2015-10-15T14:51:00Z"/>
          <w:rFonts w:ascii="ＭＳ Ｐゴシック" w:eastAsia="ＭＳ Ｐゴシック" w:hAnsi="ＭＳ Ｐゴシック" w:cs="ＭＳ ゴシック"/>
          <w:kern w:val="0"/>
          <w:szCs w:val="20"/>
        </w:rPr>
      </w:pPr>
      <w:ins w:id="4757" w:author="岩下" w:date="2015-10-15T14:51:00Z">
        <w:r>
          <w:rPr>
            <w:rFonts w:ascii="ＭＳ Ｐゴシック" w:eastAsia="ＭＳ Ｐゴシック" w:hAnsi="ＭＳ Ｐゴシック" w:cs="ＭＳ ゴシック"/>
            <w:kern w:val="0"/>
            <w:szCs w:val="20"/>
          </w:rPr>
          <w:t xml:space="preserve">  ... ]</w:t>
        </w:r>
      </w:ins>
    </w:p>
    <w:p w14:paraId="353A1CC1" w14:textId="3EDFD23B" w:rsidR="00C249A8" w:rsidRP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4758" w:author="岩下" w:date="2015-10-15T14:50:00Z"/>
          <w:rFonts w:ascii="ＭＳ Ｐゴシック" w:eastAsia="ＭＳ Ｐゴシック" w:hAnsi="ＭＳ Ｐゴシック" w:cs="ＭＳ ゴシック"/>
          <w:kern w:val="0"/>
          <w:szCs w:val="20"/>
        </w:rPr>
      </w:pPr>
      <w:ins w:id="4759" w:author="岩下" w:date="2015-10-15T14:51:00Z">
        <w:r>
          <w:rPr>
            <w:rFonts w:ascii="ＭＳ Ｐゴシック" w:eastAsia="ＭＳ Ｐゴシック" w:hAnsi="ＭＳ Ｐゴシック" w:cs="ＭＳ ゴシック"/>
            <w:kern w:val="0"/>
            <w:szCs w:val="20"/>
          </w:rPr>
          <w:t>&lt;/arguments&gt;</w:t>
        </w:r>
      </w:ins>
    </w:p>
    <w:p w14:paraId="72AE7697" w14:textId="77777777" w:rsidR="00C249A8" w:rsidRDefault="00C249A8" w:rsidP="00C249A8">
      <w:pPr>
        <w:ind w:firstLineChars="100" w:firstLine="210"/>
        <w:rPr>
          <w:ins w:id="4760" w:author="岩下" w:date="2015-10-15T14:49:00Z"/>
          <w:kern w:val="0"/>
        </w:rPr>
      </w:pPr>
    </w:p>
    <w:p w14:paraId="54E1771D" w14:textId="77777777" w:rsidR="00C249A8" w:rsidRDefault="00C249A8" w:rsidP="00142CB8"/>
    <w:p w14:paraId="6A84C5FD" w14:textId="77777777" w:rsidR="00270A7E" w:rsidRDefault="00270A7E" w:rsidP="00270A7E">
      <w:pPr>
        <w:pStyle w:val="2"/>
      </w:pPr>
      <w:bookmarkStart w:id="4761" w:name="_Toc223755530"/>
      <w:bookmarkStart w:id="4762" w:name="_Toc223755736"/>
      <w:bookmarkStart w:id="4763" w:name="_Toc422165415"/>
      <w:bookmarkStart w:id="4764" w:name="_Toc306557465"/>
      <w:r>
        <w:rPr>
          <w:rFonts w:hint="eastAsia"/>
        </w:rPr>
        <w:t>commaExpr</w:t>
      </w:r>
      <w:r w:rsidR="004B4E28">
        <w:rPr>
          <w:rFonts w:hint="eastAsia"/>
        </w:rPr>
        <w:t>要素</w:t>
      </w:r>
      <w:bookmarkEnd w:id="4761"/>
      <w:bookmarkEnd w:id="4762"/>
      <w:bookmarkEnd w:id="4763"/>
      <w:bookmarkEnd w:id="4764"/>
    </w:p>
    <w:p w14:paraId="02AC5BCC" w14:textId="279C1C89" w:rsidR="00270A7E" w:rsidRDefault="00F54F45" w:rsidP="00142CB8">
      <w:pPr>
        <w:ind w:firstLineChars="100" w:firstLine="210"/>
        <w:rPr>
          <w:ins w:id="4765" w:author="岩下" w:date="2015-10-05T10:22:00Z"/>
        </w:rPr>
      </w:pPr>
      <w:r>
        <w:t>コンマ式（</w:t>
      </w:r>
      <w:r w:rsidR="00BA2C88">
        <w:rPr>
          <w:rFonts w:hint="eastAsia"/>
        </w:rPr>
        <w:t>第１オペランドと第２オペランドを</w:t>
      </w:r>
      <w:r>
        <w:t>評価し、</w:t>
      </w:r>
      <w:r w:rsidR="00BA2C88">
        <w:rPr>
          <w:rFonts w:hint="eastAsia"/>
        </w:rPr>
        <w:t>第２オペランドの値</w:t>
      </w:r>
      <w:r>
        <w:t>を返す式）</w:t>
      </w:r>
      <w:del w:id="4766" w:author="岩下" w:date="2015-10-05T10:22:00Z">
        <w:r w:rsidDel="00660C12">
          <w:delText>は、</w:delText>
        </w:r>
        <w:r w:rsidDel="00660C12">
          <w:delText>commaExpr</w:delText>
        </w:r>
        <w:r w:rsidR="004B4E28" w:rsidDel="00660C12">
          <w:delText>要素</w:delText>
        </w:r>
        <w:r w:rsidDel="00660C12">
          <w:delText>で</w:delText>
        </w:r>
      </w:del>
      <w:ins w:id="4767" w:author="岩下" w:date="2015-10-05T10:22:00Z">
        <w:r w:rsidR="00660C12">
          <w:rPr>
            <w:rFonts w:hint="eastAsia"/>
          </w:rPr>
          <w:t>を</w:t>
        </w:r>
      </w:ins>
      <w:r>
        <w:t>表す。</w:t>
      </w:r>
    </w:p>
    <w:p w14:paraId="488A2C29" w14:textId="4A9464ED"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768" w:author="岩下" w:date="2015-10-05T10:22:00Z"/>
          <w:rFonts w:ascii="ＭＳ Ｐゴシック" w:eastAsia="ＭＳ Ｐゴシック" w:hAnsi="ＭＳ Ｐゴシック" w:cs="ＭＳ ゴシック"/>
          <w:kern w:val="0"/>
          <w:szCs w:val="20"/>
        </w:rPr>
      </w:pPr>
      <w:ins w:id="4769" w:author="岩下" w:date="2015-10-05T10:22:00Z">
        <w:r w:rsidRPr="005D0DEA">
          <w:rPr>
            <w:rFonts w:ascii="ＭＳ Ｐゴシック" w:eastAsia="ＭＳ Ｐゴシック" w:hAnsi="ＭＳ Ｐゴシック" w:cs="ＭＳ ゴシック"/>
            <w:kern w:val="0"/>
            <w:szCs w:val="20"/>
          </w:rPr>
          <w:t>&lt;commaExpr&gt;</w:t>
        </w:r>
      </w:ins>
    </w:p>
    <w:p w14:paraId="77CD09B7" w14:textId="77777777"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770" w:author="岩下" w:date="2015-10-05T10:22:00Z"/>
          <w:rFonts w:ascii="ＭＳ Ｐゴシック" w:eastAsia="ＭＳ Ｐゴシック" w:hAnsi="ＭＳ Ｐゴシック" w:cs="ＭＳ ゴシック"/>
          <w:kern w:val="0"/>
          <w:szCs w:val="20"/>
        </w:rPr>
      </w:pPr>
      <w:ins w:id="4771" w:author="岩下" w:date="2015-10-05T10:22: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0FFAB61B" w14:textId="77777777"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772" w:author="岩下" w:date="2015-10-05T10:22:00Z"/>
          <w:rFonts w:ascii="ＭＳ Ｐゴシック" w:eastAsia="ＭＳ Ｐゴシック" w:hAnsi="ＭＳ Ｐゴシック" w:cs="ＭＳ ゴシック"/>
          <w:kern w:val="0"/>
          <w:szCs w:val="20"/>
        </w:rPr>
      </w:pPr>
      <w:ins w:id="4773" w:author="岩下" w:date="2015-10-05T10:22: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2028F0C5" w14:textId="47B8CB0A" w:rsidR="00660C12" w:rsidRPr="005D0DEA" w:rsidRDefault="00660C12" w:rsidP="005D0DEA">
      <w:pPr>
        <w:pBdr>
          <w:top w:val="single" w:sz="4" w:space="1" w:color="auto"/>
          <w:left w:val="single" w:sz="4" w:space="0" w:color="auto"/>
          <w:bottom w:val="single" w:sz="4" w:space="1" w:color="auto"/>
          <w:right w:val="single" w:sz="4" w:space="0" w:color="auto"/>
        </w:pBdr>
        <w:ind w:firstLineChars="100" w:firstLine="210"/>
        <w:rPr>
          <w:ins w:id="4774" w:author="岩下" w:date="2015-10-05T10:22:00Z"/>
          <w:rFonts w:ascii="ＭＳ Ｐゴシック" w:eastAsia="ＭＳ Ｐゴシック" w:hAnsi="ＭＳ Ｐゴシック" w:cs="ＭＳ ゴシック"/>
          <w:kern w:val="0"/>
          <w:szCs w:val="20"/>
        </w:rPr>
      </w:pPr>
      <w:ins w:id="4775" w:author="岩下" w:date="2015-10-05T10:22:00Z">
        <w:r w:rsidRPr="005D0DEA">
          <w:rPr>
            <w:rFonts w:ascii="ＭＳ Ｐゴシック" w:eastAsia="ＭＳ Ｐゴシック" w:hAnsi="ＭＳ Ｐゴシック" w:cs="ＭＳ ゴシック"/>
            <w:kern w:val="0"/>
            <w:szCs w:val="20"/>
          </w:rPr>
          <w:t>&lt;/commaExpr&gt;</w:t>
        </w:r>
      </w:ins>
    </w:p>
    <w:p w14:paraId="5DA96991" w14:textId="77777777" w:rsidR="00660C12" w:rsidRDefault="00660C12" w:rsidP="00660C12">
      <w:pPr>
        <w:rPr>
          <w:ins w:id="4776" w:author="岩下" w:date="2015-10-05T10:22:00Z"/>
          <w:rFonts w:ascii="ＭＳ Ｐゴシック" w:eastAsia="ＭＳ Ｐゴシック" w:hAnsi="ＭＳ Ｐゴシック"/>
        </w:rPr>
      </w:pPr>
      <w:ins w:id="4777" w:author="岩下" w:date="2015-10-05T10:22: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36B8C39C" w14:textId="77777777" w:rsidR="00A81AE1" w:rsidRDefault="00A81AE1" w:rsidP="00A81AE1">
      <w:pPr>
        <w:rPr>
          <w:ins w:id="4778" w:author="岩下" w:date="2015-10-14T09:20:00Z"/>
          <w:rFonts w:ascii="ＭＳ Ｐゴシック" w:eastAsia="ＭＳ Ｐゴシック" w:hAnsi="ＭＳ Ｐゴシック"/>
        </w:rPr>
      </w:pPr>
      <w:ins w:id="4779" w:author="岩下" w:date="2015-10-14T09:2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294A4F44" w14:textId="77777777" w:rsidR="00142CB8" w:rsidRPr="00BA2C88" w:rsidRDefault="00142CB8" w:rsidP="00270A7E"/>
    <w:p w14:paraId="22CFB95A" w14:textId="6647858D" w:rsidR="00270A7E" w:rsidRDefault="00A6484C" w:rsidP="00270A7E">
      <w:pPr>
        <w:pStyle w:val="2"/>
      </w:pPr>
      <w:bookmarkStart w:id="4780" w:name="_Toc223755531"/>
      <w:bookmarkStart w:id="4781" w:name="_Toc223755737"/>
      <w:bookmarkStart w:id="4782" w:name="_Toc422165416"/>
      <w:bookmarkStart w:id="4783" w:name="_Toc306557466"/>
      <w:ins w:id="4784" w:author="岩下" w:date="2015-10-05T15:39:00Z">
        <w:r>
          <w:rPr>
            <w:rFonts w:hint="eastAsia"/>
          </w:rPr>
          <w:t>インクリメント・デクリメント要素（</w:t>
        </w:r>
      </w:ins>
      <w:r w:rsidR="00270A7E">
        <w:rPr>
          <w:rFonts w:hint="eastAsia"/>
        </w:rPr>
        <w:t>postIncrExpr</w:t>
      </w:r>
      <w:del w:id="4785" w:author="岩下" w:date="2015-10-05T15:39:00Z">
        <w:r w:rsidR="004B4E28" w:rsidDel="00A6484C">
          <w:rPr>
            <w:rFonts w:hint="eastAsia"/>
          </w:rPr>
          <w:delText>要素</w:delText>
        </w:r>
        <w:r w:rsidR="00270A7E" w:rsidDel="00A6484C">
          <w:rPr>
            <w:rFonts w:hint="eastAsia"/>
          </w:rPr>
          <w:delText>、</w:delText>
        </w:r>
      </w:del>
      <w:ins w:id="4786" w:author="岩下" w:date="2015-10-05T15:39:00Z">
        <w:r>
          <w:t xml:space="preserve">, </w:t>
        </w:r>
      </w:ins>
      <w:r w:rsidR="00270A7E">
        <w:rPr>
          <w:rFonts w:hint="eastAsia"/>
        </w:rPr>
        <w:t>postDecrExpr</w:t>
      </w:r>
      <w:ins w:id="4787" w:author="岩下" w:date="2015-10-05T15:40:00Z">
        <w:r>
          <w:t>,</w:t>
        </w:r>
      </w:ins>
      <w:del w:id="4788" w:author="岩下" w:date="2015-10-05T15:40:00Z">
        <w:r w:rsidR="004B4E28" w:rsidDel="00A6484C">
          <w:rPr>
            <w:rFonts w:hint="eastAsia"/>
          </w:rPr>
          <w:delText>要素</w:delText>
        </w:r>
        <w:r w:rsidR="00270A7E" w:rsidDel="00A6484C">
          <w:rPr>
            <w:rFonts w:hint="eastAsia"/>
          </w:rPr>
          <w:delText>、</w:delText>
        </w:r>
      </w:del>
      <w:ins w:id="4789" w:author="岩下" w:date="2015-10-05T15:40:00Z">
        <w:r>
          <w:t xml:space="preserve"> </w:t>
        </w:r>
      </w:ins>
      <w:r w:rsidR="00270A7E">
        <w:rPr>
          <w:rFonts w:hint="eastAsia"/>
        </w:rPr>
        <w:t>preIncrExpr</w:t>
      </w:r>
      <w:ins w:id="4790" w:author="岩下" w:date="2015-10-05T15:40:00Z">
        <w:r>
          <w:t xml:space="preserve">, </w:t>
        </w:r>
      </w:ins>
      <w:del w:id="4791" w:author="岩下" w:date="2015-10-05T15:40:00Z">
        <w:r w:rsidR="004B4E28" w:rsidDel="00A6484C">
          <w:rPr>
            <w:rFonts w:hint="eastAsia"/>
          </w:rPr>
          <w:delText>要素</w:delText>
        </w:r>
        <w:r w:rsidR="00270A7E" w:rsidDel="00A6484C">
          <w:rPr>
            <w:rFonts w:hint="eastAsia"/>
          </w:rPr>
          <w:delText>、</w:delText>
        </w:r>
      </w:del>
      <w:r w:rsidR="00270A7E">
        <w:rPr>
          <w:rFonts w:hint="eastAsia"/>
        </w:rPr>
        <w:t>preDecrExpr</w:t>
      </w:r>
      <w:del w:id="4792" w:author="岩下" w:date="2015-10-05T15:40:00Z">
        <w:r w:rsidR="004B4E28" w:rsidDel="00A6484C">
          <w:rPr>
            <w:rFonts w:hint="eastAsia"/>
          </w:rPr>
          <w:delText>要素</w:delText>
        </w:r>
      </w:del>
      <w:bookmarkEnd w:id="4780"/>
      <w:bookmarkEnd w:id="4781"/>
      <w:bookmarkEnd w:id="4782"/>
      <w:ins w:id="4793" w:author="岩下" w:date="2015-10-05T15:40:00Z">
        <w:r>
          <w:rPr>
            <w:rFonts w:hint="eastAsia"/>
          </w:rPr>
          <w:t>）</w:t>
        </w:r>
      </w:ins>
      <w:bookmarkEnd w:id="4783"/>
    </w:p>
    <w:p w14:paraId="16066D6B" w14:textId="5BDC8BDA" w:rsidR="00142CB8" w:rsidRDefault="00F54F45" w:rsidP="00142CB8">
      <w:pPr>
        <w:ind w:firstLineChars="100" w:firstLine="210"/>
      </w:pPr>
      <w:r>
        <w:t>post</w:t>
      </w:r>
      <w:r>
        <w:rPr>
          <w:rStyle w:val="noexists"/>
        </w:rPr>
        <w:t>IncrExpr</w:t>
      </w:r>
      <w:hyperlink r:id="rId14" w:history="1"/>
      <w:r w:rsidR="004B4E28">
        <w:t>要素</w:t>
      </w:r>
      <w:r>
        <w:t>、</w:t>
      </w:r>
      <w:r>
        <w:t>post</w:t>
      </w:r>
      <w:r>
        <w:rPr>
          <w:rStyle w:val="noexists"/>
        </w:rPr>
        <w:t>DecrExpr</w:t>
      </w:r>
      <w:hyperlink r:id="rId15" w:history="1"/>
      <w:r w:rsidR="004B4E28">
        <w:t>要素</w:t>
      </w:r>
      <w:r>
        <w:t>は、</w:t>
      </w:r>
      <w:r>
        <w:t>C</w:t>
      </w:r>
      <w:ins w:id="4794" w:author="Youichi KOYAMA" w:date="2016-03-17T11:39:00Z">
        <w:r w:rsidR="00BA7F2D">
          <w:rPr>
            <w:rFonts w:hint="eastAsia"/>
          </w:rPr>
          <w:t>および</w:t>
        </w:r>
        <w:r w:rsidR="00BA7F2D">
          <w:rPr>
            <w:rFonts w:hint="eastAsia"/>
          </w:rPr>
          <w:t>C++</w:t>
        </w:r>
      </w:ins>
      <w:del w:id="4795" w:author="Youichi KOYAMA" w:date="2016-03-17T11:39:00Z">
        <w:r w:rsidDel="00BA7F2D">
          <w:delText>言語</w:delText>
        </w:r>
      </w:del>
      <w:r>
        <w:t>のポストインクリメント、デクリメント式を表す。</w:t>
      </w:r>
      <w:r>
        <w:lastRenderedPageBreak/>
        <w:t>pre</w:t>
      </w:r>
      <w:r>
        <w:rPr>
          <w:rStyle w:val="noexists"/>
        </w:rPr>
        <w:t>IncrExpr</w:t>
      </w:r>
      <w:hyperlink r:id="rId16" w:history="1"/>
      <w:r w:rsidR="004B4E28">
        <w:t>要素</w:t>
      </w:r>
      <w:r>
        <w:t>、</w:t>
      </w:r>
      <w:r>
        <w:t>pre</w:t>
      </w:r>
      <w:r>
        <w:rPr>
          <w:rStyle w:val="noexists"/>
        </w:rPr>
        <w:t>DecrExpr</w:t>
      </w:r>
      <w:hyperlink r:id="rId17" w:history="1"/>
      <w:r w:rsidR="004B4E28">
        <w:t>要素</w:t>
      </w:r>
      <w:r>
        <w:t>は、</w:t>
      </w:r>
      <w:r>
        <w:t>C</w:t>
      </w:r>
      <w:ins w:id="4796" w:author="Youichi KOYAMA" w:date="2016-03-17T11:39:00Z">
        <w:r w:rsidR="00BA7F2D">
          <w:rPr>
            <w:rFonts w:hint="eastAsia"/>
          </w:rPr>
          <w:t>および</w:t>
        </w:r>
        <w:r w:rsidR="00BA7F2D">
          <w:rPr>
            <w:rFonts w:hint="eastAsia"/>
          </w:rPr>
          <w:t>C++</w:t>
        </w:r>
      </w:ins>
      <w:del w:id="4797" w:author="Youichi KOYAMA" w:date="2016-03-17T11:39:00Z">
        <w:r w:rsidDel="00BA7F2D">
          <w:delText>言語</w:delText>
        </w:r>
      </w:del>
      <w:r>
        <w:t>のプレインクリメント、デクリメント式を表す。</w:t>
      </w:r>
    </w:p>
    <w:p w14:paraId="3AE32F9A" w14:textId="11E32531" w:rsidR="00987C59" w:rsidRPr="005D0DEA" w:rsidRDefault="00987C59" w:rsidP="005D0DEA">
      <w:pPr>
        <w:pBdr>
          <w:top w:val="single" w:sz="4" w:space="1" w:color="auto"/>
          <w:left w:val="single" w:sz="4" w:space="0" w:color="auto"/>
          <w:bottom w:val="single" w:sz="4" w:space="1" w:color="auto"/>
          <w:right w:val="single" w:sz="4" w:space="0" w:color="auto"/>
        </w:pBdr>
        <w:ind w:firstLineChars="100" w:firstLine="210"/>
        <w:rPr>
          <w:ins w:id="4798" w:author="岩下" w:date="2015-10-05T11:06:00Z"/>
          <w:rFonts w:ascii="ＭＳ Ｐゴシック" w:eastAsia="ＭＳ Ｐゴシック" w:hAnsi="ＭＳ Ｐゴシック" w:cs="ＭＳ ゴシック"/>
          <w:kern w:val="0"/>
          <w:szCs w:val="20"/>
        </w:rPr>
      </w:pPr>
      <w:ins w:id="4799" w:author="岩下" w:date="2015-10-05T11:06:00Z">
        <w:r w:rsidRPr="005D0DEA">
          <w:rPr>
            <w:rFonts w:ascii="ＭＳ Ｐゴシック" w:eastAsia="ＭＳ Ｐゴシック" w:hAnsi="ＭＳ Ｐゴシック" w:cs="ＭＳ ゴシック"/>
            <w:kern w:val="0"/>
            <w:szCs w:val="20"/>
          </w:rPr>
          <w:t>&lt;</w:t>
        </w:r>
      </w:ins>
      <w:ins w:id="4800" w:author="岩下" w:date="2015-10-05T11:07:00Z">
        <w:r w:rsidRPr="005D0DEA">
          <w:rPr>
            <w:rFonts w:ascii="ＭＳ Ｐゴシック" w:eastAsia="ＭＳ Ｐゴシック" w:hAnsi="ＭＳ Ｐゴシック" w:cs="ＭＳ ゴシック"/>
            <w:kern w:val="0"/>
            <w:szCs w:val="20"/>
          </w:rPr>
          <w:t>postIncrExpr</w:t>
        </w:r>
      </w:ins>
      <w:ins w:id="4801" w:author="岩下" w:date="2015-10-05T11:09:00Z">
        <w:r w:rsidRPr="005D0DEA">
          <w:rPr>
            <w:rFonts w:ascii="ＭＳ Ｐゴシック" w:eastAsia="ＭＳ Ｐゴシック" w:hAnsi="ＭＳ Ｐゴシック" w:cs="ＭＳ ゴシック"/>
            <w:kern w:val="0"/>
            <w:szCs w:val="20"/>
          </w:rPr>
          <w:t>&gt;</w:t>
        </w:r>
      </w:ins>
      <w:ins w:id="4802"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803" w:author="岩下" w:date="2015-10-05T11:09:00Z">
        <w:r w:rsidRPr="005D0DEA">
          <w:rPr>
            <w:rFonts w:ascii="ＭＳ Ｐゴシック" w:eastAsia="ＭＳ Ｐゴシック" w:hAnsi="ＭＳ Ｐゴシック" w:cs="ＭＳ ゴシック"/>
            <w:kern w:val="0"/>
            <w:szCs w:val="20"/>
          </w:rPr>
          <w:t>&lt;</w:t>
        </w:r>
      </w:ins>
      <w:ins w:id="4804" w:author="岩下" w:date="2015-10-05T11:07:00Z">
        <w:r w:rsidRPr="005D0DEA">
          <w:rPr>
            <w:rFonts w:ascii="ＭＳ Ｐゴシック" w:eastAsia="ＭＳ Ｐゴシック" w:hAnsi="ＭＳ Ｐゴシック" w:cs="ＭＳ ゴシック"/>
            <w:kern w:val="0"/>
            <w:szCs w:val="20"/>
          </w:rPr>
          <w:t>postDeclExpr</w:t>
        </w:r>
      </w:ins>
      <w:ins w:id="4805" w:author="岩下" w:date="2015-10-05T11:09:00Z">
        <w:r w:rsidRPr="005D0DEA">
          <w:rPr>
            <w:rFonts w:ascii="ＭＳ Ｐゴシック" w:eastAsia="ＭＳ Ｐゴシック" w:hAnsi="ＭＳ Ｐゴシック" w:cs="ＭＳ ゴシック"/>
            <w:kern w:val="0"/>
            <w:szCs w:val="20"/>
          </w:rPr>
          <w:t>&gt;</w:t>
        </w:r>
      </w:ins>
      <w:ins w:id="4806"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807" w:author="岩下" w:date="2015-10-05T11:09:00Z">
        <w:r w:rsidRPr="005D0DEA">
          <w:rPr>
            <w:rFonts w:ascii="ＭＳ Ｐゴシック" w:eastAsia="ＭＳ Ｐゴシック" w:hAnsi="ＭＳ Ｐゴシック" w:cs="ＭＳ ゴシック"/>
            <w:kern w:val="0"/>
            <w:szCs w:val="20"/>
          </w:rPr>
          <w:t>&lt;</w:t>
        </w:r>
      </w:ins>
      <w:ins w:id="4808" w:author="岩下" w:date="2015-10-05T11:07:00Z">
        <w:r w:rsidRPr="005D0DEA">
          <w:rPr>
            <w:rFonts w:ascii="ＭＳ Ｐゴシック" w:eastAsia="ＭＳ Ｐゴシック" w:hAnsi="ＭＳ Ｐゴシック" w:cs="ＭＳ ゴシック"/>
            <w:kern w:val="0"/>
            <w:szCs w:val="20"/>
          </w:rPr>
          <w:t>preIncrExpr</w:t>
        </w:r>
      </w:ins>
      <w:ins w:id="4809" w:author="岩下" w:date="2015-10-05T11:09:00Z">
        <w:r w:rsidRPr="005D0DEA">
          <w:rPr>
            <w:rFonts w:ascii="ＭＳ Ｐゴシック" w:eastAsia="ＭＳ Ｐゴシック" w:hAnsi="ＭＳ Ｐゴシック" w:cs="ＭＳ ゴシック"/>
            <w:kern w:val="0"/>
            <w:szCs w:val="20"/>
          </w:rPr>
          <w:t>&gt;</w:t>
        </w:r>
      </w:ins>
      <w:ins w:id="4810" w:author="岩下" w:date="2015-10-05T11:0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811" w:author="岩下" w:date="2015-10-05T11:09:00Z">
        <w:r w:rsidRPr="005D0DEA">
          <w:rPr>
            <w:rFonts w:ascii="ＭＳ Ｐゴシック" w:eastAsia="ＭＳ Ｐゴシック" w:hAnsi="ＭＳ Ｐゴシック" w:cs="ＭＳ ゴシック"/>
            <w:kern w:val="0"/>
            <w:szCs w:val="20"/>
          </w:rPr>
          <w:t>&lt;</w:t>
        </w:r>
      </w:ins>
      <w:ins w:id="4812" w:author="岩下" w:date="2015-10-05T11:07:00Z">
        <w:r w:rsidRPr="005D0DEA">
          <w:rPr>
            <w:rFonts w:ascii="ＭＳ Ｐゴシック" w:eastAsia="ＭＳ Ｐゴシック" w:hAnsi="ＭＳ Ｐゴシック" w:cs="ＭＳ ゴシック"/>
            <w:kern w:val="0"/>
            <w:szCs w:val="20"/>
          </w:rPr>
          <w:t>preDecrExpr</w:t>
        </w:r>
      </w:ins>
      <w:ins w:id="4813" w:author="岩下" w:date="2015-10-05T11:06:00Z">
        <w:r w:rsidRPr="005D0DEA">
          <w:rPr>
            <w:rFonts w:ascii="ＭＳ Ｐゴシック" w:eastAsia="ＭＳ Ｐゴシック" w:hAnsi="ＭＳ Ｐゴシック" w:cs="ＭＳ ゴシック"/>
            <w:kern w:val="0"/>
            <w:szCs w:val="20"/>
          </w:rPr>
          <w:t>&gt;</w:t>
        </w:r>
      </w:ins>
    </w:p>
    <w:p w14:paraId="38A5FC37" w14:textId="77777777" w:rsidR="00987C59" w:rsidRPr="005D0DEA" w:rsidRDefault="00987C59" w:rsidP="005D0DEA">
      <w:pPr>
        <w:pBdr>
          <w:top w:val="single" w:sz="4" w:space="1" w:color="auto"/>
          <w:left w:val="single" w:sz="4" w:space="0" w:color="auto"/>
          <w:bottom w:val="single" w:sz="4" w:space="1" w:color="auto"/>
          <w:right w:val="single" w:sz="4" w:space="0" w:color="auto"/>
        </w:pBdr>
        <w:ind w:firstLineChars="100" w:firstLine="210"/>
        <w:rPr>
          <w:ins w:id="4814" w:author="岩下" w:date="2015-10-05T11:06:00Z"/>
          <w:rFonts w:ascii="ＭＳ Ｐゴシック" w:eastAsia="ＭＳ Ｐゴシック" w:hAnsi="ＭＳ Ｐゴシック" w:cs="ＭＳ ゴシック"/>
          <w:kern w:val="0"/>
          <w:szCs w:val="20"/>
        </w:rPr>
      </w:pPr>
      <w:ins w:id="4815" w:author="岩下" w:date="2015-10-05T11:06: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p>
    <w:p w14:paraId="1AEF545D" w14:textId="0FBC5764" w:rsidR="00987C59" w:rsidRPr="005D0DEA" w:rsidRDefault="00987C59" w:rsidP="000519E9">
      <w:pPr>
        <w:pBdr>
          <w:top w:val="single" w:sz="4" w:space="1" w:color="auto"/>
          <w:left w:val="single" w:sz="4" w:space="0" w:color="auto"/>
          <w:bottom w:val="single" w:sz="4" w:space="1" w:color="auto"/>
          <w:right w:val="single" w:sz="4" w:space="0" w:color="auto"/>
        </w:pBdr>
        <w:ind w:firstLineChars="100" w:firstLine="210"/>
        <w:rPr>
          <w:ins w:id="4816" w:author="岩下" w:date="2015-10-05T11:06:00Z"/>
          <w:rFonts w:ascii="ＭＳ Ｐゴシック" w:eastAsia="ＭＳ Ｐゴシック" w:hAnsi="ＭＳ Ｐゴシック" w:cs="ＭＳ ゴシック"/>
          <w:kern w:val="0"/>
          <w:szCs w:val="20"/>
        </w:rPr>
      </w:pPr>
      <w:ins w:id="4817" w:author="岩下" w:date="2015-10-05T11:06:00Z">
        <w:r w:rsidRPr="005D0DEA">
          <w:rPr>
            <w:rFonts w:ascii="ＭＳ Ｐゴシック" w:eastAsia="ＭＳ Ｐゴシック" w:hAnsi="ＭＳ Ｐゴシック" w:cs="ＭＳ ゴシック"/>
            <w:kern w:val="0"/>
            <w:szCs w:val="20"/>
          </w:rPr>
          <w:t>&lt;/</w:t>
        </w:r>
      </w:ins>
      <w:ins w:id="4818" w:author="岩下" w:date="2015-10-05T11:09:00Z">
        <w:r w:rsidRPr="005D0DEA">
          <w:rPr>
            <w:rFonts w:ascii="ＭＳ Ｐゴシック" w:eastAsia="ＭＳ Ｐゴシック" w:hAnsi="ＭＳ Ｐゴシック" w:cs="ＭＳ ゴシック"/>
            <w:kern w:val="0"/>
            <w:szCs w:val="20"/>
          </w:rPr>
          <w:t xml:space="preserve">postIncrExpr&gt;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&lt;/postDeclExpr&gt;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&lt;/preIncrExpr&gt; </w:t>
        </w:r>
        <w:r w:rsidRPr="005D0DEA">
          <w:rPr>
            <w:rFonts w:ascii="ＭＳ Ｐゴシック" w:eastAsia="ＭＳ Ｐゴシック" w:hAnsi="ＭＳ Ｐゴシック" w:cs="ＭＳ ゴシック"/>
            <w:i/>
            <w:kern w:val="0"/>
            <w:szCs w:val="20"/>
          </w:rPr>
          <w:t>or</w:t>
        </w:r>
        <w:r w:rsidRPr="005D0DEA">
          <w:rPr>
            <w:rFonts w:ascii="ＭＳ Ｐゴシック" w:eastAsia="ＭＳ Ｐゴシック" w:hAnsi="ＭＳ Ｐゴシック" w:cs="ＭＳ ゴシック"/>
            <w:kern w:val="0"/>
            <w:szCs w:val="20"/>
          </w:rPr>
          <w:t xml:space="preserve"> </w:t>
        </w:r>
      </w:ins>
      <w:ins w:id="4819" w:author="岩下" w:date="2015-10-05T11:10:00Z">
        <w:r w:rsidRPr="005D0DEA">
          <w:rPr>
            <w:rFonts w:ascii="ＭＳ Ｐゴシック" w:eastAsia="ＭＳ Ｐゴシック" w:hAnsi="ＭＳ Ｐゴシック" w:cs="ＭＳ ゴシック"/>
            <w:kern w:val="0"/>
            <w:szCs w:val="20"/>
          </w:rPr>
          <w:t>&lt;</w:t>
        </w:r>
      </w:ins>
      <w:ins w:id="4820" w:author="岩下" w:date="2015-10-05T11:09:00Z">
        <w:r w:rsidRPr="005D0DEA">
          <w:rPr>
            <w:rFonts w:ascii="ＭＳ Ｐゴシック" w:eastAsia="ＭＳ Ｐゴシック" w:hAnsi="ＭＳ Ｐゴシック" w:cs="ＭＳ ゴシック"/>
            <w:kern w:val="0"/>
            <w:szCs w:val="20"/>
          </w:rPr>
          <w:t xml:space="preserve">/preDecrExpr </w:t>
        </w:r>
      </w:ins>
      <w:ins w:id="4821" w:author="岩下" w:date="2015-10-05T11:06:00Z">
        <w:r w:rsidRPr="005D0DEA">
          <w:rPr>
            <w:rFonts w:ascii="ＭＳ Ｐゴシック" w:eastAsia="ＭＳ Ｐゴシック" w:hAnsi="ＭＳ Ｐゴシック" w:cs="ＭＳ ゴシック"/>
            <w:kern w:val="0"/>
            <w:szCs w:val="20"/>
          </w:rPr>
          <w:t>&gt;</w:t>
        </w:r>
      </w:ins>
    </w:p>
    <w:p w14:paraId="6A842B28" w14:textId="77777777" w:rsidR="00987C59" w:rsidRDefault="00987C59" w:rsidP="00987C59">
      <w:pPr>
        <w:rPr>
          <w:ins w:id="4822" w:author="岩下" w:date="2015-10-05T11:06:00Z"/>
          <w:rFonts w:ascii="ＭＳ Ｐゴシック" w:eastAsia="ＭＳ Ｐゴシック" w:hAnsi="ＭＳ Ｐゴシック"/>
        </w:rPr>
      </w:pPr>
      <w:ins w:id="4823" w:author="岩下" w:date="2015-10-05T11:06: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934F722" w14:textId="77777777" w:rsidR="00A81AE1" w:rsidRDefault="00A81AE1" w:rsidP="00A81AE1">
      <w:pPr>
        <w:rPr>
          <w:ins w:id="4824" w:author="岩下" w:date="2015-10-14T09:20:00Z"/>
          <w:rFonts w:ascii="ＭＳ Ｐゴシック" w:eastAsia="ＭＳ Ｐゴシック" w:hAnsi="ＭＳ Ｐゴシック"/>
        </w:rPr>
      </w:pPr>
      <w:ins w:id="4825" w:author="岩下" w:date="2015-10-14T09:2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is_userDefined</w:t>
        </w:r>
      </w:ins>
    </w:p>
    <w:p w14:paraId="0FA04C6F" w14:textId="77777777" w:rsidR="00142CB8" w:rsidRDefault="00142CB8" w:rsidP="00142CB8"/>
    <w:p w14:paraId="13A0F866" w14:textId="6673F81C" w:rsidR="00270A7E" w:rsidRDefault="00270A7E" w:rsidP="00270A7E">
      <w:pPr>
        <w:pStyle w:val="2"/>
      </w:pPr>
      <w:bookmarkStart w:id="4826" w:name="_Toc223755532"/>
      <w:bookmarkStart w:id="4827" w:name="_Toc223755738"/>
      <w:bookmarkStart w:id="4828" w:name="_Toc422165417"/>
      <w:bookmarkStart w:id="4829" w:name="_Toc306557467"/>
      <w:r>
        <w:rPr>
          <w:rFonts w:hint="eastAsia"/>
        </w:rPr>
        <w:t>castExpr</w:t>
      </w:r>
      <w:r>
        <w:rPr>
          <w:rFonts w:hint="eastAsia"/>
        </w:rPr>
        <w:t>要素</w:t>
      </w:r>
      <w:bookmarkEnd w:id="4826"/>
      <w:bookmarkEnd w:id="4827"/>
      <w:bookmarkEnd w:id="4828"/>
      <w:ins w:id="4830" w:author="岩下" w:date="2015-10-05T15:24:00Z">
        <w:r w:rsidR="00FA4A70">
          <w:rPr>
            <w:rFonts w:hint="eastAsia"/>
          </w:rPr>
          <w:t>（廃止予定）</w:t>
        </w:r>
      </w:ins>
      <w:bookmarkEnd w:id="4829"/>
    </w:p>
    <w:p w14:paraId="21660BC4" w14:textId="42708248" w:rsidR="00F54F45" w:rsidRDefault="00F54F45" w:rsidP="00142CB8">
      <w:pPr>
        <w:ind w:firstLineChars="100" w:firstLine="210"/>
      </w:pPr>
      <w:r>
        <w:t>castExpr</w:t>
      </w:r>
      <w:r w:rsidR="004B4E28">
        <w:t>要素</w:t>
      </w:r>
      <w:r>
        <w:t>は型変換の式</w:t>
      </w:r>
      <w:ins w:id="4831" w:author="岩下" w:date="2015-10-05T13:47:00Z">
        <w:r w:rsidR="004C6578">
          <w:rPr>
            <w:rFonts w:hint="eastAsia"/>
          </w:rPr>
          <w:t>（旧仕様）</w:t>
        </w:r>
      </w:ins>
      <w:r>
        <w:t>、または複合リテラルを表す。</w:t>
      </w:r>
    </w:p>
    <w:p w14:paraId="181E0A3B" w14:textId="69EFB28B"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832" w:author="岩下" w:date="2015-10-05T13:47:00Z"/>
          <w:rFonts w:ascii="ＭＳ Ｐゴシック" w:eastAsia="ＭＳ Ｐゴシック" w:hAnsi="ＭＳ Ｐゴシック" w:cs="ＭＳ ゴシック"/>
          <w:kern w:val="0"/>
          <w:szCs w:val="20"/>
        </w:rPr>
      </w:pPr>
      <w:ins w:id="4833" w:author="岩下" w:date="2015-10-05T13:47:00Z">
        <w:r w:rsidRPr="005D0DEA">
          <w:rPr>
            <w:rFonts w:ascii="ＭＳ Ｐゴシック" w:eastAsia="ＭＳ Ｐゴシック" w:hAnsi="ＭＳ Ｐゴシック" w:cs="ＭＳ ゴシック"/>
            <w:kern w:val="0"/>
            <w:szCs w:val="20"/>
          </w:rPr>
          <w:t>&lt;</w:t>
        </w:r>
      </w:ins>
      <w:ins w:id="4834" w:author="岩下" w:date="2015-10-05T13:48:00Z">
        <w:r w:rsidRPr="005D0DEA">
          <w:rPr>
            <w:rFonts w:ascii="ＭＳ Ｐゴシック" w:eastAsia="ＭＳ Ｐゴシック" w:hAnsi="ＭＳ Ｐゴシック" w:cs="ＭＳ ゴシック"/>
            <w:kern w:val="0"/>
            <w:szCs w:val="20"/>
          </w:rPr>
          <w:t>cast</w:t>
        </w:r>
      </w:ins>
      <w:ins w:id="4835" w:author="岩下" w:date="2015-10-05T13:47:00Z">
        <w:r w:rsidRPr="005D0DEA">
          <w:rPr>
            <w:rFonts w:ascii="ＭＳ Ｐゴシック" w:eastAsia="ＭＳ Ｐゴシック" w:hAnsi="ＭＳ Ｐゴシック" w:cs="ＭＳ ゴシック"/>
            <w:kern w:val="0"/>
            <w:szCs w:val="20"/>
          </w:rPr>
          <w:t>Expr&gt;</w:t>
        </w:r>
      </w:ins>
    </w:p>
    <w:p w14:paraId="537B482F" w14:textId="3708469F"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836" w:author="岩下" w:date="2015-10-05T13:47:00Z"/>
          <w:rFonts w:ascii="ＭＳ Ｐゴシック" w:eastAsia="ＭＳ Ｐゴシック" w:hAnsi="ＭＳ Ｐゴシック" w:cs="ＭＳ ゴシック"/>
          <w:kern w:val="0"/>
          <w:szCs w:val="20"/>
        </w:rPr>
      </w:pPr>
      <w:ins w:id="4837" w:author="岩下" w:date="2015-10-05T13:47:00Z">
        <w:r w:rsidRPr="005D0DEA">
          <w:rPr>
            <w:rFonts w:ascii="ＭＳ Ｐゴシック" w:eastAsia="ＭＳ Ｐゴシック" w:hAnsi="ＭＳ Ｐゴシック" w:cs="ＭＳ ゴシック"/>
            <w:kern w:val="0"/>
            <w:szCs w:val="20"/>
          </w:rPr>
          <w:t xml:space="preserve">  </w:t>
        </w:r>
        <w:r w:rsidRPr="005D0DEA">
          <w:rPr>
            <w:rFonts w:ascii="ＭＳ Ｐゴシック" w:eastAsia="ＭＳ Ｐゴシック" w:hAnsi="ＭＳ Ｐゴシック" w:cs="ＭＳ ゴシック" w:hint="eastAsia"/>
            <w:kern w:val="0"/>
            <w:szCs w:val="20"/>
          </w:rPr>
          <w:t>式の要素</w:t>
        </w:r>
      </w:ins>
      <w:ins w:id="4838" w:author="岩下" w:date="2015-10-05T15:45:00Z">
        <w:r w:rsidR="00862EDD">
          <w:rPr>
            <w:rFonts w:ascii="ＭＳ Ｐゴシック" w:eastAsia="ＭＳ Ｐゴシック" w:hAnsi="ＭＳ Ｐゴシック" w:cs="ＭＳ ゴシック"/>
            <w:kern w:val="0"/>
            <w:szCs w:val="20"/>
          </w:rPr>
          <w:t xml:space="preserve"> </w:t>
        </w:r>
        <w:r w:rsidR="00862EDD" w:rsidRPr="005D0DEA">
          <w:rPr>
            <w:rFonts w:ascii="ＭＳ Ｐゴシック" w:eastAsia="ＭＳ Ｐゴシック" w:hAnsi="ＭＳ Ｐゴシック" w:cs="ＭＳ ゴシック"/>
            <w:i/>
            <w:kern w:val="0"/>
            <w:szCs w:val="20"/>
          </w:rPr>
          <w:t>or</w:t>
        </w:r>
        <w:r w:rsidR="00862EDD">
          <w:rPr>
            <w:rFonts w:ascii="ＭＳ Ｐゴシック" w:eastAsia="ＭＳ Ｐゴシック" w:hAnsi="ＭＳ Ｐゴシック" w:cs="ＭＳ ゴシック"/>
            <w:kern w:val="0"/>
            <w:szCs w:val="20"/>
          </w:rPr>
          <w:t xml:space="preserve"> value</w:t>
        </w:r>
        <w:r w:rsidR="00862EDD">
          <w:rPr>
            <w:rFonts w:ascii="ＭＳ Ｐゴシック" w:eastAsia="ＭＳ Ｐゴシック" w:hAnsi="ＭＳ Ｐゴシック" w:cs="ＭＳ ゴシック" w:hint="eastAsia"/>
            <w:kern w:val="0"/>
            <w:szCs w:val="20"/>
          </w:rPr>
          <w:t>要素</w:t>
        </w:r>
      </w:ins>
    </w:p>
    <w:p w14:paraId="4AEB7D8B" w14:textId="77777777" w:rsidR="004C6578" w:rsidRPr="005D0DEA" w:rsidRDefault="004C6578" w:rsidP="005D0DEA">
      <w:pPr>
        <w:pBdr>
          <w:top w:val="single" w:sz="4" w:space="1" w:color="auto"/>
          <w:left w:val="single" w:sz="4" w:space="0" w:color="auto"/>
          <w:bottom w:val="single" w:sz="4" w:space="1" w:color="auto"/>
          <w:right w:val="single" w:sz="4" w:space="0" w:color="auto"/>
        </w:pBdr>
        <w:ind w:firstLineChars="100" w:firstLine="210"/>
        <w:rPr>
          <w:ins w:id="4839" w:author="岩下" w:date="2015-10-05T13:48:00Z"/>
          <w:rFonts w:ascii="ＭＳ Ｐゴシック" w:eastAsia="ＭＳ Ｐゴシック" w:hAnsi="ＭＳ Ｐゴシック" w:cs="ＭＳ ゴシック"/>
          <w:kern w:val="0"/>
          <w:szCs w:val="20"/>
        </w:rPr>
      </w:pPr>
      <w:ins w:id="4840" w:author="岩下" w:date="2015-10-05T13:47:00Z">
        <w:r w:rsidRPr="005D0DEA">
          <w:rPr>
            <w:rFonts w:ascii="ＭＳ Ｐゴシック" w:eastAsia="ＭＳ Ｐゴシック" w:hAnsi="ＭＳ Ｐゴシック" w:cs="ＭＳ ゴシック"/>
            <w:kern w:val="0"/>
            <w:szCs w:val="20"/>
          </w:rPr>
          <w:t>&lt;/</w:t>
        </w:r>
      </w:ins>
      <w:ins w:id="4841" w:author="岩下" w:date="2015-10-05T13:48:00Z">
        <w:r w:rsidRPr="005D0DEA">
          <w:rPr>
            <w:rFonts w:ascii="ＭＳ Ｐゴシック" w:eastAsia="ＭＳ Ｐゴシック" w:hAnsi="ＭＳ Ｐゴシック" w:cs="ＭＳ ゴシック"/>
            <w:kern w:val="0"/>
            <w:szCs w:val="20"/>
          </w:rPr>
          <w:t>cast</w:t>
        </w:r>
      </w:ins>
      <w:ins w:id="4842" w:author="岩下" w:date="2015-10-05T13:47:00Z">
        <w:r w:rsidRPr="005D0DEA">
          <w:rPr>
            <w:rFonts w:ascii="ＭＳ Ｐゴシック" w:eastAsia="ＭＳ Ｐゴシック" w:hAnsi="ＭＳ Ｐゴシック" w:cs="ＭＳ ゴシック"/>
            <w:kern w:val="0"/>
            <w:szCs w:val="20"/>
          </w:rPr>
          <w:t>Expr&gt;</w:t>
        </w:r>
      </w:ins>
    </w:p>
    <w:p w14:paraId="2CA86505" w14:textId="77777777" w:rsidR="004C6578" w:rsidRDefault="004C6578" w:rsidP="004C6578">
      <w:pPr>
        <w:rPr>
          <w:ins w:id="4843" w:author="岩下" w:date="2015-10-05T13:52:00Z"/>
          <w:rFonts w:ascii="ＭＳ Ｐゴシック" w:eastAsia="ＭＳ Ｐゴシック" w:hAnsi="ＭＳ Ｐゴシック"/>
        </w:rPr>
      </w:pPr>
      <w:ins w:id="4844" w:author="岩下" w:date="2015-10-05T13:4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3ED94ED5" w14:textId="06349B3D" w:rsidR="004C6578" w:rsidRDefault="004C6578" w:rsidP="004C6578">
      <w:pPr>
        <w:rPr>
          <w:ins w:id="4845" w:author="岩下" w:date="2015-10-05T13:47:00Z"/>
          <w:rFonts w:ascii="ＭＳ Ｐゴシック" w:eastAsia="ＭＳ Ｐゴシック" w:hAnsi="ＭＳ Ｐゴシック"/>
        </w:rPr>
      </w:pPr>
      <w:ins w:id="4846" w:author="岩下" w:date="2015-10-05T13:5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is_gccExtension</w:t>
        </w:r>
      </w:ins>
    </w:p>
    <w:p w14:paraId="62DE2635" w14:textId="77777777" w:rsidR="00142CB8" w:rsidRDefault="00142CB8" w:rsidP="00142CB8"/>
    <w:p w14:paraId="7F6CAE72" w14:textId="09313E9C" w:rsidR="00F54F45" w:rsidDel="004C6578" w:rsidRDefault="00F54F45" w:rsidP="00142CB8">
      <w:pPr>
        <w:ind w:firstLineChars="100" w:firstLine="210"/>
        <w:rPr>
          <w:del w:id="4847" w:author="岩下" w:date="2015-10-05T13:52:00Z"/>
        </w:rPr>
      </w:pPr>
      <w:del w:id="4848" w:author="岩下" w:date="2015-10-05T13:52:00Z">
        <w:r w:rsidDel="004C6578">
          <w:delText>以下の属性を持つ</w:delText>
        </w:r>
      </w:del>
    </w:p>
    <w:p w14:paraId="076D3A89" w14:textId="413B8ED5" w:rsidR="00142CB8" w:rsidDel="004C6578" w:rsidRDefault="00142CB8" w:rsidP="00142CB8">
      <w:pPr>
        <w:rPr>
          <w:del w:id="4849" w:author="岩下" w:date="2015-10-05T13:52:00Z"/>
        </w:rPr>
      </w:pPr>
    </w:p>
    <w:p w14:paraId="046B5BA3" w14:textId="3E401B50" w:rsidR="00F54F45" w:rsidRPr="00142CB8" w:rsidDel="004C6578" w:rsidRDefault="00F54F45" w:rsidP="00613D85">
      <w:pPr>
        <w:numPr>
          <w:ilvl w:val="0"/>
          <w:numId w:val="35"/>
        </w:numPr>
        <w:ind w:hanging="240"/>
        <w:rPr>
          <w:del w:id="4850" w:author="岩下" w:date="2015-10-05T13:52:00Z"/>
        </w:rPr>
      </w:pPr>
      <w:del w:id="4851" w:author="岩下" w:date="2015-10-05T13:52:00Z">
        <w:r w:rsidDel="004C6578">
          <w:delText>type</w:delText>
        </w:r>
        <w:r w:rsidDel="004C6578">
          <w:delText>属性</w:delText>
        </w:r>
        <w:r w:rsidR="004B4E28" w:rsidDel="004C6578">
          <w:delText xml:space="preserve">　－　</w:delText>
        </w:r>
        <w:r w:rsidDel="004C6578">
          <w:delText>変換後の式のタイプを指定する。</w:delText>
        </w:r>
      </w:del>
    </w:p>
    <w:p w14:paraId="25A722BB" w14:textId="11013ADB" w:rsidR="00F54F45" w:rsidRPr="00142CB8" w:rsidDel="004C6578" w:rsidRDefault="00F54F45" w:rsidP="00613D85">
      <w:pPr>
        <w:numPr>
          <w:ilvl w:val="0"/>
          <w:numId w:val="35"/>
        </w:numPr>
        <w:ind w:hanging="240"/>
        <w:rPr>
          <w:del w:id="4852" w:author="岩下" w:date="2015-10-05T13:52:00Z"/>
        </w:rPr>
      </w:pPr>
      <w:del w:id="4853" w:author="岩下" w:date="2015-10-05T13:52:00Z">
        <w:r w:rsidRPr="00142CB8" w:rsidDel="004C6578">
          <w:delText>is_gccExtension</w:delText>
        </w:r>
        <w:r w:rsidRPr="00142CB8" w:rsidDel="004C6578">
          <w:delText>属性</w:delText>
        </w:r>
      </w:del>
    </w:p>
    <w:p w14:paraId="17EC2159" w14:textId="2CB4C4D8" w:rsidR="00142CB8" w:rsidDel="00FA4A70" w:rsidRDefault="00142CB8" w:rsidP="00142CB8">
      <w:pPr>
        <w:rPr>
          <w:del w:id="4854" w:author="岩下" w:date="2015-10-05T15:17:00Z"/>
        </w:rPr>
      </w:pPr>
    </w:p>
    <w:p w14:paraId="10043EFB" w14:textId="1CF202AB" w:rsidR="00142CB8" w:rsidRDefault="00F54F45">
      <w:pPr>
        <w:ind w:firstLineChars="100" w:firstLine="210"/>
        <w:pPrChange w:id="4855" w:author="岩下" w:date="2015-10-05T15:17:00Z">
          <w:pPr/>
        </w:pPrChange>
      </w:pPr>
      <w:r>
        <w:t>以下の子</w:t>
      </w:r>
      <w:r w:rsidR="004B4E28">
        <w:t>要素</w:t>
      </w:r>
      <w:r>
        <w:t>を持つ。</w:t>
      </w:r>
    </w:p>
    <w:p w14:paraId="0DF0EA5E" w14:textId="0828C127" w:rsidR="00F54F45" w:rsidRPr="00142CB8" w:rsidRDefault="00F54F45" w:rsidP="00613D85">
      <w:pPr>
        <w:numPr>
          <w:ilvl w:val="0"/>
          <w:numId w:val="36"/>
        </w:numPr>
        <w:ind w:hanging="240"/>
      </w:pPr>
      <w:del w:id="4856" w:author="岩下" w:date="2015-10-05T15:45:00Z">
        <w:r w:rsidDel="00862EDD">
          <w:delText>valu</w:delText>
        </w:r>
      </w:del>
      <w:del w:id="4857" w:author="岩下" w:date="2015-10-05T15:44:00Z">
        <w:r w:rsidDel="00862EDD">
          <w:delText>e</w:delText>
        </w:r>
        <w:r w:rsidR="004B4E28" w:rsidDel="00862EDD">
          <w:delText xml:space="preserve">　－　</w:delText>
        </w:r>
      </w:del>
      <w:ins w:id="4858" w:author="岩下" w:date="2015-10-05T15:44:00Z">
        <w:r w:rsidR="00A6484C">
          <w:t>cast</w:t>
        </w:r>
        <w:r w:rsidR="00A6484C">
          <w:rPr>
            <w:rFonts w:hint="eastAsia"/>
          </w:rPr>
          <w:t>される式、または、</w:t>
        </w:r>
      </w:ins>
      <w:r>
        <w:t>複合リテラルのリテラル部</w:t>
      </w:r>
      <w:del w:id="4859" w:author="岩下" w:date="2015-10-05T15:45:00Z">
        <w:r w:rsidDel="00862EDD">
          <w:delText>を表す。</w:delText>
        </w:r>
      </w:del>
    </w:p>
    <w:p w14:paraId="6E5BE10D" w14:textId="77777777" w:rsidR="00270A7E" w:rsidRDefault="00270A7E" w:rsidP="00270A7E">
      <w:pPr>
        <w:rPr>
          <w:ins w:id="4860" w:author="岩下" w:date="2015-10-05T15:17:00Z"/>
        </w:rPr>
      </w:pPr>
    </w:p>
    <w:p w14:paraId="2DF04F16" w14:textId="423B988B" w:rsidR="00FA4A70" w:rsidRDefault="00FA4A70" w:rsidP="00270A7E">
      <w:pPr>
        <w:rPr>
          <w:ins w:id="4861" w:author="岩下" w:date="2015-10-05T15:17:00Z"/>
        </w:rPr>
      </w:pPr>
      <w:ins w:id="4862" w:author="岩下" w:date="2015-10-05T15:17:00Z">
        <w:r>
          <w:rPr>
            <w:rFonts w:hint="eastAsia"/>
          </w:rPr>
          <w:t>備考：</w:t>
        </w:r>
      </w:ins>
    </w:p>
    <w:p w14:paraId="0357E225" w14:textId="12DED094" w:rsidR="00FA4A70" w:rsidRDefault="00FA4A70">
      <w:pPr>
        <w:ind w:firstLineChars="100" w:firstLine="210"/>
        <w:rPr>
          <w:ins w:id="4863" w:author="岩下" w:date="2015-10-05T15:17:00Z"/>
        </w:rPr>
        <w:pPrChange w:id="4864" w:author="岩下" w:date="2015-10-15T13:49:00Z">
          <w:pPr/>
        </w:pPrChange>
      </w:pPr>
      <w:ins w:id="4865" w:author="岩下" w:date="2015-10-05T15:17:00Z">
        <w:r>
          <w:rPr>
            <w:rFonts w:hint="eastAsia"/>
          </w:rPr>
          <w:t>現在の</w:t>
        </w:r>
      </w:ins>
      <w:ins w:id="4866" w:author="岩下" w:date="2015-10-05T15:18:00Z">
        <w:r>
          <w:t>C_Front</w:t>
        </w:r>
        <w:r>
          <w:rPr>
            <w:rFonts w:hint="eastAsia"/>
          </w:rPr>
          <w:t>では、</w:t>
        </w:r>
      </w:ins>
      <w:ins w:id="4867" w:author="岩下" w:date="2015-10-05T15:17:00Z">
        <w:r>
          <w:rPr>
            <w:rFonts w:hint="eastAsia"/>
          </w:rPr>
          <w:t>複合リテラル</w:t>
        </w:r>
      </w:ins>
      <w:ins w:id="4868" w:author="岩下" w:date="2015-10-05T15:18:00Z">
        <w:r>
          <w:rPr>
            <w:rFonts w:hint="eastAsia"/>
          </w:rPr>
          <w:t>にこの表現は使われておらず、</w:t>
        </w:r>
        <w:r>
          <w:t>compoundValue</w:t>
        </w:r>
        <w:r>
          <w:rPr>
            <w:rFonts w:hint="eastAsia"/>
          </w:rPr>
          <w:t>要素または</w:t>
        </w:r>
        <w:r>
          <w:t>compoundValueAddr</w:t>
        </w:r>
        <w:r>
          <w:rPr>
            <w:rFonts w:hint="eastAsia"/>
          </w:rPr>
          <w:t>要素</w:t>
        </w:r>
      </w:ins>
      <w:ins w:id="4869" w:author="岩下" w:date="2015-10-05T15:19:00Z">
        <w:r>
          <w:rPr>
            <w:rFonts w:hint="eastAsia"/>
          </w:rPr>
          <w:t>（</w:t>
        </w:r>
      </w:ins>
      <w:ins w:id="4870" w:author="岩下" w:date="2015-10-05T15:21:00Z">
        <w:r>
          <w:fldChar w:fldCharType="begin"/>
        </w:r>
        <w:r>
          <w:instrText xml:space="preserve"> REF </w:instrText>
        </w:r>
        <w:r>
          <w:rPr>
            <w:rFonts w:hint="eastAsia"/>
          </w:rPr>
          <w:instrText>_Ref305677804 \n \h</w:instrText>
        </w:r>
        <w:r>
          <w:instrText xml:space="preserve"> </w:instrText>
        </w:r>
      </w:ins>
      <w:r>
        <w:fldChar w:fldCharType="separate"/>
      </w:r>
      <w:ins w:id="4871" w:author="Youichi KOYAMA" w:date="2016-03-17T11:55:00Z">
        <w:r w:rsidR="006A16F7">
          <w:t>7.7</w:t>
        </w:r>
      </w:ins>
      <w:ins w:id="4872" w:author="岩下" w:date="2015-10-05T15:21:00Z">
        <w:r>
          <w:fldChar w:fldCharType="end"/>
        </w:r>
      </w:ins>
      <w:ins w:id="4873" w:author="岩下" w:date="2015-10-05T15:19:00Z">
        <w:r>
          <w:rPr>
            <w:rFonts w:hint="eastAsia"/>
          </w:rPr>
          <w:t>節）</w:t>
        </w:r>
      </w:ins>
      <w:ins w:id="4874" w:author="岩下" w:date="2015-10-05T15:18:00Z">
        <w:r>
          <w:rPr>
            <w:rFonts w:hint="eastAsia"/>
          </w:rPr>
          <w:t>が使われている。</w:t>
        </w:r>
      </w:ins>
      <w:ins w:id="4875" w:author="岩下" w:date="2015-10-05T15:24:00Z">
        <w:r>
          <w:rPr>
            <w:rFonts w:hint="eastAsia"/>
          </w:rPr>
          <w:t>キャスト</w:t>
        </w:r>
        <w:r w:rsidR="0002144A">
          <w:rPr>
            <w:rFonts w:hint="eastAsia"/>
          </w:rPr>
          <w:t>は</w:t>
        </w:r>
        <w:r w:rsidR="0002144A">
          <w:t>C++</w:t>
        </w:r>
        <w:r w:rsidR="0002144A">
          <w:rPr>
            <w:rFonts w:hint="eastAsia"/>
          </w:rPr>
          <w:t>仕様の</w:t>
        </w:r>
      </w:ins>
      <w:ins w:id="4876" w:author="岩下" w:date="2015-10-05T15:25:00Z">
        <w:r w:rsidR="0002144A">
          <w:t>static_cast, const_cast</w:t>
        </w:r>
        <w:r w:rsidR="0002144A">
          <w:rPr>
            <w:rFonts w:hint="eastAsia"/>
          </w:rPr>
          <w:t>または</w:t>
        </w:r>
        <w:r w:rsidR="0002144A">
          <w:t>reinterpret_cast</w:t>
        </w:r>
        <w:r w:rsidR="0002144A">
          <w:rPr>
            <w:rFonts w:hint="eastAsia"/>
          </w:rPr>
          <w:t>に変換して</w:t>
        </w:r>
      </w:ins>
      <w:ins w:id="4877" w:author="岩下" w:date="2015-10-05T15:26:00Z">
        <w:r w:rsidR="0002144A">
          <w:rPr>
            <w:rFonts w:hint="eastAsia"/>
          </w:rPr>
          <w:t>表現する方が、バリエーションの削減</w:t>
        </w:r>
      </w:ins>
      <w:ins w:id="4878" w:author="岩下" w:date="2015-10-05T15:27:00Z">
        <w:r w:rsidR="0002144A">
          <w:rPr>
            <w:rFonts w:hint="eastAsia"/>
          </w:rPr>
          <w:t>になるため望ましい。</w:t>
        </w:r>
      </w:ins>
      <w:ins w:id="4879" w:author="岩下" w:date="2015-10-05T15:28:00Z">
        <w:r w:rsidR="0002144A">
          <w:rPr>
            <w:rFonts w:hint="eastAsia"/>
          </w:rPr>
          <w:t>どちらの</w:t>
        </w:r>
      </w:ins>
      <w:ins w:id="4880" w:author="岩下" w:date="2015-10-05T15:36:00Z">
        <w:r w:rsidR="00A6484C">
          <w:rPr>
            <w:rFonts w:hint="eastAsia"/>
          </w:rPr>
          <w:t>用途</w:t>
        </w:r>
      </w:ins>
      <w:ins w:id="4881" w:author="岩下" w:date="2015-10-05T15:28:00Z">
        <w:r w:rsidR="0002144A">
          <w:rPr>
            <w:rFonts w:hint="eastAsia"/>
          </w:rPr>
          <w:t>にも使われない</w:t>
        </w:r>
      </w:ins>
      <w:ins w:id="4882" w:author="岩下" w:date="2015-10-05T15:36:00Z">
        <w:r w:rsidR="00A6484C">
          <w:rPr>
            <w:rFonts w:hint="eastAsia"/>
          </w:rPr>
          <w:t>のであれば</w:t>
        </w:r>
      </w:ins>
      <w:ins w:id="4883" w:author="岩下" w:date="2015-10-05T15:28:00Z">
        <w:r w:rsidR="0002144A">
          <w:rPr>
            <w:rFonts w:hint="eastAsia"/>
          </w:rPr>
          <w:t>、</w:t>
        </w:r>
      </w:ins>
      <w:ins w:id="4884" w:author="岩下" w:date="2015-10-05T15:27:00Z">
        <w:r w:rsidR="0002144A">
          <w:t>castExpr</w:t>
        </w:r>
      </w:ins>
      <w:ins w:id="4885" w:author="岩下" w:date="2015-10-05T15:28:00Z">
        <w:r w:rsidR="0002144A">
          <w:rPr>
            <w:rFonts w:hint="eastAsia"/>
          </w:rPr>
          <w:t>は廃止すべきと考える。</w:t>
        </w:r>
      </w:ins>
    </w:p>
    <w:p w14:paraId="10F8B7DD" w14:textId="40ED06D1" w:rsidR="00FA4A70" w:rsidRDefault="006F6FA0" w:rsidP="00270A7E">
      <w:pPr>
        <w:rPr>
          <w:ins w:id="4886" w:author="Youichi KOYAMA" w:date="2016-03-25T16:18:00Z"/>
        </w:rPr>
      </w:pPr>
      <w:ins w:id="4887" w:author="Youichi KOYAMA" w:date="2016-03-25T16:18:00Z">
        <w:r>
          <w:rPr>
            <w:rFonts w:hint="eastAsia"/>
          </w:rPr>
          <w:t>備考の備考：</w:t>
        </w:r>
        <w:r>
          <w:rPr>
            <w:rFonts w:hint="eastAsia"/>
          </w:rPr>
          <w:t>C++</w:t>
        </w:r>
        <w:r>
          <w:rPr>
            <w:rFonts w:hint="eastAsia"/>
          </w:rPr>
          <w:t>においても</w:t>
        </w:r>
        <w:r>
          <w:rPr>
            <w:rFonts w:hint="eastAsia"/>
          </w:rPr>
          <w:t>C</w:t>
        </w:r>
        <w:r>
          <w:rPr>
            <w:rFonts w:hint="eastAsia"/>
          </w:rPr>
          <w:t>スタイルのキャストを書いた場合は</w:t>
        </w:r>
        <w:r>
          <w:rPr>
            <w:rFonts w:hint="eastAsia"/>
          </w:rPr>
          <w:t xml:space="preserve"> static_cast</w:t>
        </w:r>
        <w:r>
          <w:rPr>
            <w:rFonts w:hint="eastAsia"/>
          </w:rPr>
          <w:t>等とは違う意味になるので、この仕様は残さざるを得ないと考える。</w:t>
        </w:r>
      </w:ins>
    </w:p>
    <w:p w14:paraId="22CC7955" w14:textId="77777777" w:rsidR="006F6FA0" w:rsidRDefault="006F6FA0" w:rsidP="00270A7E">
      <w:pPr>
        <w:rPr>
          <w:rFonts w:hint="eastAsia"/>
        </w:rPr>
      </w:pPr>
    </w:p>
    <w:p w14:paraId="1D1F2605" w14:textId="13B3394B" w:rsidR="00A6484C" w:rsidRDefault="00A6484C" w:rsidP="00A6484C">
      <w:pPr>
        <w:pStyle w:val="2"/>
        <w:rPr>
          <w:ins w:id="4888" w:author="岩下" w:date="2015-10-05T15:37:00Z"/>
        </w:rPr>
      </w:pPr>
      <w:bookmarkStart w:id="4889" w:name="_Toc306557468"/>
      <w:bookmarkStart w:id="4890" w:name="_Toc223755533"/>
      <w:bookmarkStart w:id="4891" w:name="_Toc223755739"/>
      <w:bookmarkStart w:id="4892" w:name="_Toc422165418"/>
      <w:ins w:id="4893" w:author="岩下" w:date="2015-10-05T15:38:00Z">
        <w:r>
          <w:rPr>
            <w:rFonts w:hint="eastAsia"/>
          </w:rPr>
          <w:t>キャスト</w:t>
        </w:r>
      </w:ins>
      <w:ins w:id="4894" w:author="岩下" w:date="2015-10-05T15:37:00Z">
        <w:r>
          <w:rPr>
            <w:rFonts w:hint="eastAsia"/>
          </w:rPr>
          <w:t>要素（</w:t>
        </w:r>
      </w:ins>
      <w:ins w:id="4895" w:author="岩下" w:date="2015-10-05T15:38:00Z">
        <w:r>
          <w:t>staticCast</w:t>
        </w:r>
      </w:ins>
      <w:ins w:id="4896" w:author="岩下" w:date="2015-10-05T15:40:00Z">
        <w:r>
          <w:t xml:space="preserve">, </w:t>
        </w:r>
      </w:ins>
      <w:ins w:id="4897" w:author="岩下" w:date="2015-10-05T15:38:00Z">
        <w:r>
          <w:t>dynamicCast</w:t>
        </w:r>
      </w:ins>
      <w:ins w:id="4898" w:author="岩下" w:date="2015-10-05T15:40:00Z">
        <w:r>
          <w:t xml:space="preserve">, </w:t>
        </w:r>
      </w:ins>
      <w:ins w:id="4899" w:author="岩下" w:date="2015-10-05T15:38:00Z">
        <w:r>
          <w:t>constCast</w:t>
        </w:r>
      </w:ins>
      <w:ins w:id="4900" w:author="岩下" w:date="2015-10-05T15:40:00Z">
        <w:r>
          <w:t xml:space="preserve">, </w:t>
        </w:r>
      </w:ins>
      <w:ins w:id="4901" w:author="岩下" w:date="2015-10-05T15:38:00Z">
        <w:r>
          <w:t>reinterpretCast</w:t>
        </w:r>
      </w:ins>
      <w:ins w:id="4902" w:author="岩下" w:date="2015-10-05T15:37:00Z">
        <w:r>
          <w:rPr>
            <w:rFonts w:hint="eastAsia"/>
          </w:rPr>
          <w:t>）</w:t>
        </w:r>
      </w:ins>
      <w:ins w:id="4903" w:author="岩下" w:date="2015-10-05T15:41:00Z">
        <w:r>
          <w:rPr>
            <w:rFonts w:hint="eastAsia"/>
          </w:rPr>
          <w:t>（</w:t>
        </w:r>
        <w:r>
          <w:t>C++</w:t>
        </w:r>
        <w:r>
          <w:rPr>
            <w:rFonts w:hint="eastAsia"/>
          </w:rPr>
          <w:t>）</w:t>
        </w:r>
      </w:ins>
      <w:bookmarkEnd w:id="4889"/>
    </w:p>
    <w:p w14:paraId="4F0251C7" w14:textId="6B154C38" w:rsidR="00A6484C" w:rsidRDefault="00862EDD" w:rsidP="00A6484C">
      <w:pPr>
        <w:ind w:firstLineChars="100" w:firstLine="210"/>
        <w:rPr>
          <w:ins w:id="4904" w:author="岩下" w:date="2015-10-05T15:37:00Z"/>
        </w:rPr>
      </w:pPr>
      <w:ins w:id="4905" w:author="岩下" w:date="2015-10-05T15:53:00Z">
        <w:r>
          <w:rPr>
            <w:rFonts w:hint="eastAsia"/>
          </w:rPr>
          <w:t>順に、</w:t>
        </w:r>
        <w:r>
          <w:t>C++</w:t>
        </w:r>
        <w:r>
          <w:rPr>
            <w:rFonts w:hint="eastAsia"/>
          </w:rPr>
          <w:t>の</w:t>
        </w:r>
        <w:r>
          <w:t>static_cast</w:t>
        </w:r>
        <w:r>
          <w:rPr>
            <w:rFonts w:hint="eastAsia"/>
          </w:rPr>
          <w:t>, dynamic_cast, const_cast</w:t>
        </w:r>
        <w:r>
          <w:rPr>
            <w:rFonts w:hint="eastAsia"/>
          </w:rPr>
          <w:t>および</w:t>
        </w:r>
        <w:r>
          <w:t>reinterpret_cast</w:t>
        </w:r>
        <w:r>
          <w:rPr>
            <w:rFonts w:hint="eastAsia"/>
          </w:rPr>
          <w:t>を表現する。</w:t>
        </w:r>
      </w:ins>
    </w:p>
    <w:p w14:paraId="27082679" w14:textId="39674445"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906" w:author="岩下" w:date="2015-10-05T15:37:00Z"/>
          <w:rFonts w:ascii="ＭＳ Ｐゴシック" w:eastAsia="ＭＳ Ｐゴシック" w:hAnsi="ＭＳ Ｐゴシック" w:cs="ＭＳ ゴシック"/>
          <w:kern w:val="0"/>
          <w:szCs w:val="20"/>
        </w:rPr>
      </w:pPr>
      <w:ins w:id="4907" w:author="岩下" w:date="2015-10-05T15:37:00Z">
        <w:r w:rsidRPr="003C315A">
          <w:rPr>
            <w:rFonts w:ascii="ＭＳ Ｐゴシック" w:eastAsia="ＭＳ Ｐゴシック" w:hAnsi="ＭＳ Ｐゴシック" w:cs="ＭＳ ゴシック"/>
            <w:kern w:val="0"/>
            <w:szCs w:val="20"/>
          </w:rPr>
          <w:t>&lt;</w:t>
        </w:r>
      </w:ins>
      <w:ins w:id="4908" w:author="岩下" w:date="2015-10-05T15:42:00Z">
        <w:r>
          <w:rPr>
            <w:rFonts w:ascii="ＭＳ Ｐゴシック" w:eastAsia="ＭＳ Ｐゴシック" w:hAnsi="ＭＳ Ｐゴシック" w:cs="ＭＳ ゴシック"/>
            <w:kern w:val="0"/>
            <w:szCs w:val="20"/>
          </w:rPr>
          <w:t>staticCast</w:t>
        </w:r>
      </w:ins>
      <w:ins w:id="4909" w:author="岩下" w:date="2015-10-05T15:37:00Z">
        <w:r w:rsidRPr="003C315A">
          <w:rPr>
            <w:rFonts w:ascii="ＭＳ Ｐゴシック" w:eastAsia="ＭＳ Ｐゴシック" w:hAnsi="ＭＳ Ｐゴシック" w:cs="ＭＳ ゴシック"/>
            <w:kern w:val="0"/>
            <w:szCs w:val="20"/>
          </w:rPr>
          <w:t>&gt;</w:t>
        </w:r>
      </w:ins>
      <w:ins w:id="4910" w:author="岩下" w:date="2015-10-05T15:42:00Z">
        <w:r>
          <w:rPr>
            <w:rFonts w:ascii="ＭＳ Ｐゴシック" w:eastAsia="ＭＳ Ｐゴシック" w:hAnsi="ＭＳ Ｐゴシック" w:cs="ＭＳ ゴシック"/>
            <w:kern w:val="0"/>
            <w:szCs w:val="20"/>
          </w:rPr>
          <w:t xml:space="preserve"> </w:t>
        </w:r>
        <w:r w:rsidRPr="00A6484C">
          <w:rPr>
            <w:rFonts w:ascii="ＭＳ Ｐゴシック" w:eastAsia="ＭＳ Ｐゴシック" w:hAnsi="ＭＳ Ｐゴシック" w:cs="ＭＳ ゴシック"/>
            <w:i/>
            <w:kern w:val="0"/>
            <w:szCs w:val="20"/>
            <w:rPrChange w:id="4911"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&lt;dynamicCast&gt; </w:t>
        </w:r>
        <w:r w:rsidRPr="00A6484C">
          <w:rPr>
            <w:rFonts w:ascii="ＭＳ Ｐゴシック" w:eastAsia="ＭＳ Ｐゴシック" w:hAnsi="ＭＳ Ｐゴシック" w:cs="ＭＳ ゴシック"/>
            <w:i/>
            <w:kern w:val="0"/>
            <w:szCs w:val="20"/>
            <w:rPrChange w:id="4912"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&lt;constCast&gt; </w:t>
        </w:r>
        <w:r w:rsidRPr="00A6484C">
          <w:rPr>
            <w:rFonts w:ascii="ＭＳ Ｐゴシック" w:eastAsia="ＭＳ Ｐゴシック" w:hAnsi="ＭＳ Ｐゴシック" w:cs="ＭＳ ゴシック"/>
            <w:i/>
            <w:kern w:val="0"/>
            <w:szCs w:val="20"/>
            <w:rPrChange w:id="4913" w:author="岩下" w:date="2015-10-05T15:42:00Z">
              <w:rPr>
                <w:rFonts w:ascii="ＭＳ Ｐゴシック" w:eastAsia="ＭＳ Ｐゴシック" w:hAnsi="ＭＳ Ｐゴシック" w:cs="ＭＳ ゴシック"/>
                <w:kern w:val="0"/>
                <w:szCs w:val="20"/>
              </w:rPr>
            </w:rPrChange>
          </w:rPr>
          <w:t>or</w:t>
        </w:r>
        <w:r>
          <w:rPr>
            <w:rFonts w:ascii="ＭＳ Ｐゴシック" w:eastAsia="ＭＳ Ｐゴシック" w:hAnsi="ＭＳ Ｐゴシック" w:cs="ＭＳ ゴシック"/>
            <w:kern w:val="0"/>
            <w:szCs w:val="20"/>
          </w:rPr>
          <w:t xml:space="preserve"> &lt;reinterpretCast&gt;</w:t>
        </w:r>
      </w:ins>
    </w:p>
    <w:p w14:paraId="7EB8A800" w14:textId="77777777"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914" w:author="岩下" w:date="2015-10-05T15:37:00Z"/>
          <w:rFonts w:ascii="ＭＳ Ｐゴシック" w:eastAsia="ＭＳ Ｐゴシック" w:hAnsi="ＭＳ Ｐゴシック" w:cs="ＭＳ ゴシック"/>
          <w:kern w:val="0"/>
          <w:szCs w:val="20"/>
        </w:rPr>
      </w:pPr>
      <w:ins w:id="4915" w:author="岩下" w:date="2015-10-05T15:37:00Z">
        <w:r w:rsidRPr="003C315A">
          <w:rPr>
            <w:rFonts w:ascii="ＭＳ Ｐゴシック" w:eastAsia="ＭＳ Ｐゴシック" w:hAnsi="ＭＳ Ｐゴシック" w:cs="ＭＳ ゴシック"/>
            <w:kern w:val="0"/>
            <w:szCs w:val="20"/>
          </w:rPr>
          <w:t xml:space="preserve">  </w:t>
        </w:r>
        <w:r w:rsidRPr="003C315A">
          <w:rPr>
            <w:rFonts w:ascii="ＭＳ Ｐゴシック" w:eastAsia="ＭＳ Ｐゴシック" w:hAnsi="ＭＳ Ｐゴシック" w:cs="ＭＳ ゴシック" w:hint="eastAsia"/>
            <w:kern w:val="0"/>
            <w:szCs w:val="20"/>
          </w:rPr>
          <w:t>式の要素</w:t>
        </w:r>
      </w:ins>
    </w:p>
    <w:p w14:paraId="7A7F7B67" w14:textId="54B05C73" w:rsidR="00A6484C" w:rsidRPr="003C315A" w:rsidRDefault="00A6484C" w:rsidP="00A6484C">
      <w:pPr>
        <w:pBdr>
          <w:top w:val="single" w:sz="4" w:space="1" w:color="auto"/>
          <w:left w:val="single" w:sz="4" w:space="0" w:color="auto"/>
          <w:bottom w:val="single" w:sz="4" w:space="1" w:color="auto"/>
          <w:right w:val="single" w:sz="4" w:space="0" w:color="auto"/>
        </w:pBdr>
        <w:ind w:firstLineChars="100" w:firstLine="210"/>
        <w:rPr>
          <w:ins w:id="4916" w:author="岩下" w:date="2015-10-05T15:43:00Z"/>
          <w:rFonts w:ascii="ＭＳ Ｐゴシック" w:eastAsia="ＭＳ Ｐゴシック" w:hAnsi="ＭＳ Ｐゴシック" w:cs="ＭＳ ゴシック"/>
          <w:kern w:val="0"/>
          <w:szCs w:val="20"/>
        </w:rPr>
      </w:pPr>
      <w:ins w:id="4917" w:author="岩下" w:date="2015-10-05T15:43:00Z">
        <w:r w:rsidRPr="003C315A">
          <w:rPr>
            <w:rFonts w:ascii="ＭＳ Ｐゴシック" w:eastAsia="ＭＳ Ｐゴシック" w:hAnsi="ＭＳ Ｐゴシック" w:cs="ＭＳ ゴシック"/>
            <w:kern w:val="0"/>
            <w:szCs w:val="20"/>
          </w:rPr>
          <w:t>&lt;</w:t>
        </w:r>
        <w:r>
          <w:rPr>
            <w:rFonts w:ascii="ＭＳ Ｐゴシック" w:eastAsia="ＭＳ Ｐゴシック" w:hAnsi="ＭＳ Ｐゴシック" w:cs="ＭＳ ゴシック"/>
            <w:kern w:val="0"/>
            <w:szCs w:val="20"/>
          </w:rPr>
          <w:t>/staticCast</w:t>
        </w:r>
        <w:r w:rsidRPr="003C315A">
          <w:rPr>
            <w:rFonts w:ascii="ＭＳ Ｐゴシック" w:eastAsia="ＭＳ Ｐゴシック" w:hAnsi="ＭＳ Ｐゴシック" w:cs="ＭＳ ゴシック"/>
            <w:kern w:val="0"/>
            <w:szCs w:val="20"/>
          </w:rPr>
          <w:t>&gt;</w:t>
        </w:r>
        <w:r>
          <w:rPr>
            <w:rFonts w:ascii="ＭＳ Ｐゴシック" w:eastAsia="ＭＳ Ｐゴシック" w:hAnsi="ＭＳ Ｐゴシック" w:cs="ＭＳ ゴシック"/>
            <w:kern w:val="0"/>
            <w:szCs w:val="20"/>
          </w:rPr>
          <w:t xml:space="preserve">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&lt;/dynamicCast&gt;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&lt;/constCast&gt; </w:t>
        </w:r>
        <w:r w:rsidRPr="003C315A">
          <w:rPr>
            <w:rFonts w:ascii="ＭＳ Ｐゴシック" w:eastAsia="ＭＳ Ｐゴシック" w:hAnsi="ＭＳ Ｐゴシック" w:cs="ＭＳ ゴシック"/>
            <w:i/>
            <w:kern w:val="0"/>
            <w:szCs w:val="20"/>
          </w:rPr>
          <w:t>or</w:t>
        </w:r>
        <w:r>
          <w:rPr>
            <w:rFonts w:ascii="ＭＳ Ｐゴシック" w:eastAsia="ＭＳ Ｐゴシック" w:hAnsi="ＭＳ Ｐゴシック" w:cs="ＭＳ ゴシック"/>
            <w:kern w:val="0"/>
            <w:szCs w:val="20"/>
          </w:rPr>
          <w:t xml:space="preserve"> &lt;/reinterpretCast&gt;</w:t>
        </w:r>
      </w:ins>
    </w:p>
    <w:p w14:paraId="070E0D6F" w14:textId="77777777" w:rsidR="00A6484C" w:rsidRDefault="00A6484C" w:rsidP="00A6484C">
      <w:pPr>
        <w:rPr>
          <w:ins w:id="4918" w:author="岩下" w:date="2015-10-05T15:37:00Z"/>
          <w:rFonts w:ascii="ＭＳ Ｐゴシック" w:eastAsia="ＭＳ Ｐゴシック" w:hAnsi="ＭＳ Ｐゴシック"/>
        </w:rPr>
      </w:pPr>
      <w:ins w:id="4919" w:author="岩下" w:date="2015-10-05T15:37: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ECD20B7" w14:textId="77777777" w:rsidR="00A6484C" w:rsidRDefault="00A6484C" w:rsidP="00A6484C">
      <w:pPr>
        <w:rPr>
          <w:ins w:id="4920" w:author="岩下" w:date="2015-10-05T15:37:00Z"/>
        </w:rPr>
      </w:pPr>
    </w:p>
    <w:p w14:paraId="47E2CEE0" w14:textId="425251B4" w:rsidR="00A6484C" w:rsidRPr="00142CB8" w:rsidRDefault="00862EDD">
      <w:pPr>
        <w:ind w:firstLineChars="100" w:firstLine="210"/>
        <w:rPr>
          <w:ins w:id="4921" w:author="岩下" w:date="2015-10-05T15:37:00Z"/>
        </w:rPr>
        <w:pPrChange w:id="4922" w:author="岩下" w:date="2015-10-05T15:47:00Z">
          <w:pPr>
            <w:numPr>
              <w:numId w:val="36"/>
            </w:numPr>
            <w:tabs>
              <w:tab w:val="num" w:pos="420"/>
            </w:tabs>
            <w:ind w:left="420" w:hanging="240"/>
          </w:pPr>
        </w:pPrChange>
      </w:pPr>
      <w:ins w:id="4923" w:author="岩下" w:date="2015-10-05T15:47:00Z">
        <w:r>
          <w:t>C</w:t>
        </w:r>
        <w:r>
          <w:rPr>
            <w:rFonts w:hint="eastAsia"/>
          </w:rPr>
          <w:t>の</w:t>
        </w:r>
        <w:r>
          <w:t>cast</w:t>
        </w:r>
        <w:r>
          <w:rPr>
            <w:rFonts w:hint="eastAsia"/>
          </w:rPr>
          <w:t>は、</w:t>
        </w:r>
        <w:r>
          <w:t>staticCast</w:t>
        </w:r>
        <w:r>
          <w:rPr>
            <w:rFonts w:hint="eastAsia"/>
          </w:rPr>
          <w:t>または</w:t>
        </w:r>
      </w:ins>
      <w:ins w:id="4924" w:author="岩下" w:date="2015-10-05T15:48:00Z">
        <w:r>
          <w:t>constCast</w:t>
        </w:r>
        <w:r>
          <w:rPr>
            <w:rFonts w:hint="eastAsia"/>
          </w:rPr>
          <w:t>または</w:t>
        </w:r>
        <w:r>
          <w:t>reinterpretCast</w:t>
        </w:r>
        <w:r>
          <w:rPr>
            <w:rFonts w:hint="eastAsia"/>
          </w:rPr>
          <w:t>で表現する。</w:t>
        </w:r>
      </w:ins>
    </w:p>
    <w:p w14:paraId="6C01CB89" w14:textId="77777777" w:rsidR="00A6484C" w:rsidRDefault="00A6484C" w:rsidP="00A6484C">
      <w:pPr>
        <w:rPr>
          <w:ins w:id="4925" w:author="岩下" w:date="2015-10-05T15:37:00Z"/>
        </w:rPr>
      </w:pPr>
    </w:p>
    <w:p w14:paraId="55D5A5CF" w14:textId="77777777" w:rsidR="00270A7E" w:rsidRDefault="00270A7E" w:rsidP="00270A7E">
      <w:pPr>
        <w:pStyle w:val="2"/>
      </w:pPr>
      <w:bookmarkStart w:id="4926" w:name="_Toc306557469"/>
      <w:r>
        <w:rPr>
          <w:rFonts w:hint="eastAsia"/>
        </w:rPr>
        <w:t>condExpr</w:t>
      </w:r>
      <w:r>
        <w:rPr>
          <w:rFonts w:hint="eastAsia"/>
        </w:rPr>
        <w:t>要素</w:t>
      </w:r>
      <w:bookmarkEnd w:id="4890"/>
      <w:bookmarkEnd w:id="4891"/>
      <w:bookmarkEnd w:id="4892"/>
      <w:bookmarkEnd w:id="4926"/>
    </w:p>
    <w:p w14:paraId="0046DA3C" w14:textId="67AE1895" w:rsidR="00142CB8" w:rsidRDefault="00F54F45" w:rsidP="00142CB8">
      <w:pPr>
        <w:ind w:firstLineChars="100" w:firstLine="210"/>
      </w:pPr>
      <w:del w:id="4927" w:author="岩下" w:date="2015-10-05T15:51:00Z">
        <w:r w:rsidDel="00862EDD">
          <w:delText>condExpr</w:delText>
        </w:r>
        <w:r w:rsidR="004B4E28" w:rsidDel="00862EDD">
          <w:delText>要素</w:delText>
        </w:r>
        <w:r w:rsidDel="00862EDD">
          <w:delText>は、</w:delText>
        </w:r>
      </w:del>
      <w:r w:rsidR="00F1639C">
        <w:rPr>
          <w:rFonts w:hint="eastAsia"/>
        </w:rPr>
        <w:t>三項</w:t>
      </w:r>
      <w:r>
        <w:t>演算</w:t>
      </w:r>
      <w:del w:id="4928" w:author="岩下" w:date="2015-10-05T15:57:00Z">
        <w:r w:rsidDel="00CD7A4C">
          <w:delText>子</w:delText>
        </w:r>
      </w:del>
      <w:r w:rsidR="00F1639C">
        <w:rPr>
          <w:rFonts w:hint="eastAsia"/>
        </w:rPr>
        <w:t xml:space="preserve"> </w:t>
      </w:r>
      <w:ins w:id="4929" w:author="岩下" w:date="2015-10-05T15:57:00Z">
        <w:r w:rsidR="00CD7A4C" w:rsidRPr="00216153">
          <w:rPr>
            <w:rFonts w:asciiTheme="majorEastAsia" w:eastAsiaTheme="majorEastAsia" w:hAnsiTheme="majorEastAsia"/>
          </w:rPr>
          <w:t xml:space="preserve">x </w:t>
        </w:r>
      </w:ins>
      <w:r w:rsidR="00F1639C" w:rsidRPr="00216153">
        <w:rPr>
          <w:rFonts w:asciiTheme="majorEastAsia" w:eastAsiaTheme="majorEastAsia" w:hAnsiTheme="majorEastAsia"/>
        </w:rPr>
        <w:t xml:space="preserve">? </w:t>
      </w:r>
      <w:ins w:id="4930" w:author="岩下" w:date="2015-10-05T15:57:00Z">
        <w:r w:rsidR="00CD7A4C" w:rsidRPr="00216153">
          <w:rPr>
            <w:rFonts w:asciiTheme="majorEastAsia" w:eastAsiaTheme="majorEastAsia" w:hAnsiTheme="majorEastAsia"/>
          </w:rPr>
          <w:t xml:space="preserve">y </w:t>
        </w:r>
      </w:ins>
      <w:r w:rsidR="00F1639C" w:rsidRPr="00216153">
        <w:rPr>
          <w:rFonts w:asciiTheme="majorEastAsia" w:eastAsiaTheme="majorEastAsia" w:hAnsiTheme="majorEastAsia"/>
        </w:rPr>
        <w:t xml:space="preserve">: </w:t>
      </w:r>
      <w:ins w:id="4931" w:author="岩下" w:date="2015-10-05T15:57:00Z">
        <w:r w:rsidR="00CD7A4C" w:rsidRPr="00216153">
          <w:rPr>
            <w:rFonts w:asciiTheme="majorEastAsia" w:eastAsiaTheme="majorEastAsia" w:hAnsiTheme="majorEastAsia"/>
          </w:rPr>
          <w:t>z</w:t>
        </w:r>
        <w:r w:rsidR="00CD7A4C">
          <w:t xml:space="preserve"> </w:t>
        </w:r>
      </w:ins>
      <w:ins w:id="4932" w:author="岩下" w:date="2015-10-05T15:52:00Z">
        <w:r w:rsidR="00862EDD">
          <w:rPr>
            <w:rFonts w:hint="eastAsia"/>
          </w:rPr>
          <w:t>を表現する</w:t>
        </w:r>
      </w:ins>
      <w:r>
        <w:t>。</w:t>
      </w:r>
    </w:p>
    <w:p w14:paraId="387D1191"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33" w:author="岩下" w:date="2015-10-05T15:56:00Z"/>
          <w:rFonts w:ascii="ＭＳ Ｐゴシック" w:eastAsia="ＭＳ Ｐゴシック" w:hAnsi="ＭＳ Ｐゴシック"/>
          <w:szCs w:val="21"/>
        </w:rPr>
      </w:pPr>
      <w:ins w:id="4934" w:author="岩下" w:date="2015-10-05T15:56:00Z">
        <w:r w:rsidRPr="003C315A">
          <w:rPr>
            <w:rFonts w:ascii="ＭＳ Ｐゴシック" w:eastAsia="ＭＳ Ｐゴシック" w:hAnsi="ＭＳ Ｐゴシック"/>
            <w:szCs w:val="21"/>
          </w:rPr>
          <w:t>&lt;condExpr&gt;</w:t>
        </w:r>
      </w:ins>
    </w:p>
    <w:p w14:paraId="3117AD6F"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35" w:author="岩下" w:date="2015-10-05T15:56:00Z"/>
          <w:rFonts w:ascii="ＭＳ Ｐゴシック" w:eastAsia="ＭＳ Ｐゴシック" w:hAnsi="ＭＳ Ｐゴシック"/>
          <w:szCs w:val="21"/>
        </w:rPr>
      </w:pPr>
      <w:ins w:id="4936" w:author="岩下" w:date="2015-10-05T15:56:00Z">
        <w:r>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式の要素</w:t>
        </w:r>
      </w:ins>
    </w:p>
    <w:p w14:paraId="74655948"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37" w:author="岩下" w:date="2015-10-05T15:56:00Z"/>
          <w:rFonts w:ascii="ＭＳ Ｐゴシック" w:eastAsia="ＭＳ Ｐゴシック" w:hAnsi="ＭＳ Ｐゴシック"/>
          <w:szCs w:val="21"/>
        </w:rPr>
      </w:pPr>
      <w:ins w:id="4938" w:author="岩下" w:date="2015-10-05T15:56:00Z">
        <w:r>
          <w:rPr>
            <w:rFonts w:ascii="ＭＳ Ｐゴシック" w:eastAsia="ＭＳ Ｐゴシック" w:hAnsi="ＭＳ Ｐゴシック"/>
            <w:szCs w:val="21"/>
          </w:rPr>
          <w:t xml:space="preserve">  [ </w:t>
        </w:r>
        <w:r>
          <w:rPr>
            <w:rFonts w:ascii="ＭＳ Ｐゴシック" w:eastAsia="ＭＳ Ｐゴシック" w:hAnsi="ＭＳ Ｐゴシック" w:hint="eastAsia"/>
            <w:szCs w:val="21"/>
          </w:rPr>
          <w:t>式の要素</w:t>
        </w:r>
        <w:r>
          <w:rPr>
            <w:rFonts w:ascii="ＭＳ Ｐゴシック" w:eastAsia="ＭＳ Ｐゴシック" w:hAnsi="ＭＳ Ｐゴシック"/>
            <w:szCs w:val="21"/>
          </w:rPr>
          <w:t xml:space="preserve"> ]</w:t>
        </w:r>
      </w:ins>
    </w:p>
    <w:p w14:paraId="6F1F16D0"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39" w:author="岩下" w:date="2015-10-05T15:56:00Z"/>
          <w:rFonts w:ascii="ＭＳ Ｐゴシック" w:eastAsia="ＭＳ Ｐゴシック" w:hAnsi="ＭＳ Ｐゴシック"/>
          <w:szCs w:val="21"/>
        </w:rPr>
      </w:pPr>
      <w:ins w:id="4940" w:author="岩下" w:date="2015-10-05T15:56:00Z">
        <w:r w:rsidRPr="003C315A">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式の要素</w:t>
        </w:r>
      </w:ins>
    </w:p>
    <w:p w14:paraId="16BB2CEA" w14:textId="77777777"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41" w:author="岩下" w:date="2015-10-05T15:56:00Z"/>
          <w:rFonts w:ascii="ＭＳ Ｐゴシック" w:eastAsia="ＭＳ Ｐゴシック" w:hAnsi="ＭＳ Ｐゴシック"/>
          <w:szCs w:val="21"/>
        </w:rPr>
      </w:pPr>
      <w:ins w:id="4942" w:author="岩下" w:date="2015-10-05T15:56:00Z">
        <w:r w:rsidRPr="003C315A">
          <w:rPr>
            <w:rFonts w:ascii="ＭＳ Ｐゴシック" w:eastAsia="ＭＳ Ｐゴシック" w:hAnsi="ＭＳ Ｐゴシック"/>
            <w:szCs w:val="21"/>
          </w:rPr>
          <w:t>&lt;/condExpr&gt;</w:t>
        </w:r>
      </w:ins>
    </w:p>
    <w:p w14:paraId="1F5072FC" w14:textId="77777777" w:rsidR="00862EDD" w:rsidRDefault="00862EDD" w:rsidP="00862EDD">
      <w:pPr>
        <w:rPr>
          <w:ins w:id="4943" w:author="岩下" w:date="2015-10-05T15:56:00Z"/>
          <w:rFonts w:ascii="ＭＳ Ｐゴシック" w:eastAsia="ＭＳ Ｐゴシック" w:hAnsi="ＭＳ Ｐゴシック"/>
        </w:rPr>
      </w:pPr>
      <w:ins w:id="4944" w:author="岩下" w:date="2015-10-05T15:53: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25B6D085" w14:textId="77777777" w:rsidR="00CD7A4C" w:rsidRDefault="00CD7A4C" w:rsidP="00862EDD">
      <w:pPr>
        <w:rPr>
          <w:ins w:id="4945" w:author="岩下" w:date="2015-10-05T15:53:00Z"/>
          <w:rFonts w:ascii="ＭＳ Ｐゴシック" w:eastAsia="ＭＳ Ｐゴシック" w:hAnsi="ＭＳ Ｐゴシック"/>
        </w:rPr>
      </w:pPr>
    </w:p>
    <w:p w14:paraId="392ECFB8" w14:textId="4AEA0602" w:rsidR="00F54F45" w:rsidRDefault="00F54F45" w:rsidP="00142CB8">
      <w:pPr>
        <w:ind w:firstLineChars="100" w:firstLine="210"/>
        <w:rPr>
          <w:ins w:id="4946" w:author="岩下" w:date="2015-10-15T13:56:00Z"/>
        </w:rPr>
      </w:pPr>
      <w:del w:id="4947" w:author="岩下" w:date="2015-10-05T15:57:00Z">
        <w:r w:rsidDel="00CD7A4C">
          <w:delText>次の例の様に子</w:delText>
        </w:r>
        <w:r w:rsidR="004B4E28" w:rsidDel="00CD7A4C">
          <w:delText>要素</w:delText>
        </w:r>
        <w:r w:rsidDel="00CD7A4C">
          <w:delText>として</w:delText>
        </w:r>
        <w:r w:rsidDel="00CD7A4C">
          <w:delText>3</w:delText>
        </w:r>
        <w:r w:rsidDel="00CD7A4C">
          <w:delText>つの式の</w:delText>
        </w:r>
        <w:r w:rsidR="004B4E28" w:rsidDel="00CD7A4C">
          <w:delText>要素</w:delText>
        </w:r>
        <w:r w:rsidDel="00CD7A4C">
          <w:delText>を持つ。</w:delText>
        </w:r>
      </w:del>
      <w:r w:rsidR="00F1639C">
        <w:rPr>
          <w:rFonts w:hint="eastAsia"/>
        </w:rPr>
        <w:t>第２オペランド（２番目の式）は省略されることがある（</w:t>
      </w:r>
      <w:r w:rsidR="00F1639C">
        <w:rPr>
          <w:rFonts w:hint="eastAsia"/>
        </w:rPr>
        <w:t>G</w:t>
      </w:r>
      <w:r w:rsidR="00F1639C">
        <w:t>NU</w:t>
      </w:r>
      <w:r w:rsidR="00F1639C">
        <w:rPr>
          <w:rFonts w:hint="eastAsia"/>
        </w:rPr>
        <w:t>拡張対応）。</w:t>
      </w:r>
    </w:p>
    <w:p w14:paraId="4D1E45F2" w14:textId="77777777" w:rsidR="005C552B" w:rsidRDefault="005C552B" w:rsidP="00142CB8">
      <w:pPr>
        <w:ind w:firstLineChars="100" w:firstLine="210"/>
      </w:pPr>
    </w:p>
    <w:p w14:paraId="1F103DC4" w14:textId="128B00C3" w:rsidR="005C552B" w:rsidRDefault="005C552B" w:rsidP="005C552B">
      <w:pPr>
        <w:rPr>
          <w:ins w:id="4948" w:author="岩下" w:date="2015-10-15T13:56:00Z"/>
          <w:rFonts w:ascii="ＭＳ Ｐゴシック" w:eastAsia="ＭＳ Ｐゴシック" w:hAnsi="ＭＳ Ｐゴシック"/>
        </w:rPr>
      </w:pPr>
      <w:ins w:id="4949" w:author="岩下" w:date="2015-10-15T13:56:00Z">
        <w:r>
          <w:rPr>
            <w:rFonts w:ascii="ＭＳ Ｐゴシック" w:eastAsia="ＭＳ Ｐゴシック" w:hAnsi="ＭＳ Ｐゴシック" w:hint="eastAsia"/>
          </w:rPr>
          <w:t>要確認</w:t>
        </w:r>
        <w:r>
          <w:rPr>
            <w:rFonts w:ascii="ＭＳ Ｐゴシック" w:eastAsia="ＭＳ Ｐゴシック" w:hAnsi="ＭＳ Ｐゴシック"/>
          </w:rPr>
          <w:t>:</w:t>
        </w:r>
      </w:ins>
    </w:p>
    <w:p w14:paraId="53E387DB" w14:textId="2C6789DA" w:rsidR="00142CB8" w:rsidRDefault="005C552B" w:rsidP="005C552B">
      <w:pPr>
        <w:ind w:firstLineChars="100" w:firstLine="210"/>
      </w:pPr>
      <w:ins w:id="4950" w:author="岩下" w:date="2015-10-15T13:57:00Z">
        <w:r>
          <w:rPr>
            <w:rFonts w:hint="eastAsia"/>
          </w:rPr>
          <w:t>選択される式の</w:t>
        </w:r>
      </w:ins>
      <w:ins w:id="4951" w:author="岩下" w:date="2015-10-15T13:58:00Z">
        <w:r>
          <w:t>type</w:t>
        </w:r>
        <w:r>
          <w:rPr>
            <w:rFonts w:hint="eastAsia"/>
          </w:rPr>
          <w:t>属性</w:t>
        </w:r>
      </w:ins>
      <w:ins w:id="4952" w:author="岩下" w:date="2015-10-15T13:57:00Z">
        <w:r>
          <w:rPr>
            <w:rFonts w:hint="eastAsia"/>
          </w:rPr>
          <w:t>が異なるとき、</w:t>
        </w:r>
        <w:r>
          <w:t>condExpr</w:t>
        </w:r>
        <w:r>
          <w:rPr>
            <w:rFonts w:hint="eastAsia"/>
          </w:rPr>
          <w:t>要素の</w:t>
        </w:r>
      </w:ins>
      <w:ins w:id="4953" w:author="岩下" w:date="2015-10-15T13:58:00Z">
        <w:r>
          <w:t>type</w:t>
        </w:r>
        <w:r>
          <w:rPr>
            <w:rFonts w:hint="eastAsia"/>
          </w:rPr>
          <w:t>属性はどうする</w:t>
        </w:r>
      </w:ins>
      <w:ins w:id="4954" w:author="岩下" w:date="2015-10-15T13:59:00Z">
        <w:r>
          <w:rPr>
            <w:rFonts w:hint="eastAsia"/>
          </w:rPr>
          <w:t>べき</w:t>
        </w:r>
      </w:ins>
      <w:ins w:id="4955" w:author="岩下" w:date="2015-10-15T13:58:00Z">
        <w:r>
          <w:rPr>
            <w:rFonts w:hint="eastAsia"/>
          </w:rPr>
          <w:t>か？</w:t>
        </w:r>
      </w:ins>
    </w:p>
    <w:p w14:paraId="21A24D42" w14:textId="572F30BF" w:rsidR="00270A7E" w:rsidRDefault="00344ADC" w:rsidP="00142CB8">
      <w:pPr>
        <w:rPr>
          <w:ins w:id="4956" w:author="Youichi KOYAMA" w:date="2016-03-25T16:19:00Z"/>
        </w:rPr>
      </w:pPr>
      <w:ins w:id="4957" w:author="Youichi KOYAMA" w:date="2016-03-25T16:19:00Z">
        <w:r>
          <w:rPr>
            <w:rFonts w:hint="eastAsia"/>
          </w:rPr>
          <w:t xml:space="preserve">　→</w:t>
        </w:r>
      </w:ins>
      <w:ins w:id="4958" w:author="Youichi KOYAMA" w:date="2016-03-25T16:26:00Z">
        <w:r w:rsidR="005C0F0B">
          <w:rPr>
            <w:rFonts w:hint="eastAsia"/>
          </w:rPr>
          <w:t>暗黙のキャストが入って同じ型にそろえられる</w:t>
        </w:r>
      </w:ins>
      <w:ins w:id="4959" w:author="Youichi KOYAMA" w:date="2016-03-25T16:28:00Z">
        <w:r w:rsidR="005C0F0B">
          <w:rPr>
            <w:rFonts w:hint="eastAsia"/>
          </w:rPr>
          <w:t>ので、その型を式全体の型と考えればよい</w:t>
        </w:r>
        <w:r w:rsidR="005C0F0B">
          <w:rPr>
            <w:rFonts w:hint="eastAsia"/>
          </w:rPr>
          <w:t>（あるいは暗黙のキャストで対応できないほど</w:t>
        </w:r>
      </w:ins>
      <w:ins w:id="4960" w:author="Youichi KOYAMA" w:date="2016-03-25T16:29:00Z">
        <w:r w:rsidR="005C0F0B">
          <w:rPr>
            <w:rFonts w:hint="eastAsia"/>
          </w:rPr>
          <w:t>型が</w:t>
        </w:r>
      </w:ins>
      <w:ins w:id="4961" w:author="Youichi KOYAMA" w:date="2016-03-25T16:28:00Z">
        <w:r w:rsidR="005C0F0B">
          <w:rPr>
            <w:rFonts w:hint="eastAsia"/>
          </w:rPr>
          <w:t>食い違っている場合にはコンパイルエラーになるため</w:t>
        </w:r>
      </w:ins>
      <w:ins w:id="4962" w:author="Youichi KOYAMA" w:date="2016-03-25T16:29:00Z">
        <w:r w:rsidR="005C0F0B">
          <w:rPr>
            <w:rFonts w:hint="eastAsia"/>
          </w:rPr>
          <w:t>そのようなソースコードは</w:t>
        </w:r>
      </w:ins>
      <w:ins w:id="4963" w:author="Youichi KOYAMA" w:date="2016-03-25T16:28:00Z">
        <w:r w:rsidR="005C0F0B">
          <w:rPr>
            <w:rFonts w:hint="eastAsia"/>
          </w:rPr>
          <w:t>受理する必要がない）</w:t>
        </w:r>
      </w:ins>
      <w:ins w:id="4964" w:author="Youichi KOYAMA" w:date="2016-03-25T16:26:00Z">
        <w:r w:rsidR="005C0F0B">
          <w:rPr>
            <w:rFonts w:hint="eastAsia"/>
          </w:rPr>
          <w:t>。</w:t>
        </w:r>
      </w:ins>
    </w:p>
    <w:p w14:paraId="06287FB4" w14:textId="77777777" w:rsidR="00344ADC" w:rsidRPr="005C0F0B" w:rsidRDefault="00344ADC" w:rsidP="00142CB8">
      <w:pPr>
        <w:rPr>
          <w:rFonts w:hint="eastAsia"/>
        </w:rPr>
      </w:pPr>
      <w:bookmarkStart w:id="4965" w:name="_GoBack"/>
      <w:bookmarkEnd w:id="4965"/>
    </w:p>
    <w:p w14:paraId="6A7A97DE" w14:textId="77777777" w:rsidR="00270A7E" w:rsidRDefault="00270A7E" w:rsidP="00270A7E">
      <w:pPr>
        <w:pStyle w:val="2"/>
      </w:pPr>
      <w:bookmarkStart w:id="4966" w:name="_Toc223755534"/>
      <w:bookmarkStart w:id="4967" w:name="_Toc223755740"/>
      <w:bookmarkStart w:id="4968" w:name="_Toc422165419"/>
      <w:bookmarkStart w:id="4969" w:name="_Toc306557470"/>
      <w:r>
        <w:rPr>
          <w:rFonts w:hint="eastAsia"/>
        </w:rPr>
        <w:t>gccCompoundExpr</w:t>
      </w:r>
      <w:r>
        <w:rPr>
          <w:rFonts w:hint="eastAsia"/>
        </w:rPr>
        <w:t>要素</w:t>
      </w:r>
      <w:bookmarkEnd w:id="4966"/>
      <w:bookmarkEnd w:id="4967"/>
      <w:bookmarkEnd w:id="4968"/>
      <w:bookmarkEnd w:id="4969"/>
    </w:p>
    <w:p w14:paraId="7C211701" w14:textId="71C92C7A" w:rsidR="00142CB8" w:rsidRDefault="00F54F45" w:rsidP="00142CB8">
      <w:pPr>
        <w:ind w:firstLineChars="100" w:firstLine="210"/>
        <w:rPr>
          <w:kern w:val="0"/>
        </w:rPr>
      </w:pPr>
      <w:r w:rsidRPr="00F54F45">
        <w:rPr>
          <w:kern w:val="0"/>
        </w:rPr>
        <w:t>gcc</w:t>
      </w:r>
      <w:r w:rsidRPr="00F54F45">
        <w:rPr>
          <w:kern w:val="0"/>
        </w:rPr>
        <w:t>拡張の複文式に対応する</w:t>
      </w:r>
      <w:del w:id="4970" w:author="岩下" w:date="2015-10-02T11:26:00Z">
        <w:r w:rsidR="004B4E28" w:rsidDel="00FC104A">
          <w:rPr>
            <w:kern w:val="0"/>
          </w:rPr>
          <w:delText>要素</w:delText>
        </w:r>
      </w:del>
      <w:r w:rsidRPr="00F54F45">
        <w:rPr>
          <w:kern w:val="0"/>
        </w:rPr>
        <w:t>。</w:t>
      </w:r>
      <w:r w:rsidRPr="00F54F45">
        <w:rPr>
          <w:kern w:val="0"/>
        </w:rPr>
        <w:t xml:space="preserve"> </w:t>
      </w:r>
    </w:p>
    <w:p w14:paraId="4DBC46EB" w14:textId="2BD3CF1E"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71" w:author="岩下" w:date="2015-10-05T15:59:00Z"/>
          <w:rFonts w:ascii="ＭＳ Ｐゴシック" w:eastAsia="ＭＳ Ｐゴシック" w:hAnsi="ＭＳ Ｐゴシック"/>
          <w:szCs w:val="21"/>
        </w:rPr>
      </w:pPr>
      <w:ins w:id="4972" w:author="岩下" w:date="2015-10-05T15:59:00Z">
        <w:r w:rsidRPr="003C315A">
          <w:rPr>
            <w:rFonts w:ascii="ＭＳ Ｐゴシック" w:eastAsia="ＭＳ Ｐゴシック" w:hAnsi="ＭＳ Ｐゴシック"/>
            <w:szCs w:val="21"/>
          </w:rPr>
          <w:t>&lt;</w:t>
        </w:r>
        <w:r>
          <w:rPr>
            <w:rFonts w:ascii="ＭＳ Ｐゴシック" w:eastAsia="ＭＳ Ｐゴシック" w:hAnsi="ＭＳ Ｐゴシック" w:hint="eastAsia"/>
            <w:szCs w:val="21"/>
          </w:rPr>
          <w:t>gccCompound</w:t>
        </w:r>
        <w:r w:rsidRPr="003C315A">
          <w:rPr>
            <w:rFonts w:ascii="ＭＳ Ｐゴシック" w:eastAsia="ＭＳ Ｐゴシック" w:hAnsi="ＭＳ Ｐゴシック"/>
            <w:szCs w:val="21"/>
          </w:rPr>
          <w:t>Expr&gt;</w:t>
        </w:r>
      </w:ins>
    </w:p>
    <w:p w14:paraId="4AF9964A" w14:textId="0AEC1A7F"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73" w:author="岩下" w:date="2015-10-05T15:59:00Z"/>
          <w:rFonts w:ascii="ＭＳ Ｐゴシック" w:eastAsia="ＭＳ Ｐゴシック" w:hAnsi="ＭＳ Ｐゴシック"/>
          <w:szCs w:val="21"/>
        </w:rPr>
      </w:pPr>
      <w:ins w:id="4974" w:author="岩下" w:date="2015-10-05T15:59:00Z">
        <w:r>
          <w:rPr>
            <w:rFonts w:ascii="ＭＳ Ｐゴシック" w:eastAsia="ＭＳ Ｐゴシック" w:hAnsi="ＭＳ Ｐゴシック"/>
            <w:szCs w:val="21"/>
          </w:rPr>
          <w:t xml:space="preserve">  </w:t>
        </w:r>
      </w:ins>
      <w:ins w:id="4975" w:author="岩下" w:date="2015-10-05T16:00:00Z">
        <w:r>
          <w:rPr>
            <w:rFonts w:ascii="ＭＳ Ｐゴシック" w:eastAsia="ＭＳ Ｐゴシック" w:hAnsi="ＭＳ Ｐゴシック"/>
            <w:szCs w:val="21"/>
          </w:rPr>
          <w:t>compoundStatement</w:t>
        </w:r>
      </w:ins>
      <w:ins w:id="4976" w:author="岩下" w:date="2015-10-05T15:59:00Z">
        <w:r>
          <w:rPr>
            <w:rFonts w:ascii="ＭＳ Ｐゴシック" w:eastAsia="ＭＳ Ｐゴシック" w:hAnsi="ＭＳ Ｐゴシック" w:hint="eastAsia"/>
            <w:szCs w:val="21"/>
          </w:rPr>
          <w:t>要素</w:t>
        </w:r>
      </w:ins>
    </w:p>
    <w:p w14:paraId="11C1661C" w14:textId="3C8FCFE1" w:rsidR="00CD7A4C" w:rsidRPr="003C315A" w:rsidRDefault="00CD7A4C" w:rsidP="00CD7A4C">
      <w:pPr>
        <w:pBdr>
          <w:top w:val="single" w:sz="4" w:space="1" w:color="auto"/>
          <w:left w:val="single" w:sz="4" w:space="0" w:color="auto"/>
          <w:bottom w:val="single" w:sz="4" w:space="1" w:color="auto"/>
          <w:right w:val="single" w:sz="4" w:space="0" w:color="auto"/>
        </w:pBdr>
        <w:ind w:firstLineChars="100" w:firstLine="210"/>
        <w:rPr>
          <w:ins w:id="4977" w:author="岩下" w:date="2015-10-05T15:59:00Z"/>
          <w:rFonts w:ascii="ＭＳ Ｐゴシック" w:eastAsia="ＭＳ Ｐゴシック" w:hAnsi="ＭＳ Ｐゴシック"/>
          <w:szCs w:val="21"/>
        </w:rPr>
      </w:pPr>
      <w:ins w:id="4978" w:author="岩下" w:date="2015-10-05T15:5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gccCompound</w:t>
        </w:r>
        <w:r w:rsidRPr="003C315A">
          <w:rPr>
            <w:rFonts w:ascii="ＭＳ Ｐゴシック" w:eastAsia="ＭＳ Ｐゴシック" w:hAnsi="ＭＳ Ｐゴシック"/>
            <w:szCs w:val="21"/>
          </w:rPr>
          <w:t>Expr&gt;</w:t>
        </w:r>
      </w:ins>
    </w:p>
    <w:p w14:paraId="1899F3DB" w14:textId="77777777" w:rsidR="004D3F4D" w:rsidRDefault="004D3F4D" w:rsidP="004D3F4D">
      <w:pPr>
        <w:rPr>
          <w:ins w:id="4979" w:author="岩下" w:date="2015-10-15T13:46:00Z"/>
          <w:rFonts w:ascii="ＭＳ Ｐゴシック" w:eastAsia="ＭＳ Ｐゴシック" w:hAnsi="ＭＳ Ｐゴシック"/>
        </w:rPr>
      </w:pPr>
      <w:ins w:id="4980" w:author="岩下" w:date="2015-10-15T13:46: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C7C8F21" w14:textId="032AD803" w:rsidR="00F54F45" w:rsidDel="00CD7A4C" w:rsidRDefault="00F54F45" w:rsidP="00142CB8">
      <w:pPr>
        <w:ind w:firstLineChars="100" w:firstLine="210"/>
        <w:rPr>
          <w:del w:id="4981" w:author="岩下" w:date="2015-10-05T16:00:00Z"/>
          <w:kern w:val="0"/>
        </w:rPr>
      </w:pPr>
      <w:del w:id="4982" w:author="岩下" w:date="2015-10-05T16:00:00Z">
        <w:r w:rsidRPr="00F54F45" w:rsidDel="00CD7A4C">
          <w:rPr>
            <w:kern w:val="0"/>
          </w:rPr>
          <w:delText>compoundStatement</w:delText>
        </w:r>
        <w:r w:rsidR="004B4E28" w:rsidDel="00CD7A4C">
          <w:rPr>
            <w:kern w:val="0"/>
          </w:rPr>
          <w:delText>要素</w:delText>
        </w:r>
        <w:r w:rsidRPr="00F54F45" w:rsidDel="00CD7A4C">
          <w:rPr>
            <w:kern w:val="0"/>
          </w:rPr>
          <w:delText>を要素としてもつ。</w:delText>
        </w:r>
      </w:del>
    </w:p>
    <w:p w14:paraId="718BB1F0" w14:textId="77777777" w:rsidR="00142CB8" w:rsidRPr="00F54F45" w:rsidRDefault="00142CB8" w:rsidP="00142CB8">
      <w:pPr>
        <w:rPr>
          <w:kern w:val="0"/>
        </w:rPr>
      </w:pPr>
    </w:p>
    <w:p w14:paraId="173632EF" w14:textId="77777777" w:rsidR="00F54F45" w:rsidRPr="00142CB8" w:rsidRDefault="00F54F45" w:rsidP="00613D85">
      <w:pPr>
        <w:numPr>
          <w:ilvl w:val="0"/>
          <w:numId w:val="36"/>
        </w:numPr>
        <w:ind w:hanging="240"/>
        <w:rPr>
          <w:kern w:val="0"/>
        </w:rPr>
      </w:pPr>
      <w:r w:rsidRPr="00F54F45">
        <w:rPr>
          <w:kern w:val="0"/>
        </w:rPr>
        <w:t>compoundStatement</w:t>
      </w:r>
      <w:r w:rsidRPr="00F54F45">
        <w:rPr>
          <w:kern w:val="0"/>
        </w:rPr>
        <w:t>要素</w:t>
      </w:r>
      <w:r w:rsidR="004B4E28">
        <w:rPr>
          <w:kern w:val="0"/>
        </w:rPr>
        <w:t xml:space="preserve">　－　</w:t>
      </w:r>
      <w:r w:rsidRPr="00F54F45">
        <w:rPr>
          <w:kern w:val="0"/>
        </w:rPr>
        <w:t>複文式の内容を指定する。</w:t>
      </w:r>
    </w:p>
    <w:p w14:paraId="215DAA81" w14:textId="77777777" w:rsidR="004D3F4D" w:rsidRDefault="004D3F4D" w:rsidP="00270A7E"/>
    <w:p w14:paraId="3CF97F1F" w14:textId="30143C6A" w:rsidR="006615F2" w:rsidRDefault="006615F2" w:rsidP="006615F2">
      <w:pPr>
        <w:pStyle w:val="2"/>
      </w:pPr>
      <w:bookmarkStart w:id="4983" w:name="_Toc422165421"/>
      <w:bookmarkStart w:id="4984" w:name="_Toc306557471"/>
      <w:bookmarkStart w:id="4985" w:name="_Toc223755535"/>
      <w:bookmarkStart w:id="4986" w:name="_Toc223755741"/>
      <w:r>
        <w:t>new</w:t>
      </w:r>
      <w:r>
        <w:rPr>
          <w:rFonts w:hint="eastAsia"/>
        </w:rPr>
        <w:t>Expr</w:t>
      </w:r>
      <w:r>
        <w:rPr>
          <w:rFonts w:hint="eastAsia"/>
        </w:rPr>
        <w:t>要素</w:t>
      </w:r>
      <w:bookmarkEnd w:id="4983"/>
      <w:ins w:id="4987" w:author="岩下" w:date="2015-10-15T13:54:00Z">
        <w:r w:rsidR="005C552B">
          <w:rPr>
            <w:rFonts w:hint="eastAsia"/>
          </w:rPr>
          <w:t>と</w:t>
        </w:r>
        <w:r w:rsidR="005C552B">
          <w:t>newExprArray</w:t>
        </w:r>
        <w:r w:rsidR="005C552B">
          <w:rPr>
            <w:rFonts w:hint="eastAsia"/>
          </w:rPr>
          <w:t>要素</w:t>
        </w:r>
      </w:ins>
      <w:bookmarkEnd w:id="4984"/>
    </w:p>
    <w:p w14:paraId="7DA89719" w14:textId="77777777" w:rsidR="005C552B" w:rsidRDefault="00F31DD9" w:rsidP="005C552B">
      <w:pPr>
        <w:ind w:firstLineChars="100" w:firstLine="210"/>
        <w:rPr>
          <w:ins w:id="4988" w:author="岩下" w:date="2015-10-15T13:50:00Z"/>
        </w:rPr>
      </w:pPr>
      <w:ins w:id="4989" w:author="岩下" w:date="2015-10-05T16:07:00Z">
        <w:r>
          <w:rPr>
            <w:kern w:val="0"/>
          </w:rPr>
          <w:t>new</w:t>
        </w:r>
        <w:r>
          <w:rPr>
            <w:rFonts w:hint="eastAsia"/>
            <w:kern w:val="0"/>
          </w:rPr>
          <w:t>演算子</w:t>
        </w:r>
      </w:ins>
      <w:ins w:id="4990" w:author="岩下" w:date="2015-10-05T17:28:00Z">
        <w:r w:rsidR="00C3543A">
          <w:rPr>
            <w:rFonts w:hint="eastAsia"/>
            <w:kern w:val="0"/>
          </w:rPr>
          <w:t>または</w:t>
        </w:r>
        <w:r w:rsidR="00C3543A">
          <w:rPr>
            <w:kern w:val="0"/>
          </w:rPr>
          <w:t>new[]</w:t>
        </w:r>
        <w:r w:rsidR="00C3543A">
          <w:rPr>
            <w:rFonts w:hint="eastAsia"/>
            <w:kern w:val="0"/>
          </w:rPr>
          <w:t>演算子</w:t>
        </w:r>
      </w:ins>
      <w:ins w:id="4991" w:author="岩下" w:date="2015-10-05T16:17:00Z">
        <w:r w:rsidR="003D7332">
          <w:rPr>
            <w:rFonts w:hint="eastAsia"/>
            <w:kern w:val="0"/>
          </w:rPr>
          <w:t>から成る式を表現する。</w:t>
        </w:r>
      </w:ins>
    </w:p>
    <w:p w14:paraId="032F436C" w14:textId="087C9841" w:rsidR="003D7332" w:rsidRDefault="003D7332" w:rsidP="003D7332">
      <w:pPr>
        <w:pBdr>
          <w:top w:val="single" w:sz="4" w:space="1" w:color="auto"/>
          <w:left w:val="single" w:sz="4" w:space="0" w:color="auto"/>
          <w:bottom w:val="single" w:sz="4" w:space="1" w:color="auto"/>
          <w:right w:val="single" w:sz="4" w:space="0" w:color="auto"/>
        </w:pBdr>
        <w:ind w:firstLineChars="100" w:firstLine="210"/>
        <w:rPr>
          <w:ins w:id="4992" w:author="岩下" w:date="2015-10-15T14:43:00Z"/>
          <w:rFonts w:ascii="ＭＳ Ｐゴシック" w:eastAsia="ＭＳ Ｐゴシック" w:hAnsi="ＭＳ Ｐゴシック"/>
          <w:szCs w:val="21"/>
        </w:rPr>
      </w:pPr>
      <w:ins w:id="4993" w:author="岩下" w:date="2015-10-05T16:19:00Z">
        <w:r w:rsidRPr="003C315A">
          <w:rPr>
            <w:rFonts w:ascii="ＭＳ Ｐゴシック" w:eastAsia="ＭＳ Ｐゴシック" w:hAnsi="ＭＳ Ｐゴシック"/>
            <w:szCs w:val="21"/>
          </w:rPr>
          <w:t>&lt;</w:t>
        </w:r>
      </w:ins>
      <w:ins w:id="4994" w:author="岩下" w:date="2015-10-05T16:20:00Z">
        <w:r>
          <w:rPr>
            <w:rFonts w:ascii="ＭＳ Ｐゴシック" w:eastAsia="ＭＳ Ｐゴシック" w:hAnsi="ＭＳ Ｐゴシック"/>
            <w:szCs w:val="21"/>
          </w:rPr>
          <w:t>new</w:t>
        </w:r>
      </w:ins>
      <w:ins w:id="4995" w:author="岩下" w:date="2015-10-05T16:19:00Z">
        <w:r w:rsidRPr="003C315A">
          <w:rPr>
            <w:rFonts w:ascii="ＭＳ Ｐゴシック" w:eastAsia="ＭＳ Ｐゴシック" w:hAnsi="ＭＳ Ｐゴシック"/>
            <w:szCs w:val="21"/>
          </w:rPr>
          <w:t>Expr&gt;</w:t>
        </w:r>
      </w:ins>
    </w:p>
    <w:p w14:paraId="67B48C23" w14:textId="7A50E71C" w:rsidR="00C249A8" w:rsidRPr="003C315A" w:rsidRDefault="00C249A8" w:rsidP="00C249A8">
      <w:pPr>
        <w:pBdr>
          <w:top w:val="single" w:sz="4" w:space="1" w:color="auto"/>
          <w:left w:val="single" w:sz="4" w:space="0" w:color="auto"/>
          <w:bottom w:val="single" w:sz="4" w:space="1" w:color="auto"/>
          <w:right w:val="single" w:sz="4" w:space="0" w:color="auto"/>
        </w:pBdr>
        <w:ind w:firstLineChars="100" w:firstLine="210"/>
        <w:rPr>
          <w:ins w:id="4996" w:author="岩下" w:date="2015-10-05T16:19:00Z"/>
          <w:rFonts w:ascii="ＭＳ Ｐゴシック" w:eastAsia="ＭＳ Ｐゴシック" w:hAnsi="ＭＳ Ｐゴシック"/>
          <w:szCs w:val="21"/>
        </w:rPr>
      </w:pPr>
      <w:ins w:id="4997" w:author="岩下" w:date="2015-10-15T14:43:00Z">
        <w:r>
          <w:rPr>
            <w:rFonts w:ascii="ＭＳ Ｐゴシック" w:eastAsia="ＭＳ Ｐゴシック" w:hAnsi="ＭＳ Ｐゴシック"/>
            <w:szCs w:val="21"/>
          </w:rPr>
          <w:t xml:space="preserve">  arguments</w:t>
        </w:r>
        <w:r>
          <w:rPr>
            <w:rFonts w:ascii="ＭＳ Ｐゴシック" w:eastAsia="ＭＳ Ｐゴシック" w:hAnsi="ＭＳ Ｐゴシック" w:hint="eastAsia"/>
            <w:szCs w:val="21"/>
          </w:rPr>
          <w:t>要素（</w:t>
        </w:r>
      </w:ins>
      <w:ins w:id="4998" w:author="岩下" w:date="2015-10-15T14:53:00Z">
        <w:r>
          <w:rPr>
            <w:rFonts w:ascii="ＭＳ Ｐゴシック" w:eastAsia="ＭＳ Ｐゴシック" w:hAnsi="ＭＳ Ｐゴシック"/>
            <w:szCs w:val="21"/>
          </w:rPr>
          <w:fldChar w:fldCharType="begin"/>
        </w:r>
        <w:r>
          <w:rPr>
            <w:rFonts w:ascii="ＭＳ Ｐゴシック" w:eastAsia="ＭＳ Ｐゴシック" w:hAnsi="ＭＳ Ｐゴシック"/>
            <w:szCs w:val="21"/>
          </w:rPr>
          <w:instrText xml:space="preserve"> REF </w:instrText>
        </w:r>
        <w:r>
          <w:rPr>
            <w:rFonts w:ascii="ＭＳ Ｐゴシック" w:eastAsia="ＭＳ Ｐゴシック" w:hAnsi="ＭＳ Ｐゴシック" w:hint="eastAsia"/>
            <w:szCs w:val="21"/>
          </w:rPr>
          <w:instrText>_Ref306540046 \n \h</w:instrText>
        </w:r>
        <w:r>
          <w:rPr>
            <w:rFonts w:ascii="ＭＳ Ｐゴシック" w:eastAsia="ＭＳ Ｐゴシック" w:hAnsi="ＭＳ Ｐゴシック"/>
            <w:szCs w:val="21"/>
          </w:rPr>
          <w:instrText xml:space="preserve"> </w:instrText>
        </w:r>
      </w:ins>
      <w:r>
        <w:rPr>
          <w:rFonts w:ascii="ＭＳ Ｐゴシック" w:eastAsia="ＭＳ Ｐゴシック" w:hAnsi="ＭＳ Ｐゴシック"/>
          <w:szCs w:val="21"/>
        </w:rPr>
      </w:r>
      <w:r>
        <w:rPr>
          <w:rFonts w:ascii="ＭＳ Ｐゴシック" w:eastAsia="ＭＳ Ｐゴシック" w:hAnsi="ＭＳ Ｐゴシック"/>
          <w:szCs w:val="21"/>
        </w:rPr>
        <w:fldChar w:fldCharType="separate"/>
      </w:r>
      <w:ins w:id="4999" w:author="Youichi KOYAMA" w:date="2016-03-17T11:55:00Z">
        <w:r w:rsidR="006A16F7">
          <w:rPr>
            <w:rFonts w:ascii="ＭＳ Ｐゴシック" w:eastAsia="ＭＳ Ｐゴシック" w:hAnsi="ＭＳ Ｐゴシック"/>
            <w:szCs w:val="21"/>
          </w:rPr>
          <w:t>7.12.1</w:t>
        </w:r>
      </w:ins>
      <w:ins w:id="5000" w:author="岩下" w:date="2015-10-15T14:53:00Z">
        <w:r>
          <w:rPr>
            <w:rFonts w:ascii="ＭＳ Ｐゴシック" w:eastAsia="ＭＳ Ｐゴシック" w:hAnsi="ＭＳ Ｐゴシック"/>
            <w:szCs w:val="21"/>
          </w:rPr>
          <w:fldChar w:fldCharType="end"/>
        </w:r>
      </w:ins>
      <w:ins w:id="5001" w:author="岩下" w:date="2015-10-15T14:52:00Z">
        <w:r>
          <w:rPr>
            <w:rFonts w:ascii="ＭＳ Ｐゴシック" w:eastAsia="ＭＳ Ｐゴシック" w:hAnsi="ＭＳ Ｐゴシック" w:hint="eastAsia"/>
            <w:szCs w:val="21"/>
          </w:rPr>
          <w:t>項</w:t>
        </w:r>
      </w:ins>
      <w:ins w:id="5002" w:author="岩下" w:date="2015-10-15T14:43:00Z">
        <w:r>
          <w:rPr>
            <w:rFonts w:ascii="ＭＳ Ｐゴシック" w:eastAsia="ＭＳ Ｐゴシック" w:hAnsi="ＭＳ Ｐゴシック" w:hint="eastAsia"/>
            <w:szCs w:val="21"/>
          </w:rPr>
          <w:t>）</w:t>
        </w:r>
      </w:ins>
    </w:p>
    <w:p w14:paraId="70EA45BD" w14:textId="30E801EF" w:rsidR="004C773B" w:rsidRDefault="004C773B" w:rsidP="00063DA7">
      <w:pPr>
        <w:pBdr>
          <w:top w:val="single" w:sz="4" w:space="1" w:color="auto"/>
          <w:left w:val="single" w:sz="4" w:space="0" w:color="auto"/>
          <w:bottom w:val="single" w:sz="4" w:space="1" w:color="auto"/>
          <w:right w:val="single" w:sz="4" w:space="0" w:color="auto"/>
        </w:pBdr>
        <w:ind w:firstLineChars="100" w:firstLine="210"/>
        <w:rPr>
          <w:ins w:id="5003" w:author="岩下" w:date="2015-10-05T16:42:00Z"/>
          <w:rFonts w:ascii="ＭＳ Ｐゴシック" w:eastAsia="ＭＳ Ｐゴシック" w:hAnsi="ＭＳ Ｐゴシック" w:cs="ＭＳ ゴシック"/>
          <w:kern w:val="0"/>
          <w:szCs w:val="20"/>
        </w:rPr>
      </w:pPr>
      <w:ins w:id="5004" w:author="岩下" w:date="2015-10-05T16:42:00Z">
        <w:r>
          <w:rPr>
            <w:rFonts w:ascii="ＭＳ Ｐゴシック" w:eastAsia="ＭＳ Ｐゴシック" w:hAnsi="ＭＳ Ｐゴシック" w:cs="ＭＳ ゴシック"/>
            <w:kern w:val="0"/>
            <w:szCs w:val="20"/>
          </w:rPr>
          <w:t>&lt;/newExpr&gt;</w:t>
        </w:r>
      </w:ins>
    </w:p>
    <w:p w14:paraId="5E580C0A" w14:textId="77777777" w:rsidR="004D3F4D" w:rsidRDefault="004D3F4D" w:rsidP="004D3F4D">
      <w:pPr>
        <w:rPr>
          <w:ins w:id="5005" w:author="岩下" w:date="2015-10-15T13:45:00Z"/>
          <w:rFonts w:ascii="ＭＳ Ｐゴシック" w:eastAsia="ＭＳ Ｐゴシック" w:hAnsi="ＭＳ Ｐゴシック"/>
        </w:rPr>
      </w:pPr>
      <w:ins w:id="5006" w:author="岩下" w:date="2015-10-15T13:45: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4F9EF501" w14:textId="202A16A2" w:rsidR="004C773B" w:rsidRDefault="004C773B" w:rsidP="00063DA7">
      <w:pPr>
        <w:pBdr>
          <w:top w:val="single" w:sz="4" w:space="1" w:color="auto"/>
          <w:left w:val="single" w:sz="4" w:space="0" w:color="auto"/>
          <w:bottom w:val="single" w:sz="4" w:space="1" w:color="auto"/>
          <w:right w:val="single" w:sz="4" w:space="0" w:color="auto"/>
        </w:pBdr>
        <w:ind w:firstLineChars="100" w:firstLine="210"/>
        <w:rPr>
          <w:ins w:id="5007" w:author="岩下" w:date="2015-10-05T16:30:00Z"/>
          <w:rFonts w:ascii="ＭＳ Ｐゴシック" w:eastAsia="ＭＳ Ｐゴシック" w:hAnsi="ＭＳ Ｐゴシック" w:cs="ＭＳ ゴシック"/>
          <w:kern w:val="0"/>
          <w:szCs w:val="20"/>
        </w:rPr>
      </w:pPr>
      <w:ins w:id="5008" w:author="岩下" w:date="2015-10-05T16:42:00Z">
        <w:r>
          <w:rPr>
            <w:rFonts w:ascii="ＭＳ Ｐゴシック" w:eastAsia="ＭＳ Ｐゴシック" w:hAnsi="ＭＳ Ｐゴシック" w:cs="ＭＳ ゴシック"/>
            <w:kern w:val="0"/>
            <w:szCs w:val="20"/>
          </w:rPr>
          <w:lastRenderedPageBreak/>
          <w:t>&lt;newArrayExpr&gt;</w:t>
        </w:r>
      </w:ins>
    </w:p>
    <w:p w14:paraId="7F180704" w14:textId="5AC00B14" w:rsidR="00063DA7" w:rsidRPr="003C315A" w:rsidRDefault="004C773B" w:rsidP="00063DA7">
      <w:pPr>
        <w:pBdr>
          <w:top w:val="single" w:sz="4" w:space="1" w:color="auto"/>
          <w:left w:val="single" w:sz="4" w:space="0" w:color="auto"/>
          <w:bottom w:val="single" w:sz="4" w:space="1" w:color="auto"/>
          <w:right w:val="single" w:sz="4" w:space="0" w:color="auto"/>
        </w:pBdr>
        <w:ind w:firstLineChars="100" w:firstLine="210"/>
        <w:rPr>
          <w:ins w:id="5009" w:author="岩下" w:date="2015-10-05T16:28:00Z"/>
          <w:rFonts w:ascii="ＭＳ Ｐゴシック" w:eastAsia="ＭＳ Ｐゴシック" w:hAnsi="ＭＳ Ｐゴシック" w:cs="ＭＳ ゴシック"/>
          <w:kern w:val="0"/>
          <w:szCs w:val="20"/>
        </w:rPr>
      </w:pPr>
      <w:ins w:id="5010" w:author="岩下" w:date="2015-10-05T16:31:00Z">
        <w:r>
          <w:rPr>
            <w:rFonts w:ascii="ＭＳ Ｐゴシック" w:eastAsia="ＭＳ Ｐゴシック" w:hAnsi="ＭＳ Ｐゴシック" w:cs="ＭＳ ゴシック"/>
            <w:kern w:val="0"/>
            <w:szCs w:val="20"/>
          </w:rPr>
          <w:t xml:space="preserve">  </w:t>
        </w:r>
        <w:r w:rsidR="00063DA7">
          <w:rPr>
            <w:rFonts w:ascii="ＭＳ Ｐゴシック" w:eastAsia="ＭＳ Ｐゴシック" w:hAnsi="ＭＳ Ｐゴシック" w:cs="ＭＳ ゴシック" w:hint="eastAsia"/>
            <w:kern w:val="0"/>
            <w:szCs w:val="20"/>
          </w:rPr>
          <w:t>式の要素</w:t>
        </w:r>
      </w:ins>
      <w:ins w:id="5011" w:author="岩下" w:date="2015-10-15T14:44:00Z">
        <w:r w:rsidR="00C249A8">
          <w:rPr>
            <w:rFonts w:ascii="ＭＳ Ｐゴシック" w:eastAsia="ＭＳ Ｐゴシック" w:hAnsi="ＭＳ Ｐゴシック" w:cs="ＭＳ ゴシック" w:hint="eastAsia"/>
            <w:kern w:val="0"/>
            <w:szCs w:val="20"/>
          </w:rPr>
          <w:t>（</w:t>
        </w:r>
        <w:r w:rsidR="00C249A8">
          <w:rPr>
            <w:rFonts w:ascii="ＭＳ Ｐゴシック" w:eastAsia="ＭＳ Ｐゴシック" w:hAnsi="ＭＳ Ｐゴシック" w:cs="ＭＳ ゴシック"/>
            <w:kern w:val="0"/>
            <w:szCs w:val="20"/>
          </w:rPr>
          <w:fldChar w:fldCharType="begin"/>
        </w:r>
        <w:r w:rsidR="00C249A8">
          <w:rPr>
            <w:rFonts w:ascii="ＭＳ Ｐゴシック" w:eastAsia="ＭＳ Ｐゴシック" w:hAnsi="ＭＳ Ｐゴシック" w:cs="ＭＳ ゴシック"/>
            <w:kern w:val="0"/>
            <w:szCs w:val="20"/>
          </w:rPr>
          <w:instrText xml:space="preserve"> REF </w:instrText>
        </w:r>
        <w:r w:rsidR="00C249A8">
          <w:rPr>
            <w:rFonts w:ascii="ＭＳ Ｐゴシック" w:eastAsia="ＭＳ Ｐゴシック" w:hAnsi="ＭＳ Ｐゴシック" w:cs="ＭＳ ゴシック" w:hint="eastAsia"/>
            <w:kern w:val="0"/>
            <w:szCs w:val="20"/>
          </w:rPr>
          <w:instrText>_Ref306384039 \n \h</w:instrText>
        </w:r>
        <w:r w:rsidR="00C249A8">
          <w:rPr>
            <w:rFonts w:ascii="ＭＳ Ｐゴシック" w:eastAsia="ＭＳ Ｐゴシック" w:hAnsi="ＭＳ Ｐゴシック" w:cs="ＭＳ ゴシック"/>
            <w:kern w:val="0"/>
            <w:szCs w:val="20"/>
          </w:rPr>
          <w:instrText xml:space="preserve"> </w:instrText>
        </w:r>
      </w:ins>
      <w:r w:rsidR="00C249A8">
        <w:rPr>
          <w:rFonts w:ascii="ＭＳ Ｐゴシック" w:eastAsia="ＭＳ Ｐゴシック" w:hAnsi="ＭＳ Ｐゴシック" w:cs="ＭＳ ゴシック"/>
          <w:kern w:val="0"/>
          <w:szCs w:val="20"/>
        </w:rPr>
      </w:r>
      <w:r w:rsidR="00C249A8">
        <w:rPr>
          <w:rFonts w:ascii="ＭＳ Ｐゴシック" w:eastAsia="ＭＳ Ｐゴシック" w:hAnsi="ＭＳ Ｐゴシック" w:cs="ＭＳ ゴシック"/>
          <w:kern w:val="0"/>
          <w:szCs w:val="20"/>
        </w:rPr>
        <w:fldChar w:fldCharType="separate"/>
      </w:r>
      <w:ins w:id="5012" w:author="Youichi KOYAMA" w:date="2016-03-17T11:55:00Z">
        <w:r w:rsidR="006A16F7">
          <w:rPr>
            <w:rFonts w:ascii="ＭＳ Ｐゴシック" w:eastAsia="ＭＳ Ｐゴシック" w:hAnsi="ＭＳ Ｐゴシック" w:cs="ＭＳ ゴシック"/>
            <w:kern w:val="0"/>
            <w:szCs w:val="20"/>
          </w:rPr>
          <w:t>7</w:t>
        </w:r>
      </w:ins>
      <w:ins w:id="5013" w:author="岩下" w:date="2015-10-15T14:44:00Z">
        <w:r w:rsidR="00C249A8">
          <w:rPr>
            <w:rFonts w:ascii="ＭＳ Ｐゴシック" w:eastAsia="ＭＳ Ｐゴシック" w:hAnsi="ＭＳ Ｐゴシック" w:cs="ＭＳ ゴシック"/>
            <w:kern w:val="0"/>
            <w:szCs w:val="20"/>
          </w:rPr>
          <w:fldChar w:fldCharType="end"/>
        </w:r>
        <w:r w:rsidR="00C249A8">
          <w:rPr>
            <w:rFonts w:ascii="ＭＳ Ｐゴシック" w:eastAsia="ＭＳ Ｐゴシック" w:hAnsi="ＭＳ Ｐゴシック" w:cs="ＭＳ ゴシック" w:hint="eastAsia"/>
            <w:kern w:val="0"/>
            <w:szCs w:val="20"/>
          </w:rPr>
          <w:t>章）</w:t>
        </w:r>
      </w:ins>
    </w:p>
    <w:p w14:paraId="68451D93" w14:textId="09B31494" w:rsidR="003D7332" w:rsidRPr="003C315A" w:rsidRDefault="003D7332" w:rsidP="003D7332">
      <w:pPr>
        <w:pBdr>
          <w:top w:val="single" w:sz="4" w:space="1" w:color="auto"/>
          <w:left w:val="single" w:sz="4" w:space="0" w:color="auto"/>
          <w:bottom w:val="single" w:sz="4" w:space="1" w:color="auto"/>
          <w:right w:val="single" w:sz="4" w:space="0" w:color="auto"/>
        </w:pBdr>
        <w:ind w:firstLineChars="100" w:firstLine="210"/>
        <w:rPr>
          <w:ins w:id="5014" w:author="岩下" w:date="2015-10-05T16:19:00Z"/>
          <w:rFonts w:ascii="ＭＳ Ｐゴシック" w:eastAsia="ＭＳ Ｐゴシック" w:hAnsi="ＭＳ Ｐゴシック"/>
          <w:szCs w:val="21"/>
        </w:rPr>
      </w:pPr>
      <w:ins w:id="5015" w:author="岩下" w:date="2015-10-05T16:19:00Z">
        <w:r w:rsidRPr="003C315A">
          <w:rPr>
            <w:rFonts w:ascii="ＭＳ Ｐゴシック" w:eastAsia="ＭＳ Ｐゴシック" w:hAnsi="ＭＳ Ｐゴシック"/>
            <w:szCs w:val="21"/>
          </w:rPr>
          <w:t>&lt;/</w:t>
        </w:r>
      </w:ins>
      <w:ins w:id="5016" w:author="岩下" w:date="2015-10-05T16:20:00Z">
        <w:r>
          <w:rPr>
            <w:rFonts w:ascii="ＭＳ Ｐゴシック" w:eastAsia="ＭＳ Ｐゴシック" w:hAnsi="ＭＳ Ｐゴシック"/>
            <w:szCs w:val="21"/>
          </w:rPr>
          <w:t>new</w:t>
        </w:r>
      </w:ins>
      <w:ins w:id="5017" w:author="岩下" w:date="2015-10-05T16:43:00Z">
        <w:r w:rsidR="004C773B">
          <w:rPr>
            <w:rFonts w:ascii="ＭＳ Ｐゴシック" w:eastAsia="ＭＳ Ｐゴシック" w:hAnsi="ＭＳ Ｐゴシック"/>
            <w:szCs w:val="21"/>
          </w:rPr>
          <w:t>Arrray</w:t>
        </w:r>
      </w:ins>
      <w:ins w:id="5018" w:author="岩下" w:date="2015-10-05T16:19:00Z">
        <w:r w:rsidRPr="003C315A">
          <w:rPr>
            <w:rFonts w:ascii="ＭＳ Ｐゴシック" w:eastAsia="ＭＳ Ｐゴシック" w:hAnsi="ＭＳ Ｐゴシック"/>
            <w:szCs w:val="21"/>
          </w:rPr>
          <w:t>Expr&gt;</w:t>
        </w:r>
      </w:ins>
    </w:p>
    <w:p w14:paraId="3E8C7E53" w14:textId="41CE94C2" w:rsidR="003D7332" w:rsidRDefault="003D7332" w:rsidP="003D7332">
      <w:pPr>
        <w:rPr>
          <w:ins w:id="5019" w:author="岩下" w:date="2015-10-05T16:29:00Z"/>
          <w:rFonts w:ascii="ＭＳ Ｐゴシック" w:eastAsia="ＭＳ Ｐゴシック" w:hAnsi="ＭＳ Ｐゴシック"/>
        </w:rPr>
      </w:pPr>
      <w:ins w:id="5020" w:author="岩下" w:date="2015-10-05T16:19: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DD889AE" w14:textId="77777777" w:rsidR="005C552B" w:rsidRDefault="005C552B" w:rsidP="005C552B">
      <w:pPr>
        <w:ind w:firstLineChars="100" w:firstLine="210"/>
        <w:rPr>
          <w:ins w:id="5021" w:author="岩下" w:date="2015-10-15T13:50:00Z"/>
        </w:rPr>
      </w:pPr>
    </w:p>
    <w:p w14:paraId="21B3E502" w14:textId="0D654823" w:rsidR="005C552B" w:rsidRDefault="004C773B" w:rsidP="005C552B">
      <w:pPr>
        <w:ind w:firstLineChars="100" w:firstLine="210"/>
        <w:rPr>
          <w:ins w:id="5022" w:author="岩下" w:date="2015-10-15T13:50:00Z"/>
        </w:rPr>
      </w:pPr>
      <w:ins w:id="5023" w:author="岩下" w:date="2015-10-05T16:43:00Z">
        <w:r>
          <w:rPr>
            <w:rFonts w:asciiTheme="minorEastAsia" w:eastAsiaTheme="minorEastAsia" w:hAnsiTheme="minorEastAsia" w:hint="eastAsia"/>
          </w:rPr>
          <w:t>第１</w:t>
        </w:r>
      </w:ins>
      <w:ins w:id="5024" w:author="岩下" w:date="2015-10-05T17:14:00Z">
        <w:r w:rsidR="00FA2DF5">
          <w:rPr>
            <w:rFonts w:asciiTheme="minorEastAsia" w:eastAsiaTheme="minorEastAsia" w:hAnsiTheme="minorEastAsia" w:hint="eastAsia"/>
          </w:rPr>
          <w:t>と第２の書式は、それぞれ</w:t>
        </w:r>
      </w:ins>
      <w:ins w:id="5025" w:author="岩下" w:date="2015-10-05T17:12:00Z">
        <w:r w:rsidR="00FA2DF5">
          <w:rPr>
            <w:rFonts w:asciiTheme="minorEastAsia" w:eastAsiaTheme="minorEastAsia" w:hAnsiTheme="minorEastAsia"/>
          </w:rPr>
          <w:t>new</w:t>
        </w:r>
        <w:r w:rsidR="00FA2DF5">
          <w:rPr>
            <w:rFonts w:asciiTheme="minorEastAsia" w:eastAsiaTheme="minorEastAsia" w:hAnsiTheme="minorEastAsia" w:hint="eastAsia"/>
          </w:rPr>
          <w:t>演算子</w:t>
        </w:r>
      </w:ins>
      <w:ins w:id="5026" w:author="岩下" w:date="2015-10-05T17:14:00Z">
        <w:r w:rsidR="00FA2DF5">
          <w:rPr>
            <w:rFonts w:asciiTheme="minorEastAsia" w:eastAsiaTheme="minorEastAsia" w:hAnsiTheme="minorEastAsia" w:hint="eastAsia"/>
          </w:rPr>
          <w:t>と</w:t>
        </w:r>
        <w:r w:rsidR="00FA2DF5">
          <w:rPr>
            <w:rFonts w:asciiTheme="minorEastAsia" w:eastAsiaTheme="minorEastAsia" w:hAnsiTheme="minorEastAsia"/>
          </w:rPr>
          <w:t>new[]</w:t>
        </w:r>
        <w:r w:rsidR="00FA2DF5">
          <w:rPr>
            <w:rFonts w:asciiTheme="minorEastAsia" w:eastAsiaTheme="minorEastAsia" w:hAnsiTheme="minorEastAsia" w:hint="eastAsia"/>
          </w:rPr>
          <w:t>演算子</w:t>
        </w:r>
      </w:ins>
      <w:ins w:id="5027" w:author="岩下" w:date="2015-10-05T17:12:00Z">
        <w:r w:rsidR="00FA2DF5">
          <w:rPr>
            <w:rFonts w:asciiTheme="minorEastAsia" w:eastAsiaTheme="minorEastAsia" w:hAnsiTheme="minorEastAsia" w:hint="eastAsia"/>
          </w:rPr>
          <w:t>による領域確保</w:t>
        </w:r>
      </w:ins>
      <w:ins w:id="5028" w:author="岩下" w:date="2015-10-05T17:13:00Z">
        <w:r w:rsidR="00FA2DF5">
          <w:rPr>
            <w:rFonts w:asciiTheme="minorEastAsia" w:eastAsiaTheme="minorEastAsia" w:hAnsiTheme="minorEastAsia" w:hint="eastAsia"/>
          </w:rPr>
          <w:t>を表現する。</w:t>
        </w:r>
      </w:ins>
      <w:ins w:id="5029" w:author="岩下" w:date="2015-10-05T17:17:00Z">
        <w:r w:rsidR="001F5787">
          <w:rPr>
            <w:rFonts w:asciiTheme="minorEastAsia" w:eastAsiaTheme="minorEastAsia" w:hAnsiTheme="minorEastAsia" w:hint="eastAsia"/>
          </w:rPr>
          <w:t>確保されるデータは、</w:t>
        </w:r>
      </w:ins>
      <w:ins w:id="5030" w:author="岩下" w:date="2015-10-05T16:36:00Z">
        <w:r>
          <w:rPr>
            <w:rFonts w:asciiTheme="minorEastAsia" w:eastAsiaTheme="minorEastAsia" w:hAnsiTheme="minorEastAsia"/>
          </w:rPr>
          <w:t>type</w:t>
        </w:r>
        <w:r>
          <w:rPr>
            <w:rFonts w:asciiTheme="minorEastAsia" w:eastAsiaTheme="minorEastAsia" w:hAnsiTheme="minorEastAsia" w:hint="eastAsia"/>
          </w:rPr>
          <w:t>属性</w:t>
        </w:r>
      </w:ins>
      <w:ins w:id="5031" w:author="岩下" w:date="2015-10-05T16:37:00Z">
        <w:r>
          <w:rPr>
            <w:rFonts w:asciiTheme="minorEastAsia" w:eastAsiaTheme="minorEastAsia" w:hAnsiTheme="minorEastAsia" w:hint="eastAsia"/>
          </w:rPr>
          <w:t>の型</w:t>
        </w:r>
      </w:ins>
      <w:ins w:id="5032" w:author="岩下" w:date="2015-10-15T13:44:00Z">
        <w:r w:rsidR="004D3F4D">
          <w:rPr>
            <w:rFonts w:asciiTheme="minorEastAsia" w:eastAsiaTheme="minorEastAsia" w:hAnsiTheme="minorEastAsia" w:hint="eastAsia"/>
          </w:rPr>
          <w:t>をもつ</w:t>
        </w:r>
      </w:ins>
      <w:ins w:id="5033" w:author="岩下" w:date="2015-10-05T17:17:00Z">
        <w:r w:rsidR="001F5787">
          <w:rPr>
            <w:rFonts w:asciiTheme="minorEastAsia" w:eastAsiaTheme="minorEastAsia" w:hAnsiTheme="minorEastAsia" w:hint="eastAsia"/>
          </w:rPr>
          <w:t>。</w:t>
        </w:r>
      </w:ins>
      <w:ins w:id="5034" w:author="岩下" w:date="2015-10-05T17:25:00Z">
        <w:r w:rsidR="00C3543A">
          <w:rPr>
            <w:rFonts w:asciiTheme="minorEastAsia" w:eastAsiaTheme="minorEastAsia" w:hAnsiTheme="minorEastAsia" w:hint="eastAsia"/>
          </w:rPr>
          <w:t>第１の書式の</w:t>
        </w:r>
      </w:ins>
      <w:ins w:id="5035" w:author="岩下" w:date="2015-10-05T16:44:00Z">
        <w:r w:rsidR="00CE29EC">
          <w:rPr>
            <w:rFonts w:asciiTheme="minorEastAsia" w:eastAsiaTheme="minorEastAsia" w:hAnsiTheme="minorEastAsia" w:hint="eastAsia"/>
          </w:rPr>
          <w:t>子要素</w:t>
        </w:r>
      </w:ins>
      <w:ins w:id="5036" w:author="岩下" w:date="2015-10-05T16:45:00Z">
        <w:r w:rsidR="00CE29EC">
          <w:rPr>
            <w:rFonts w:asciiTheme="minorEastAsia" w:eastAsiaTheme="minorEastAsia" w:hAnsiTheme="minorEastAsia" w:hint="eastAsia"/>
          </w:rPr>
          <w:t>は、コンストラクタに渡されるパラメタを表す</w:t>
        </w:r>
      </w:ins>
      <w:ins w:id="5037" w:author="岩下" w:date="2015-10-05T16:35:00Z">
        <w:r>
          <w:rPr>
            <w:rFonts w:asciiTheme="minorEastAsia" w:eastAsiaTheme="minorEastAsia" w:hAnsiTheme="minorEastAsia" w:hint="eastAsia"/>
          </w:rPr>
          <w:t>。</w:t>
        </w:r>
      </w:ins>
      <w:ins w:id="5038" w:author="岩下" w:date="2015-10-05T16:43:00Z">
        <w:r>
          <w:rPr>
            <w:rFonts w:asciiTheme="minorEastAsia" w:eastAsiaTheme="minorEastAsia" w:hAnsiTheme="minorEastAsia" w:hint="eastAsia"/>
          </w:rPr>
          <w:t>第２の</w:t>
        </w:r>
      </w:ins>
      <w:ins w:id="5039" w:author="岩下" w:date="2015-10-05T16:44:00Z">
        <w:r>
          <w:rPr>
            <w:rFonts w:asciiTheme="minorEastAsia" w:eastAsiaTheme="minorEastAsia" w:hAnsiTheme="minorEastAsia" w:hint="eastAsia"/>
          </w:rPr>
          <w:t>書式</w:t>
        </w:r>
      </w:ins>
      <w:ins w:id="5040" w:author="岩下" w:date="2015-10-05T17:26:00Z">
        <w:r w:rsidR="00C3543A">
          <w:rPr>
            <w:rFonts w:asciiTheme="minorEastAsia" w:eastAsiaTheme="minorEastAsia" w:hAnsiTheme="minorEastAsia" w:hint="eastAsia"/>
          </w:rPr>
          <w:t>の</w:t>
        </w:r>
      </w:ins>
      <w:ins w:id="5041" w:author="岩下" w:date="2015-10-05T16:38:00Z">
        <w:r>
          <w:rPr>
            <w:rFonts w:asciiTheme="minorEastAsia" w:eastAsiaTheme="minorEastAsia" w:hAnsiTheme="minorEastAsia" w:hint="eastAsia"/>
          </w:rPr>
          <w:t>子要素</w:t>
        </w:r>
      </w:ins>
      <w:ins w:id="5042" w:author="岩下" w:date="2015-10-05T17:26:00Z">
        <w:r w:rsidR="00C3543A">
          <w:rPr>
            <w:rFonts w:asciiTheme="minorEastAsia" w:eastAsiaTheme="minorEastAsia" w:hAnsiTheme="minorEastAsia" w:hint="eastAsia"/>
          </w:rPr>
          <w:t>は、確保する</w:t>
        </w:r>
      </w:ins>
      <w:ins w:id="5043" w:author="岩下" w:date="2015-10-15T13:44:00Z">
        <w:r w:rsidR="004D3F4D">
          <w:rPr>
            <w:rFonts w:asciiTheme="minorEastAsia" w:eastAsiaTheme="minorEastAsia" w:hAnsiTheme="minorEastAsia" w:hint="eastAsia"/>
          </w:rPr>
          <w:t>配列の</w:t>
        </w:r>
      </w:ins>
      <w:ins w:id="5044" w:author="岩下" w:date="2015-10-05T16:38:00Z">
        <w:r>
          <w:rPr>
            <w:rFonts w:asciiTheme="minorEastAsia" w:eastAsiaTheme="minorEastAsia" w:hAnsiTheme="minorEastAsia" w:hint="eastAsia"/>
          </w:rPr>
          <w:t>長さを</w:t>
        </w:r>
      </w:ins>
      <w:ins w:id="5045" w:author="岩下" w:date="2015-10-05T17:26:00Z">
        <w:r w:rsidR="00C3543A">
          <w:rPr>
            <w:rFonts w:asciiTheme="minorEastAsia" w:eastAsiaTheme="minorEastAsia" w:hAnsiTheme="minorEastAsia" w:hint="eastAsia"/>
          </w:rPr>
          <w:t>表す</w:t>
        </w:r>
      </w:ins>
      <w:ins w:id="5046" w:author="岩下" w:date="2015-10-05T16:38:00Z">
        <w:r>
          <w:rPr>
            <w:rFonts w:asciiTheme="minorEastAsia" w:eastAsiaTheme="minorEastAsia" w:hAnsiTheme="minorEastAsia" w:hint="eastAsia"/>
          </w:rPr>
          <w:t>。</w:t>
        </w:r>
      </w:ins>
    </w:p>
    <w:p w14:paraId="294014D6" w14:textId="0168849B" w:rsidR="00F31DD9" w:rsidRDefault="00F31DD9" w:rsidP="006615F2"/>
    <w:p w14:paraId="1D365A45" w14:textId="111E2F80" w:rsidR="006615F2" w:rsidRDefault="006615F2" w:rsidP="006615F2">
      <w:pPr>
        <w:pStyle w:val="2"/>
      </w:pPr>
      <w:bookmarkStart w:id="5047" w:name="_Toc422165422"/>
      <w:bookmarkStart w:id="5048" w:name="_Toc306557472"/>
      <w:r>
        <w:t>delete</w:t>
      </w:r>
      <w:r>
        <w:rPr>
          <w:rFonts w:hint="eastAsia"/>
        </w:rPr>
        <w:t>Expr</w:t>
      </w:r>
      <w:r>
        <w:rPr>
          <w:rFonts w:hint="eastAsia"/>
        </w:rPr>
        <w:t>要素</w:t>
      </w:r>
      <w:bookmarkEnd w:id="5047"/>
      <w:ins w:id="5049" w:author="岩下" w:date="2015-10-15T13:55:00Z">
        <w:r w:rsidR="005C552B">
          <w:rPr>
            <w:rFonts w:hint="eastAsia"/>
          </w:rPr>
          <w:t>と</w:t>
        </w:r>
        <w:r w:rsidR="005C552B">
          <w:t>deleteArrayExpr</w:t>
        </w:r>
        <w:r w:rsidR="005C552B">
          <w:rPr>
            <w:rFonts w:hint="eastAsia"/>
          </w:rPr>
          <w:t>要素</w:t>
        </w:r>
      </w:ins>
      <w:bookmarkEnd w:id="5048"/>
    </w:p>
    <w:p w14:paraId="1A930343" w14:textId="14F0D02C" w:rsidR="005C552B" w:rsidRDefault="004C773B" w:rsidP="005C552B">
      <w:pPr>
        <w:ind w:firstLineChars="100" w:firstLine="210"/>
        <w:rPr>
          <w:ins w:id="5050" w:author="岩下" w:date="2015-10-15T13:51:00Z"/>
        </w:rPr>
      </w:pPr>
      <w:ins w:id="5051" w:author="岩下" w:date="2015-10-05T16:39:00Z">
        <w:r>
          <w:rPr>
            <w:kern w:val="0"/>
          </w:rPr>
          <w:t>delete</w:t>
        </w:r>
        <w:r>
          <w:rPr>
            <w:rFonts w:hint="eastAsia"/>
            <w:kern w:val="0"/>
          </w:rPr>
          <w:t>演算子</w:t>
        </w:r>
      </w:ins>
      <w:ins w:id="5052" w:author="岩下" w:date="2015-10-05T17:28:00Z">
        <w:r w:rsidR="00C3543A">
          <w:rPr>
            <w:rFonts w:hint="eastAsia"/>
            <w:kern w:val="0"/>
          </w:rPr>
          <w:t>または</w:t>
        </w:r>
        <w:r w:rsidR="00C3543A">
          <w:rPr>
            <w:kern w:val="0"/>
          </w:rPr>
          <w:t>delete[]</w:t>
        </w:r>
      </w:ins>
      <w:ins w:id="5053" w:author="岩下" w:date="2015-10-05T17:29:00Z">
        <w:r w:rsidR="00C3543A">
          <w:rPr>
            <w:rFonts w:hint="eastAsia"/>
            <w:kern w:val="0"/>
          </w:rPr>
          <w:t>演算子</w:t>
        </w:r>
      </w:ins>
      <w:ins w:id="5054" w:author="岩下" w:date="2015-10-05T16:39:00Z">
        <w:r>
          <w:rPr>
            <w:rFonts w:hint="eastAsia"/>
            <w:kern w:val="0"/>
          </w:rPr>
          <w:t>から成る式を表現する。</w:t>
        </w:r>
      </w:ins>
    </w:p>
    <w:p w14:paraId="28D8E728" w14:textId="5B0459CB" w:rsidR="004C773B" w:rsidRPr="003C315A" w:rsidRDefault="004C773B" w:rsidP="004C773B">
      <w:pPr>
        <w:pBdr>
          <w:top w:val="single" w:sz="4" w:space="1" w:color="auto"/>
          <w:left w:val="single" w:sz="4" w:space="0" w:color="auto"/>
          <w:bottom w:val="single" w:sz="4" w:space="1" w:color="auto"/>
          <w:right w:val="single" w:sz="4" w:space="0" w:color="auto"/>
        </w:pBdr>
        <w:ind w:firstLineChars="100" w:firstLine="210"/>
        <w:rPr>
          <w:ins w:id="5055" w:author="岩下" w:date="2015-10-05T16:39:00Z"/>
          <w:rFonts w:ascii="ＭＳ Ｐゴシック" w:eastAsia="ＭＳ Ｐゴシック" w:hAnsi="ＭＳ Ｐゴシック"/>
          <w:szCs w:val="21"/>
        </w:rPr>
      </w:pPr>
      <w:ins w:id="5056" w:author="岩下" w:date="2015-10-05T16: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r w:rsidRPr="003C315A">
          <w:rPr>
            <w:rFonts w:ascii="ＭＳ Ｐゴシック" w:eastAsia="ＭＳ Ｐゴシック" w:hAnsi="ＭＳ Ｐゴシック"/>
            <w:szCs w:val="21"/>
          </w:rPr>
          <w:t>Expr&gt;</w:t>
        </w:r>
      </w:ins>
    </w:p>
    <w:p w14:paraId="23C664BF" w14:textId="37EDAF4F" w:rsidR="004C773B" w:rsidRPr="003C315A" w:rsidRDefault="004C773B" w:rsidP="004C773B">
      <w:pPr>
        <w:pBdr>
          <w:top w:val="single" w:sz="4" w:space="1" w:color="auto"/>
          <w:left w:val="single" w:sz="4" w:space="0" w:color="auto"/>
          <w:bottom w:val="single" w:sz="4" w:space="1" w:color="auto"/>
          <w:right w:val="single" w:sz="4" w:space="0" w:color="auto"/>
        </w:pBdr>
        <w:ind w:firstLineChars="100" w:firstLine="210"/>
        <w:rPr>
          <w:ins w:id="5057" w:author="岩下" w:date="2015-10-05T16:39:00Z"/>
          <w:rFonts w:ascii="ＭＳ Ｐゴシック" w:eastAsia="ＭＳ Ｐゴシック" w:hAnsi="ＭＳ Ｐゴシック" w:cs="ＭＳ ゴシック"/>
          <w:kern w:val="0"/>
          <w:szCs w:val="20"/>
        </w:rPr>
      </w:pPr>
      <w:ins w:id="5058" w:author="岩下" w:date="2015-10-05T16:39:00Z">
        <w:r>
          <w:rPr>
            <w:rFonts w:ascii="ＭＳ Ｐゴシック" w:eastAsia="ＭＳ Ｐゴシック" w:hAnsi="ＭＳ Ｐゴシック" w:cs="ＭＳ ゴシック"/>
            <w:kern w:val="0"/>
            <w:szCs w:val="20"/>
          </w:rPr>
          <w:t xml:space="preserve">  </w:t>
        </w:r>
      </w:ins>
      <w:ins w:id="5059" w:author="岩下" w:date="2015-10-05T17:40:00Z">
        <w:r w:rsidR="00B105AD">
          <w:rPr>
            <w:rFonts w:ascii="ＭＳ Ｐゴシック" w:eastAsia="ＭＳ Ｐゴシック" w:hAnsi="ＭＳ Ｐゴシック" w:cs="ＭＳ ゴシック" w:hint="eastAsia"/>
            <w:kern w:val="0"/>
            <w:szCs w:val="20"/>
          </w:rPr>
          <w:t>式の要素</w:t>
        </w:r>
      </w:ins>
    </w:p>
    <w:p w14:paraId="0D13C729" w14:textId="49BC61E5" w:rsidR="004C773B" w:rsidRDefault="004C773B" w:rsidP="004C773B">
      <w:pPr>
        <w:pBdr>
          <w:top w:val="single" w:sz="4" w:space="1" w:color="auto"/>
          <w:left w:val="single" w:sz="4" w:space="0" w:color="auto"/>
          <w:bottom w:val="single" w:sz="4" w:space="1" w:color="auto"/>
          <w:right w:val="single" w:sz="4" w:space="0" w:color="auto"/>
        </w:pBdr>
        <w:ind w:firstLineChars="100" w:firstLine="210"/>
        <w:rPr>
          <w:ins w:id="5060" w:author="岩下" w:date="2015-10-05T17:39:00Z"/>
          <w:rFonts w:ascii="ＭＳ Ｐゴシック" w:eastAsia="ＭＳ Ｐゴシック" w:hAnsi="ＭＳ Ｐゴシック"/>
          <w:szCs w:val="21"/>
        </w:rPr>
      </w:pPr>
      <w:ins w:id="5061" w:author="岩下" w:date="2015-10-05T16: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r w:rsidRPr="003C315A">
          <w:rPr>
            <w:rFonts w:ascii="ＭＳ Ｐゴシック" w:eastAsia="ＭＳ Ｐゴシック" w:hAnsi="ＭＳ Ｐゴシック"/>
            <w:szCs w:val="21"/>
          </w:rPr>
          <w:t>Expr&gt;</w:t>
        </w:r>
      </w:ins>
    </w:p>
    <w:p w14:paraId="7B063B98" w14:textId="5328DE41" w:rsidR="005C552B" w:rsidRDefault="005C552B" w:rsidP="005C552B">
      <w:pPr>
        <w:rPr>
          <w:ins w:id="5062" w:author="岩下" w:date="2015-10-15T13:54:00Z"/>
          <w:rFonts w:ascii="ＭＳ Ｐゴシック" w:eastAsia="ＭＳ Ｐゴシック" w:hAnsi="ＭＳ Ｐゴシック"/>
        </w:rPr>
      </w:pPr>
      <w:ins w:id="5063" w:author="岩下" w:date="2015-10-15T13:54: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1315E777" w14:textId="770CA410"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5064" w:author="岩下" w:date="2015-10-05T17:39:00Z"/>
          <w:rFonts w:ascii="ＭＳ Ｐゴシック" w:eastAsia="ＭＳ Ｐゴシック" w:hAnsi="ＭＳ Ｐゴシック"/>
          <w:szCs w:val="21"/>
        </w:rPr>
      </w:pPr>
      <w:ins w:id="5065" w:author="岩下" w:date="2015-10-05T17: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deleteArray</w:t>
        </w:r>
        <w:r w:rsidRPr="003C315A">
          <w:rPr>
            <w:rFonts w:ascii="ＭＳ Ｐゴシック" w:eastAsia="ＭＳ Ｐゴシック" w:hAnsi="ＭＳ Ｐゴシック"/>
            <w:szCs w:val="21"/>
          </w:rPr>
          <w:t>Expr&gt;</w:t>
        </w:r>
      </w:ins>
    </w:p>
    <w:p w14:paraId="4A5D7714" w14:textId="0F367766"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5066" w:author="岩下" w:date="2015-10-05T17:39:00Z"/>
          <w:rFonts w:ascii="ＭＳ Ｐゴシック" w:eastAsia="ＭＳ Ｐゴシック" w:hAnsi="ＭＳ Ｐゴシック" w:cs="ＭＳ ゴシック"/>
          <w:kern w:val="0"/>
          <w:szCs w:val="20"/>
        </w:rPr>
      </w:pPr>
      <w:ins w:id="5067" w:author="岩下" w:date="2015-10-05T17:39:00Z">
        <w:r>
          <w:rPr>
            <w:rFonts w:ascii="ＭＳ Ｐゴシック" w:eastAsia="ＭＳ Ｐゴシック" w:hAnsi="ＭＳ Ｐゴシック" w:cs="ＭＳ ゴシック"/>
            <w:kern w:val="0"/>
            <w:szCs w:val="20"/>
          </w:rPr>
          <w:t xml:space="preserve">  </w:t>
        </w:r>
      </w:ins>
      <w:ins w:id="5068" w:author="岩下" w:date="2015-10-05T17:40:00Z">
        <w:r>
          <w:rPr>
            <w:rFonts w:ascii="ＭＳ Ｐゴシック" w:eastAsia="ＭＳ Ｐゴシック" w:hAnsi="ＭＳ Ｐゴシック" w:cs="ＭＳ ゴシック" w:hint="eastAsia"/>
            <w:kern w:val="0"/>
            <w:szCs w:val="20"/>
          </w:rPr>
          <w:t>式の</w:t>
        </w:r>
      </w:ins>
      <w:ins w:id="5069" w:author="岩下" w:date="2015-10-05T17:39:00Z">
        <w:r>
          <w:rPr>
            <w:rFonts w:ascii="ＭＳ Ｐゴシック" w:eastAsia="ＭＳ Ｐゴシック" w:hAnsi="ＭＳ Ｐゴシック" w:cs="ＭＳ ゴシック" w:hint="eastAsia"/>
            <w:kern w:val="0"/>
            <w:szCs w:val="20"/>
          </w:rPr>
          <w:t>要素</w:t>
        </w:r>
      </w:ins>
    </w:p>
    <w:p w14:paraId="5E663BED" w14:textId="3AFEFF69" w:rsidR="00B105AD" w:rsidRPr="003C315A" w:rsidRDefault="00B105AD" w:rsidP="00B105AD">
      <w:pPr>
        <w:pBdr>
          <w:top w:val="single" w:sz="4" w:space="1" w:color="auto"/>
          <w:left w:val="single" w:sz="4" w:space="0" w:color="auto"/>
          <w:bottom w:val="single" w:sz="4" w:space="1" w:color="auto"/>
          <w:right w:val="single" w:sz="4" w:space="0" w:color="auto"/>
        </w:pBdr>
        <w:ind w:firstLineChars="100" w:firstLine="210"/>
        <w:rPr>
          <w:ins w:id="5070" w:author="岩下" w:date="2015-10-05T16:39:00Z"/>
          <w:rFonts w:ascii="ＭＳ Ｐゴシック" w:eastAsia="ＭＳ Ｐゴシック" w:hAnsi="ＭＳ Ｐゴシック"/>
          <w:szCs w:val="21"/>
        </w:rPr>
      </w:pPr>
      <w:ins w:id="5071" w:author="岩下" w:date="2015-10-05T17:39:00Z">
        <w:r w:rsidRPr="003C315A">
          <w:rPr>
            <w:rFonts w:ascii="ＭＳ Ｐゴシック" w:eastAsia="ＭＳ Ｐゴシック" w:hAnsi="ＭＳ Ｐゴシック"/>
            <w:szCs w:val="21"/>
          </w:rPr>
          <w:t>&lt;/</w:t>
        </w:r>
        <w:r>
          <w:rPr>
            <w:rFonts w:ascii="ＭＳ Ｐゴシック" w:eastAsia="ＭＳ Ｐゴシック" w:hAnsi="ＭＳ Ｐゴシック"/>
            <w:szCs w:val="21"/>
          </w:rPr>
          <w:t>delete</w:t>
        </w:r>
      </w:ins>
      <w:ins w:id="5072" w:author="岩下" w:date="2015-10-05T17:40:00Z">
        <w:r>
          <w:rPr>
            <w:rFonts w:ascii="ＭＳ Ｐゴシック" w:eastAsia="ＭＳ Ｐゴシック" w:hAnsi="ＭＳ Ｐゴシック"/>
            <w:szCs w:val="21"/>
          </w:rPr>
          <w:t>Array</w:t>
        </w:r>
      </w:ins>
      <w:ins w:id="5073" w:author="岩下" w:date="2015-10-05T17:39:00Z">
        <w:r w:rsidRPr="003C315A">
          <w:rPr>
            <w:rFonts w:ascii="ＭＳ Ｐゴシック" w:eastAsia="ＭＳ Ｐゴシック" w:hAnsi="ＭＳ Ｐゴシック"/>
            <w:szCs w:val="21"/>
          </w:rPr>
          <w:t>Expr&gt;</w:t>
        </w:r>
      </w:ins>
    </w:p>
    <w:p w14:paraId="4ACC2638" w14:textId="653AE280" w:rsidR="004C773B" w:rsidRDefault="004C773B" w:rsidP="004C773B">
      <w:pPr>
        <w:rPr>
          <w:ins w:id="5074" w:author="岩下" w:date="2015-10-05T16:39:00Z"/>
          <w:rFonts w:ascii="ＭＳ Ｐゴシック" w:eastAsia="ＭＳ Ｐゴシック" w:hAnsi="ＭＳ Ｐゴシック"/>
        </w:rPr>
      </w:pPr>
      <w:ins w:id="5075" w:author="岩下" w:date="2015-10-05T16:39:00Z">
        <w:r>
          <w:rPr>
            <w:rFonts w:ascii="ＭＳ Ｐゴシック" w:eastAsia="ＭＳ Ｐゴシック" w:hAnsi="ＭＳ Ｐゴシック"/>
          </w:rPr>
          <w:t>属性(</w:t>
        </w:r>
        <w:r>
          <w:rPr>
            <w:rFonts w:ascii="ＭＳ Ｐゴシック" w:eastAsia="ＭＳ Ｐゴシック" w:hAnsi="ＭＳ Ｐゴシック" w:hint="eastAsia"/>
          </w:rPr>
          <w:t>必須</w:t>
        </w:r>
        <w:r>
          <w:rPr>
            <w:rFonts w:ascii="ＭＳ Ｐゴシック" w:eastAsia="ＭＳ Ｐゴシック" w:hAnsi="ＭＳ Ｐゴシック"/>
          </w:rPr>
          <w:t>): type</w:t>
        </w:r>
      </w:ins>
    </w:p>
    <w:p w14:paraId="638E2D4F" w14:textId="77777777" w:rsidR="004C773B" w:rsidRDefault="004C773B" w:rsidP="004C773B">
      <w:pPr>
        <w:rPr>
          <w:ins w:id="5076" w:author="岩下" w:date="2015-10-05T17:57:00Z"/>
          <w:rFonts w:ascii="ＭＳ Ｐゴシック" w:eastAsia="ＭＳ Ｐゴシック" w:hAnsi="ＭＳ Ｐゴシック"/>
        </w:rPr>
      </w:pPr>
    </w:p>
    <w:p w14:paraId="4CEC3F2F" w14:textId="77777777" w:rsidR="005C552B" w:rsidRDefault="00016EBA" w:rsidP="005C552B">
      <w:pPr>
        <w:ind w:firstLineChars="100" w:firstLine="210"/>
        <w:rPr>
          <w:ins w:id="5077" w:author="岩下" w:date="2015-10-15T13:51:00Z"/>
        </w:rPr>
      </w:pPr>
      <w:ins w:id="5078" w:author="岩下" w:date="2015-10-05T17:57:00Z">
        <w:r>
          <w:rPr>
            <w:rFonts w:asciiTheme="minorEastAsia" w:eastAsiaTheme="minorEastAsia" w:hAnsiTheme="minorEastAsia" w:hint="eastAsia"/>
          </w:rPr>
          <w:t>第１と第２の書式は、それぞれ</w:t>
        </w:r>
      </w:ins>
      <w:ins w:id="5079" w:author="岩下" w:date="2015-10-05T17:58:00Z">
        <w:r>
          <w:rPr>
            <w:rFonts w:asciiTheme="minorEastAsia" w:eastAsiaTheme="minorEastAsia" w:hAnsiTheme="minorEastAsia"/>
          </w:rPr>
          <w:t>delete</w:t>
        </w:r>
      </w:ins>
      <w:ins w:id="5080" w:author="岩下" w:date="2015-10-05T17:57:00Z">
        <w:r>
          <w:rPr>
            <w:rFonts w:asciiTheme="minorEastAsia" w:eastAsiaTheme="minorEastAsia" w:hAnsiTheme="minorEastAsia" w:hint="eastAsia"/>
          </w:rPr>
          <w:t>演算子と</w:t>
        </w:r>
      </w:ins>
      <w:ins w:id="5081" w:author="岩下" w:date="2015-10-05T17:58:00Z">
        <w:r>
          <w:rPr>
            <w:rFonts w:asciiTheme="minorEastAsia" w:eastAsiaTheme="minorEastAsia" w:hAnsiTheme="minorEastAsia"/>
          </w:rPr>
          <w:t>delete</w:t>
        </w:r>
      </w:ins>
      <w:ins w:id="5082" w:author="岩下" w:date="2015-10-05T17:57:00Z">
        <w:r>
          <w:rPr>
            <w:rFonts w:asciiTheme="minorEastAsia" w:eastAsiaTheme="minorEastAsia" w:hAnsiTheme="minorEastAsia"/>
          </w:rPr>
          <w:t>[]</w:t>
        </w:r>
        <w:r>
          <w:rPr>
            <w:rFonts w:asciiTheme="minorEastAsia" w:eastAsiaTheme="minorEastAsia" w:hAnsiTheme="minorEastAsia" w:hint="eastAsia"/>
          </w:rPr>
          <w:t>演算子による領域</w:t>
        </w:r>
      </w:ins>
      <w:ins w:id="5083" w:author="岩下" w:date="2015-10-05T17:58:00Z">
        <w:r>
          <w:rPr>
            <w:rFonts w:asciiTheme="minorEastAsia" w:eastAsiaTheme="minorEastAsia" w:hAnsiTheme="minorEastAsia" w:hint="eastAsia"/>
          </w:rPr>
          <w:t>解放</w:t>
        </w:r>
      </w:ins>
      <w:ins w:id="5084" w:author="岩下" w:date="2015-10-05T17:57:00Z">
        <w:r>
          <w:rPr>
            <w:rFonts w:asciiTheme="minorEastAsia" w:eastAsiaTheme="minorEastAsia" w:hAnsiTheme="minorEastAsia" w:hint="eastAsia"/>
          </w:rPr>
          <w:t>を表現する。子要素は、</w:t>
        </w:r>
      </w:ins>
      <w:ins w:id="5085" w:author="岩下" w:date="2015-10-05T17:58:00Z">
        <w:r>
          <w:rPr>
            <w:rFonts w:asciiTheme="minorEastAsia" w:eastAsiaTheme="minorEastAsia" w:hAnsiTheme="minorEastAsia" w:hint="eastAsia"/>
          </w:rPr>
          <w:t>解放する領域へのポインタである。</w:t>
        </w:r>
      </w:ins>
    </w:p>
    <w:p w14:paraId="40CB7570" w14:textId="3BEB4CC0" w:rsidR="00016EBA" w:rsidRDefault="00016EBA" w:rsidP="004C773B">
      <w:pPr>
        <w:rPr>
          <w:ins w:id="5086" w:author="岩下" w:date="2015-10-05T16:39:00Z"/>
          <w:rFonts w:ascii="ＭＳ Ｐゴシック" w:eastAsia="ＭＳ Ｐゴシック" w:hAnsi="ＭＳ Ｐゴシック"/>
        </w:rPr>
      </w:pPr>
    </w:p>
    <w:p w14:paraId="590AD3E0" w14:textId="77777777" w:rsidR="00F31DD9" w:rsidRDefault="00F31DD9" w:rsidP="00F31DD9">
      <w:pPr>
        <w:pStyle w:val="2"/>
      </w:pPr>
      <w:bookmarkStart w:id="5087" w:name="_Toc306557473"/>
      <w:bookmarkStart w:id="5088" w:name="_Toc422165423"/>
      <w:r>
        <w:t>lambda</w:t>
      </w:r>
      <w:r>
        <w:rPr>
          <w:rFonts w:hint="eastAsia"/>
        </w:rPr>
        <w:t>Expr</w:t>
      </w:r>
      <w:r>
        <w:rPr>
          <w:rFonts w:hint="eastAsia"/>
        </w:rPr>
        <w:t>要素</w:t>
      </w:r>
      <w:bookmarkEnd w:id="5087"/>
    </w:p>
    <w:p w14:paraId="14CA4CEF" w14:textId="095BF44D" w:rsidR="00B14A7B" w:rsidRDefault="00B14A7B" w:rsidP="00B14A7B">
      <w:pPr>
        <w:ind w:leftChars="100" w:left="210"/>
        <w:rPr>
          <w:ins w:id="5089" w:author="岩下" w:date="2015-10-05T19:53:00Z"/>
        </w:rPr>
      </w:pPr>
      <w:ins w:id="5090" w:author="岩下" w:date="2015-10-05T19:57:00Z">
        <w:r>
          <w:rPr>
            <w:rFonts w:hint="eastAsia"/>
          </w:rPr>
          <w:t>C</w:t>
        </w:r>
        <w:r>
          <w:rPr>
            <w:rFonts w:hint="eastAsia"/>
          </w:rPr>
          <w:t>＋＋のラムダ式を表現する</w:t>
        </w:r>
      </w:ins>
      <w:ins w:id="5091" w:author="岩下" w:date="2015-10-05T19:53:00Z">
        <w:r>
          <w:t>。</w:t>
        </w:r>
      </w:ins>
    </w:p>
    <w:p w14:paraId="2FF62279" w14:textId="2907165A"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092" w:author="岩下" w:date="2015-10-05T19:53:00Z"/>
          <w:rFonts w:ascii="ＭＳ Ｐゴシック" w:eastAsia="ＭＳ Ｐゴシック" w:hAnsi="ＭＳ Ｐゴシック"/>
          <w:szCs w:val="20"/>
        </w:rPr>
      </w:pPr>
      <w:ins w:id="5093" w:author="岩下" w:date="2015-10-05T19:53:00Z">
        <w:r>
          <w:rPr>
            <w:rFonts w:ascii="ＭＳ Ｐゴシック" w:eastAsia="ＭＳ Ｐゴシック" w:hAnsi="ＭＳ Ｐゴシック"/>
            <w:szCs w:val="20"/>
          </w:rPr>
          <w:t>&lt;</w:t>
        </w:r>
      </w:ins>
      <w:ins w:id="5094" w:author="岩下" w:date="2015-10-05T19:57:00Z">
        <w:r>
          <w:rPr>
            <w:rFonts w:ascii="ＭＳ Ｐゴシック" w:eastAsia="ＭＳ Ｐゴシック" w:hAnsi="ＭＳ Ｐゴシック"/>
            <w:szCs w:val="20"/>
          </w:rPr>
          <w:t>lambdaExpr</w:t>
        </w:r>
      </w:ins>
      <w:ins w:id="5095" w:author="岩下" w:date="2015-10-05T19:53:00Z">
        <w:r w:rsidRPr="003C315A">
          <w:rPr>
            <w:rFonts w:ascii="ＭＳ Ｐゴシック" w:eastAsia="ＭＳ Ｐゴシック" w:hAnsi="ＭＳ Ｐゴシック"/>
            <w:szCs w:val="20"/>
          </w:rPr>
          <w:t>&gt;</w:t>
        </w:r>
      </w:ins>
    </w:p>
    <w:p w14:paraId="109557E6" w14:textId="72049DCA"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096" w:author="岩下" w:date="2015-10-05T19:53:00Z"/>
          <w:rFonts w:ascii="ＭＳ Ｐゴシック" w:eastAsia="ＭＳ Ｐゴシック" w:hAnsi="ＭＳ Ｐゴシック"/>
          <w:i/>
          <w:szCs w:val="20"/>
        </w:rPr>
      </w:pPr>
      <w:ins w:id="5097" w:author="岩下" w:date="2015-10-05T19:53:00Z">
        <w:r w:rsidRPr="003C315A">
          <w:rPr>
            <w:rFonts w:ascii="ＭＳ Ｐゴシック" w:eastAsia="ＭＳ Ｐゴシック" w:hAnsi="ＭＳ Ｐゴシック"/>
            <w:szCs w:val="20"/>
          </w:rPr>
          <w:t xml:space="preserve">  </w:t>
        </w:r>
      </w:ins>
      <w:ins w:id="5098" w:author="岩下" w:date="2015-10-05T20:00:00Z">
        <w:r>
          <w:rPr>
            <w:rFonts w:ascii="ＭＳ Ｐゴシック" w:eastAsia="ＭＳ Ｐゴシック" w:hAnsi="ＭＳ Ｐゴシック"/>
            <w:szCs w:val="20"/>
          </w:rPr>
          <w:t>captures</w:t>
        </w:r>
      </w:ins>
      <w:ins w:id="5099" w:author="岩下" w:date="2015-10-05T19:53:00Z">
        <w:r w:rsidRPr="003C315A">
          <w:rPr>
            <w:rFonts w:ascii="ＭＳ Ｐゴシック" w:eastAsia="ＭＳ Ｐゴシック" w:hAnsi="ＭＳ Ｐゴシック" w:hint="eastAsia"/>
            <w:szCs w:val="20"/>
          </w:rPr>
          <w:t>要素</w:t>
        </w:r>
      </w:ins>
    </w:p>
    <w:p w14:paraId="4C59C129"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100" w:author="岩下" w:date="2015-10-05T19:53:00Z"/>
          <w:rFonts w:ascii="ＭＳ Ｐゴシック" w:eastAsia="ＭＳ Ｐゴシック" w:hAnsi="ＭＳ Ｐゴシック"/>
          <w:i/>
          <w:szCs w:val="20"/>
        </w:rPr>
      </w:pPr>
      <w:ins w:id="5101" w:author="岩下" w:date="2015-10-05T19:53:00Z">
        <w:r w:rsidRPr="003C315A">
          <w:rPr>
            <w:rFonts w:ascii="ＭＳ Ｐゴシック" w:eastAsia="ＭＳ Ｐゴシック" w:hAnsi="ＭＳ Ｐゴシック"/>
            <w:szCs w:val="20"/>
          </w:rPr>
          <w:t xml:space="preserve">  symbols</w:t>
        </w:r>
        <w:r w:rsidRPr="003C315A">
          <w:rPr>
            <w:rFonts w:ascii="ＭＳ Ｐゴシック" w:eastAsia="ＭＳ Ｐゴシック" w:hAnsi="ＭＳ Ｐゴシック" w:hint="eastAsia"/>
            <w:szCs w:val="20"/>
          </w:rPr>
          <w:t>要素</w:t>
        </w:r>
      </w:ins>
    </w:p>
    <w:p w14:paraId="2A541AFC"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102" w:author="岩下" w:date="2015-10-05T19:53:00Z"/>
          <w:rFonts w:ascii="ＭＳ Ｐゴシック" w:eastAsia="ＭＳ Ｐゴシック" w:hAnsi="ＭＳ Ｐゴシック"/>
          <w:i/>
          <w:szCs w:val="20"/>
        </w:rPr>
      </w:pPr>
      <w:ins w:id="5103" w:author="岩下" w:date="2015-10-05T19:53:00Z">
        <w:r w:rsidRPr="003C315A">
          <w:rPr>
            <w:rFonts w:ascii="ＭＳ Ｐゴシック" w:eastAsia="ＭＳ Ｐゴシック" w:hAnsi="ＭＳ Ｐゴシック"/>
            <w:szCs w:val="20"/>
          </w:rPr>
          <w:t xml:space="preserve">  params</w:t>
        </w:r>
        <w:r w:rsidRPr="003C315A">
          <w:rPr>
            <w:rFonts w:ascii="ＭＳ Ｐゴシック" w:eastAsia="ＭＳ Ｐゴシック" w:hAnsi="ＭＳ Ｐゴシック" w:hint="eastAsia"/>
            <w:szCs w:val="20"/>
          </w:rPr>
          <w:t>要素</w:t>
        </w:r>
      </w:ins>
    </w:p>
    <w:p w14:paraId="779C0E42" w14:textId="77777777"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104" w:author="岩下" w:date="2015-10-05T19:53:00Z"/>
          <w:rFonts w:ascii="ＭＳ Ｐゴシック" w:eastAsia="ＭＳ Ｐゴシック" w:hAnsi="ＭＳ Ｐゴシック"/>
          <w:i/>
          <w:szCs w:val="20"/>
        </w:rPr>
      </w:pPr>
      <w:ins w:id="5105" w:author="岩下" w:date="2015-10-05T19:53:00Z">
        <w:r w:rsidRPr="003C315A">
          <w:rPr>
            <w:rFonts w:ascii="ＭＳ Ｐゴシック" w:eastAsia="ＭＳ Ｐゴシック" w:hAnsi="ＭＳ Ｐゴシック"/>
            <w:szCs w:val="20"/>
          </w:rPr>
          <w:t xml:space="preserve">  body</w:t>
        </w:r>
        <w:r w:rsidRPr="003C315A">
          <w:rPr>
            <w:rFonts w:ascii="ＭＳ Ｐゴシック" w:eastAsia="ＭＳ Ｐゴシック" w:hAnsi="ＭＳ Ｐゴシック" w:hint="eastAsia"/>
            <w:szCs w:val="20"/>
          </w:rPr>
          <w:t>要素</w:t>
        </w:r>
      </w:ins>
    </w:p>
    <w:p w14:paraId="38DBFC94" w14:textId="336B1550" w:rsidR="00B14A7B" w:rsidRPr="003C315A" w:rsidRDefault="00B14A7B" w:rsidP="00B14A7B">
      <w:pPr>
        <w:pBdr>
          <w:top w:val="single" w:sz="4" w:space="1" w:color="auto"/>
          <w:left w:val="single" w:sz="4" w:space="0" w:color="auto"/>
          <w:bottom w:val="single" w:sz="4" w:space="1" w:color="auto"/>
          <w:right w:val="single" w:sz="4" w:space="0" w:color="auto"/>
        </w:pBdr>
        <w:ind w:firstLineChars="100" w:firstLine="210"/>
        <w:rPr>
          <w:ins w:id="5106" w:author="岩下" w:date="2015-10-05T19:53:00Z"/>
          <w:rFonts w:ascii="ＭＳ Ｐゴシック" w:eastAsia="ＭＳ Ｐゴシック" w:hAnsi="ＭＳ Ｐゴシック"/>
          <w:szCs w:val="20"/>
        </w:rPr>
      </w:pPr>
      <w:ins w:id="5107" w:author="岩下" w:date="2015-10-05T19:53:00Z">
        <w:r w:rsidRPr="003C315A">
          <w:rPr>
            <w:rFonts w:ascii="ＭＳ Ｐゴシック" w:eastAsia="ＭＳ Ｐゴシック" w:hAnsi="ＭＳ Ｐゴシック"/>
            <w:szCs w:val="20"/>
          </w:rPr>
          <w:t>&lt;/</w:t>
        </w:r>
      </w:ins>
      <w:ins w:id="5108" w:author="岩下" w:date="2015-10-05T19:58:00Z">
        <w:r>
          <w:rPr>
            <w:rFonts w:ascii="ＭＳ Ｐゴシック" w:eastAsia="ＭＳ Ｐゴシック" w:hAnsi="ＭＳ Ｐゴシック"/>
            <w:szCs w:val="20"/>
          </w:rPr>
          <w:t>lambdaExpr</w:t>
        </w:r>
      </w:ins>
      <w:ins w:id="5109" w:author="岩下" w:date="2015-10-05T19:53:00Z">
        <w:r w:rsidRPr="003C315A">
          <w:rPr>
            <w:rFonts w:ascii="ＭＳ Ｐゴシック" w:eastAsia="ＭＳ Ｐゴシック" w:hAnsi="ＭＳ Ｐゴシック"/>
            <w:szCs w:val="20"/>
          </w:rPr>
          <w:t>&gt;</w:t>
        </w:r>
      </w:ins>
    </w:p>
    <w:p w14:paraId="6A758451" w14:textId="333C56E6" w:rsidR="00B14A7B" w:rsidRDefault="00B14A7B" w:rsidP="00B14A7B">
      <w:pPr>
        <w:rPr>
          <w:ins w:id="5110" w:author="岩下" w:date="2015-10-05T20:00:00Z"/>
          <w:rFonts w:ascii="ＭＳ Ｐゴシック" w:eastAsia="ＭＳ Ｐゴシック" w:hAnsi="ＭＳ Ｐゴシック"/>
        </w:rPr>
      </w:pPr>
      <w:ins w:id="5111" w:author="岩下" w:date="2015-10-05T19:53:00Z">
        <w:r>
          <w:rPr>
            <w:rFonts w:ascii="ＭＳ Ｐゴシック" w:eastAsia="ＭＳ Ｐゴシック" w:hAnsi="ＭＳ Ｐゴシック" w:hint="eastAsia"/>
          </w:rPr>
          <w:t>属性</w:t>
        </w:r>
        <w:r>
          <w:rPr>
            <w:rFonts w:ascii="ＭＳ Ｐゴシック" w:eastAsia="ＭＳ Ｐゴシック" w:hAnsi="ＭＳ Ｐゴシック"/>
          </w:rPr>
          <w:t>(</w:t>
        </w:r>
      </w:ins>
      <w:ins w:id="5112" w:author="岩下" w:date="2015-10-05T19:58:00Z">
        <w:r>
          <w:rPr>
            <w:rFonts w:ascii="ＭＳ Ｐゴシック" w:eastAsia="ＭＳ Ｐゴシック" w:hAnsi="ＭＳ Ｐゴシック" w:hint="eastAsia"/>
          </w:rPr>
          <w:t>必須</w:t>
        </w:r>
      </w:ins>
      <w:ins w:id="5113" w:author="岩下" w:date="2015-10-05T19:53:00Z">
        <w:r>
          <w:rPr>
            <w:rFonts w:ascii="ＭＳ Ｐゴシック" w:eastAsia="ＭＳ Ｐゴシック" w:hAnsi="ＭＳ Ｐゴシック"/>
          </w:rPr>
          <w:t xml:space="preserve">): </w:t>
        </w:r>
      </w:ins>
      <w:ins w:id="5114" w:author="岩下" w:date="2015-10-05T19:58:00Z">
        <w:r>
          <w:rPr>
            <w:rFonts w:ascii="ＭＳ Ｐゴシック" w:eastAsia="ＭＳ Ｐゴシック" w:hAnsi="ＭＳ Ｐゴシック"/>
          </w:rPr>
          <w:t>type</w:t>
        </w:r>
      </w:ins>
    </w:p>
    <w:p w14:paraId="0E837886" w14:textId="77777777" w:rsidR="00F553E7" w:rsidRDefault="00F553E7" w:rsidP="00F553E7">
      <w:pPr>
        <w:rPr>
          <w:ins w:id="5115" w:author="岩下" w:date="2015-10-05T20:03:00Z"/>
          <w:rFonts w:asciiTheme="minorEastAsia" w:eastAsiaTheme="minorEastAsia" w:hAnsiTheme="minorEastAsia"/>
        </w:rPr>
      </w:pPr>
    </w:p>
    <w:p w14:paraId="351C6748" w14:textId="77777777" w:rsidR="005C552B" w:rsidRDefault="00F553E7" w:rsidP="005C552B">
      <w:pPr>
        <w:ind w:firstLineChars="100" w:firstLine="210"/>
        <w:rPr>
          <w:ins w:id="5116" w:author="岩下" w:date="2015-10-15T13:51:00Z"/>
        </w:rPr>
      </w:pPr>
      <w:ins w:id="5117" w:author="岩下" w:date="2015-10-05T20:07:00Z">
        <w:r>
          <w:rPr>
            <w:rFonts w:asciiTheme="minorEastAsia" w:eastAsiaTheme="minorEastAsia" w:hAnsiTheme="minorEastAsia" w:hint="eastAsia"/>
          </w:rPr>
          <w:t>symbols要素、</w:t>
        </w:r>
        <w:r>
          <w:rPr>
            <w:rFonts w:asciiTheme="minorEastAsia" w:eastAsiaTheme="minorEastAsia" w:hAnsiTheme="minorEastAsia"/>
          </w:rPr>
          <w:t>params</w:t>
        </w:r>
        <w:r>
          <w:rPr>
            <w:rFonts w:asciiTheme="minorEastAsia" w:eastAsiaTheme="minorEastAsia" w:hAnsiTheme="minorEastAsia" w:hint="eastAsia"/>
          </w:rPr>
          <w:t>要素</w:t>
        </w:r>
      </w:ins>
      <w:ins w:id="5118" w:author="岩下" w:date="2015-10-13T19:03:00Z">
        <w:r w:rsidR="00CE2ADD">
          <w:rPr>
            <w:rFonts w:asciiTheme="minorEastAsia" w:eastAsiaTheme="minorEastAsia" w:hAnsiTheme="minorEastAsia" w:hint="eastAsia"/>
          </w:rPr>
          <w:t>（</w:t>
        </w:r>
      </w:ins>
      <w:ins w:id="5119" w:author="岩下" w:date="2015-10-13T19:04:00Z">
        <w:r w:rsidR="00CE2ADD">
          <w:rPr>
            <w:rFonts w:asciiTheme="minorEastAsia" w:eastAsiaTheme="minorEastAsia" w:hAnsiTheme="minorEastAsia"/>
          </w:rPr>
          <w:fldChar w:fldCharType="begin"/>
        </w:r>
        <w:r w:rsidR="00CE2ADD">
          <w:rPr>
            <w:rFonts w:asciiTheme="minorEastAsia" w:eastAsiaTheme="minorEastAsia" w:hAnsiTheme="minorEastAsia"/>
          </w:rPr>
          <w:instrText xml:space="preserve"> REF </w:instrText>
        </w:r>
        <w:r w:rsidR="00CE2ADD">
          <w:rPr>
            <w:rFonts w:asciiTheme="minorEastAsia" w:eastAsiaTheme="minorEastAsia" w:hAnsiTheme="minorEastAsia" w:hint="eastAsia"/>
          </w:rPr>
          <w:instrText>_Ref306382403 \n \h</w:instrText>
        </w:r>
        <w:r w:rsidR="00CE2ADD">
          <w:rPr>
            <w:rFonts w:asciiTheme="minorEastAsia" w:eastAsiaTheme="minorEastAsia" w:hAnsiTheme="minorEastAsia"/>
          </w:rPr>
          <w:instrText xml:space="preserve"> </w:instrText>
        </w:r>
      </w:ins>
      <w:r w:rsidR="00CE2ADD">
        <w:rPr>
          <w:rFonts w:asciiTheme="minorEastAsia" w:eastAsiaTheme="minorEastAsia" w:hAnsiTheme="minorEastAsia"/>
        </w:rPr>
      </w:r>
      <w:r w:rsidR="00CE2ADD">
        <w:rPr>
          <w:rFonts w:asciiTheme="minorEastAsia" w:eastAsiaTheme="minorEastAsia" w:hAnsiTheme="minorEastAsia"/>
        </w:rPr>
        <w:fldChar w:fldCharType="separate"/>
      </w:r>
      <w:ins w:id="5120" w:author="Youichi KOYAMA" w:date="2016-03-17T11:55:00Z">
        <w:r w:rsidR="006A16F7">
          <w:rPr>
            <w:rFonts w:asciiTheme="minorEastAsia" w:eastAsiaTheme="minorEastAsia" w:hAnsiTheme="minorEastAsia"/>
          </w:rPr>
          <w:t>5.3.4</w:t>
        </w:r>
      </w:ins>
      <w:ins w:id="5121" w:author="岩下" w:date="2015-10-15T14:02:00Z">
        <w:del w:id="5122" w:author="Youichi KOYAMA" w:date="2016-03-17T11:55:00Z">
          <w:r w:rsidR="005C552B" w:rsidDel="006A16F7">
            <w:rPr>
              <w:rFonts w:asciiTheme="minorEastAsia" w:eastAsiaTheme="minorEastAsia" w:hAnsiTheme="minorEastAsia"/>
            </w:rPr>
            <w:delText>5.4</w:delText>
          </w:r>
        </w:del>
      </w:ins>
      <w:ins w:id="5123" w:author="岩下" w:date="2015-10-13T19:04:00Z">
        <w:r w:rsidR="00CE2ADD">
          <w:rPr>
            <w:rFonts w:asciiTheme="minorEastAsia" w:eastAsiaTheme="minorEastAsia" w:hAnsiTheme="minorEastAsia"/>
          </w:rPr>
          <w:fldChar w:fldCharType="end"/>
        </w:r>
      </w:ins>
      <w:ins w:id="5124" w:author="岩下" w:date="2015-10-13T19:03:00Z">
        <w:r w:rsidR="00CE2ADD">
          <w:rPr>
            <w:rFonts w:asciiTheme="minorEastAsia" w:eastAsiaTheme="minorEastAsia" w:hAnsiTheme="minorEastAsia" w:hint="eastAsia"/>
          </w:rPr>
          <w:t>節）</w:t>
        </w:r>
      </w:ins>
      <w:ins w:id="5125" w:author="岩下" w:date="2015-10-05T20:09:00Z">
        <w:r>
          <w:rPr>
            <w:rFonts w:asciiTheme="minorEastAsia" w:eastAsiaTheme="minorEastAsia" w:hAnsiTheme="minorEastAsia" w:hint="eastAsia"/>
          </w:rPr>
          <w:t>と</w:t>
        </w:r>
      </w:ins>
      <w:ins w:id="5126" w:author="岩下" w:date="2015-10-05T20:07:00Z">
        <w:r>
          <w:rPr>
            <w:rFonts w:asciiTheme="minorEastAsia" w:eastAsiaTheme="minorEastAsia" w:hAnsiTheme="minorEastAsia"/>
          </w:rPr>
          <w:t>body</w:t>
        </w:r>
      </w:ins>
      <w:ins w:id="5127" w:author="岩下" w:date="2015-10-05T20:08:00Z">
        <w:r>
          <w:rPr>
            <w:rFonts w:asciiTheme="minorEastAsia" w:eastAsiaTheme="minorEastAsia" w:hAnsiTheme="minorEastAsia" w:hint="eastAsia"/>
          </w:rPr>
          <w:t>要素は</w:t>
        </w:r>
      </w:ins>
      <w:ins w:id="5128" w:author="岩下" w:date="2015-10-05T20:10:00Z">
        <w:r>
          <w:rPr>
            <w:rFonts w:asciiTheme="minorEastAsia" w:eastAsiaTheme="minorEastAsia" w:hAnsiTheme="minorEastAsia" w:hint="eastAsia"/>
          </w:rPr>
          <w:t>、functionDefinition要素（</w:t>
        </w:r>
        <w:r>
          <w:rPr>
            <w:rFonts w:asciiTheme="minorEastAsia" w:eastAsiaTheme="minorEastAsia" w:hAnsiTheme="minorEastAsia"/>
          </w:rPr>
          <w:fldChar w:fldCharType="begin"/>
        </w:r>
        <w:r>
          <w:rPr>
            <w:rFonts w:asciiTheme="minorEastAsia" w:eastAsiaTheme="minorEastAsia" w:hAnsiTheme="minorEastAsia"/>
          </w:rPr>
          <w:instrText xml:space="preserve"> REF </w:instrText>
        </w:r>
        <w:r>
          <w:rPr>
            <w:rFonts w:asciiTheme="minorEastAsia" w:eastAsiaTheme="minorEastAsia" w:hAnsiTheme="minorEastAsia" w:hint="eastAsia"/>
          </w:rPr>
          <w:instrText>_Ref305695178 \n \h</w:instrText>
        </w:r>
        <w:r>
          <w:rPr>
            <w:rFonts w:asciiTheme="minorEastAsia" w:eastAsiaTheme="minorEastAsia" w:hAnsiTheme="minorEastAsia"/>
          </w:rPr>
          <w:instrText xml:space="preserve"> </w:instrText>
        </w:r>
      </w:ins>
      <w:r>
        <w:rPr>
          <w:rFonts w:asciiTheme="minorEastAsia" w:eastAsiaTheme="minorEastAsia" w:hAnsiTheme="minorEastAsia"/>
        </w:rPr>
      </w:r>
      <w:r>
        <w:rPr>
          <w:rFonts w:asciiTheme="minorEastAsia" w:eastAsiaTheme="minorEastAsia" w:hAnsiTheme="minorEastAsia"/>
        </w:rPr>
        <w:fldChar w:fldCharType="separate"/>
      </w:r>
      <w:ins w:id="5129" w:author="Youichi KOYAMA" w:date="2016-03-17T11:55:00Z">
        <w:r w:rsidR="006A16F7">
          <w:rPr>
            <w:rFonts w:asciiTheme="minorEastAsia" w:eastAsiaTheme="minorEastAsia" w:hAnsiTheme="minorEastAsia"/>
          </w:rPr>
          <w:t>5.2</w:t>
        </w:r>
      </w:ins>
      <w:ins w:id="5130" w:author="岩下" w:date="2015-10-05T20:10:00Z">
        <w:r>
          <w:rPr>
            <w:rFonts w:asciiTheme="minorEastAsia" w:eastAsiaTheme="minorEastAsia" w:hAnsiTheme="minorEastAsia"/>
          </w:rPr>
          <w:fldChar w:fldCharType="end"/>
        </w:r>
        <w:r>
          <w:rPr>
            <w:rFonts w:asciiTheme="minorEastAsia" w:eastAsiaTheme="minorEastAsia" w:hAnsiTheme="minorEastAsia" w:hint="eastAsia"/>
          </w:rPr>
          <w:t>節）の子要素と同様である。</w:t>
        </w:r>
      </w:ins>
    </w:p>
    <w:p w14:paraId="20D29A5F" w14:textId="392AAC2F" w:rsidR="00F553E7" w:rsidRDefault="00F553E7" w:rsidP="00F553E7">
      <w:pPr>
        <w:rPr>
          <w:ins w:id="5131" w:author="岩下" w:date="2015-10-05T20:07:00Z"/>
          <w:rFonts w:asciiTheme="minorEastAsia" w:eastAsiaTheme="minorEastAsia" w:hAnsiTheme="minorEastAsia"/>
        </w:rPr>
      </w:pPr>
    </w:p>
    <w:p w14:paraId="3BF967CE" w14:textId="7C1CB663" w:rsidR="005C552B" w:rsidRDefault="005C552B">
      <w:pPr>
        <w:pStyle w:val="3"/>
        <w:rPr>
          <w:ins w:id="5132" w:author="岩下" w:date="2015-10-15T13:53:00Z"/>
        </w:rPr>
        <w:pPrChange w:id="5133" w:author="岩下" w:date="2015-10-15T13:53:00Z">
          <w:pPr>
            <w:pStyle w:val="2"/>
          </w:pPr>
        </w:pPrChange>
      </w:pPr>
      <w:bookmarkStart w:id="5134" w:name="_Toc306557474"/>
      <w:ins w:id="5135" w:author="岩下" w:date="2015-10-15T13:53:00Z">
        <w:r>
          <w:lastRenderedPageBreak/>
          <w:t>captures</w:t>
        </w:r>
        <w:r>
          <w:rPr>
            <w:rFonts w:hint="eastAsia"/>
          </w:rPr>
          <w:t>要素</w:t>
        </w:r>
        <w:bookmarkEnd w:id="5134"/>
      </w:ins>
    </w:p>
    <w:p w14:paraId="64B366AC" w14:textId="25922A5F" w:rsidR="00F553E7" w:rsidRPr="003C315A" w:rsidRDefault="00F553E7" w:rsidP="00F553E7">
      <w:pPr>
        <w:rPr>
          <w:ins w:id="5136" w:author="岩下" w:date="2015-10-05T20:03:00Z"/>
          <w:rFonts w:asciiTheme="minorEastAsia" w:eastAsiaTheme="minorEastAsia" w:hAnsiTheme="minorEastAsia"/>
        </w:rPr>
      </w:pPr>
      <w:ins w:id="5137" w:author="岩下" w:date="2015-10-05T20:03:00Z">
        <w:r>
          <w:rPr>
            <w:rFonts w:asciiTheme="minorEastAsia" w:eastAsiaTheme="minorEastAsia" w:hAnsiTheme="minorEastAsia" w:hint="eastAsia"/>
          </w:rPr>
          <w:t xml:space="preserve">　</w:t>
        </w:r>
        <w:r>
          <w:rPr>
            <w:rFonts w:asciiTheme="minorEastAsia" w:eastAsiaTheme="minorEastAsia" w:hAnsiTheme="minorEastAsia"/>
          </w:rPr>
          <w:t>captures</w:t>
        </w:r>
        <w:r>
          <w:rPr>
            <w:rFonts w:asciiTheme="minorEastAsia" w:eastAsiaTheme="minorEastAsia" w:hAnsiTheme="minorEastAsia" w:hint="eastAsia"/>
          </w:rPr>
          <w:t>要素は</w:t>
        </w:r>
      </w:ins>
      <w:ins w:id="5138" w:author="岩下" w:date="2015-10-05T20:04:00Z">
        <w:r>
          <w:rPr>
            <w:rFonts w:asciiTheme="minorEastAsia" w:eastAsiaTheme="minorEastAsia" w:hAnsiTheme="minorEastAsia" w:hint="eastAsia"/>
          </w:rPr>
          <w:t>以下の表現である。</w:t>
        </w:r>
      </w:ins>
    </w:p>
    <w:p w14:paraId="1189487B" w14:textId="344890EB" w:rsidR="00F553E7" w:rsidRPr="003C315A" w:rsidRDefault="00F553E7" w:rsidP="00F553E7">
      <w:pPr>
        <w:pBdr>
          <w:top w:val="single" w:sz="4" w:space="1" w:color="auto"/>
          <w:left w:val="single" w:sz="4" w:space="0" w:color="auto"/>
          <w:bottom w:val="single" w:sz="4" w:space="1" w:color="auto"/>
          <w:right w:val="single" w:sz="4" w:space="0" w:color="auto"/>
        </w:pBdr>
        <w:ind w:firstLineChars="100" w:firstLine="210"/>
        <w:rPr>
          <w:ins w:id="5139" w:author="岩下" w:date="2015-10-05T20:02:00Z"/>
          <w:rFonts w:ascii="ＭＳ Ｐゴシック" w:eastAsia="ＭＳ Ｐゴシック" w:hAnsi="ＭＳ Ｐゴシック"/>
          <w:szCs w:val="20"/>
        </w:rPr>
      </w:pPr>
      <w:ins w:id="5140" w:author="岩下" w:date="2015-10-05T20:02:00Z">
        <w:r>
          <w:rPr>
            <w:rFonts w:ascii="ＭＳ Ｐゴシック" w:eastAsia="ＭＳ Ｐゴシック" w:hAnsi="ＭＳ Ｐゴシック"/>
            <w:szCs w:val="20"/>
          </w:rPr>
          <w:t>&lt;</w:t>
        </w:r>
      </w:ins>
      <w:ins w:id="5141" w:author="岩下" w:date="2015-10-05T20:04:00Z">
        <w:r>
          <w:rPr>
            <w:rFonts w:ascii="ＭＳ Ｐゴシック" w:eastAsia="ＭＳ Ｐゴシック" w:hAnsi="ＭＳ Ｐゴシック"/>
            <w:szCs w:val="20"/>
          </w:rPr>
          <w:t>captures</w:t>
        </w:r>
      </w:ins>
      <w:ins w:id="5142" w:author="岩下" w:date="2015-10-05T20:02:00Z">
        <w:r w:rsidRPr="003C315A">
          <w:rPr>
            <w:rFonts w:ascii="ＭＳ Ｐゴシック" w:eastAsia="ＭＳ Ｐゴシック" w:hAnsi="ＭＳ Ｐゴシック"/>
            <w:szCs w:val="20"/>
          </w:rPr>
          <w:t>&gt;</w:t>
        </w:r>
      </w:ins>
    </w:p>
    <w:p w14:paraId="31C259F4" w14:textId="1E0BEC0D"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143" w:author="岩下" w:date="2015-10-05T20:15:00Z"/>
          <w:rFonts w:ascii="ＭＳ Ｐゴシック" w:eastAsia="ＭＳ Ｐゴシック" w:hAnsi="ＭＳ Ｐゴシック"/>
          <w:szCs w:val="20"/>
        </w:rPr>
      </w:pPr>
      <w:ins w:id="5144" w:author="岩下" w:date="2015-10-05T20:15: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&lt;</w:t>
        </w:r>
      </w:ins>
      <w:ins w:id="5145" w:author="岩下" w:date="2015-10-05T20:24:00Z">
        <w:r w:rsidR="00A70070">
          <w:rPr>
            <w:rFonts w:ascii="ＭＳ Ｐゴシック" w:eastAsia="ＭＳ Ｐゴシック" w:hAnsi="ＭＳ Ｐゴシック"/>
            <w:szCs w:val="20"/>
          </w:rPr>
          <w:t>byReference</w:t>
        </w:r>
      </w:ins>
      <w:ins w:id="5146" w:author="岩下" w:date="2015-10-05T20:15:00Z">
        <w:r>
          <w:rPr>
            <w:rFonts w:ascii="ＭＳ Ｐゴシック" w:eastAsia="ＭＳ Ｐゴシック" w:hAnsi="ＭＳ Ｐゴシック"/>
            <w:szCs w:val="20"/>
          </w:rPr>
          <w:t>&gt;</w:t>
        </w:r>
      </w:ins>
    </w:p>
    <w:p w14:paraId="0801A8B5" w14:textId="77777777"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147" w:author="岩下" w:date="2015-10-05T20:15:00Z"/>
          <w:rFonts w:ascii="ＭＳ Ｐゴシック" w:eastAsia="ＭＳ Ｐゴシック" w:hAnsi="ＭＳ Ｐゴシック"/>
          <w:szCs w:val="20"/>
        </w:rPr>
      </w:pPr>
      <w:ins w:id="5148" w:author="岩下" w:date="2015-10-05T20:15:00Z">
        <w:r>
          <w:rPr>
            <w:rFonts w:ascii="ＭＳ Ｐゴシック" w:eastAsia="ＭＳ Ｐゴシック" w:hAnsi="ＭＳ Ｐゴシック"/>
            <w:szCs w:val="20"/>
          </w:rPr>
          <w:t xml:space="preserve">    [ name</w:t>
        </w:r>
        <w:r w:rsidRPr="003C315A">
          <w:rPr>
            <w:rFonts w:ascii="ＭＳ Ｐゴシック" w:eastAsia="ＭＳ Ｐゴシック" w:hAnsi="ＭＳ Ｐゴシック" w:hint="eastAsia"/>
            <w:szCs w:val="20"/>
          </w:rPr>
          <w:t>要素</w:t>
        </w:r>
      </w:ins>
    </w:p>
    <w:p w14:paraId="42B1CAAC" w14:textId="77777777" w:rsidR="00781AD8" w:rsidRDefault="00781AD8" w:rsidP="00781AD8">
      <w:pPr>
        <w:pBdr>
          <w:top w:val="single" w:sz="4" w:space="1" w:color="auto"/>
          <w:left w:val="single" w:sz="4" w:space="0" w:color="auto"/>
          <w:bottom w:val="single" w:sz="4" w:space="1" w:color="auto"/>
          <w:right w:val="single" w:sz="4" w:space="0" w:color="auto"/>
        </w:pBdr>
        <w:ind w:firstLineChars="100" w:firstLine="210"/>
        <w:rPr>
          <w:ins w:id="5149" w:author="岩下" w:date="2015-10-05T20:15:00Z"/>
          <w:rFonts w:ascii="ＭＳ Ｐゴシック" w:eastAsia="ＭＳ Ｐゴシック" w:hAnsi="ＭＳ Ｐゴシック"/>
          <w:szCs w:val="20"/>
        </w:rPr>
      </w:pPr>
      <w:ins w:id="5150" w:author="岩下" w:date="2015-10-05T20:15:00Z">
        <w:r>
          <w:rPr>
            <w:rFonts w:ascii="ＭＳ Ｐゴシック" w:eastAsia="ＭＳ Ｐゴシック" w:hAnsi="ＭＳ Ｐゴシック"/>
            <w:szCs w:val="20"/>
          </w:rPr>
          <w:t xml:space="preserve">    … ]</w:t>
        </w:r>
      </w:ins>
    </w:p>
    <w:p w14:paraId="39B8F4B0" w14:textId="17748FBE" w:rsidR="00781AD8" w:rsidRPr="003C315A" w:rsidRDefault="00781AD8" w:rsidP="00781AD8">
      <w:pPr>
        <w:pBdr>
          <w:top w:val="single" w:sz="4" w:space="1" w:color="auto"/>
          <w:left w:val="single" w:sz="4" w:space="0" w:color="auto"/>
          <w:bottom w:val="single" w:sz="4" w:space="1" w:color="auto"/>
          <w:right w:val="single" w:sz="4" w:space="0" w:color="auto"/>
        </w:pBdr>
        <w:ind w:firstLineChars="100" w:firstLine="210"/>
        <w:rPr>
          <w:ins w:id="5151" w:author="岩下" w:date="2015-10-05T20:15:00Z"/>
          <w:rFonts w:ascii="ＭＳ Ｐゴシック" w:eastAsia="ＭＳ Ｐゴシック" w:hAnsi="ＭＳ Ｐゴシック"/>
          <w:i/>
          <w:szCs w:val="20"/>
        </w:rPr>
      </w:pPr>
      <w:ins w:id="5152" w:author="岩下" w:date="2015-10-05T20:15:00Z">
        <w:r>
          <w:rPr>
            <w:rFonts w:ascii="ＭＳ Ｐゴシック" w:eastAsia="ＭＳ Ｐゴシック" w:hAnsi="ＭＳ Ｐゴシック"/>
            <w:szCs w:val="20"/>
          </w:rPr>
          <w:t xml:space="preserve">  &lt;/</w:t>
        </w:r>
      </w:ins>
      <w:ins w:id="5153" w:author="岩下" w:date="2015-10-05T20:24:00Z">
        <w:r w:rsidR="00A70070">
          <w:rPr>
            <w:rFonts w:ascii="ＭＳ Ｐゴシック" w:eastAsia="ＭＳ Ｐゴシック" w:hAnsi="ＭＳ Ｐゴシック"/>
            <w:szCs w:val="20"/>
          </w:rPr>
          <w:t>byReference</w:t>
        </w:r>
      </w:ins>
      <w:ins w:id="5154" w:author="岩下" w:date="2015-10-05T20:15:00Z">
        <w:r>
          <w:rPr>
            <w:rFonts w:ascii="ＭＳ Ｐゴシック" w:eastAsia="ＭＳ Ｐゴシック" w:hAnsi="ＭＳ Ｐゴシック"/>
            <w:szCs w:val="20"/>
          </w:rPr>
          <w:t>&gt;</w:t>
        </w:r>
      </w:ins>
    </w:p>
    <w:p w14:paraId="1A59EB63" w14:textId="3E152907" w:rsidR="00781AD8" w:rsidRDefault="00F553E7" w:rsidP="00F553E7">
      <w:pPr>
        <w:pBdr>
          <w:top w:val="single" w:sz="4" w:space="1" w:color="auto"/>
          <w:left w:val="single" w:sz="4" w:space="0" w:color="auto"/>
          <w:bottom w:val="single" w:sz="4" w:space="1" w:color="auto"/>
          <w:right w:val="single" w:sz="4" w:space="0" w:color="auto"/>
        </w:pBdr>
        <w:ind w:firstLineChars="100" w:firstLine="210"/>
        <w:rPr>
          <w:ins w:id="5155" w:author="岩下" w:date="2015-10-05T20:13:00Z"/>
          <w:rFonts w:ascii="ＭＳ Ｐゴシック" w:eastAsia="ＭＳ Ｐゴシック" w:hAnsi="ＭＳ Ｐゴシック"/>
          <w:szCs w:val="20"/>
        </w:rPr>
      </w:pPr>
      <w:ins w:id="5156" w:author="岩下" w:date="2015-10-05T20:02:00Z">
        <w:r w:rsidRPr="003C315A">
          <w:rPr>
            <w:rFonts w:ascii="ＭＳ Ｐゴシック" w:eastAsia="ＭＳ Ｐゴシック" w:hAnsi="ＭＳ Ｐゴシック"/>
            <w:szCs w:val="20"/>
          </w:rPr>
          <w:t xml:space="preserve">  </w:t>
        </w:r>
      </w:ins>
      <w:ins w:id="5157" w:author="岩下" w:date="2015-10-05T20:13:00Z">
        <w:r w:rsidR="00781AD8">
          <w:rPr>
            <w:rFonts w:ascii="ＭＳ Ｐゴシック" w:eastAsia="ＭＳ Ｐゴシック" w:hAnsi="ＭＳ Ｐゴシック"/>
            <w:szCs w:val="20"/>
          </w:rPr>
          <w:t>&lt;</w:t>
        </w:r>
      </w:ins>
      <w:ins w:id="5158" w:author="岩下" w:date="2015-10-05T20:26:00Z">
        <w:r w:rsidR="00A70070">
          <w:rPr>
            <w:rFonts w:ascii="ＭＳ Ｐゴシック" w:eastAsia="ＭＳ Ｐゴシック" w:hAnsi="ＭＳ Ｐゴシック"/>
            <w:szCs w:val="20"/>
          </w:rPr>
          <w:t>byValue</w:t>
        </w:r>
      </w:ins>
      <w:ins w:id="5159" w:author="岩下" w:date="2015-10-05T20:13:00Z">
        <w:r w:rsidR="00781AD8">
          <w:rPr>
            <w:rFonts w:ascii="ＭＳ Ｐゴシック" w:eastAsia="ＭＳ Ｐゴシック" w:hAnsi="ＭＳ Ｐゴシック"/>
            <w:szCs w:val="20"/>
          </w:rPr>
          <w:t>&gt;</w:t>
        </w:r>
      </w:ins>
    </w:p>
    <w:p w14:paraId="6B86FF6F" w14:textId="6DDF417F" w:rsidR="00F553E7" w:rsidRDefault="00781AD8" w:rsidP="00F553E7">
      <w:pPr>
        <w:pBdr>
          <w:top w:val="single" w:sz="4" w:space="1" w:color="auto"/>
          <w:left w:val="single" w:sz="4" w:space="0" w:color="auto"/>
          <w:bottom w:val="single" w:sz="4" w:space="1" w:color="auto"/>
          <w:right w:val="single" w:sz="4" w:space="0" w:color="auto"/>
        </w:pBdr>
        <w:ind w:firstLineChars="100" w:firstLine="210"/>
        <w:rPr>
          <w:ins w:id="5160" w:author="岩下" w:date="2015-10-05T20:05:00Z"/>
          <w:rFonts w:ascii="ＭＳ Ｐゴシック" w:eastAsia="ＭＳ Ｐゴシック" w:hAnsi="ＭＳ Ｐゴシック"/>
          <w:szCs w:val="20"/>
        </w:rPr>
      </w:pPr>
      <w:ins w:id="5161" w:author="岩下" w:date="2015-10-05T20:15:00Z">
        <w:r>
          <w:rPr>
            <w:rFonts w:ascii="ＭＳ Ｐゴシック" w:eastAsia="ＭＳ Ｐゴシック" w:hAnsi="ＭＳ Ｐゴシック"/>
            <w:szCs w:val="20"/>
          </w:rPr>
          <w:t xml:space="preserve">    </w:t>
        </w:r>
      </w:ins>
      <w:ins w:id="5162" w:author="岩下" w:date="2015-10-05T20:05:00Z">
        <w:r w:rsidR="00F553E7">
          <w:rPr>
            <w:rFonts w:ascii="ＭＳ Ｐゴシック" w:eastAsia="ＭＳ Ｐゴシック" w:hAnsi="ＭＳ Ｐゴシック"/>
            <w:szCs w:val="20"/>
          </w:rPr>
          <w:t>[ name</w:t>
        </w:r>
      </w:ins>
      <w:ins w:id="5163" w:author="岩下" w:date="2015-10-05T20:02:00Z">
        <w:r w:rsidR="00F553E7" w:rsidRPr="003C315A">
          <w:rPr>
            <w:rFonts w:ascii="ＭＳ Ｐゴシック" w:eastAsia="ＭＳ Ｐゴシック" w:hAnsi="ＭＳ Ｐゴシック" w:hint="eastAsia"/>
            <w:szCs w:val="20"/>
          </w:rPr>
          <w:t>要素</w:t>
        </w:r>
      </w:ins>
    </w:p>
    <w:p w14:paraId="00E3E10C" w14:textId="28E09F0C" w:rsidR="00F553E7" w:rsidRDefault="00F553E7" w:rsidP="00F553E7">
      <w:pPr>
        <w:pBdr>
          <w:top w:val="single" w:sz="4" w:space="1" w:color="auto"/>
          <w:left w:val="single" w:sz="4" w:space="0" w:color="auto"/>
          <w:bottom w:val="single" w:sz="4" w:space="1" w:color="auto"/>
          <w:right w:val="single" w:sz="4" w:space="0" w:color="auto"/>
        </w:pBdr>
        <w:ind w:firstLineChars="100" w:firstLine="210"/>
        <w:rPr>
          <w:ins w:id="5164" w:author="岩下" w:date="2015-10-05T20:15:00Z"/>
          <w:rFonts w:ascii="ＭＳ Ｐゴシック" w:eastAsia="ＭＳ Ｐゴシック" w:hAnsi="ＭＳ Ｐゴシック"/>
          <w:szCs w:val="20"/>
        </w:rPr>
      </w:pPr>
      <w:ins w:id="5165" w:author="岩下" w:date="2015-10-05T20:05:00Z">
        <w:r>
          <w:rPr>
            <w:rFonts w:ascii="ＭＳ Ｐゴシック" w:eastAsia="ＭＳ Ｐゴシック" w:hAnsi="ＭＳ Ｐゴシック"/>
            <w:szCs w:val="20"/>
          </w:rPr>
          <w:t xml:space="preserve"> </w:t>
        </w:r>
      </w:ins>
      <w:ins w:id="5166" w:author="岩下" w:date="2015-10-05T20:15:00Z">
        <w:r w:rsidR="00781AD8">
          <w:rPr>
            <w:rFonts w:ascii="ＭＳ Ｐゴシック" w:eastAsia="ＭＳ Ｐゴシック" w:hAnsi="ＭＳ Ｐゴシック"/>
            <w:szCs w:val="20"/>
          </w:rPr>
          <w:t xml:space="preserve">  </w:t>
        </w:r>
      </w:ins>
      <w:ins w:id="5167" w:author="岩下" w:date="2015-10-05T20:05:00Z">
        <w:r>
          <w:rPr>
            <w:rFonts w:ascii="ＭＳ Ｐゴシック" w:eastAsia="ＭＳ Ｐゴシック" w:hAnsi="ＭＳ Ｐゴシック"/>
            <w:szCs w:val="20"/>
          </w:rPr>
          <w:t xml:space="preserve"> </w:t>
        </w:r>
      </w:ins>
      <w:ins w:id="5168" w:author="岩下" w:date="2015-10-05T20:06:00Z">
        <w:r>
          <w:rPr>
            <w:rFonts w:ascii="ＭＳ Ｐゴシック" w:eastAsia="ＭＳ Ｐゴシック" w:hAnsi="ＭＳ Ｐゴシック"/>
            <w:szCs w:val="20"/>
          </w:rPr>
          <w:t>… ]</w:t>
        </w:r>
      </w:ins>
    </w:p>
    <w:p w14:paraId="4C425737" w14:textId="10DFB520" w:rsidR="00781AD8" w:rsidRPr="003C315A" w:rsidRDefault="00781AD8" w:rsidP="00F553E7">
      <w:pPr>
        <w:pBdr>
          <w:top w:val="single" w:sz="4" w:space="1" w:color="auto"/>
          <w:left w:val="single" w:sz="4" w:space="0" w:color="auto"/>
          <w:bottom w:val="single" w:sz="4" w:space="1" w:color="auto"/>
          <w:right w:val="single" w:sz="4" w:space="0" w:color="auto"/>
        </w:pBdr>
        <w:ind w:firstLineChars="100" w:firstLine="210"/>
        <w:rPr>
          <w:ins w:id="5169" w:author="岩下" w:date="2015-10-05T20:02:00Z"/>
          <w:rFonts w:ascii="ＭＳ Ｐゴシック" w:eastAsia="ＭＳ Ｐゴシック" w:hAnsi="ＭＳ Ｐゴシック"/>
          <w:i/>
          <w:szCs w:val="20"/>
        </w:rPr>
      </w:pPr>
      <w:ins w:id="5170" w:author="岩下" w:date="2015-10-05T20:15:00Z">
        <w:r>
          <w:rPr>
            <w:rFonts w:ascii="ＭＳ Ｐゴシック" w:eastAsia="ＭＳ Ｐゴシック" w:hAnsi="ＭＳ Ｐゴシック"/>
            <w:szCs w:val="20"/>
          </w:rPr>
          <w:t xml:space="preserve">  &lt;/</w:t>
        </w:r>
      </w:ins>
      <w:ins w:id="5171" w:author="岩下" w:date="2015-10-05T20:26:00Z">
        <w:r w:rsidR="00A70070">
          <w:rPr>
            <w:rFonts w:ascii="ＭＳ Ｐゴシック" w:eastAsia="ＭＳ Ｐゴシック" w:hAnsi="ＭＳ Ｐゴシック"/>
            <w:szCs w:val="20"/>
          </w:rPr>
          <w:t>byValue</w:t>
        </w:r>
      </w:ins>
      <w:ins w:id="5172" w:author="岩下" w:date="2015-10-05T20:15:00Z">
        <w:r>
          <w:rPr>
            <w:rFonts w:ascii="ＭＳ Ｐゴシック" w:eastAsia="ＭＳ Ｐゴシック" w:hAnsi="ＭＳ Ｐゴシック"/>
            <w:szCs w:val="20"/>
          </w:rPr>
          <w:t>&gt;</w:t>
        </w:r>
      </w:ins>
    </w:p>
    <w:p w14:paraId="35022994" w14:textId="246A47AB" w:rsidR="00F553E7" w:rsidRPr="003C315A" w:rsidRDefault="00F553E7" w:rsidP="00F553E7">
      <w:pPr>
        <w:pBdr>
          <w:top w:val="single" w:sz="4" w:space="1" w:color="auto"/>
          <w:left w:val="single" w:sz="4" w:space="0" w:color="auto"/>
          <w:bottom w:val="single" w:sz="4" w:space="1" w:color="auto"/>
          <w:right w:val="single" w:sz="4" w:space="0" w:color="auto"/>
        </w:pBdr>
        <w:ind w:firstLineChars="100" w:firstLine="210"/>
        <w:rPr>
          <w:ins w:id="5173" w:author="岩下" w:date="2015-10-05T20:02:00Z"/>
          <w:rFonts w:ascii="ＭＳ Ｐゴシック" w:eastAsia="ＭＳ Ｐゴシック" w:hAnsi="ＭＳ Ｐゴシック"/>
          <w:szCs w:val="20"/>
        </w:rPr>
      </w:pPr>
      <w:ins w:id="5174" w:author="岩下" w:date="2015-10-05T20:02: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captures</w:t>
        </w:r>
        <w:r w:rsidRPr="003C315A">
          <w:rPr>
            <w:rFonts w:ascii="ＭＳ Ｐゴシック" w:eastAsia="ＭＳ Ｐゴシック" w:hAnsi="ＭＳ Ｐゴシック"/>
            <w:szCs w:val="20"/>
          </w:rPr>
          <w:t>&gt;</w:t>
        </w:r>
      </w:ins>
    </w:p>
    <w:p w14:paraId="2F01EE1B" w14:textId="352D6D8F" w:rsidR="00F553E7" w:rsidRDefault="00F553E7" w:rsidP="00F553E7">
      <w:pPr>
        <w:rPr>
          <w:ins w:id="5175" w:author="岩下" w:date="2015-10-05T20:02:00Z"/>
          <w:rFonts w:ascii="ＭＳ Ｐゴシック" w:eastAsia="ＭＳ Ｐゴシック" w:hAnsi="ＭＳ Ｐゴシック"/>
        </w:rPr>
      </w:pPr>
      <w:ins w:id="5176" w:author="岩下" w:date="2015-10-05T20:02:00Z">
        <w:r>
          <w:rPr>
            <w:rFonts w:ascii="ＭＳ Ｐゴシック" w:eastAsia="ＭＳ Ｐゴシック" w:hAnsi="ＭＳ Ｐゴシック" w:hint="eastAsia"/>
          </w:rPr>
          <w:t>属性</w:t>
        </w:r>
        <w:r>
          <w:rPr>
            <w:rFonts w:ascii="ＭＳ Ｐゴシック" w:eastAsia="ＭＳ Ｐゴシック" w:hAnsi="ＭＳ Ｐゴシック"/>
          </w:rPr>
          <w:t>(</w:t>
        </w:r>
      </w:ins>
      <w:ins w:id="5177" w:author="岩下" w:date="2015-10-05T20:05:00Z">
        <w:r>
          <w:rPr>
            <w:rFonts w:ascii="ＭＳ Ｐゴシック" w:eastAsia="ＭＳ Ｐゴシック" w:hAnsi="ＭＳ Ｐゴシック" w:hint="eastAsia"/>
          </w:rPr>
          <w:t>optional</w:t>
        </w:r>
      </w:ins>
      <w:ins w:id="5178" w:author="岩下" w:date="2015-10-05T20:02:00Z">
        <w:r>
          <w:rPr>
            <w:rFonts w:ascii="ＭＳ Ｐゴシック" w:eastAsia="ＭＳ Ｐゴシック" w:hAnsi="ＭＳ Ｐゴシック"/>
          </w:rPr>
          <w:t xml:space="preserve">): </w:t>
        </w:r>
      </w:ins>
      <w:ins w:id="5179" w:author="岩下" w:date="2015-10-05T20:17:00Z">
        <w:r w:rsidR="00781AD8">
          <w:rPr>
            <w:rFonts w:ascii="ＭＳ Ｐゴシック" w:eastAsia="ＭＳ Ｐゴシック" w:hAnsi="ＭＳ Ｐゴシック"/>
          </w:rPr>
          <w:t>default</w:t>
        </w:r>
      </w:ins>
      <w:ins w:id="5180" w:author="岩下" w:date="2015-10-05T20:06:00Z">
        <w:r>
          <w:rPr>
            <w:rFonts w:ascii="ＭＳ Ｐゴシック" w:eastAsia="ＭＳ Ｐゴシック" w:hAnsi="ＭＳ Ｐゴシック"/>
          </w:rPr>
          <w:t>, is_mutable</w:t>
        </w:r>
      </w:ins>
    </w:p>
    <w:p w14:paraId="5030A2A0" w14:textId="77777777" w:rsidR="00B14A7B" w:rsidRDefault="00B14A7B" w:rsidP="00B14A7B">
      <w:pPr>
        <w:rPr>
          <w:ins w:id="5181" w:author="岩下" w:date="2015-10-05T19:53:00Z"/>
          <w:rFonts w:ascii="ＭＳ Ｐゴシック" w:eastAsia="ＭＳ Ｐゴシック" w:hAnsi="ＭＳ Ｐゴシック"/>
        </w:rPr>
      </w:pPr>
    </w:p>
    <w:p w14:paraId="01A77EE2" w14:textId="56788B4A" w:rsidR="00B14A7B" w:rsidRDefault="00781AD8" w:rsidP="00B14A7B">
      <w:pPr>
        <w:ind w:leftChars="100" w:left="210"/>
        <w:rPr>
          <w:ins w:id="5182" w:author="岩下" w:date="2015-10-05T19:53:00Z"/>
        </w:rPr>
      </w:pPr>
      <w:ins w:id="5183" w:author="岩下" w:date="2015-10-05T20:11:00Z">
        <w:r>
          <w:rPr>
            <w:rFonts w:hint="eastAsia"/>
          </w:rPr>
          <w:t>captures</w:t>
        </w:r>
      </w:ins>
      <w:ins w:id="5184" w:author="岩下" w:date="2015-10-05T20:12:00Z">
        <w:r>
          <w:rPr>
            <w:rFonts w:hint="eastAsia"/>
          </w:rPr>
          <w:t>要素はオプショナルに以下の属性をもつ。</w:t>
        </w:r>
      </w:ins>
    </w:p>
    <w:p w14:paraId="11BB4C44" w14:textId="110F5D51" w:rsidR="00B14A7B" w:rsidRPr="008228CC" w:rsidRDefault="00781AD8" w:rsidP="00B14A7B">
      <w:pPr>
        <w:numPr>
          <w:ilvl w:val="0"/>
          <w:numId w:val="14"/>
        </w:numPr>
        <w:ind w:hanging="240"/>
        <w:rPr>
          <w:ins w:id="5185" w:author="岩下" w:date="2015-10-05T19:53:00Z"/>
        </w:rPr>
      </w:pPr>
      <w:ins w:id="5186" w:author="岩下" w:date="2015-10-05T20:17:00Z">
        <w:r>
          <w:t>default</w:t>
        </w:r>
      </w:ins>
      <w:ins w:id="5187" w:author="岩下" w:date="2015-10-05T20:16:00Z">
        <w:r>
          <w:rPr>
            <w:rFonts w:hint="eastAsia"/>
          </w:rPr>
          <w:t>属性</w:t>
        </w:r>
      </w:ins>
      <w:ins w:id="5188" w:author="岩下" w:date="2015-10-05T19:53:00Z">
        <w:r w:rsidR="00B14A7B">
          <w:rPr>
            <w:rStyle w:val="a8"/>
          </w:rPr>
          <w:t xml:space="preserve">　－　</w:t>
        </w:r>
      </w:ins>
      <w:ins w:id="5189" w:author="岩下" w:date="2015-10-05T20:18:00Z">
        <w:r>
          <w:t>“</w:t>
        </w:r>
        <w:r w:rsidR="00A70070">
          <w:t>by_reference</w:t>
        </w:r>
      </w:ins>
      <w:ins w:id="5190" w:author="岩下" w:date="2015-10-05T20:28:00Z">
        <w:r w:rsidR="00A70070">
          <w:t xml:space="preserve">” </w:t>
        </w:r>
        <w:r w:rsidR="00A70070">
          <w:rPr>
            <w:rFonts w:hint="eastAsia"/>
          </w:rPr>
          <w:t>のとき</w:t>
        </w:r>
      </w:ins>
      <w:ins w:id="5191" w:author="岩下" w:date="2015-10-05T20:34:00Z">
        <w:r w:rsidR="00381BA9">
          <w:rPr>
            <w:rFonts w:hint="eastAsia"/>
          </w:rPr>
          <w:t>、スコープ</w:t>
        </w:r>
      </w:ins>
      <w:ins w:id="5192" w:author="岩下" w:date="2015-10-05T20:30:00Z">
        <w:r w:rsidR="00A70070">
          <w:rPr>
            <w:rFonts w:hint="eastAsia"/>
          </w:rPr>
          <w:t>デフォルトが</w:t>
        </w:r>
      </w:ins>
      <w:ins w:id="5193" w:author="岩下" w:date="2015-10-05T20:28:00Z">
        <w:r w:rsidR="00381BA9">
          <w:rPr>
            <w:rFonts w:hint="eastAsia"/>
          </w:rPr>
          <w:t>参照キャプチャ</w:t>
        </w:r>
      </w:ins>
      <w:ins w:id="5194" w:author="岩下" w:date="2015-10-05T20:31:00Z">
        <w:r w:rsidR="00A70070">
          <w:t xml:space="preserve"> </w:t>
        </w:r>
      </w:ins>
      <w:ins w:id="5195" w:author="岩下" w:date="2015-10-05T20:29:00Z">
        <w:r w:rsidR="00A70070">
          <w:t>“[&amp;]”</w:t>
        </w:r>
      </w:ins>
      <w:ins w:id="5196" w:author="岩下" w:date="2015-10-05T20:31:00Z">
        <w:r w:rsidR="00A70070">
          <w:t xml:space="preserve"> </w:t>
        </w:r>
      </w:ins>
      <w:ins w:id="5197" w:author="岩下" w:date="2015-10-05T20:30:00Z">
        <w:r w:rsidR="00A70070">
          <w:rPr>
            <w:rFonts w:hint="eastAsia"/>
          </w:rPr>
          <w:t>であることを意味し</w:t>
        </w:r>
      </w:ins>
      <w:ins w:id="5198" w:author="岩下" w:date="2015-10-05T20:28:00Z">
        <w:r w:rsidR="00A70070">
          <w:rPr>
            <w:rFonts w:hint="eastAsia"/>
          </w:rPr>
          <w:t>、</w:t>
        </w:r>
        <w:r w:rsidR="00A70070">
          <w:t>”by_</w:t>
        </w:r>
      </w:ins>
      <w:ins w:id="5199" w:author="岩下" w:date="2015-10-05T20:29:00Z">
        <w:r w:rsidR="00A70070">
          <w:t>value</w:t>
        </w:r>
      </w:ins>
      <w:ins w:id="5200" w:author="岩下" w:date="2015-10-05T20:31:00Z">
        <w:r w:rsidR="00A70070">
          <w:t>”</w:t>
        </w:r>
      </w:ins>
      <w:ins w:id="5201" w:author="岩下" w:date="2015-10-05T20:29:00Z">
        <w:r w:rsidR="00A70070">
          <w:rPr>
            <w:rFonts w:hint="eastAsia"/>
          </w:rPr>
          <w:t>のとき</w:t>
        </w:r>
      </w:ins>
      <w:ins w:id="5202" w:author="岩下" w:date="2015-10-05T20:31:00Z">
        <w:r w:rsidR="00A70070">
          <w:rPr>
            <w:rFonts w:hint="eastAsia"/>
          </w:rPr>
          <w:t>デフォルトが</w:t>
        </w:r>
      </w:ins>
      <w:ins w:id="5203" w:author="岩下" w:date="2015-10-05T20:29:00Z">
        <w:r w:rsidR="00381BA9">
          <w:rPr>
            <w:rFonts w:hint="eastAsia"/>
          </w:rPr>
          <w:t>コピーキャプチャ</w:t>
        </w:r>
      </w:ins>
      <w:ins w:id="5204" w:author="岩下" w:date="2015-10-05T20:31:00Z">
        <w:r w:rsidR="00A70070">
          <w:t xml:space="preserve"> “[=]” </w:t>
        </w:r>
        <w:r w:rsidR="00A70070">
          <w:rPr>
            <w:rFonts w:hint="eastAsia"/>
          </w:rPr>
          <w:t>であることを意味する。</w:t>
        </w:r>
        <w:r w:rsidR="00381BA9">
          <w:rPr>
            <w:rFonts w:hint="eastAsia"/>
          </w:rPr>
          <w:t>省略されたとき、</w:t>
        </w:r>
      </w:ins>
      <w:ins w:id="5205" w:author="岩下" w:date="2015-10-05T20:32:00Z">
        <w:r w:rsidR="00381BA9">
          <w:rPr>
            <w:rFonts w:hint="eastAsia"/>
          </w:rPr>
          <w:t>キャプチャがないことを意味する。</w:t>
        </w:r>
      </w:ins>
    </w:p>
    <w:p w14:paraId="4409081F" w14:textId="002412EC" w:rsidR="00381BA9" w:rsidRDefault="00381BA9" w:rsidP="00381BA9">
      <w:pPr>
        <w:numPr>
          <w:ilvl w:val="0"/>
          <w:numId w:val="14"/>
        </w:numPr>
        <w:ind w:hanging="240"/>
        <w:rPr>
          <w:ins w:id="5206" w:author="岩下" w:date="2015-10-05T20:39:00Z"/>
        </w:rPr>
      </w:pPr>
      <w:ins w:id="5207" w:author="岩下" w:date="2015-10-05T20:32:00Z">
        <w:r>
          <w:t>is_mutable</w:t>
        </w:r>
        <w:r>
          <w:rPr>
            <w:rFonts w:hint="eastAsia"/>
          </w:rPr>
          <w:t>属性</w:t>
        </w:r>
      </w:ins>
      <w:ins w:id="5208" w:author="岩下" w:date="2015-10-05T19:53:00Z">
        <w:r w:rsidR="00B14A7B">
          <w:rPr>
            <w:rStyle w:val="a8"/>
          </w:rPr>
          <w:t xml:space="preserve">　－　</w:t>
        </w:r>
      </w:ins>
      <w:ins w:id="5209" w:author="岩下" w:date="2015-10-05T20:33:00Z">
        <w:r>
          <w:rPr>
            <w:rStyle w:val="a8"/>
          </w:rPr>
          <w:t>1</w:t>
        </w:r>
        <w:r>
          <w:rPr>
            <w:rStyle w:val="a8"/>
            <w:rFonts w:hint="eastAsia"/>
          </w:rPr>
          <w:t>または</w:t>
        </w:r>
        <w:r>
          <w:rPr>
            <w:rStyle w:val="a8"/>
          </w:rPr>
          <w:t>true</w:t>
        </w:r>
        <w:r>
          <w:rPr>
            <w:rStyle w:val="a8"/>
            <w:rFonts w:hint="eastAsia"/>
          </w:rPr>
          <w:t>のとき、</w:t>
        </w:r>
      </w:ins>
      <w:ins w:id="5210" w:author="岩下" w:date="2015-10-05T20:32:00Z">
        <w:r>
          <w:t>mutable</w:t>
        </w:r>
      </w:ins>
      <w:ins w:id="5211" w:author="岩下" w:date="2015-10-05T20:33:00Z">
        <w:r>
          <w:rPr>
            <w:rFonts w:hint="eastAsia"/>
          </w:rPr>
          <w:t>指定があることを意味する。</w:t>
        </w:r>
      </w:ins>
      <w:ins w:id="5212" w:author="岩下" w:date="2015-10-05T20:37:00Z">
        <w:r>
          <w:t>0</w:t>
        </w:r>
        <w:r>
          <w:rPr>
            <w:rFonts w:hint="eastAsia"/>
          </w:rPr>
          <w:t>または</w:t>
        </w:r>
      </w:ins>
      <w:ins w:id="5213" w:author="岩下" w:date="2015-10-05T20:38:00Z">
        <w:r>
          <w:t>false</w:t>
        </w:r>
        <w:r>
          <w:rPr>
            <w:rFonts w:hint="eastAsia"/>
          </w:rPr>
          <w:t>または省略されたとき、</w:t>
        </w:r>
        <w:r>
          <w:t>mutable</w:t>
        </w:r>
        <w:r>
          <w:rPr>
            <w:rFonts w:hint="eastAsia"/>
          </w:rPr>
          <w:t>指定がないことを意味する。</w:t>
        </w:r>
      </w:ins>
    </w:p>
    <w:p w14:paraId="2CB8796B" w14:textId="2CC7B1AD" w:rsidR="00B14A7B" w:rsidRDefault="00381BA9" w:rsidP="00B14A7B">
      <w:pPr>
        <w:rPr>
          <w:ins w:id="5214" w:author="岩下" w:date="2015-10-05T19:53:00Z"/>
        </w:rPr>
      </w:pPr>
      <w:ins w:id="5215" w:author="岩下" w:date="2015-10-05T20:41:00Z">
        <w:r>
          <w:rPr>
            <w:rFonts w:hint="eastAsia"/>
          </w:rPr>
          <w:t xml:space="preserve">　</w:t>
        </w:r>
      </w:ins>
      <w:ins w:id="5216" w:author="岩下" w:date="2015-10-05T20:39:00Z">
        <w:r>
          <w:rPr>
            <w:rFonts w:hint="eastAsia"/>
          </w:rPr>
          <w:t>子要素の</w:t>
        </w:r>
        <w:r>
          <w:t>byReference</w:t>
        </w:r>
        <w:r>
          <w:rPr>
            <w:rFonts w:hint="eastAsia"/>
          </w:rPr>
          <w:t>要素</w:t>
        </w:r>
      </w:ins>
      <w:ins w:id="5217" w:author="岩下" w:date="2015-10-05T20:40:00Z">
        <w:r>
          <w:rPr>
            <w:rFonts w:hint="eastAsia"/>
          </w:rPr>
          <w:t>で</w:t>
        </w:r>
      </w:ins>
      <w:ins w:id="5218" w:author="岩下" w:date="2015-10-05T20:39:00Z">
        <w:r>
          <w:rPr>
            <w:rFonts w:hint="eastAsia"/>
          </w:rPr>
          <w:t>指定された名前の変数は</w:t>
        </w:r>
      </w:ins>
      <w:ins w:id="5219" w:author="岩下" w:date="2015-10-05T20:40:00Z">
        <w:r>
          <w:rPr>
            <w:rFonts w:hint="eastAsia"/>
          </w:rPr>
          <w:t>参照キャプチャされ、</w:t>
        </w:r>
        <w:r>
          <w:t>byValue</w:t>
        </w:r>
        <w:r>
          <w:rPr>
            <w:rFonts w:hint="eastAsia"/>
          </w:rPr>
          <w:t>要素で指定された</w:t>
        </w:r>
      </w:ins>
      <w:ins w:id="5220" w:author="岩下" w:date="2015-10-05T20:41:00Z">
        <w:r>
          <w:rPr>
            <w:rFonts w:hint="eastAsia"/>
          </w:rPr>
          <w:t>名前の変数はコピーキャプチャされる。それ以外の変数は、</w:t>
        </w:r>
        <w:r>
          <w:t>default</w:t>
        </w:r>
        <w:r>
          <w:rPr>
            <w:rFonts w:hint="eastAsia"/>
          </w:rPr>
          <w:t>属性</w:t>
        </w:r>
        <w:r w:rsidR="00096BF7">
          <w:rPr>
            <w:rFonts w:hint="eastAsia"/>
          </w:rPr>
          <w:t>の指定に従</w:t>
        </w:r>
      </w:ins>
      <w:ins w:id="5221" w:author="岩下" w:date="2015-10-05T20:42:00Z">
        <w:r w:rsidR="00096BF7">
          <w:rPr>
            <w:rFonts w:hint="eastAsia"/>
          </w:rPr>
          <w:t>う。</w:t>
        </w:r>
      </w:ins>
    </w:p>
    <w:p w14:paraId="61D05C79" w14:textId="77777777" w:rsidR="008B629A" w:rsidRDefault="008B629A">
      <w:pPr>
        <w:widowControl/>
        <w:jc w:val="left"/>
        <w:rPr>
          <w:ins w:id="5222" w:author="岩下" w:date="2015-10-14T07:13:00Z"/>
          <w:rFonts w:ascii="Arial" w:eastAsia="ＭＳ ゴシック" w:hAnsi="Arial"/>
          <w:sz w:val="24"/>
        </w:rPr>
      </w:pPr>
      <w:ins w:id="5223" w:author="岩下" w:date="2015-10-14T07:13:00Z">
        <w:r>
          <w:br w:type="page"/>
        </w:r>
      </w:ins>
    </w:p>
    <w:p w14:paraId="074CCFC4" w14:textId="11786D7E" w:rsidR="008B629A" w:rsidRDefault="008B629A" w:rsidP="008B629A">
      <w:pPr>
        <w:pStyle w:val="10"/>
        <w:rPr>
          <w:ins w:id="5224" w:author="岩下" w:date="2015-10-14T07:12:00Z"/>
        </w:rPr>
      </w:pPr>
      <w:bookmarkStart w:id="5225" w:name="_Ref306527003"/>
      <w:bookmarkStart w:id="5226" w:name="_Toc306557475"/>
      <w:ins w:id="5227" w:author="岩下" w:date="2015-10-14T07:12:00Z">
        <w:r>
          <w:rPr>
            <w:rFonts w:hint="eastAsia"/>
          </w:rPr>
          <w:lastRenderedPageBreak/>
          <w:t>テンプレート定義要素（</w:t>
        </w:r>
        <w:r>
          <w:t>C++</w:t>
        </w:r>
        <w:r>
          <w:rPr>
            <w:rFonts w:hint="eastAsia"/>
          </w:rPr>
          <w:t>）</w:t>
        </w:r>
        <w:bookmarkEnd w:id="5225"/>
        <w:bookmarkEnd w:id="5226"/>
      </w:ins>
    </w:p>
    <w:p w14:paraId="6632E215" w14:textId="77777777" w:rsidR="008B629A" w:rsidRDefault="008B629A" w:rsidP="008B629A">
      <w:pPr>
        <w:ind w:firstLineChars="100" w:firstLine="210"/>
        <w:rPr>
          <w:ins w:id="5228" w:author="岩下" w:date="2015-10-14T07:12:00Z"/>
        </w:rPr>
      </w:pPr>
      <w:ins w:id="5229" w:author="岩下" w:date="2015-10-14T07:12:00Z">
        <w:r>
          <w:rPr>
            <w:rFonts w:hint="eastAsia"/>
          </w:rPr>
          <w:t>テンプレート定義要素には、以下のものがある。</w:t>
        </w:r>
      </w:ins>
    </w:p>
    <w:p w14:paraId="4918314B" w14:textId="463C075D" w:rsidR="008B629A" w:rsidRDefault="00C249A8" w:rsidP="008B629A">
      <w:pPr>
        <w:numPr>
          <w:ilvl w:val="0"/>
          <w:numId w:val="14"/>
        </w:numPr>
        <w:ind w:hanging="240"/>
        <w:rPr>
          <w:ins w:id="5230" w:author="岩下" w:date="2015-10-14T07:12:00Z"/>
        </w:rPr>
      </w:pPr>
      <w:ins w:id="5231" w:author="岩下" w:date="2015-10-15T15:08:00Z">
        <w:r>
          <w:t>struct</w:t>
        </w:r>
      </w:ins>
      <w:ins w:id="5232" w:author="岩下" w:date="2015-10-14T07:12:00Z">
        <w:r w:rsidR="008B629A">
          <w:t>Template</w:t>
        </w:r>
        <w:r w:rsidR="008B629A">
          <w:rPr>
            <w:rFonts w:hint="eastAsia"/>
          </w:rPr>
          <w:t>要素</w:t>
        </w:r>
      </w:ins>
      <w:ins w:id="5233" w:author="岩下" w:date="2015-10-15T15:06:00Z">
        <w:r>
          <w:rPr>
            <w:rFonts w:hint="eastAsia"/>
          </w:rPr>
          <w:t>（</w:t>
        </w:r>
      </w:ins>
      <w:ins w:id="5234" w:author="岩下" w:date="2015-10-15T15:07:00Z">
        <w:r>
          <w:fldChar w:fldCharType="begin"/>
        </w:r>
        <w:r>
          <w:instrText xml:space="preserve"> REF </w:instrText>
        </w:r>
        <w:r>
          <w:rPr>
            <w:rFonts w:hint="eastAsia"/>
          </w:rPr>
          <w:instrText>_Ref306010974 \n \h</w:instrText>
        </w:r>
        <w:r>
          <w:instrText xml:space="preserve"> </w:instrText>
        </w:r>
      </w:ins>
      <w:r>
        <w:fldChar w:fldCharType="separate"/>
      </w:r>
      <w:ins w:id="5235" w:author="Youichi KOYAMA" w:date="2016-03-17T11:55:00Z">
        <w:r w:rsidR="006A16F7">
          <w:t>8.2</w:t>
        </w:r>
      </w:ins>
      <w:ins w:id="5236" w:author="岩下" w:date="2015-10-15T15:07:00Z">
        <w:r>
          <w:fldChar w:fldCharType="end"/>
        </w:r>
      </w:ins>
      <w:ins w:id="5237" w:author="岩下" w:date="2015-10-15T15:06:00Z">
        <w:r>
          <w:rPr>
            <w:rFonts w:hint="eastAsia"/>
          </w:rPr>
          <w:t>節）</w:t>
        </w:r>
      </w:ins>
      <w:ins w:id="5238" w:author="岩下" w:date="2015-10-14T07:12:00Z">
        <w:r w:rsidR="008B629A">
          <w:rPr>
            <w:rFonts w:hint="eastAsia"/>
          </w:rPr>
          <w:t xml:space="preserve">　—　</w:t>
        </w:r>
      </w:ins>
      <w:ins w:id="5239" w:author="岩下" w:date="2015-10-15T15:08:00Z">
        <w:r>
          <w:rPr>
            <w:rFonts w:hint="eastAsia"/>
          </w:rPr>
          <w:t>構造型の</w:t>
        </w:r>
      </w:ins>
      <w:ins w:id="5240" w:author="岩下" w:date="2015-10-14T07:12:00Z">
        <w:r w:rsidR="008B629A">
          <w:rPr>
            <w:rFonts w:hint="eastAsia"/>
          </w:rPr>
          <w:t>テンプレートを定義する</w:t>
        </w:r>
      </w:ins>
      <w:ins w:id="5241" w:author="岩下" w:date="2015-10-15T15:06:00Z">
        <w:r>
          <w:rPr>
            <w:rFonts w:hint="eastAsia"/>
          </w:rPr>
          <w:t>。</w:t>
        </w:r>
      </w:ins>
    </w:p>
    <w:p w14:paraId="4284BCDF" w14:textId="77777777" w:rsidR="00C249A8" w:rsidRDefault="00C249A8" w:rsidP="00C249A8">
      <w:pPr>
        <w:numPr>
          <w:ilvl w:val="0"/>
          <w:numId w:val="14"/>
        </w:numPr>
        <w:ind w:hanging="240"/>
        <w:rPr>
          <w:ins w:id="5242" w:author="岩下" w:date="2015-10-15T15:08:00Z"/>
        </w:rPr>
      </w:pPr>
      <w:ins w:id="5243" w:author="岩下" w:date="2015-10-15T15:08:00Z">
        <w:r>
          <w:t>classTemplate</w:t>
        </w:r>
        <w:r>
          <w:rPr>
            <w:rFonts w:hint="eastAsia"/>
          </w:rPr>
          <w:t>要素（</w:t>
        </w:r>
        <w:r>
          <w:fldChar w:fldCharType="begin"/>
        </w:r>
        <w:r>
          <w:instrText xml:space="preserve"> REF </w:instrText>
        </w:r>
        <w:r>
          <w:rPr>
            <w:rFonts w:hint="eastAsia"/>
          </w:rPr>
          <w:instrText>_Ref306010974 \n \h</w:instrText>
        </w:r>
        <w:r>
          <w:instrText xml:space="preserve"> </w:instrText>
        </w:r>
      </w:ins>
      <w:ins w:id="5244" w:author="岩下" w:date="2015-10-15T15:08:00Z">
        <w:r>
          <w:fldChar w:fldCharType="separate"/>
        </w:r>
      </w:ins>
      <w:r w:rsidR="006A16F7">
        <w:t>8.2</w:t>
      </w:r>
      <w:ins w:id="5245" w:author="岩下" w:date="2015-10-15T15:08:00Z">
        <w:r>
          <w:fldChar w:fldCharType="end"/>
        </w:r>
        <w:r>
          <w:rPr>
            <w:rFonts w:hint="eastAsia"/>
          </w:rPr>
          <w:t>節）　—　クラステンプレートを定義する。</w:t>
        </w:r>
      </w:ins>
    </w:p>
    <w:p w14:paraId="4027F924" w14:textId="3AC108E6" w:rsidR="008B629A" w:rsidRDefault="008B629A" w:rsidP="008B629A">
      <w:pPr>
        <w:numPr>
          <w:ilvl w:val="0"/>
          <w:numId w:val="14"/>
        </w:numPr>
        <w:ind w:hanging="240"/>
        <w:rPr>
          <w:ins w:id="5246" w:author="岩下" w:date="2015-10-15T15:08:00Z"/>
        </w:rPr>
      </w:pPr>
      <w:ins w:id="5247" w:author="岩下" w:date="2015-10-14T07:12:00Z">
        <w:r>
          <w:t>funcitionTemplate</w:t>
        </w:r>
        <w:r>
          <w:rPr>
            <w:rFonts w:hint="eastAsia"/>
          </w:rPr>
          <w:t>要素</w:t>
        </w:r>
      </w:ins>
      <w:ins w:id="5248" w:author="岩下" w:date="2015-10-15T15:06:00Z">
        <w:r w:rsidR="00C249A8">
          <w:rPr>
            <w:rFonts w:hint="eastAsia"/>
          </w:rPr>
          <w:t>（</w:t>
        </w:r>
      </w:ins>
      <w:ins w:id="5249" w:author="岩下" w:date="2015-10-15T15:07:00Z">
        <w:r w:rsidR="00C249A8">
          <w:fldChar w:fldCharType="begin"/>
        </w:r>
        <w:r w:rsidR="00C249A8">
          <w:instrText xml:space="preserve"> REF </w:instrText>
        </w:r>
        <w:r w:rsidR="00C249A8">
          <w:rPr>
            <w:rFonts w:hint="eastAsia"/>
          </w:rPr>
          <w:instrText>_Ref305947695 \n \h</w:instrText>
        </w:r>
        <w:r w:rsidR="00C249A8">
          <w:instrText xml:space="preserve"> </w:instrText>
        </w:r>
      </w:ins>
      <w:r w:rsidR="00C249A8">
        <w:fldChar w:fldCharType="separate"/>
      </w:r>
      <w:ins w:id="5250" w:author="Youichi KOYAMA" w:date="2016-03-17T11:55:00Z">
        <w:r w:rsidR="006A16F7">
          <w:t>8.3</w:t>
        </w:r>
      </w:ins>
      <w:ins w:id="5251" w:author="岩下" w:date="2015-10-15T15:07:00Z">
        <w:r w:rsidR="00C249A8">
          <w:fldChar w:fldCharType="end"/>
        </w:r>
        <w:r w:rsidR="00C249A8">
          <w:rPr>
            <w:rFonts w:hint="eastAsia"/>
          </w:rPr>
          <w:t>節</w:t>
        </w:r>
      </w:ins>
      <w:ins w:id="5252" w:author="岩下" w:date="2015-10-15T15:06:00Z">
        <w:r w:rsidR="00C249A8">
          <w:rPr>
            <w:rFonts w:hint="eastAsia"/>
          </w:rPr>
          <w:t>）</w:t>
        </w:r>
      </w:ins>
      <w:ins w:id="5253" w:author="岩下" w:date="2015-10-14T07:12:00Z">
        <w:r>
          <w:rPr>
            <w:rFonts w:hint="eastAsia"/>
          </w:rPr>
          <w:t xml:space="preserve">　—　関数、メンバ関</w:t>
        </w:r>
        <w:r w:rsidR="00B41E54">
          <w:rPr>
            <w:rFonts w:hint="eastAsia"/>
          </w:rPr>
          <w:t>数、</w:t>
        </w:r>
        <w:r>
          <w:rPr>
            <w:rFonts w:hint="eastAsia"/>
          </w:rPr>
          <w:t>演算子オーバーロード</w:t>
        </w:r>
      </w:ins>
      <w:ins w:id="5254" w:author="岩下" w:date="2015-10-14T13:46:00Z">
        <w:r w:rsidR="00B41E54">
          <w:rPr>
            <w:rFonts w:hint="eastAsia"/>
          </w:rPr>
          <w:t>、および、ユーザ定義リテラル</w:t>
        </w:r>
      </w:ins>
      <w:ins w:id="5255" w:author="岩下" w:date="2015-10-14T07:12:00Z">
        <w:r>
          <w:rPr>
            <w:rFonts w:hint="eastAsia"/>
          </w:rPr>
          <w:t>のテンプレートを定義する</w:t>
        </w:r>
      </w:ins>
      <w:ins w:id="5256" w:author="岩下" w:date="2015-10-15T15:06:00Z">
        <w:r w:rsidR="00C249A8">
          <w:rPr>
            <w:rFonts w:hint="eastAsia"/>
          </w:rPr>
          <w:t>。</w:t>
        </w:r>
      </w:ins>
    </w:p>
    <w:p w14:paraId="6A8613F6" w14:textId="1503606F" w:rsidR="00F31FF0" w:rsidRDefault="00F31FF0" w:rsidP="008B629A">
      <w:pPr>
        <w:numPr>
          <w:ilvl w:val="0"/>
          <w:numId w:val="14"/>
        </w:numPr>
        <w:ind w:hanging="240"/>
        <w:rPr>
          <w:ins w:id="5257" w:author="岩下" w:date="2015-10-14T07:12:00Z"/>
        </w:rPr>
      </w:pPr>
      <w:ins w:id="5258" w:author="岩下" w:date="2015-10-15T15:08:00Z">
        <w:r>
          <w:t>aliasTemplate</w:t>
        </w:r>
      </w:ins>
      <w:ins w:id="5259" w:author="岩下" w:date="2015-10-15T15:09:00Z">
        <w:r>
          <w:rPr>
            <w:rFonts w:hint="eastAsia"/>
          </w:rPr>
          <w:t>要素（</w:t>
        </w:r>
        <w:r>
          <w:fldChar w:fldCharType="begin"/>
        </w:r>
        <w:r>
          <w:instrText xml:space="preserve"> REF </w:instrText>
        </w:r>
        <w:r>
          <w:rPr>
            <w:rFonts w:hint="eastAsia"/>
          </w:rPr>
          <w:instrText>_Ref305947427 \n \h</w:instrText>
        </w:r>
        <w:r>
          <w:instrText xml:space="preserve"> </w:instrText>
        </w:r>
      </w:ins>
      <w:r>
        <w:fldChar w:fldCharType="separate"/>
      </w:r>
      <w:ins w:id="5260" w:author="Youichi KOYAMA" w:date="2016-03-17T11:55:00Z">
        <w:r w:rsidR="006A16F7">
          <w:t>8.4</w:t>
        </w:r>
      </w:ins>
      <w:ins w:id="5261" w:author="岩下" w:date="2015-10-15T15:09:00Z">
        <w:r>
          <w:fldChar w:fldCharType="end"/>
        </w:r>
        <w:r>
          <w:rPr>
            <w:rFonts w:hint="eastAsia"/>
          </w:rPr>
          <w:t>節）　—　型のエイリアスのテンプレートを定義する。</w:t>
        </w:r>
      </w:ins>
    </w:p>
    <w:p w14:paraId="660BE901" w14:textId="77777777" w:rsidR="008B629A" w:rsidRDefault="008B629A" w:rsidP="008B629A">
      <w:pPr>
        <w:ind w:firstLineChars="100" w:firstLine="210"/>
        <w:rPr>
          <w:ins w:id="5262" w:author="岩下" w:date="2015-10-15T15:09:00Z"/>
        </w:rPr>
      </w:pPr>
    </w:p>
    <w:p w14:paraId="70814267" w14:textId="767885FF" w:rsidR="00F31FF0" w:rsidRDefault="00F31FF0" w:rsidP="008B629A">
      <w:pPr>
        <w:ind w:firstLineChars="100" w:firstLine="210"/>
        <w:rPr>
          <w:ins w:id="5263" w:author="岩下" w:date="2015-10-15T15:09:00Z"/>
        </w:rPr>
      </w:pPr>
      <w:ins w:id="5264" w:author="岩下" w:date="2015-10-15T15:09:00Z">
        <w:r>
          <w:rPr>
            <w:rFonts w:hint="eastAsia"/>
          </w:rPr>
          <w:t>これらのテンプレート</w:t>
        </w:r>
      </w:ins>
      <w:ins w:id="5265" w:author="岩下" w:date="2015-10-15T15:10:00Z">
        <w:r>
          <w:rPr>
            <w:rFonts w:hint="eastAsia"/>
          </w:rPr>
          <w:t>定義要素は、共通して型仮引数を表現する</w:t>
        </w:r>
        <w:r>
          <w:t>typeParams</w:t>
        </w:r>
        <w:r>
          <w:rPr>
            <w:rFonts w:hint="eastAsia"/>
          </w:rPr>
          <w:t>要素（</w:t>
        </w:r>
      </w:ins>
      <w:ins w:id="5266" w:author="岩下" w:date="2015-10-15T15:11:00Z">
        <w:r>
          <w:fldChar w:fldCharType="begin"/>
        </w:r>
        <w:r>
          <w:instrText xml:space="preserve"> REF </w:instrText>
        </w:r>
        <w:r>
          <w:rPr>
            <w:rFonts w:hint="eastAsia"/>
          </w:rPr>
          <w:instrText>_Ref306541199 \n \h</w:instrText>
        </w:r>
        <w:r>
          <w:instrText xml:space="preserve"> </w:instrText>
        </w:r>
      </w:ins>
      <w:r>
        <w:fldChar w:fldCharType="separate"/>
      </w:r>
      <w:ins w:id="5267" w:author="Youichi KOYAMA" w:date="2016-03-17T11:55:00Z">
        <w:r w:rsidR="006A16F7">
          <w:t>8.1</w:t>
        </w:r>
      </w:ins>
      <w:ins w:id="5268" w:author="岩下" w:date="2015-10-15T15:11:00Z">
        <w:r>
          <w:fldChar w:fldCharType="end"/>
        </w:r>
      </w:ins>
      <w:ins w:id="5269" w:author="岩下" w:date="2015-10-15T15:10:00Z">
        <w:r>
          <w:rPr>
            <w:rFonts w:hint="eastAsia"/>
          </w:rPr>
          <w:t>節）をもつ。</w:t>
        </w:r>
      </w:ins>
    </w:p>
    <w:p w14:paraId="3D974D67" w14:textId="77777777" w:rsidR="00F31FF0" w:rsidRDefault="00F31FF0" w:rsidP="008B629A">
      <w:pPr>
        <w:ind w:firstLineChars="100" w:firstLine="210"/>
        <w:rPr>
          <w:ins w:id="5270" w:author="岩下" w:date="2015-10-15T15:06:00Z"/>
        </w:rPr>
      </w:pPr>
    </w:p>
    <w:p w14:paraId="5163EE6E" w14:textId="063D0DB8" w:rsidR="00C249A8" w:rsidRDefault="00F31FF0" w:rsidP="00C249A8">
      <w:pPr>
        <w:pStyle w:val="2"/>
        <w:rPr>
          <w:ins w:id="5271" w:author="岩下" w:date="2015-10-15T15:06:00Z"/>
        </w:rPr>
      </w:pPr>
      <w:bookmarkStart w:id="5272" w:name="_Ref306541199"/>
      <w:bookmarkStart w:id="5273" w:name="_Toc306557476"/>
      <w:ins w:id="5274" w:author="岩下" w:date="2015-10-15T15:11:00Z">
        <w:r>
          <w:t>typeP</w:t>
        </w:r>
      </w:ins>
      <w:ins w:id="5275" w:author="岩下" w:date="2015-10-15T15:06:00Z">
        <w:r w:rsidR="00C249A8">
          <w:rPr>
            <w:rFonts w:hint="eastAsia"/>
          </w:rPr>
          <w:t>arams</w:t>
        </w:r>
        <w:r w:rsidR="00C249A8">
          <w:rPr>
            <w:rFonts w:hint="eastAsia"/>
          </w:rPr>
          <w:t>要素</w:t>
        </w:r>
        <w:bookmarkEnd w:id="5272"/>
        <w:bookmarkEnd w:id="5273"/>
      </w:ins>
    </w:p>
    <w:p w14:paraId="01BEC68F" w14:textId="05BF58BB" w:rsidR="00C249A8" w:rsidRDefault="00C249A8" w:rsidP="00C249A8">
      <w:pPr>
        <w:ind w:firstLineChars="100" w:firstLine="210"/>
        <w:rPr>
          <w:ins w:id="5276" w:author="岩下" w:date="2015-10-15T15:06:00Z"/>
        </w:rPr>
      </w:pPr>
      <w:ins w:id="5277" w:author="岩下" w:date="2015-10-15T15:06:00Z">
        <w:r>
          <w:rPr>
            <w:rFonts w:hint="eastAsia"/>
            <w:kern w:val="0"/>
          </w:rPr>
          <w:t>テンプレートの型</w:t>
        </w:r>
      </w:ins>
      <w:ins w:id="5278" w:author="岩下" w:date="2015-10-15T15:11:00Z">
        <w:r w:rsidR="00F31FF0">
          <w:rPr>
            <w:rFonts w:hint="eastAsia"/>
            <w:kern w:val="0"/>
          </w:rPr>
          <w:t>仮</w:t>
        </w:r>
      </w:ins>
      <w:ins w:id="5279" w:author="岩下" w:date="2015-10-15T15:06:00Z">
        <w:r>
          <w:rPr>
            <w:rFonts w:hint="eastAsia"/>
            <w:kern w:val="0"/>
          </w:rPr>
          <w:t>引数の並び</w:t>
        </w:r>
        <w:r w:rsidRPr="008228CC">
          <w:rPr>
            <w:kern w:val="0"/>
          </w:rPr>
          <w:t>を指定する。</w:t>
        </w:r>
      </w:ins>
    </w:p>
    <w:p w14:paraId="0ED41233" w14:textId="52FE578F" w:rsidR="00C249A8" w:rsidRPr="00CE2ADD" w:rsidRDefault="00C249A8" w:rsidP="00C249A8">
      <w:pPr>
        <w:pBdr>
          <w:top w:val="single" w:sz="4" w:space="1" w:color="auto"/>
          <w:left w:val="single" w:sz="4" w:space="0" w:color="auto"/>
          <w:bottom w:val="single" w:sz="4" w:space="1" w:color="auto"/>
          <w:right w:val="single" w:sz="4" w:space="0" w:color="auto"/>
        </w:pBdr>
        <w:ind w:firstLineChars="100" w:firstLine="210"/>
        <w:rPr>
          <w:ins w:id="5280" w:author="岩下" w:date="2015-10-15T15:06:00Z"/>
          <w:rFonts w:ascii="ＭＳ Ｐゴシック" w:eastAsia="ＭＳ Ｐゴシック" w:hAnsi="ＭＳ Ｐゴシック"/>
          <w:szCs w:val="20"/>
        </w:rPr>
      </w:pPr>
      <w:ins w:id="5281" w:author="岩下" w:date="2015-10-15T15:06:00Z">
        <w:r w:rsidRPr="00CE2ADD">
          <w:rPr>
            <w:rFonts w:ascii="ＭＳ Ｐゴシック" w:eastAsia="ＭＳ Ｐゴシック" w:hAnsi="ＭＳ Ｐゴシック"/>
            <w:szCs w:val="20"/>
          </w:rPr>
          <w:t>&lt;</w:t>
        </w:r>
      </w:ins>
      <w:ins w:id="5282" w:author="岩下" w:date="2015-10-15T15:13:00Z">
        <w:r w:rsidR="00F31FF0">
          <w:rPr>
            <w:rFonts w:ascii="ＭＳ Ｐゴシック" w:eastAsia="ＭＳ Ｐゴシック" w:hAnsi="ＭＳ Ｐゴシック"/>
            <w:szCs w:val="20"/>
          </w:rPr>
          <w:t>typeP</w:t>
        </w:r>
      </w:ins>
      <w:ins w:id="5283" w:author="岩下" w:date="2015-10-15T15:06:00Z">
        <w:r w:rsidRPr="00CE2ADD">
          <w:rPr>
            <w:rFonts w:ascii="ＭＳ Ｐゴシック" w:eastAsia="ＭＳ Ｐゴシック" w:hAnsi="ＭＳ Ｐゴシック"/>
            <w:szCs w:val="20"/>
          </w:rPr>
          <w:t>arams&gt;</w:t>
        </w:r>
      </w:ins>
    </w:p>
    <w:p w14:paraId="78CAF57C" w14:textId="79E8440E"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284" w:author="岩下" w:date="2015-10-15T15:06:00Z"/>
          <w:rFonts w:ascii="ＭＳ Ｐゴシック" w:eastAsia="ＭＳ Ｐゴシック" w:hAnsi="ＭＳ Ｐゴシック"/>
          <w:szCs w:val="20"/>
        </w:rPr>
      </w:pPr>
      <w:ins w:id="5285" w:author="岩下" w:date="2015-10-15T15:06:00Z">
        <w:r w:rsidRPr="00CE2ADD">
          <w:rPr>
            <w:rFonts w:ascii="ＭＳ Ｐゴシック" w:eastAsia="ＭＳ Ｐゴシック" w:hAnsi="ＭＳ Ｐゴシック"/>
            <w:szCs w:val="20"/>
          </w:rPr>
          <w:t xml:space="preserve">  </w:t>
        </w:r>
        <w:r>
          <w:rPr>
            <w:rFonts w:ascii="ＭＳ Ｐゴシック" w:eastAsia="ＭＳ Ｐゴシック" w:hAnsi="ＭＳ Ｐゴシック"/>
            <w:szCs w:val="20"/>
          </w:rPr>
          <w:t>[</w:t>
        </w:r>
      </w:ins>
      <w:ins w:id="5286" w:author="岩下" w:date="2015-10-15T15:19:00Z">
        <w:r w:rsidR="00F31FF0">
          <w:rPr>
            <w:rFonts w:ascii="ＭＳ Ｐゴシック" w:eastAsia="ＭＳ Ｐゴシック" w:hAnsi="ＭＳ Ｐゴシック"/>
            <w:szCs w:val="20"/>
          </w:rPr>
          <w:t xml:space="preserve"> </w:t>
        </w:r>
      </w:ins>
      <w:ins w:id="5287" w:author="岩下" w:date="2015-10-15T15:21:00Z">
        <w:r w:rsidR="00F31FF0">
          <w:rPr>
            <w:rFonts w:ascii="ＭＳ Ｐゴシック" w:eastAsia="ＭＳ Ｐゴシック" w:hAnsi="ＭＳ Ｐゴシック"/>
            <w:szCs w:val="20"/>
          </w:rPr>
          <w:t xml:space="preserve">{ </w:t>
        </w:r>
      </w:ins>
      <w:ins w:id="5288" w:author="岩下" w:date="2015-10-15T15:14:00Z">
        <w:r w:rsidR="00F31FF0">
          <w:rPr>
            <w:rFonts w:ascii="ＭＳ Ｐゴシック" w:eastAsia="ＭＳ Ｐゴシック" w:hAnsi="ＭＳ Ｐゴシック"/>
            <w:szCs w:val="20"/>
          </w:rPr>
          <w:t>typeName</w:t>
        </w:r>
      </w:ins>
      <w:ins w:id="5289" w:author="岩下" w:date="2015-10-15T15:06:00Z">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5290" w:author="岩下" w:date="2015-10-15T15:37:00Z">
        <w:r w:rsidR="00F31FF0">
          <w:rPr>
            <w:rFonts w:ascii="ＭＳ Ｐゴシック" w:eastAsia="ＭＳ Ｐゴシック" w:hAnsi="ＭＳ Ｐゴシック"/>
            <w:szCs w:val="20"/>
          </w:rPr>
          <w:fldChar w:fldCharType="begin"/>
        </w:r>
        <w:r w:rsidR="00F31FF0">
          <w:rPr>
            <w:rFonts w:ascii="ＭＳ Ｐゴシック" w:eastAsia="ＭＳ Ｐゴシック" w:hAnsi="ＭＳ Ｐゴシック"/>
            <w:szCs w:val="20"/>
          </w:rPr>
          <w:instrText xml:space="preserve"> REF </w:instrText>
        </w:r>
        <w:r w:rsidR="00F31FF0">
          <w:rPr>
            <w:rFonts w:ascii="ＭＳ Ｐゴシック" w:eastAsia="ＭＳ Ｐゴシック" w:hAnsi="ＭＳ Ｐゴシック" w:hint="eastAsia"/>
            <w:szCs w:val="20"/>
          </w:rPr>
          <w:instrText>_Ref306542774 \n \h</w:instrText>
        </w:r>
        <w:r w:rsidR="00F31FF0">
          <w:rPr>
            <w:rFonts w:ascii="ＭＳ Ｐゴシック" w:eastAsia="ＭＳ Ｐゴシック" w:hAnsi="ＭＳ Ｐゴシック"/>
            <w:szCs w:val="20"/>
          </w:rPr>
          <w:instrText xml:space="preserve"> </w:instrText>
        </w:r>
      </w:ins>
      <w:r w:rsidR="00F31FF0">
        <w:rPr>
          <w:rFonts w:ascii="ＭＳ Ｐゴシック" w:eastAsia="ＭＳ Ｐゴシック" w:hAnsi="ＭＳ Ｐゴシック"/>
          <w:szCs w:val="20"/>
        </w:rPr>
      </w:r>
      <w:r w:rsidR="00F31FF0">
        <w:rPr>
          <w:rFonts w:ascii="ＭＳ Ｐゴシック" w:eastAsia="ＭＳ Ｐゴシック" w:hAnsi="ＭＳ Ｐゴシック"/>
          <w:szCs w:val="20"/>
        </w:rPr>
        <w:fldChar w:fldCharType="separate"/>
      </w:r>
      <w:ins w:id="5291" w:author="Youichi KOYAMA" w:date="2016-03-17T11:55:00Z">
        <w:r w:rsidR="006A16F7">
          <w:rPr>
            <w:rFonts w:ascii="ＭＳ Ｐゴシック" w:eastAsia="ＭＳ Ｐゴシック" w:hAnsi="ＭＳ Ｐゴシック"/>
            <w:szCs w:val="20"/>
          </w:rPr>
          <w:t>3.2</w:t>
        </w:r>
      </w:ins>
      <w:ins w:id="5292" w:author="岩下" w:date="2015-10-15T15:37:00Z">
        <w:r w:rsidR="00F31FF0">
          <w:rPr>
            <w:rFonts w:ascii="ＭＳ Ｐゴシック" w:eastAsia="ＭＳ Ｐゴシック" w:hAnsi="ＭＳ Ｐゴシック"/>
            <w:szCs w:val="20"/>
          </w:rPr>
          <w:fldChar w:fldCharType="end"/>
        </w:r>
      </w:ins>
      <w:ins w:id="5293" w:author="岩下" w:date="2015-10-15T15:06:00Z">
        <w:r>
          <w:rPr>
            <w:rFonts w:ascii="ＭＳ Ｐゴシック" w:eastAsia="ＭＳ Ｐゴシック" w:hAnsi="ＭＳ Ｐゴシック" w:hint="eastAsia"/>
            <w:szCs w:val="20"/>
          </w:rPr>
          <w:t>節）</w:t>
        </w:r>
      </w:ins>
    </w:p>
    <w:p w14:paraId="1C560919" w14:textId="3825F2E1" w:rsidR="00F31FF0" w:rsidRDefault="00C249A8" w:rsidP="00C249A8">
      <w:pPr>
        <w:pBdr>
          <w:top w:val="single" w:sz="4" w:space="1" w:color="auto"/>
          <w:left w:val="single" w:sz="4" w:space="0" w:color="auto"/>
          <w:bottom w:val="single" w:sz="4" w:space="1" w:color="auto"/>
          <w:right w:val="single" w:sz="4" w:space="0" w:color="auto"/>
        </w:pBdr>
        <w:ind w:firstLineChars="100" w:firstLine="210"/>
        <w:rPr>
          <w:ins w:id="5294" w:author="岩下" w:date="2015-10-15T15:21:00Z"/>
          <w:rFonts w:ascii="ＭＳ Ｐゴシック" w:eastAsia="ＭＳ Ｐゴシック" w:hAnsi="ＭＳ Ｐゴシック"/>
          <w:szCs w:val="20"/>
        </w:rPr>
      </w:pPr>
      <w:ins w:id="5295" w:author="岩下" w:date="2015-10-15T15:06:00Z">
        <w:r>
          <w:rPr>
            <w:rFonts w:ascii="ＭＳ Ｐゴシック" w:eastAsia="ＭＳ Ｐゴシック" w:hAnsi="ＭＳ Ｐゴシック"/>
            <w:szCs w:val="20"/>
          </w:rPr>
          <w:t xml:space="preserve">    </w:t>
        </w:r>
      </w:ins>
      <w:ins w:id="5296" w:author="岩下" w:date="2015-10-15T15:26:00Z">
        <w:r w:rsidR="00F31FF0">
          <w:rPr>
            <w:rFonts w:ascii="ＭＳ Ｐゴシック" w:eastAsia="ＭＳ Ｐゴシック" w:hAnsi="ＭＳ Ｐゴシック"/>
            <w:szCs w:val="20"/>
          </w:rPr>
          <w:t xml:space="preserve"> </w:t>
        </w:r>
      </w:ins>
      <w:ins w:id="5297" w:author="岩下" w:date="2015-10-15T15:06:00Z">
        <w:r>
          <w:rPr>
            <w:rFonts w:ascii="ＭＳ Ｐゴシック" w:eastAsia="ＭＳ Ｐゴシック" w:hAnsi="ＭＳ Ｐゴシック"/>
            <w:szCs w:val="20"/>
          </w:rPr>
          <w:t xml:space="preserve">[ </w:t>
        </w:r>
      </w:ins>
      <w:ins w:id="5298" w:author="岩下" w:date="2015-10-15T15:20:00Z">
        <w:r w:rsidR="00F31FF0">
          <w:rPr>
            <w:rFonts w:ascii="ＭＳ Ｐゴシック" w:eastAsia="ＭＳ Ｐゴシック" w:hAnsi="ＭＳ Ｐゴシック"/>
            <w:szCs w:val="20"/>
          </w:rPr>
          <w:t>&lt;</w:t>
        </w:r>
      </w:ins>
      <w:ins w:id="5299" w:author="岩下" w:date="2015-10-15T15:06:00Z">
        <w:r>
          <w:rPr>
            <w:rFonts w:ascii="ＭＳ Ｐゴシック" w:eastAsia="ＭＳ Ｐゴシック" w:hAnsi="ＭＳ Ｐゴシック"/>
            <w:szCs w:val="20"/>
          </w:rPr>
          <w:t>value</w:t>
        </w:r>
      </w:ins>
      <w:ins w:id="5300" w:author="岩下" w:date="2015-10-15T15:20:00Z">
        <w:r w:rsidR="00F31FF0">
          <w:rPr>
            <w:rFonts w:ascii="ＭＳ Ｐゴシック" w:eastAsia="ＭＳ Ｐゴシック" w:hAnsi="ＭＳ Ｐゴシック"/>
            <w:szCs w:val="20"/>
          </w:rPr>
          <w:t>&gt;</w:t>
        </w:r>
      </w:ins>
    </w:p>
    <w:p w14:paraId="788C7CD2" w14:textId="44146A71" w:rsidR="00F31FF0" w:rsidRDefault="00F31FF0" w:rsidP="00C249A8">
      <w:pPr>
        <w:pBdr>
          <w:top w:val="single" w:sz="4" w:space="1" w:color="auto"/>
          <w:left w:val="single" w:sz="4" w:space="0" w:color="auto"/>
          <w:bottom w:val="single" w:sz="4" w:space="1" w:color="auto"/>
          <w:right w:val="single" w:sz="4" w:space="0" w:color="auto"/>
        </w:pBdr>
        <w:ind w:firstLineChars="100" w:firstLine="210"/>
        <w:rPr>
          <w:ins w:id="5301" w:author="岩下" w:date="2015-10-15T15:21:00Z"/>
          <w:rFonts w:ascii="ＭＳ Ｐゴシック" w:eastAsia="ＭＳ Ｐゴシック" w:hAnsi="ＭＳ Ｐゴシック"/>
          <w:szCs w:val="20"/>
        </w:rPr>
      </w:pPr>
      <w:ins w:id="5302" w:author="岩下" w:date="2015-10-15T15:21:00Z">
        <w:r>
          <w:rPr>
            <w:rFonts w:ascii="ＭＳ Ｐゴシック" w:eastAsia="ＭＳ Ｐゴシック" w:hAnsi="ＭＳ Ｐゴシック"/>
            <w:szCs w:val="20"/>
          </w:rPr>
          <w:t xml:space="preserve">       typeName</w:t>
        </w:r>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ins>
      <w:ins w:id="5303" w:author="岩下" w:date="2015-10-15T15:37: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5304" w:author="Youichi KOYAMA" w:date="2016-03-17T11:55:00Z">
        <w:r w:rsidR="006A16F7">
          <w:rPr>
            <w:rFonts w:ascii="ＭＳ Ｐゴシック" w:eastAsia="ＭＳ Ｐゴシック" w:hAnsi="ＭＳ Ｐゴシック"/>
            <w:szCs w:val="20"/>
          </w:rPr>
          <w:t>3.2</w:t>
        </w:r>
      </w:ins>
      <w:ins w:id="5305" w:author="岩下" w:date="2015-10-15T15:37:00Z">
        <w:r>
          <w:rPr>
            <w:rFonts w:ascii="ＭＳ Ｐゴシック" w:eastAsia="ＭＳ Ｐゴシック" w:hAnsi="ＭＳ Ｐゴシック"/>
            <w:szCs w:val="20"/>
          </w:rPr>
          <w:fldChar w:fldCharType="end"/>
        </w:r>
      </w:ins>
      <w:ins w:id="5306" w:author="岩下" w:date="2015-10-15T15:21:00Z">
        <w:r>
          <w:rPr>
            <w:rFonts w:ascii="ＭＳ Ｐゴシック" w:eastAsia="ＭＳ Ｐゴシック" w:hAnsi="ＭＳ Ｐゴシック" w:hint="eastAsia"/>
            <w:szCs w:val="20"/>
          </w:rPr>
          <w:t>節）</w:t>
        </w:r>
      </w:ins>
    </w:p>
    <w:p w14:paraId="1D38876A" w14:textId="22E36C4B" w:rsidR="00C249A8" w:rsidRP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307" w:author="岩下" w:date="2015-10-15T15:06:00Z"/>
          <w:rFonts w:ascii="ＭＳ Ｐゴシック" w:eastAsia="ＭＳ Ｐゴシック" w:hAnsi="ＭＳ Ｐゴシック"/>
          <w:szCs w:val="20"/>
          <w:rPrChange w:id="5308" w:author="岩下" w:date="2015-10-15T15:21:00Z">
            <w:rPr>
              <w:ins w:id="5309" w:author="岩下" w:date="2015-10-15T15:06:00Z"/>
              <w:rFonts w:ascii="ＭＳ Ｐゴシック" w:eastAsia="ＭＳ Ｐゴシック" w:hAnsi="ＭＳ Ｐゴシック"/>
              <w:i/>
              <w:szCs w:val="20"/>
            </w:rPr>
          </w:rPrChange>
        </w:rPr>
      </w:pPr>
      <w:ins w:id="5310" w:author="岩下" w:date="2015-10-15T15:21:00Z">
        <w:r>
          <w:rPr>
            <w:rFonts w:ascii="ＭＳ Ｐゴシック" w:eastAsia="ＭＳ Ｐゴシック" w:hAnsi="ＭＳ Ｐゴシック"/>
            <w:szCs w:val="20"/>
          </w:rPr>
          <w:t xml:space="preserve">    </w:t>
        </w:r>
      </w:ins>
      <w:ins w:id="5311" w:author="岩下" w:date="2015-10-15T15:26:00Z">
        <w:r>
          <w:rPr>
            <w:rFonts w:ascii="ＭＳ Ｐゴシック" w:eastAsia="ＭＳ Ｐゴシック" w:hAnsi="ＭＳ Ｐゴシック"/>
            <w:szCs w:val="20"/>
          </w:rPr>
          <w:t xml:space="preserve"> </w:t>
        </w:r>
      </w:ins>
      <w:ins w:id="5312" w:author="岩下" w:date="2015-10-15T15:21:00Z">
        <w:r>
          <w:rPr>
            <w:rFonts w:ascii="ＭＳ Ｐゴシック" w:eastAsia="ＭＳ Ｐゴシック" w:hAnsi="ＭＳ Ｐゴシック"/>
            <w:szCs w:val="20"/>
          </w:rPr>
          <w:t xml:space="preserve">&lt;/value&gt; </w:t>
        </w:r>
      </w:ins>
      <w:ins w:id="5313" w:author="岩下" w:date="2015-10-15T15:06:00Z">
        <w:r w:rsidR="00C249A8">
          <w:rPr>
            <w:rFonts w:ascii="ＭＳ Ｐゴシック" w:eastAsia="ＭＳ Ｐゴシック" w:hAnsi="ＭＳ Ｐゴシック"/>
            <w:szCs w:val="20"/>
          </w:rPr>
          <w:t>] }</w:t>
        </w:r>
      </w:ins>
    </w:p>
    <w:p w14:paraId="1CAFC09B" w14:textId="3B3D8CF3"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314" w:author="岩下" w:date="2015-10-15T15:06:00Z"/>
          <w:rFonts w:ascii="ＭＳ Ｐゴシック" w:eastAsia="ＭＳ Ｐゴシック" w:hAnsi="ＭＳ Ｐゴシック"/>
          <w:szCs w:val="20"/>
        </w:rPr>
      </w:pPr>
      <w:ins w:id="5315" w:author="岩下" w:date="2015-10-15T15:06:00Z">
        <w:r>
          <w:rPr>
            <w:rFonts w:ascii="ＭＳ Ｐゴシック" w:eastAsia="ＭＳ Ｐゴシック" w:hAnsi="ＭＳ Ｐゴシック"/>
            <w:szCs w:val="20"/>
          </w:rPr>
          <w:t xml:space="preserve">  </w:t>
        </w:r>
      </w:ins>
      <w:ins w:id="5316" w:author="岩下" w:date="2015-10-15T15:22:00Z">
        <w:r w:rsidR="00F31FF0">
          <w:rPr>
            <w:rFonts w:ascii="ＭＳ Ｐゴシック" w:eastAsia="ＭＳ Ｐゴシック" w:hAnsi="ＭＳ Ｐゴシック"/>
            <w:szCs w:val="20"/>
          </w:rPr>
          <w:t xml:space="preserve"> </w:t>
        </w:r>
      </w:ins>
      <w:ins w:id="5317" w:author="岩下" w:date="2015-10-15T15:06:00Z">
        <w:r>
          <w:rPr>
            <w:rFonts w:ascii="ＭＳ Ｐゴシック" w:eastAsia="ＭＳ Ｐゴシック" w:hAnsi="ＭＳ Ｐゴシック"/>
            <w:szCs w:val="20"/>
          </w:rPr>
          <w:t>… ]</w:t>
        </w:r>
      </w:ins>
    </w:p>
    <w:p w14:paraId="55AA8C98" w14:textId="663E6F3E" w:rsidR="00C249A8" w:rsidRPr="00CE2ADD" w:rsidRDefault="00C249A8" w:rsidP="00C249A8">
      <w:pPr>
        <w:pBdr>
          <w:top w:val="single" w:sz="4" w:space="1" w:color="auto"/>
          <w:left w:val="single" w:sz="4" w:space="0" w:color="auto"/>
          <w:bottom w:val="single" w:sz="4" w:space="1" w:color="auto"/>
          <w:right w:val="single" w:sz="4" w:space="0" w:color="auto"/>
        </w:pBdr>
        <w:ind w:firstLineChars="100" w:firstLine="210"/>
        <w:rPr>
          <w:ins w:id="5318" w:author="岩下" w:date="2015-10-15T15:06:00Z"/>
          <w:rFonts w:ascii="ＭＳ Ｐゴシック" w:eastAsia="ＭＳ Ｐゴシック" w:hAnsi="ＭＳ Ｐゴシック"/>
          <w:szCs w:val="20"/>
        </w:rPr>
      </w:pPr>
      <w:ins w:id="5319" w:author="岩下" w:date="2015-10-15T15:06:00Z">
        <w:r w:rsidRPr="00CE2ADD">
          <w:rPr>
            <w:rFonts w:ascii="ＭＳ Ｐゴシック" w:eastAsia="ＭＳ Ｐゴシック" w:hAnsi="ＭＳ Ｐゴシック"/>
            <w:szCs w:val="20"/>
          </w:rPr>
          <w:t>&lt;/</w:t>
        </w:r>
      </w:ins>
      <w:ins w:id="5320" w:author="岩下" w:date="2015-10-15T15:13:00Z">
        <w:r w:rsidR="00F31FF0">
          <w:rPr>
            <w:rFonts w:ascii="ＭＳ Ｐゴシック" w:eastAsia="ＭＳ Ｐゴシック" w:hAnsi="ＭＳ Ｐゴシック"/>
            <w:szCs w:val="20"/>
          </w:rPr>
          <w:t>typeP</w:t>
        </w:r>
      </w:ins>
      <w:ins w:id="5321" w:author="岩下" w:date="2015-10-15T15:06:00Z">
        <w:r w:rsidRPr="00CE2ADD">
          <w:rPr>
            <w:rFonts w:ascii="ＭＳ Ｐゴシック" w:eastAsia="ＭＳ Ｐゴシック" w:hAnsi="ＭＳ Ｐゴシック"/>
            <w:szCs w:val="20"/>
          </w:rPr>
          <w:t>arams&gt;</w:t>
        </w:r>
      </w:ins>
    </w:p>
    <w:p w14:paraId="0AE07618" w14:textId="77777777" w:rsidR="00C249A8" w:rsidRPr="00CE2ADD" w:rsidRDefault="00C249A8" w:rsidP="00C249A8">
      <w:pPr>
        <w:rPr>
          <w:ins w:id="5322" w:author="岩下" w:date="2015-10-15T15:06:00Z"/>
          <w:rFonts w:ascii="ＭＳ Ｐゴシック" w:eastAsia="ＭＳ Ｐゴシック" w:hAnsi="ＭＳ Ｐゴシック"/>
        </w:rPr>
      </w:pPr>
      <w:ins w:id="5323" w:author="岩下" w:date="2015-10-15T15:06:00Z">
        <w:r>
          <w:rPr>
            <w:rFonts w:ascii="ＭＳ Ｐゴシック" w:eastAsia="ＭＳ Ｐゴシック" w:hAnsi="ＭＳ Ｐゴシック" w:hint="eastAsia"/>
          </w:rPr>
          <w:t>属性なし</w:t>
        </w:r>
      </w:ins>
    </w:p>
    <w:p w14:paraId="601F2626" w14:textId="77777777" w:rsidR="00C249A8" w:rsidRDefault="00C249A8" w:rsidP="00C249A8">
      <w:pPr>
        <w:rPr>
          <w:ins w:id="5324" w:author="岩下" w:date="2015-10-15T15:06:00Z"/>
          <w:kern w:val="0"/>
        </w:rPr>
      </w:pPr>
    </w:p>
    <w:p w14:paraId="260758D2" w14:textId="77777777" w:rsidR="00C249A8" w:rsidRPr="008228CC" w:rsidRDefault="00C249A8" w:rsidP="00C249A8">
      <w:pPr>
        <w:rPr>
          <w:ins w:id="5325" w:author="岩下" w:date="2015-10-15T15:06:00Z"/>
          <w:kern w:val="0"/>
        </w:rPr>
      </w:pPr>
      <w:ins w:id="5326" w:author="岩下" w:date="2015-10-15T15:06:00Z">
        <w:r>
          <w:rPr>
            <w:rFonts w:hint="eastAsia"/>
            <w:kern w:val="0"/>
          </w:rPr>
          <w:t xml:space="preserve">　以下の子要素をもつことができる。</w:t>
        </w:r>
      </w:ins>
    </w:p>
    <w:p w14:paraId="02E7420A" w14:textId="28EA2BB1" w:rsidR="00C249A8" w:rsidRDefault="00F31FF0" w:rsidP="00C249A8">
      <w:pPr>
        <w:numPr>
          <w:ilvl w:val="0"/>
          <w:numId w:val="15"/>
        </w:numPr>
        <w:ind w:hanging="240"/>
        <w:rPr>
          <w:ins w:id="5327" w:author="岩下" w:date="2015-10-15T15:06:00Z"/>
          <w:kern w:val="0"/>
        </w:rPr>
      </w:pPr>
      <w:ins w:id="5328" w:author="岩下" w:date="2015-10-15T15:27:00Z">
        <w:r>
          <w:rPr>
            <w:kern w:val="0"/>
          </w:rPr>
          <w:t>typeN</w:t>
        </w:r>
      </w:ins>
      <w:ins w:id="5329" w:author="岩下" w:date="2015-10-15T15:06:00Z">
        <w:r w:rsidR="00C249A8" w:rsidRPr="008228CC">
          <w:rPr>
            <w:kern w:val="0"/>
          </w:rPr>
          <w:t>ame</w:t>
        </w:r>
        <w:r w:rsidR="00C249A8">
          <w:rPr>
            <w:kern w:val="0"/>
          </w:rPr>
          <w:t xml:space="preserve">要素　－　</w:t>
        </w:r>
      </w:ins>
      <w:ins w:id="5330" w:author="岩下" w:date="2015-10-15T16:41:00Z">
        <w:r w:rsidR="00041AFB">
          <w:rPr>
            <w:rFonts w:hint="eastAsia"/>
            <w:kern w:val="0"/>
          </w:rPr>
          <w:t>型</w:t>
        </w:r>
      </w:ins>
      <w:ins w:id="5331" w:author="岩下" w:date="2015-10-15T16:39:00Z">
        <w:r w:rsidR="00041AFB">
          <w:rPr>
            <w:rFonts w:hint="eastAsia"/>
            <w:kern w:val="0"/>
          </w:rPr>
          <w:t>仮引数</w:t>
        </w:r>
      </w:ins>
      <w:ins w:id="5332" w:author="岩下" w:date="2015-10-15T16:41:00Z">
        <w:r w:rsidR="00041AFB">
          <w:rPr>
            <w:rFonts w:hint="eastAsia"/>
            <w:kern w:val="0"/>
          </w:rPr>
          <w:t>に対応する</w:t>
        </w:r>
      </w:ins>
      <w:ins w:id="5333" w:author="岩下" w:date="2015-10-15T16:39:00Z">
        <w:r w:rsidR="00041AFB">
          <w:rPr>
            <w:rFonts w:hint="eastAsia"/>
            <w:kern w:val="0"/>
          </w:rPr>
          <w:t>データ型識別名</w:t>
        </w:r>
      </w:ins>
      <w:ins w:id="5334" w:author="岩下" w:date="2015-10-15T16:40:00Z">
        <w:r w:rsidR="00041AFB">
          <w:rPr>
            <w:rFonts w:hint="eastAsia"/>
            <w:kern w:val="0"/>
          </w:rPr>
          <w:t>を表現する</w:t>
        </w:r>
      </w:ins>
      <w:ins w:id="5335" w:author="岩下" w:date="2015-10-15T15:27:00Z">
        <w:r>
          <w:rPr>
            <w:rFonts w:hint="eastAsia"/>
            <w:kern w:val="0"/>
          </w:rPr>
          <w:t>。</w:t>
        </w:r>
      </w:ins>
    </w:p>
    <w:p w14:paraId="7CDD33A0" w14:textId="036C7416" w:rsidR="00C249A8" w:rsidRDefault="00C249A8" w:rsidP="00C249A8">
      <w:pPr>
        <w:numPr>
          <w:ilvl w:val="0"/>
          <w:numId w:val="15"/>
        </w:numPr>
        <w:ind w:hanging="240"/>
        <w:rPr>
          <w:ins w:id="5336" w:author="岩下" w:date="2015-10-15T15:06:00Z"/>
          <w:kern w:val="0"/>
        </w:rPr>
      </w:pPr>
      <w:ins w:id="5337" w:author="岩下" w:date="2015-10-15T15:06:00Z">
        <w:r>
          <w:rPr>
            <w:kern w:val="0"/>
          </w:rPr>
          <w:t>value</w:t>
        </w:r>
        <w:r>
          <w:rPr>
            <w:rFonts w:hint="eastAsia"/>
            <w:kern w:val="0"/>
          </w:rPr>
          <w:t xml:space="preserve">要素　—　</w:t>
        </w:r>
      </w:ins>
      <w:ins w:id="5338" w:author="岩下" w:date="2015-10-15T15:27:00Z">
        <w:r w:rsidR="00F31FF0">
          <w:rPr>
            <w:rFonts w:hint="eastAsia"/>
            <w:kern w:val="0"/>
          </w:rPr>
          <w:t>子要素として</w:t>
        </w:r>
        <w:r w:rsidR="00F31FF0">
          <w:rPr>
            <w:rFonts w:hint="eastAsia"/>
            <w:kern w:val="0"/>
          </w:rPr>
          <w:t>t</w:t>
        </w:r>
        <w:r w:rsidR="00F31FF0">
          <w:rPr>
            <w:kern w:val="0"/>
          </w:rPr>
          <w:t>ypeName</w:t>
        </w:r>
        <w:r w:rsidR="00F31FF0">
          <w:rPr>
            <w:rFonts w:hint="eastAsia"/>
            <w:kern w:val="0"/>
          </w:rPr>
          <w:t>要素をもつ。</w:t>
        </w:r>
      </w:ins>
      <w:ins w:id="5339" w:author="岩下" w:date="2015-10-15T15:28:00Z">
        <w:r w:rsidR="00F31FF0">
          <w:rPr>
            <w:rFonts w:hint="eastAsia"/>
            <w:kern w:val="0"/>
          </w:rPr>
          <w:t>関数テンプレートまたはメンバ関数テンプレートにおいて、</w:t>
        </w:r>
      </w:ins>
      <w:ins w:id="5340" w:author="岩下" w:date="2015-10-15T15:06:00Z">
        <w:r>
          <w:rPr>
            <w:rFonts w:hint="eastAsia"/>
            <w:kern w:val="0"/>
          </w:rPr>
          <w:t>直前の</w:t>
        </w:r>
      </w:ins>
      <w:ins w:id="5341" w:author="岩下" w:date="2015-10-15T15:29:00Z">
        <w:r w:rsidR="00F31FF0">
          <w:rPr>
            <w:kern w:val="0"/>
          </w:rPr>
          <w:t>typeN</w:t>
        </w:r>
      </w:ins>
      <w:ins w:id="5342" w:author="岩下" w:date="2015-10-15T15:06:00Z">
        <w:r>
          <w:rPr>
            <w:kern w:val="0"/>
          </w:rPr>
          <w:t>ame</w:t>
        </w:r>
        <w:r>
          <w:rPr>
            <w:rFonts w:hint="eastAsia"/>
            <w:kern w:val="0"/>
          </w:rPr>
          <w:t>要素に対応する仮引数がデフォルト実引数をもつとき、それを表現する。</w:t>
        </w:r>
      </w:ins>
    </w:p>
    <w:p w14:paraId="3232B716" w14:textId="77777777" w:rsidR="00C249A8" w:rsidRDefault="00C249A8" w:rsidP="00C249A8">
      <w:pPr>
        <w:ind w:left="180"/>
        <w:rPr>
          <w:ins w:id="5343" w:author="岩下" w:date="2015-10-15T15:06:00Z"/>
          <w:kern w:val="0"/>
        </w:rPr>
      </w:pPr>
    </w:p>
    <w:p w14:paraId="5EA69418" w14:textId="50B99907" w:rsidR="00C249A8" w:rsidRDefault="00F31FF0" w:rsidP="00C249A8">
      <w:pPr>
        <w:ind w:firstLineChars="100" w:firstLine="210"/>
        <w:rPr>
          <w:ins w:id="5344" w:author="岩下" w:date="2015-10-15T15:06:00Z"/>
          <w:kern w:val="0"/>
        </w:rPr>
      </w:pPr>
      <w:ins w:id="5345" w:author="岩下" w:date="2015-10-15T15:32:00Z">
        <w:r>
          <w:rPr>
            <w:kern w:val="0"/>
          </w:rPr>
          <w:t>typeN</w:t>
        </w:r>
      </w:ins>
      <w:ins w:id="5346" w:author="岩下" w:date="2015-10-15T15:06:00Z">
        <w:r w:rsidR="00C249A8" w:rsidRPr="008228CC">
          <w:rPr>
            <w:kern w:val="0"/>
          </w:rPr>
          <w:t>ame</w:t>
        </w:r>
        <w:r w:rsidR="00C249A8">
          <w:rPr>
            <w:kern w:val="0"/>
          </w:rPr>
          <w:t>要素</w:t>
        </w:r>
        <w:r w:rsidR="00C249A8" w:rsidRPr="008228CC">
          <w:rPr>
            <w:kern w:val="0"/>
          </w:rPr>
          <w:t>は、引数の順序で並んでいな</w:t>
        </w:r>
      </w:ins>
      <w:ins w:id="5347" w:author="岩下" w:date="2015-10-15T15:33:00Z">
        <w:r>
          <w:rPr>
            <w:rFonts w:hint="eastAsia"/>
            <w:kern w:val="0"/>
          </w:rPr>
          <w:t>ければ</w:t>
        </w:r>
      </w:ins>
      <w:ins w:id="5348" w:author="岩下" w:date="2015-10-15T15:06:00Z">
        <w:r w:rsidR="00C249A8" w:rsidRPr="008228CC">
          <w:rPr>
            <w:kern w:val="0"/>
          </w:rPr>
          <w:t>ならない。</w:t>
        </w:r>
        <w:r w:rsidR="00C249A8" w:rsidRPr="008228CC">
          <w:rPr>
            <w:kern w:val="0"/>
          </w:rPr>
          <w:t xml:space="preserve"> </w:t>
        </w:r>
      </w:ins>
    </w:p>
    <w:p w14:paraId="378C3309" w14:textId="77777777" w:rsidR="00C249A8" w:rsidRDefault="00C249A8" w:rsidP="00C249A8">
      <w:pPr>
        <w:ind w:left="180"/>
        <w:rPr>
          <w:ins w:id="5349" w:author="岩下" w:date="2015-10-15T15:06:00Z"/>
          <w:kern w:val="0"/>
        </w:rPr>
      </w:pPr>
    </w:p>
    <w:p w14:paraId="060A6BE2" w14:textId="3B194A4E" w:rsidR="008B629A" w:rsidRDefault="00AA494D" w:rsidP="008B629A">
      <w:pPr>
        <w:pStyle w:val="2"/>
        <w:rPr>
          <w:ins w:id="5350" w:author="岩下" w:date="2015-10-14T07:15:00Z"/>
        </w:rPr>
      </w:pPr>
      <w:bookmarkStart w:id="5351" w:name="_Ref306010974"/>
      <w:bookmarkStart w:id="5352" w:name="_Toc306557477"/>
      <w:ins w:id="5353" w:author="岩下" w:date="2015-10-15T11:27:00Z">
        <w:r>
          <w:t>structTemplate</w:t>
        </w:r>
      </w:ins>
      <w:ins w:id="5354" w:author="岩下" w:date="2015-10-15T11:28:00Z">
        <w:r>
          <w:rPr>
            <w:rFonts w:hint="eastAsia"/>
          </w:rPr>
          <w:t>要素と</w:t>
        </w:r>
      </w:ins>
      <w:ins w:id="5355" w:author="岩下" w:date="2015-10-14T07:15:00Z">
        <w:r w:rsidR="008B629A">
          <w:t>classTemplate</w:t>
        </w:r>
        <w:r w:rsidR="008B629A">
          <w:rPr>
            <w:rFonts w:hint="eastAsia"/>
          </w:rPr>
          <w:t>要素</w:t>
        </w:r>
        <w:bookmarkEnd w:id="5351"/>
        <w:bookmarkEnd w:id="5352"/>
      </w:ins>
    </w:p>
    <w:p w14:paraId="58D96543" w14:textId="44818584" w:rsidR="008B629A" w:rsidRDefault="008B629A" w:rsidP="008B629A">
      <w:pPr>
        <w:ind w:firstLineChars="100" w:firstLine="210"/>
        <w:rPr>
          <w:ins w:id="5356" w:author="岩下" w:date="2015-10-14T07:15:00Z"/>
        </w:rPr>
      </w:pPr>
      <w:ins w:id="5357" w:author="岩下" w:date="2015-10-14T07:15:00Z">
        <w:r>
          <w:t>データ型定義要素</w:t>
        </w:r>
        <w:r>
          <w:rPr>
            <w:rFonts w:hint="eastAsia"/>
          </w:rPr>
          <w:t>（</w:t>
        </w:r>
        <w:r>
          <w:fldChar w:fldCharType="begin"/>
        </w:r>
        <w:r>
          <w:instrText xml:space="preserve"> REF </w:instrText>
        </w:r>
        <w:r>
          <w:rPr>
            <w:rFonts w:hint="eastAsia"/>
          </w:rPr>
          <w:instrText>_Ref306386518 \n \h</w:instrText>
        </w:r>
        <w:r>
          <w:instrText xml:space="preserve"> </w:instrText>
        </w:r>
      </w:ins>
      <w:ins w:id="5358" w:author="岩下" w:date="2015-10-14T07:15:00Z">
        <w:r>
          <w:fldChar w:fldCharType="separate"/>
        </w:r>
      </w:ins>
      <w:r w:rsidR="006A16F7">
        <w:t>3</w:t>
      </w:r>
      <w:ins w:id="5359" w:author="岩下" w:date="2015-10-14T07:15:00Z">
        <w:r>
          <w:fldChar w:fldCharType="end"/>
        </w:r>
        <w:r>
          <w:rPr>
            <w:rFonts w:hint="eastAsia"/>
          </w:rPr>
          <w:t>章）の一つ。</w:t>
        </w:r>
      </w:ins>
      <w:ins w:id="5360" w:author="岩下" w:date="2015-10-15T11:33:00Z">
        <w:r w:rsidR="00AA494D">
          <w:rPr>
            <w:rFonts w:hint="eastAsia"/>
          </w:rPr>
          <w:t>構造体と</w:t>
        </w:r>
      </w:ins>
      <w:ins w:id="5361" w:author="岩下" w:date="2015-10-14T07:15:00Z">
        <w:r>
          <w:rPr>
            <w:rFonts w:hint="eastAsia"/>
          </w:rPr>
          <w:t>クラスのテンプレートを</w:t>
        </w:r>
      </w:ins>
      <w:ins w:id="5362" w:author="岩下" w:date="2015-10-15T11:33:00Z">
        <w:r w:rsidR="00AA494D">
          <w:rPr>
            <w:rFonts w:hint="eastAsia"/>
          </w:rPr>
          <w:t>それぞれ以下のように</w:t>
        </w:r>
      </w:ins>
      <w:ins w:id="5363" w:author="岩下" w:date="2015-10-14T07:15:00Z">
        <w:r>
          <w:rPr>
            <w:rFonts w:hint="eastAsia"/>
          </w:rPr>
          <w:t>表現する。</w:t>
        </w:r>
      </w:ins>
    </w:p>
    <w:p w14:paraId="270EA2F8" w14:textId="3B0AB0EA" w:rsidR="008B629A" w:rsidRPr="003C315A" w:rsidRDefault="00AA494D" w:rsidP="008B629A">
      <w:pPr>
        <w:pBdr>
          <w:top w:val="single" w:sz="4" w:space="1" w:color="auto"/>
          <w:left w:val="single" w:sz="4" w:space="0" w:color="auto"/>
          <w:bottom w:val="single" w:sz="4" w:space="1" w:color="auto"/>
          <w:right w:val="single" w:sz="4" w:space="0" w:color="auto"/>
        </w:pBdr>
        <w:ind w:firstLineChars="100" w:firstLine="210"/>
        <w:rPr>
          <w:ins w:id="5364" w:author="岩下" w:date="2015-10-14T07:15:00Z"/>
          <w:rFonts w:ascii="ＭＳ Ｐゴシック" w:eastAsia="ＭＳ Ｐゴシック" w:hAnsi="ＭＳ Ｐゴシック"/>
          <w:szCs w:val="20"/>
        </w:rPr>
      </w:pPr>
      <w:ins w:id="5365" w:author="岩下" w:date="2015-10-15T11:28:00Z">
        <w:r>
          <w:rPr>
            <w:rFonts w:ascii="ＭＳ Ｐゴシック" w:eastAsia="ＭＳ Ｐゴシック" w:hAnsi="ＭＳ Ｐゴシック"/>
            <w:szCs w:val="20"/>
          </w:rPr>
          <w:t>&lt;structTemplate&gt;</w:t>
        </w:r>
      </w:ins>
    </w:p>
    <w:p w14:paraId="0C35476A" w14:textId="77777777" w:rsidR="00285CC6" w:rsidRPr="00B14A7B" w:rsidRDefault="00285CC6" w:rsidP="00285CC6">
      <w:pPr>
        <w:pBdr>
          <w:top w:val="single" w:sz="4" w:space="1" w:color="auto"/>
          <w:left w:val="single" w:sz="4" w:space="0" w:color="auto"/>
          <w:bottom w:val="single" w:sz="4" w:space="1" w:color="auto"/>
          <w:right w:val="single" w:sz="4" w:space="0" w:color="auto"/>
        </w:pBdr>
        <w:ind w:firstLineChars="100" w:firstLine="210"/>
        <w:rPr>
          <w:ins w:id="5366" w:author="岩下" w:date="2015-10-14T15:07:00Z"/>
          <w:rFonts w:ascii="ＭＳ Ｐゴシック" w:eastAsia="ＭＳ Ｐゴシック" w:hAnsi="ＭＳ Ｐゴシック"/>
          <w:i/>
          <w:szCs w:val="20"/>
        </w:rPr>
      </w:pPr>
      <w:ins w:id="5367" w:author="岩下" w:date="2015-10-14T15:07: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368" w:author="岩下" w:date="2015-10-14T15:07: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369" w:author="岩下" w:date="2015-10-14T15:07: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301706A" w14:textId="3D2601FD"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370" w:author="岩下" w:date="2015-10-14T15:07:00Z"/>
          <w:rFonts w:ascii="ＭＳ Ｐゴシック" w:eastAsia="ＭＳ Ｐゴシック" w:hAnsi="ＭＳ Ｐゴシック"/>
          <w:szCs w:val="20"/>
        </w:rPr>
      </w:pPr>
      <w:ins w:id="5371" w:author="岩下" w:date="2015-10-14T15:07:00Z">
        <w:r>
          <w:rPr>
            <w:rFonts w:ascii="ＭＳ Ｐゴシック" w:eastAsia="ＭＳ Ｐゴシック" w:hAnsi="ＭＳ Ｐゴシック"/>
            <w:szCs w:val="20"/>
          </w:rPr>
          <w:t xml:space="preserve">  </w:t>
        </w:r>
      </w:ins>
      <w:ins w:id="5372" w:author="岩下" w:date="2015-10-15T15:38:00Z">
        <w:r w:rsidR="00F31FF0">
          <w:rPr>
            <w:rFonts w:ascii="ＭＳ Ｐゴシック" w:eastAsia="ＭＳ Ｐゴシック" w:hAnsi="ＭＳ Ｐゴシック"/>
            <w:szCs w:val="20"/>
          </w:rPr>
          <w:t>typeP</w:t>
        </w:r>
      </w:ins>
      <w:ins w:id="5373" w:author="岩下" w:date="2015-10-15T11:17:00Z">
        <w:r w:rsidR="00AA494D">
          <w:rPr>
            <w:rFonts w:ascii="ＭＳ Ｐゴシック" w:eastAsia="ＭＳ Ｐゴシック" w:hAnsi="ＭＳ Ｐゴシック"/>
            <w:szCs w:val="20"/>
          </w:rPr>
          <w:t>arams</w:t>
        </w:r>
        <w:r w:rsidR="00AA494D">
          <w:rPr>
            <w:rFonts w:ascii="ＭＳ Ｐゴシック" w:eastAsia="ＭＳ Ｐゴシック" w:hAnsi="ＭＳ Ｐゴシック" w:hint="eastAsia"/>
            <w:szCs w:val="20"/>
          </w:rPr>
          <w:t>要素（</w:t>
        </w:r>
      </w:ins>
      <w:ins w:id="5374" w:author="岩下" w:date="2015-10-15T15:38:00Z">
        <w:r w:rsidR="00F31FF0">
          <w:rPr>
            <w:rFonts w:ascii="ＭＳ Ｐゴシック" w:eastAsia="ＭＳ Ｐゴシック" w:hAnsi="ＭＳ Ｐゴシック"/>
            <w:szCs w:val="20"/>
          </w:rPr>
          <w:fldChar w:fldCharType="begin"/>
        </w:r>
        <w:r w:rsidR="00F31FF0">
          <w:rPr>
            <w:rFonts w:ascii="ＭＳ Ｐゴシック" w:eastAsia="ＭＳ Ｐゴシック" w:hAnsi="ＭＳ Ｐゴシック"/>
            <w:szCs w:val="20"/>
          </w:rPr>
          <w:instrText xml:space="preserve"> REF </w:instrText>
        </w:r>
        <w:r w:rsidR="00F31FF0">
          <w:rPr>
            <w:rFonts w:ascii="ＭＳ Ｐゴシック" w:eastAsia="ＭＳ Ｐゴシック" w:hAnsi="ＭＳ Ｐゴシック" w:hint="eastAsia"/>
            <w:szCs w:val="20"/>
          </w:rPr>
          <w:instrText>_Ref306541199 \n \h</w:instrText>
        </w:r>
        <w:r w:rsidR="00F31FF0">
          <w:rPr>
            <w:rFonts w:ascii="ＭＳ Ｐゴシック" w:eastAsia="ＭＳ Ｐゴシック" w:hAnsi="ＭＳ Ｐゴシック"/>
            <w:szCs w:val="20"/>
          </w:rPr>
          <w:instrText xml:space="preserve"> </w:instrText>
        </w:r>
      </w:ins>
      <w:r w:rsidR="00F31FF0">
        <w:rPr>
          <w:rFonts w:ascii="ＭＳ Ｐゴシック" w:eastAsia="ＭＳ Ｐゴシック" w:hAnsi="ＭＳ Ｐゴシック"/>
          <w:szCs w:val="20"/>
        </w:rPr>
      </w:r>
      <w:r w:rsidR="00F31FF0">
        <w:rPr>
          <w:rFonts w:ascii="ＭＳ Ｐゴシック" w:eastAsia="ＭＳ Ｐゴシック" w:hAnsi="ＭＳ Ｐゴシック"/>
          <w:szCs w:val="20"/>
        </w:rPr>
        <w:fldChar w:fldCharType="separate"/>
      </w:r>
      <w:ins w:id="5375" w:author="Youichi KOYAMA" w:date="2016-03-17T11:55:00Z">
        <w:r w:rsidR="006A16F7">
          <w:rPr>
            <w:rFonts w:ascii="ＭＳ Ｐゴシック" w:eastAsia="ＭＳ Ｐゴシック" w:hAnsi="ＭＳ Ｐゴシック"/>
            <w:szCs w:val="20"/>
          </w:rPr>
          <w:t>8.1</w:t>
        </w:r>
      </w:ins>
      <w:ins w:id="5376" w:author="岩下" w:date="2015-10-15T15:38:00Z">
        <w:r w:rsidR="00F31FF0">
          <w:rPr>
            <w:rFonts w:ascii="ＭＳ Ｐゴシック" w:eastAsia="ＭＳ Ｐゴシック" w:hAnsi="ＭＳ Ｐゴシック"/>
            <w:szCs w:val="20"/>
          </w:rPr>
          <w:fldChar w:fldCharType="end"/>
        </w:r>
      </w:ins>
      <w:ins w:id="5377" w:author="岩下" w:date="2015-10-15T11:17:00Z">
        <w:r w:rsidR="00AA494D">
          <w:rPr>
            <w:rFonts w:ascii="ＭＳ Ｐゴシック" w:eastAsia="ＭＳ Ｐゴシック" w:hAnsi="ＭＳ Ｐゴシック" w:hint="eastAsia"/>
            <w:szCs w:val="20"/>
          </w:rPr>
          <w:t>節）</w:t>
        </w:r>
      </w:ins>
    </w:p>
    <w:p w14:paraId="79C5BAE1" w14:textId="3E2841FF"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378" w:author="岩下" w:date="2015-10-14T07:15:00Z"/>
          <w:rFonts w:ascii="ＭＳ Ｐゴシック" w:eastAsia="ＭＳ Ｐゴシック" w:hAnsi="ＭＳ Ｐゴシック"/>
          <w:i/>
          <w:szCs w:val="20"/>
        </w:rPr>
      </w:pPr>
      <w:ins w:id="5379" w:author="岩下" w:date="2015-10-14T07:15:00Z">
        <w:r w:rsidRPr="003C315A">
          <w:rPr>
            <w:rFonts w:ascii="ＭＳ Ｐゴシック" w:eastAsia="ＭＳ Ｐゴシック" w:hAnsi="ＭＳ Ｐゴシック"/>
            <w:szCs w:val="20"/>
          </w:rPr>
          <w:t xml:space="preserve">  </w:t>
        </w:r>
      </w:ins>
      <w:ins w:id="5380" w:author="岩下" w:date="2015-10-15T11:33:00Z">
        <w:r w:rsidR="00AA494D">
          <w:rPr>
            <w:rFonts w:ascii="ＭＳ Ｐゴシック" w:eastAsia="ＭＳ Ｐゴシック" w:hAnsi="ＭＳ Ｐゴシック"/>
            <w:szCs w:val="20"/>
          </w:rPr>
          <w:t>structType</w:t>
        </w:r>
      </w:ins>
      <w:ins w:id="5381" w:author="岩下" w:date="2015-10-14T07:15:00Z">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_Ref305766893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382" w:author="岩下" w:date="2015-10-14T07:15:00Z">
        <w:r>
          <w:rPr>
            <w:rFonts w:ascii="ＭＳ Ｐゴシック" w:eastAsia="ＭＳ Ｐゴシック" w:hAnsi="ＭＳ Ｐゴシック"/>
            <w:szCs w:val="20"/>
          </w:rPr>
          <w:fldChar w:fldCharType="separate"/>
        </w:r>
      </w:ins>
      <w:ins w:id="5383" w:author="Youichi KOYAMA" w:date="2016-03-17T11:55:00Z">
        <w:r w:rsidR="006A16F7">
          <w:rPr>
            <w:rFonts w:ascii="ＭＳ Ｐゴシック" w:eastAsia="ＭＳ Ｐゴシック" w:hAnsi="ＭＳ Ｐゴシック"/>
            <w:szCs w:val="20"/>
          </w:rPr>
          <w:t>3.9</w:t>
        </w:r>
      </w:ins>
      <w:ins w:id="5384" w:author="岩下" w:date="2015-10-14T07: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319F4705" w14:textId="6EBDD1AC" w:rsidR="008B629A" w:rsidRDefault="00AA494D" w:rsidP="008B629A">
      <w:pPr>
        <w:pBdr>
          <w:top w:val="single" w:sz="4" w:space="1" w:color="auto"/>
          <w:left w:val="single" w:sz="4" w:space="0" w:color="auto"/>
          <w:bottom w:val="single" w:sz="4" w:space="1" w:color="auto"/>
          <w:right w:val="single" w:sz="4" w:space="0" w:color="auto"/>
        </w:pBdr>
        <w:ind w:firstLineChars="100" w:firstLine="210"/>
        <w:rPr>
          <w:ins w:id="5385" w:author="岩下" w:date="2015-10-15T11:34:00Z"/>
          <w:rFonts w:ascii="ＭＳ Ｐゴシック" w:eastAsia="ＭＳ Ｐゴシック" w:hAnsi="ＭＳ Ｐゴシック"/>
          <w:szCs w:val="20"/>
        </w:rPr>
      </w:pPr>
      <w:ins w:id="5386" w:author="岩下" w:date="2015-10-15T11:28:00Z">
        <w:r>
          <w:rPr>
            <w:rFonts w:ascii="ＭＳ Ｐゴシック" w:eastAsia="ＭＳ Ｐゴシック" w:hAnsi="ＭＳ Ｐゴシック"/>
            <w:szCs w:val="20"/>
          </w:rPr>
          <w:t>&lt;/structTemplate&gt;</w:t>
        </w:r>
      </w:ins>
    </w:p>
    <w:p w14:paraId="7119AFE6" w14:textId="77777777" w:rsidR="00AA494D" w:rsidRDefault="00AA494D" w:rsidP="00AA494D">
      <w:pPr>
        <w:rPr>
          <w:ins w:id="5387" w:author="岩下" w:date="2015-10-15T11:35:00Z"/>
          <w:rFonts w:ascii="ＭＳ Ｐゴシック" w:eastAsia="ＭＳ Ｐゴシック" w:hAnsi="ＭＳ Ｐゴシック"/>
        </w:rPr>
      </w:pPr>
      <w:ins w:id="5388" w:author="岩下" w:date="2015-10-15T11:3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431BAB4E" w14:textId="35A60751"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389" w:author="岩下" w:date="2015-10-15T11:33:00Z"/>
          <w:rFonts w:ascii="ＭＳ Ｐゴシック" w:eastAsia="ＭＳ Ｐゴシック" w:hAnsi="ＭＳ Ｐゴシック"/>
          <w:szCs w:val="20"/>
        </w:rPr>
      </w:pPr>
      <w:ins w:id="5390" w:author="岩下" w:date="2015-10-15T11:33:00Z">
        <w:r>
          <w:rPr>
            <w:rFonts w:ascii="ＭＳ Ｐゴシック" w:eastAsia="ＭＳ Ｐゴシック" w:hAnsi="ＭＳ Ｐゴシック"/>
            <w:szCs w:val="20"/>
          </w:rPr>
          <w:t>&lt;classTemplate</w:t>
        </w:r>
        <w:r w:rsidRPr="003C315A">
          <w:rPr>
            <w:rFonts w:ascii="ＭＳ Ｐゴシック" w:eastAsia="ＭＳ Ｐゴシック" w:hAnsi="ＭＳ Ｐゴシック"/>
            <w:szCs w:val="20"/>
          </w:rPr>
          <w:t>&gt;</w:t>
        </w:r>
      </w:ins>
    </w:p>
    <w:p w14:paraId="1787AAD4" w14:textId="77777777" w:rsidR="00AA494D" w:rsidRPr="00B14A7B" w:rsidRDefault="00AA494D" w:rsidP="00AA494D">
      <w:pPr>
        <w:pBdr>
          <w:top w:val="single" w:sz="4" w:space="1" w:color="auto"/>
          <w:left w:val="single" w:sz="4" w:space="0" w:color="auto"/>
          <w:bottom w:val="single" w:sz="4" w:space="1" w:color="auto"/>
          <w:right w:val="single" w:sz="4" w:space="0" w:color="auto"/>
        </w:pBdr>
        <w:ind w:firstLineChars="100" w:firstLine="210"/>
        <w:rPr>
          <w:ins w:id="5391" w:author="岩下" w:date="2015-10-15T11:33:00Z"/>
          <w:rFonts w:ascii="ＭＳ Ｐゴシック" w:eastAsia="ＭＳ Ｐゴシック" w:hAnsi="ＭＳ Ｐゴシック"/>
          <w:i/>
          <w:szCs w:val="20"/>
        </w:rPr>
      </w:pPr>
      <w:ins w:id="5392" w:author="岩下" w:date="2015-10-15T11:33:00Z">
        <w:r w:rsidRPr="00B14A7B">
          <w:rPr>
            <w:rFonts w:ascii="ＭＳ Ｐゴシック" w:eastAsia="ＭＳ Ｐゴシック" w:hAnsi="ＭＳ Ｐゴシック"/>
            <w:szCs w:val="20"/>
          </w:rPr>
          <w:lastRenderedPageBreak/>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393" w:author="岩下" w:date="2015-10-15T11:33: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394" w:author="岩下" w:date="2015-10-15T11:3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301AE6B"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395" w:author="岩下" w:date="2015-10-15T15:38:00Z"/>
          <w:rFonts w:ascii="ＭＳ Ｐゴシック" w:eastAsia="ＭＳ Ｐゴシック" w:hAnsi="ＭＳ Ｐゴシック"/>
          <w:szCs w:val="20"/>
        </w:rPr>
      </w:pPr>
      <w:ins w:id="5396" w:author="岩下" w:date="2015-10-15T15:38: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397" w:author="岩下" w:date="2015-10-15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398" w:author="岩下" w:date="2015-10-15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0ADEB3CE" w14:textId="77777777"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399" w:author="岩下" w:date="2015-10-15T11:33:00Z"/>
          <w:rFonts w:ascii="ＭＳ Ｐゴシック" w:eastAsia="ＭＳ Ｐゴシック" w:hAnsi="ＭＳ Ｐゴシック"/>
          <w:i/>
          <w:szCs w:val="20"/>
        </w:rPr>
      </w:pPr>
      <w:ins w:id="5400" w:author="岩下" w:date="2015-10-15T11:33: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class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_Ref305766893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401" w:author="岩下" w:date="2015-10-15T11:33: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3.9</w:t>
      </w:r>
      <w:ins w:id="5402" w:author="岩下" w:date="2015-10-15T11:33: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4E0F7C2D" w14:textId="5BB59ED1" w:rsidR="00AA494D" w:rsidRPr="003C315A" w:rsidRDefault="00AA494D" w:rsidP="00AA494D">
      <w:pPr>
        <w:pBdr>
          <w:top w:val="single" w:sz="4" w:space="1" w:color="auto"/>
          <w:left w:val="single" w:sz="4" w:space="0" w:color="auto"/>
          <w:bottom w:val="single" w:sz="4" w:space="1" w:color="auto"/>
          <w:right w:val="single" w:sz="4" w:space="0" w:color="auto"/>
        </w:pBdr>
        <w:ind w:firstLineChars="100" w:firstLine="210"/>
        <w:rPr>
          <w:ins w:id="5403" w:author="岩下" w:date="2015-10-14T07:15:00Z"/>
          <w:rFonts w:ascii="ＭＳ Ｐゴシック" w:eastAsia="ＭＳ Ｐゴシック" w:hAnsi="ＭＳ Ｐゴシック"/>
          <w:szCs w:val="20"/>
        </w:rPr>
      </w:pPr>
      <w:ins w:id="5404" w:author="岩下" w:date="2015-10-15T11:33: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classTemplate</w:t>
        </w:r>
        <w:r w:rsidRPr="003C315A">
          <w:rPr>
            <w:rFonts w:ascii="ＭＳ Ｐゴシック" w:eastAsia="ＭＳ Ｐゴシック" w:hAnsi="ＭＳ Ｐゴシック"/>
            <w:szCs w:val="20"/>
          </w:rPr>
          <w:t>&gt;</w:t>
        </w:r>
      </w:ins>
    </w:p>
    <w:p w14:paraId="46745944" w14:textId="77777777" w:rsidR="008B629A" w:rsidRDefault="008B629A" w:rsidP="008B629A">
      <w:pPr>
        <w:rPr>
          <w:ins w:id="5405" w:author="岩下" w:date="2015-10-14T07:15:00Z"/>
          <w:rFonts w:ascii="ＭＳ Ｐゴシック" w:eastAsia="ＭＳ Ｐゴシック" w:hAnsi="ＭＳ Ｐゴシック"/>
        </w:rPr>
      </w:pPr>
      <w:ins w:id="5406" w:author="岩下" w:date="2015-10-14T07:1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7891665C" w14:textId="77777777" w:rsidR="008B629A" w:rsidRDefault="008B629A" w:rsidP="008B629A">
      <w:pPr>
        <w:ind w:firstLineChars="100" w:firstLine="210"/>
        <w:rPr>
          <w:ins w:id="5407" w:author="岩下" w:date="2015-10-14T07:15:00Z"/>
          <w:rFonts w:ascii="ＭＳ Ｐゴシック" w:eastAsia="ＭＳ Ｐゴシック" w:hAnsi="ＭＳ Ｐゴシック"/>
        </w:rPr>
      </w:pPr>
    </w:p>
    <w:p w14:paraId="7D10BD65" w14:textId="77777777" w:rsidR="008B629A" w:rsidRDefault="008B629A" w:rsidP="008B629A">
      <w:pPr>
        <w:ind w:firstLineChars="100" w:firstLine="210"/>
        <w:rPr>
          <w:ins w:id="5408" w:author="岩下" w:date="2015-10-14T07:15:00Z"/>
        </w:rPr>
      </w:pPr>
      <w:ins w:id="5409" w:author="岩下" w:date="2015-10-14T07:15:00Z">
        <w:r>
          <w:rPr>
            <w:rFonts w:hint="eastAsia"/>
          </w:rPr>
          <w:t>以下の子要素をもつ。</w:t>
        </w:r>
      </w:ins>
    </w:p>
    <w:p w14:paraId="54931530" w14:textId="0EB226DF" w:rsidR="00285CC6" w:rsidRDefault="00285CC6" w:rsidP="00285CC6">
      <w:pPr>
        <w:pStyle w:val="ae"/>
        <w:numPr>
          <w:ilvl w:val="0"/>
          <w:numId w:val="57"/>
        </w:numPr>
        <w:ind w:leftChars="0"/>
        <w:rPr>
          <w:ins w:id="5410" w:author="岩下" w:date="2015-10-14T15:07:00Z"/>
        </w:rPr>
      </w:pPr>
      <w:ins w:id="5411" w:author="岩下" w:date="2015-10-14T15:07:00Z">
        <w:r>
          <w:t>symbols</w:t>
        </w:r>
        <w:r>
          <w:rPr>
            <w:rFonts w:hint="eastAsia"/>
          </w:rPr>
          <w:t>要素</w:t>
        </w:r>
      </w:ins>
      <w:ins w:id="5412" w:author="岩下" w:date="2015-10-15T11:18:00Z">
        <w:r w:rsidR="00AA494D">
          <w:rPr>
            <w:rFonts w:hint="eastAsia"/>
          </w:rPr>
          <w:t xml:space="preserve">　—　</w:t>
        </w:r>
      </w:ins>
      <w:ins w:id="5413" w:author="岩下" w:date="2015-10-14T15:07:00Z">
        <w:r>
          <w:rPr>
            <w:rFonts w:hint="eastAsia"/>
          </w:rPr>
          <w:t>型仮引数に関する</w:t>
        </w:r>
        <w:r>
          <w:t>id</w:t>
        </w:r>
        <w:r>
          <w:rPr>
            <w:rFonts w:hint="eastAsia"/>
          </w:rPr>
          <w:t>要素を子要素として持つ。</w:t>
        </w:r>
      </w:ins>
    </w:p>
    <w:p w14:paraId="29A0A77C" w14:textId="60E07730" w:rsidR="00285CC6" w:rsidRDefault="00F31FF0" w:rsidP="00285CC6">
      <w:pPr>
        <w:pStyle w:val="ae"/>
        <w:numPr>
          <w:ilvl w:val="0"/>
          <w:numId w:val="57"/>
        </w:numPr>
        <w:ind w:leftChars="0"/>
        <w:rPr>
          <w:ins w:id="5414" w:author="岩下" w:date="2015-10-14T15:07:00Z"/>
        </w:rPr>
      </w:pPr>
      <w:ins w:id="5415" w:author="岩下" w:date="2015-10-15T15:41:00Z">
        <w:r>
          <w:t>typeP</w:t>
        </w:r>
      </w:ins>
      <w:ins w:id="5416" w:author="岩下" w:date="2015-10-14T15:07:00Z">
        <w:r w:rsidR="00285CC6">
          <w:t>arams</w:t>
        </w:r>
        <w:r w:rsidR="00285CC6">
          <w:rPr>
            <w:rFonts w:hint="eastAsia"/>
          </w:rPr>
          <w:t>要素</w:t>
        </w:r>
      </w:ins>
      <w:ins w:id="5417" w:author="岩下" w:date="2015-10-15T11:19:00Z">
        <w:r w:rsidR="00AA494D">
          <w:rPr>
            <w:rFonts w:hint="eastAsia"/>
          </w:rPr>
          <w:t xml:space="preserve">　—　子要素として</w:t>
        </w:r>
        <w:r w:rsidR="00AA494D">
          <w:t>typeName</w:t>
        </w:r>
      </w:ins>
      <w:ins w:id="5418" w:author="岩下" w:date="2015-10-15T11:20:00Z">
        <w:r w:rsidR="00AA494D">
          <w:rPr>
            <w:rFonts w:hint="eastAsia"/>
          </w:rPr>
          <w:t>要素</w:t>
        </w:r>
      </w:ins>
      <w:ins w:id="5419" w:author="岩下" w:date="2015-10-15T15:43:00Z">
        <w:r>
          <w:rPr>
            <w:rFonts w:hint="eastAsia"/>
          </w:rPr>
          <w:t>の</w:t>
        </w:r>
      </w:ins>
      <w:ins w:id="5420" w:author="岩下" w:date="2015-10-15T15:44:00Z">
        <w:r>
          <w:rPr>
            <w:rFonts w:hint="eastAsia"/>
          </w:rPr>
          <w:t>並び</w:t>
        </w:r>
      </w:ins>
      <w:ins w:id="5421" w:author="岩下" w:date="2015-10-15T15:41:00Z">
        <w:r>
          <w:rPr>
            <w:rFonts w:hint="eastAsia"/>
          </w:rPr>
          <w:t>を持つ。</w:t>
        </w:r>
      </w:ins>
    </w:p>
    <w:p w14:paraId="1345F9BF" w14:textId="37D8D2BC" w:rsidR="00285CC6" w:rsidRPr="005B12A8" w:rsidRDefault="00AA494D" w:rsidP="00285CC6">
      <w:pPr>
        <w:pStyle w:val="ae"/>
        <w:numPr>
          <w:ilvl w:val="0"/>
          <w:numId w:val="57"/>
        </w:numPr>
        <w:ind w:leftChars="0"/>
        <w:rPr>
          <w:ins w:id="5422" w:author="岩下" w:date="2015-10-14T15:07:00Z"/>
        </w:rPr>
      </w:pPr>
      <w:ins w:id="5423" w:author="岩下" w:date="2015-10-15T11:36:00Z">
        <w:r>
          <w:t>structType</w:t>
        </w:r>
      </w:ins>
      <w:ins w:id="5424" w:author="岩下" w:date="2015-10-15T11:37:00Z">
        <w:r>
          <w:rPr>
            <w:rFonts w:hint="eastAsia"/>
          </w:rPr>
          <w:t>要素または</w:t>
        </w:r>
        <w:r>
          <w:t>class</w:t>
        </w:r>
      </w:ins>
      <w:ins w:id="5425" w:author="岩下" w:date="2015-10-14T15:07:00Z">
        <w:r w:rsidR="00285CC6">
          <w:rPr>
            <w:rFonts w:hint="eastAsia"/>
          </w:rPr>
          <w:t>要素</w:t>
        </w:r>
      </w:ins>
      <w:ins w:id="5426" w:author="岩下" w:date="2015-10-15T11:20:00Z">
        <w:r>
          <w:rPr>
            <w:rFonts w:hint="eastAsia"/>
          </w:rPr>
          <w:t xml:space="preserve">　—　</w:t>
        </w:r>
      </w:ins>
      <w:ins w:id="5427" w:author="岩下" w:date="2015-10-15T11:37:00Z">
        <w:r>
          <w:rPr>
            <w:rFonts w:hint="eastAsia"/>
          </w:rPr>
          <w:t>構造体またはクラス</w:t>
        </w:r>
      </w:ins>
      <w:ins w:id="5428" w:author="岩下" w:date="2015-10-15T11:20:00Z">
        <w:r>
          <w:rPr>
            <w:rFonts w:hint="eastAsia"/>
          </w:rPr>
          <w:t>の</w:t>
        </w:r>
      </w:ins>
      <w:ins w:id="5429" w:author="岩下" w:date="2015-10-14T15:07:00Z">
        <w:r w:rsidR="00285CC6">
          <w:rPr>
            <w:rFonts w:hint="eastAsia"/>
          </w:rPr>
          <w:t>定義</w:t>
        </w:r>
      </w:ins>
    </w:p>
    <w:p w14:paraId="2781FF45" w14:textId="77777777" w:rsidR="008B629A" w:rsidRDefault="008B629A" w:rsidP="008B629A">
      <w:pPr>
        <w:ind w:firstLineChars="100" w:firstLine="210"/>
        <w:rPr>
          <w:ins w:id="5430" w:author="岩下" w:date="2015-10-14T07:15:00Z"/>
        </w:rPr>
      </w:pPr>
    </w:p>
    <w:p w14:paraId="412AC273" w14:textId="77777777" w:rsidR="008B629A" w:rsidRPr="003C315A" w:rsidRDefault="008B629A" w:rsidP="008B629A">
      <w:pPr>
        <w:tabs>
          <w:tab w:val="left" w:pos="1590"/>
        </w:tabs>
        <w:rPr>
          <w:ins w:id="5431" w:author="岩下" w:date="2015-10-14T07:15:00Z"/>
          <w:rFonts w:asciiTheme="majorEastAsia" w:eastAsiaTheme="majorEastAsia" w:hAnsiTheme="majorEastAsia"/>
        </w:rPr>
      </w:pPr>
      <w:ins w:id="5432" w:author="岩下" w:date="2015-10-14T07:15:00Z">
        <w:r w:rsidRPr="003C315A">
          <w:rPr>
            <w:rFonts w:asciiTheme="majorEastAsia" w:eastAsiaTheme="majorEastAsia" w:hAnsiTheme="majorEastAsia"/>
          </w:rPr>
          <w:t>例</w:t>
        </w:r>
        <w:r w:rsidRPr="003C315A">
          <w:rPr>
            <w:rFonts w:asciiTheme="majorEastAsia" w:eastAsiaTheme="majorEastAsia" w:hAnsiTheme="majorEastAsia" w:hint="eastAsia"/>
          </w:rPr>
          <w:t>:</w:t>
        </w:r>
      </w:ins>
    </w:p>
    <w:p w14:paraId="20727B17" w14:textId="77777777" w:rsidR="008B629A" w:rsidRDefault="008B629A" w:rsidP="008B629A">
      <w:pPr>
        <w:rPr>
          <w:ins w:id="5433" w:author="岩下" w:date="2015-10-14T07:15:00Z"/>
        </w:rPr>
      </w:pPr>
      <w:ins w:id="5434" w:author="岩下" w:date="2015-10-14T07:15:00Z">
        <w:r>
          <w:rPr>
            <w:rFonts w:hint="eastAsia"/>
          </w:rPr>
          <w:t xml:space="preserve">　以下のプログラムは、</w:t>
        </w:r>
      </w:ins>
    </w:p>
    <w:p w14:paraId="62E8D581" w14:textId="041E7A56"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435" w:author="岩下" w:date="2015-10-14T07:15:00Z"/>
          <w:rFonts w:ascii="ＭＳ Ｐゴシック" w:eastAsia="ＭＳ Ｐゴシック" w:hAnsi="ＭＳ Ｐゴシック"/>
          <w:sz w:val="20"/>
          <w:szCs w:val="20"/>
        </w:rPr>
      </w:pPr>
      <w:ins w:id="5436" w:author="岩下" w:date="2015-10-14T07:15:00Z">
        <w:r>
          <w:rPr>
            <w:rFonts w:ascii="ＭＳ Ｐゴシック" w:eastAsia="ＭＳ Ｐゴシック" w:hAnsi="ＭＳ Ｐゴシック" w:hint="eastAsia"/>
            <w:sz w:val="20"/>
            <w:szCs w:val="20"/>
          </w:rPr>
          <w:t>template &lt;</w:t>
        </w:r>
      </w:ins>
      <w:ins w:id="5437" w:author="岩下" w:date="2015-10-14T15:17:00Z">
        <w:r w:rsidR="00285CC6">
          <w:rPr>
            <w:rFonts w:ascii="ＭＳ Ｐゴシック" w:eastAsia="ＭＳ Ｐゴシック" w:hAnsi="ＭＳ Ｐゴシック"/>
            <w:sz w:val="20"/>
            <w:szCs w:val="20"/>
          </w:rPr>
          <w:t>typename</w:t>
        </w:r>
      </w:ins>
      <w:ins w:id="5438" w:author="岩下" w:date="2015-10-14T07:15:00Z">
        <w:r>
          <w:rPr>
            <w:rFonts w:ascii="ＭＳ Ｐゴシック" w:eastAsia="ＭＳ Ｐゴシック" w:hAnsi="ＭＳ Ｐゴシック" w:hint="eastAsia"/>
            <w:sz w:val="20"/>
            <w:szCs w:val="20"/>
          </w:rPr>
          <w:t xml:space="preserve"> T&gt;</w:t>
        </w:r>
      </w:ins>
    </w:p>
    <w:p w14:paraId="303D9D96" w14:textId="58A9EE71" w:rsidR="008B629A" w:rsidRDefault="008B629A" w:rsidP="00B41E54">
      <w:pPr>
        <w:pBdr>
          <w:top w:val="single" w:sz="4" w:space="1" w:color="auto"/>
          <w:left w:val="single" w:sz="4" w:space="0" w:color="auto"/>
          <w:bottom w:val="single" w:sz="4" w:space="1" w:color="auto"/>
          <w:right w:val="single" w:sz="4" w:space="0" w:color="auto"/>
        </w:pBdr>
        <w:ind w:firstLineChars="100" w:firstLine="200"/>
        <w:rPr>
          <w:ins w:id="5439" w:author="岩下" w:date="2015-10-14T07:15:00Z"/>
          <w:rFonts w:ascii="ＭＳ Ｐゴシック" w:eastAsia="ＭＳ Ｐゴシック" w:hAnsi="ＭＳ Ｐゴシック"/>
          <w:sz w:val="20"/>
          <w:szCs w:val="20"/>
        </w:rPr>
      </w:pPr>
      <w:ins w:id="5440" w:author="岩下" w:date="2015-10-14T07:15:00Z">
        <w:r>
          <w:rPr>
            <w:rFonts w:ascii="ＭＳ Ｐゴシック" w:eastAsia="ＭＳ Ｐゴシック" w:hAnsi="ＭＳ Ｐゴシック"/>
            <w:sz w:val="20"/>
            <w:szCs w:val="20"/>
          </w:rPr>
          <w:t>struct pair { T val1, val2;</w:t>
        </w:r>
      </w:ins>
      <w:ins w:id="5441" w:author="岩下" w:date="2015-10-14T14:03:00Z">
        <w:r w:rsidR="00B41E54">
          <w:rPr>
            <w:rFonts w:ascii="ＭＳ Ｐゴシック" w:eastAsia="ＭＳ Ｐゴシック" w:hAnsi="ＭＳ Ｐゴシック"/>
            <w:sz w:val="20"/>
            <w:szCs w:val="20"/>
          </w:rPr>
          <w:t xml:space="preserve"> </w:t>
        </w:r>
      </w:ins>
      <w:ins w:id="5442" w:author="岩下" w:date="2015-10-14T07:15:00Z">
        <w:r>
          <w:rPr>
            <w:rFonts w:ascii="ＭＳ Ｐゴシック" w:eastAsia="ＭＳ Ｐゴシック" w:hAnsi="ＭＳ Ｐゴシック"/>
            <w:sz w:val="20"/>
            <w:szCs w:val="20"/>
          </w:rPr>
          <w:t>};</w:t>
        </w:r>
      </w:ins>
    </w:p>
    <w:p w14:paraId="46D355EA" w14:textId="77777777" w:rsidR="008B629A" w:rsidRPr="003C315A" w:rsidRDefault="008B629A" w:rsidP="008B629A">
      <w:pPr>
        <w:rPr>
          <w:ins w:id="5443" w:author="岩下" w:date="2015-10-14T07:15:00Z"/>
          <w:rFonts w:ascii="ＭＳ Ｐゴシック" w:eastAsia="ＭＳ Ｐゴシック" w:hAnsi="ＭＳ Ｐゴシック"/>
          <w:sz w:val="20"/>
          <w:szCs w:val="20"/>
        </w:rPr>
      </w:pPr>
      <w:ins w:id="5444" w:author="岩下" w:date="2015-10-14T07:15:00Z">
        <w:r>
          <w:rPr>
            <w:rFonts w:hint="eastAsia"/>
          </w:rPr>
          <w:t>以下のように表現される。</w:t>
        </w:r>
      </w:ins>
    </w:p>
    <w:p w14:paraId="3493C45B" w14:textId="4975F319"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445" w:author="岩下" w:date="2015-10-14T07:15:00Z"/>
          <w:rFonts w:ascii="ＭＳ Ｐゴシック" w:eastAsia="ＭＳ Ｐゴシック" w:hAnsi="ＭＳ Ｐゴシック"/>
          <w:sz w:val="20"/>
          <w:szCs w:val="20"/>
        </w:rPr>
      </w:pPr>
      <w:ins w:id="5446" w:author="岩下" w:date="2015-10-14T07:15:00Z">
        <w:r>
          <w:rPr>
            <w:rFonts w:ascii="ＭＳ Ｐゴシック" w:eastAsia="ＭＳ Ｐゴシック" w:hAnsi="ＭＳ Ｐゴシック"/>
            <w:sz w:val="20"/>
            <w:szCs w:val="20"/>
          </w:rPr>
          <w:t>&lt;</w:t>
        </w:r>
      </w:ins>
      <w:ins w:id="5447" w:author="岩下" w:date="2015-10-15T11:28:00Z">
        <w:r w:rsidR="00AA494D">
          <w:rPr>
            <w:rFonts w:ascii="ＭＳ Ｐゴシック" w:eastAsia="ＭＳ Ｐゴシック" w:hAnsi="ＭＳ Ｐゴシック"/>
            <w:sz w:val="20"/>
            <w:szCs w:val="20"/>
          </w:rPr>
          <w:t>struct</w:t>
        </w:r>
      </w:ins>
      <w:ins w:id="5448" w:author="岩下" w:date="2015-10-14T07:15:00Z">
        <w:r>
          <w:rPr>
            <w:rFonts w:ascii="ＭＳ Ｐゴシック" w:eastAsia="ＭＳ Ｐゴシック" w:hAnsi="ＭＳ Ｐゴシック"/>
            <w:sz w:val="20"/>
            <w:szCs w:val="20"/>
          </w:rPr>
          <w:t>Template&gt;</w:t>
        </w:r>
      </w:ins>
    </w:p>
    <w:p w14:paraId="5922775C"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449" w:author="岩下" w:date="2015-10-14T15:08:00Z"/>
          <w:rFonts w:ascii="ＭＳ Ｐゴシック" w:eastAsia="ＭＳ Ｐゴシック" w:hAnsi="ＭＳ Ｐゴシック"/>
          <w:szCs w:val="20"/>
        </w:rPr>
      </w:pPr>
      <w:ins w:id="5450" w:author="岩下" w:date="2015-10-14T15:08:00Z">
        <w:r>
          <w:rPr>
            <w:rFonts w:ascii="ＭＳ Ｐゴシック" w:eastAsia="ＭＳ Ｐゴシック" w:hAnsi="ＭＳ Ｐゴシック"/>
            <w:szCs w:val="20"/>
          </w:rPr>
          <w:t xml:space="preserve">  &lt;symbols&gt;</w:t>
        </w:r>
      </w:ins>
    </w:p>
    <w:p w14:paraId="1A49E229" w14:textId="026F31F8"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451" w:author="岩下" w:date="2015-10-14T15:08:00Z"/>
          <w:rFonts w:ascii="ＭＳ Ｐゴシック" w:eastAsia="ＭＳ Ｐゴシック" w:hAnsi="ＭＳ Ｐゴシック"/>
          <w:szCs w:val="20"/>
        </w:rPr>
      </w:pPr>
      <w:ins w:id="5452" w:author="岩下" w:date="2015-10-14T15:08:00Z">
        <w:r>
          <w:rPr>
            <w:rFonts w:ascii="ＭＳ Ｐゴシック" w:eastAsia="ＭＳ Ｐゴシック" w:hAnsi="ＭＳ Ｐゴシック"/>
            <w:szCs w:val="20"/>
          </w:rPr>
          <w:t xml:space="preserve">    &lt;id type=”</w:t>
        </w:r>
      </w:ins>
      <w:ins w:id="5453" w:author="岩下" w:date="2015-10-14T15:09:00Z">
        <w:r>
          <w:rPr>
            <w:rFonts w:ascii="ＭＳ Ｐゴシック" w:eastAsia="ＭＳ Ｐゴシック" w:hAnsi="ＭＳ Ｐゴシック"/>
            <w:szCs w:val="20"/>
          </w:rPr>
          <w:t>S</w:t>
        </w:r>
      </w:ins>
      <w:ins w:id="5454" w:author="岩下" w:date="2015-10-14T15:08:00Z">
        <w:r>
          <w:rPr>
            <w:rFonts w:ascii="ＭＳ Ｐゴシック" w:eastAsia="ＭＳ Ｐゴシック" w:hAnsi="ＭＳ Ｐゴシック"/>
            <w:szCs w:val="20"/>
          </w:rPr>
          <w:t>0” sclass=”</w:t>
        </w:r>
      </w:ins>
      <w:ins w:id="5455" w:author="岩下" w:date="2015-10-15T11:25:00Z">
        <w:r w:rsidR="00AA494D">
          <w:rPr>
            <w:rFonts w:ascii="ＭＳ Ｐゴシック" w:eastAsia="ＭＳ Ｐゴシック" w:hAnsi="ＭＳ Ｐゴシック"/>
            <w:szCs w:val="20"/>
          </w:rPr>
          <w:t>template_param</w:t>
        </w:r>
      </w:ins>
      <w:ins w:id="5456" w:author="岩下" w:date="2015-10-14T15:08:00Z">
        <w:r>
          <w:rPr>
            <w:rFonts w:ascii="ＭＳ Ｐゴシック" w:eastAsia="ＭＳ Ｐゴシック" w:hAnsi="ＭＳ Ｐゴシック"/>
            <w:szCs w:val="20"/>
          </w:rPr>
          <w:t>”&gt;</w:t>
        </w:r>
      </w:ins>
    </w:p>
    <w:p w14:paraId="1F75FB4A"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457" w:author="岩下" w:date="2015-10-14T15:08:00Z"/>
          <w:rFonts w:ascii="ＭＳ Ｐゴシック" w:eastAsia="ＭＳ Ｐゴシック" w:hAnsi="ＭＳ Ｐゴシック"/>
          <w:szCs w:val="20"/>
        </w:rPr>
      </w:pPr>
      <w:ins w:id="5458" w:author="岩下" w:date="2015-10-14T15:08:00Z">
        <w:r>
          <w:rPr>
            <w:rFonts w:ascii="ＭＳ Ｐゴシック" w:eastAsia="ＭＳ Ｐゴシック" w:hAnsi="ＭＳ Ｐゴシック"/>
            <w:szCs w:val="20"/>
          </w:rPr>
          <w:t xml:space="preserve">      &lt;name&gt;T&lt;/name&gt;</w:t>
        </w:r>
      </w:ins>
    </w:p>
    <w:p w14:paraId="0C3608CC"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459" w:author="岩下" w:date="2015-10-14T15:08:00Z"/>
          <w:rFonts w:ascii="ＭＳ Ｐゴシック" w:eastAsia="ＭＳ Ｐゴシック" w:hAnsi="ＭＳ Ｐゴシック"/>
          <w:szCs w:val="20"/>
        </w:rPr>
      </w:pPr>
      <w:ins w:id="5460" w:author="岩下" w:date="2015-10-14T15:08:00Z">
        <w:r>
          <w:rPr>
            <w:rFonts w:ascii="ＭＳ Ｐゴシック" w:eastAsia="ＭＳ Ｐゴシック" w:hAnsi="ＭＳ Ｐゴシック"/>
            <w:szCs w:val="20"/>
          </w:rPr>
          <w:t xml:space="preserve">    &lt;/id&gt;</w:t>
        </w:r>
      </w:ins>
    </w:p>
    <w:p w14:paraId="0FFC3575" w14:textId="77777777" w:rsidR="00285CC6" w:rsidRDefault="00285CC6" w:rsidP="00285CC6">
      <w:pPr>
        <w:pBdr>
          <w:top w:val="single" w:sz="4" w:space="1" w:color="auto"/>
          <w:left w:val="single" w:sz="4" w:space="0" w:color="auto"/>
          <w:bottom w:val="single" w:sz="4" w:space="1" w:color="auto"/>
          <w:right w:val="single" w:sz="4" w:space="0" w:color="auto"/>
        </w:pBdr>
        <w:ind w:firstLineChars="100" w:firstLine="210"/>
        <w:rPr>
          <w:ins w:id="5461" w:author="岩下" w:date="2015-10-14T15:08:00Z"/>
          <w:rFonts w:ascii="ＭＳ Ｐゴシック" w:eastAsia="ＭＳ Ｐゴシック" w:hAnsi="ＭＳ Ｐゴシック"/>
          <w:szCs w:val="20"/>
        </w:rPr>
      </w:pPr>
      <w:ins w:id="5462" w:author="岩下" w:date="2015-10-14T15:08:00Z">
        <w:r>
          <w:rPr>
            <w:rFonts w:ascii="ＭＳ Ｐゴシック" w:eastAsia="ＭＳ Ｐゴシック" w:hAnsi="ＭＳ Ｐゴシック"/>
            <w:szCs w:val="20"/>
          </w:rPr>
          <w:t xml:space="preserve">  &lt;/symbols&gt;</w:t>
        </w:r>
      </w:ins>
    </w:p>
    <w:p w14:paraId="38E75CA9" w14:textId="559B8D2B" w:rsidR="00AA494D" w:rsidRDefault="00285CC6" w:rsidP="00285CC6">
      <w:pPr>
        <w:pBdr>
          <w:top w:val="single" w:sz="4" w:space="1" w:color="auto"/>
          <w:left w:val="single" w:sz="4" w:space="0" w:color="auto"/>
          <w:bottom w:val="single" w:sz="4" w:space="1" w:color="auto"/>
          <w:right w:val="single" w:sz="4" w:space="0" w:color="auto"/>
        </w:pBdr>
        <w:ind w:firstLineChars="100" w:firstLine="210"/>
        <w:rPr>
          <w:ins w:id="5463" w:author="岩下" w:date="2015-10-15T11:21:00Z"/>
          <w:rFonts w:ascii="ＭＳ Ｐゴシック" w:eastAsia="ＭＳ Ｐゴシック" w:hAnsi="ＭＳ Ｐゴシック"/>
          <w:szCs w:val="20"/>
        </w:rPr>
      </w:pPr>
      <w:ins w:id="5464" w:author="岩下" w:date="2015-10-14T15:09:00Z">
        <w:r>
          <w:rPr>
            <w:rFonts w:ascii="ＭＳ Ｐゴシック" w:eastAsia="ＭＳ Ｐゴシック" w:hAnsi="ＭＳ Ｐゴシック"/>
            <w:szCs w:val="20"/>
          </w:rPr>
          <w:t xml:space="preserve">  &lt;</w:t>
        </w:r>
      </w:ins>
      <w:ins w:id="5465" w:author="岩下" w:date="2015-10-15T15:39:00Z">
        <w:r w:rsidR="00F31FF0">
          <w:rPr>
            <w:rFonts w:ascii="ＭＳ Ｐゴシック" w:eastAsia="ＭＳ Ｐゴシック" w:hAnsi="ＭＳ Ｐゴシック"/>
            <w:szCs w:val="20"/>
          </w:rPr>
          <w:t>typeParams</w:t>
        </w:r>
      </w:ins>
      <w:ins w:id="5466" w:author="岩下" w:date="2015-10-14T15:09:00Z">
        <w:r>
          <w:rPr>
            <w:rFonts w:ascii="ＭＳ Ｐゴシック" w:eastAsia="ＭＳ Ｐゴシック" w:hAnsi="ＭＳ Ｐゴシック"/>
            <w:szCs w:val="20"/>
          </w:rPr>
          <w:t>&gt;</w:t>
        </w:r>
      </w:ins>
    </w:p>
    <w:p w14:paraId="38BF6E67" w14:textId="77777777" w:rsidR="00AA494D" w:rsidRDefault="00AA494D" w:rsidP="00285CC6">
      <w:pPr>
        <w:pBdr>
          <w:top w:val="single" w:sz="4" w:space="1" w:color="auto"/>
          <w:left w:val="single" w:sz="4" w:space="0" w:color="auto"/>
          <w:bottom w:val="single" w:sz="4" w:space="1" w:color="auto"/>
          <w:right w:val="single" w:sz="4" w:space="0" w:color="auto"/>
        </w:pBdr>
        <w:ind w:firstLineChars="100" w:firstLine="210"/>
        <w:rPr>
          <w:ins w:id="5467" w:author="岩下" w:date="2015-10-15T11:21:00Z"/>
          <w:rFonts w:ascii="ＭＳ Ｐゴシック" w:eastAsia="ＭＳ Ｐゴシック" w:hAnsi="ＭＳ Ｐゴシック"/>
          <w:szCs w:val="20"/>
        </w:rPr>
      </w:pPr>
      <w:ins w:id="5468" w:author="岩下" w:date="2015-10-15T11:21:00Z">
        <w:r>
          <w:rPr>
            <w:rFonts w:ascii="ＭＳ Ｐゴシック" w:eastAsia="ＭＳ Ｐゴシック" w:hAnsi="ＭＳ Ｐゴシック"/>
            <w:szCs w:val="20"/>
          </w:rPr>
          <w:t xml:space="preserve">    &lt;typeName ref=”</w:t>
        </w:r>
      </w:ins>
      <w:ins w:id="5469" w:author="岩下" w:date="2015-10-14T15:09:00Z">
        <w:r w:rsidR="00285CC6">
          <w:rPr>
            <w:rFonts w:ascii="ＭＳ Ｐゴシック" w:eastAsia="ＭＳ Ｐゴシック" w:hAnsi="ＭＳ Ｐゴシック"/>
            <w:szCs w:val="20"/>
          </w:rPr>
          <w:t>S0</w:t>
        </w:r>
      </w:ins>
      <w:ins w:id="5470" w:author="岩下" w:date="2015-10-15T11:21:00Z">
        <w:r>
          <w:rPr>
            <w:rFonts w:ascii="ＭＳ Ｐゴシック" w:eastAsia="ＭＳ Ｐゴシック" w:hAnsi="ＭＳ Ｐゴシック"/>
            <w:szCs w:val="20"/>
          </w:rPr>
          <w:t>”&gt;</w:t>
        </w:r>
      </w:ins>
    </w:p>
    <w:p w14:paraId="3C47842B" w14:textId="5905C775" w:rsidR="00285CC6" w:rsidRDefault="00AA494D" w:rsidP="00285CC6">
      <w:pPr>
        <w:pBdr>
          <w:top w:val="single" w:sz="4" w:space="1" w:color="auto"/>
          <w:left w:val="single" w:sz="4" w:space="0" w:color="auto"/>
          <w:bottom w:val="single" w:sz="4" w:space="1" w:color="auto"/>
          <w:right w:val="single" w:sz="4" w:space="0" w:color="auto"/>
        </w:pBdr>
        <w:ind w:firstLineChars="100" w:firstLine="210"/>
        <w:rPr>
          <w:ins w:id="5471" w:author="岩下" w:date="2015-10-14T15:09:00Z"/>
          <w:rFonts w:ascii="ＭＳ Ｐゴシック" w:eastAsia="ＭＳ Ｐゴシック" w:hAnsi="ＭＳ Ｐゴシック"/>
          <w:szCs w:val="20"/>
        </w:rPr>
      </w:pPr>
      <w:ins w:id="5472" w:author="岩下" w:date="2015-10-15T11:21:00Z">
        <w:r>
          <w:rPr>
            <w:rFonts w:ascii="ＭＳ Ｐゴシック" w:eastAsia="ＭＳ Ｐゴシック" w:hAnsi="ＭＳ Ｐゴシック"/>
            <w:szCs w:val="20"/>
          </w:rPr>
          <w:t xml:space="preserve">  </w:t>
        </w:r>
      </w:ins>
      <w:ins w:id="5473" w:author="岩下" w:date="2015-10-14T15:09:00Z">
        <w:r w:rsidR="00285CC6">
          <w:rPr>
            <w:rFonts w:ascii="ＭＳ Ｐゴシック" w:eastAsia="ＭＳ Ｐゴシック" w:hAnsi="ＭＳ Ｐゴシック"/>
            <w:szCs w:val="20"/>
          </w:rPr>
          <w:t>&lt;/</w:t>
        </w:r>
      </w:ins>
      <w:ins w:id="5474" w:author="岩下" w:date="2015-10-15T15:39:00Z">
        <w:r w:rsidR="00F31FF0">
          <w:rPr>
            <w:rFonts w:ascii="ＭＳ Ｐゴシック" w:eastAsia="ＭＳ Ｐゴシック" w:hAnsi="ＭＳ Ｐゴシック"/>
            <w:szCs w:val="20"/>
          </w:rPr>
          <w:t>typeParams</w:t>
        </w:r>
      </w:ins>
      <w:ins w:id="5475" w:author="岩下" w:date="2015-10-14T15:09:00Z">
        <w:r w:rsidR="00285CC6">
          <w:rPr>
            <w:rFonts w:ascii="ＭＳ Ｐゴシック" w:eastAsia="ＭＳ Ｐゴシック" w:hAnsi="ＭＳ Ｐゴシック"/>
            <w:szCs w:val="20"/>
          </w:rPr>
          <w:t>&gt;</w:t>
        </w:r>
      </w:ins>
    </w:p>
    <w:p w14:paraId="7DCF3FFB" w14:textId="123DD84F" w:rsidR="008B629A" w:rsidRDefault="008B629A" w:rsidP="008B629A">
      <w:pPr>
        <w:pBdr>
          <w:top w:val="single" w:sz="4" w:space="1" w:color="auto"/>
          <w:left w:val="single" w:sz="4" w:space="0" w:color="auto"/>
          <w:bottom w:val="single" w:sz="4" w:space="1" w:color="auto"/>
          <w:right w:val="single" w:sz="4" w:space="0" w:color="auto"/>
        </w:pBdr>
        <w:ind w:firstLineChars="100" w:firstLine="200"/>
        <w:rPr>
          <w:ins w:id="5476" w:author="岩下" w:date="2015-10-14T07:15:00Z"/>
          <w:rFonts w:ascii="ＭＳ Ｐゴシック" w:eastAsia="ＭＳ Ｐゴシック" w:hAnsi="ＭＳ Ｐゴシック"/>
          <w:sz w:val="20"/>
          <w:szCs w:val="20"/>
        </w:rPr>
      </w:pPr>
      <w:ins w:id="5477" w:author="岩下" w:date="2015-10-14T07:15:00Z">
        <w:r>
          <w:rPr>
            <w:rFonts w:ascii="ＭＳ Ｐゴシック" w:eastAsia="ＭＳ Ｐゴシック" w:hAnsi="ＭＳ Ｐゴシック"/>
            <w:sz w:val="20"/>
            <w:szCs w:val="20"/>
          </w:rPr>
          <w:t xml:space="preserve">  &lt;struct</w:t>
        </w:r>
      </w:ins>
      <w:ins w:id="5478" w:author="岩下" w:date="2015-10-15T11:27:00Z">
        <w:r w:rsidR="00AA494D">
          <w:rPr>
            <w:rFonts w:ascii="ＭＳ Ｐゴシック" w:eastAsia="ＭＳ Ｐゴシック" w:hAnsi="ＭＳ Ｐゴシック"/>
            <w:sz w:val="20"/>
            <w:szCs w:val="20"/>
          </w:rPr>
          <w:t>Type</w:t>
        </w:r>
      </w:ins>
      <w:ins w:id="5479" w:author="岩下" w:date="2015-10-14T07:15:00Z">
        <w:r>
          <w:rPr>
            <w:rFonts w:ascii="ＭＳ Ｐゴシック" w:eastAsia="ＭＳ Ｐゴシック" w:hAnsi="ＭＳ Ｐゴシック"/>
            <w:sz w:val="20"/>
            <w:szCs w:val="20"/>
          </w:rPr>
          <w:t xml:space="preserve"> type="S1"&gt;</w:t>
        </w:r>
      </w:ins>
    </w:p>
    <w:p w14:paraId="12D66D6F"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80" w:author="岩下" w:date="2015-10-14T07:15:00Z"/>
          <w:rFonts w:ascii="ＭＳ Ｐゴシック" w:eastAsia="ＭＳ Ｐゴシック" w:hAnsi="ＭＳ Ｐゴシック"/>
          <w:szCs w:val="20"/>
        </w:rPr>
      </w:pPr>
      <w:ins w:id="5481" w:author="岩下" w:date="2015-10-14T07:15:00Z">
        <w:r>
          <w:rPr>
            <w:rFonts w:ascii="ＭＳ Ｐゴシック" w:eastAsia="ＭＳ Ｐゴシック" w:hAnsi="ＭＳ Ｐゴシック"/>
            <w:szCs w:val="20"/>
          </w:rPr>
          <w:t xml:space="preserve">    &lt;symbols&gt;</w:t>
        </w:r>
      </w:ins>
    </w:p>
    <w:p w14:paraId="4730E88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82" w:author="岩下" w:date="2015-10-14T07:15:00Z"/>
          <w:rFonts w:ascii="ＭＳ Ｐゴシック" w:eastAsia="ＭＳ Ｐゴシック" w:hAnsi="ＭＳ Ｐゴシック"/>
          <w:szCs w:val="20"/>
        </w:rPr>
      </w:pPr>
      <w:ins w:id="5483" w:author="岩下" w:date="2015-10-14T07:15:00Z">
        <w:r>
          <w:rPr>
            <w:rFonts w:ascii="ＭＳ Ｐゴシック" w:eastAsia="ＭＳ Ｐゴシック" w:hAnsi="ＭＳ Ｐゴシック"/>
            <w:szCs w:val="20"/>
          </w:rPr>
          <w:t xml:space="preserve">      &lt;id type="S0"&gt;</w:t>
        </w:r>
      </w:ins>
    </w:p>
    <w:p w14:paraId="3A548B0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84" w:author="岩下" w:date="2015-10-14T07:15:00Z"/>
          <w:rFonts w:ascii="ＭＳ Ｐゴシック" w:eastAsia="ＭＳ Ｐゴシック" w:hAnsi="ＭＳ Ｐゴシック"/>
          <w:szCs w:val="20"/>
        </w:rPr>
      </w:pPr>
      <w:ins w:id="5485" w:author="岩下" w:date="2015-10-14T07:15:00Z">
        <w:r>
          <w:rPr>
            <w:rFonts w:ascii="ＭＳ Ｐゴシック" w:eastAsia="ＭＳ Ｐゴシック" w:hAnsi="ＭＳ Ｐゴシック"/>
            <w:szCs w:val="20"/>
          </w:rPr>
          <w:t xml:space="preserve">        &lt;name&gt;val1&lt;/name&gt;</w:t>
        </w:r>
      </w:ins>
    </w:p>
    <w:p w14:paraId="5865A604"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86" w:author="岩下" w:date="2015-10-14T07:15:00Z"/>
          <w:rFonts w:ascii="ＭＳ Ｐゴシック" w:eastAsia="ＭＳ Ｐゴシック" w:hAnsi="ＭＳ Ｐゴシック"/>
          <w:szCs w:val="20"/>
        </w:rPr>
      </w:pPr>
      <w:ins w:id="5487" w:author="岩下" w:date="2015-10-14T07:15:00Z">
        <w:r>
          <w:rPr>
            <w:rFonts w:ascii="ＭＳ Ｐゴシック" w:eastAsia="ＭＳ Ｐゴシック" w:hAnsi="ＭＳ Ｐゴシック"/>
            <w:szCs w:val="20"/>
          </w:rPr>
          <w:t xml:space="preserve">      &lt;/id&gt;</w:t>
        </w:r>
      </w:ins>
    </w:p>
    <w:p w14:paraId="4E9EBC92"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88" w:author="岩下" w:date="2015-10-14T07:15:00Z"/>
          <w:rFonts w:ascii="ＭＳ Ｐゴシック" w:eastAsia="ＭＳ Ｐゴシック" w:hAnsi="ＭＳ Ｐゴシック"/>
          <w:szCs w:val="20"/>
        </w:rPr>
      </w:pPr>
      <w:ins w:id="5489" w:author="岩下" w:date="2015-10-14T07:15:00Z">
        <w:r>
          <w:rPr>
            <w:rFonts w:ascii="ＭＳ Ｐゴシック" w:eastAsia="ＭＳ Ｐゴシック" w:hAnsi="ＭＳ Ｐゴシック"/>
            <w:szCs w:val="20"/>
          </w:rPr>
          <w:t xml:space="preserve">      &lt;id type="S0"&gt;</w:t>
        </w:r>
      </w:ins>
    </w:p>
    <w:p w14:paraId="3AB51411"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90" w:author="岩下" w:date="2015-10-14T07:15:00Z"/>
          <w:rFonts w:ascii="ＭＳ Ｐゴシック" w:eastAsia="ＭＳ Ｐゴシック" w:hAnsi="ＭＳ Ｐゴシック"/>
          <w:szCs w:val="20"/>
        </w:rPr>
      </w:pPr>
      <w:ins w:id="5491" w:author="岩下" w:date="2015-10-14T07:15:00Z">
        <w:r>
          <w:rPr>
            <w:rFonts w:ascii="ＭＳ Ｐゴシック" w:eastAsia="ＭＳ Ｐゴシック" w:hAnsi="ＭＳ Ｐゴシック"/>
            <w:szCs w:val="20"/>
          </w:rPr>
          <w:t xml:space="preserve">        &lt;name&gt;val2&lt;/name&gt;</w:t>
        </w:r>
      </w:ins>
    </w:p>
    <w:p w14:paraId="4FCFA0A6"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92" w:author="岩下" w:date="2015-10-14T07:15:00Z"/>
          <w:rFonts w:ascii="ＭＳ Ｐゴシック" w:eastAsia="ＭＳ Ｐゴシック" w:hAnsi="ＭＳ Ｐゴシック"/>
          <w:szCs w:val="20"/>
        </w:rPr>
      </w:pPr>
      <w:ins w:id="5493" w:author="岩下" w:date="2015-10-14T07:15:00Z">
        <w:r>
          <w:rPr>
            <w:rFonts w:ascii="ＭＳ Ｐゴシック" w:eastAsia="ＭＳ Ｐゴシック" w:hAnsi="ＭＳ Ｐゴシック"/>
            <w:szCs w:val="20"/>
          </w:rPr>
          <w:t xml:space="preserve">      &lt;/id&gt;</w:t>
        </w:r>
      </w:ins>
    </w:p>
    <w:p w14:paraId="6B52DD4A"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94" w:author="岩下" w:date="2015-10-14T07:15:00Z"/>
          <w:rFonts w:ascii="ＭＳ Ｐゴシック" w:eastAsia="ＭＳ Ｐゴシック" w:hAnsi="ＭＳ Ｐゴシック"/>
          <w:szCs w:val="20"/>
        </w:rPr>
      </w:pPr>
      <w:ins w:id="5495" w:author="岩下" w:date="2015-10-14T07:15:00Z">
        <w:r>
          <w:rPr>
            <w:rFonts w:ascii="ＭＳ Ｐゴシック" w:eastAsia="ＭＳ Ｐゴシック" w:hAnsi="ＭＳ Ｐゴシック"/>
            <w:szCs w:val="20"/>
          </w:rPr>
          <w:t xml:space="preserve">    &lt;/symbols&gt;</w:t>
        </w:r>
      </w:ins>
    </w:p>
    <w:p w14:paraId="650049AE" w14:textId="76CFC6A2"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496" w:author="岩下" w:date="2015-10-14T19:29:00Z"/>
          <w:rFonts w:ascii="ＭＳ Ｐゴシック" w:eastAsia="ＭＳ Ｐゴシック" w:hAnsi="ＭＳ Ｐゴシック"/>
          <w:szCs w:val="20"/>
        </w:rPr>
      </w:pPr>
      <w:ins w:id="5497" w:author="岩下" w:date="2015-10-14T07:15:00Z">
        <w:r>
          <w:rPr>
            <w:rFonts w:ascii="ＭＳ Ｐゴシック" w:eastAsia="ＭＳ Ｐゴシック" w:hAnsi="ＭＳ Ｐゴシック"/>
            <w:szCs w:val="20"/>
          </w:rPr>
          <w:t xml:space="preserve">  &lt;/</w:t>
        </w:r>
      </w:ins>
      <w:ins w:id="5498" w:author="岩下" w:date="2015-10-15T11:29:00Z">
        <w:r w:rsidR="00AA494D">
          <w:rPr>
            <w:rFonts w:ascii="ＭＳ Ｐゴシック" w:eastAsia="ＭＳ Ｐゴシック" w:hAnsi="ＭＳ Ｐゴシック"/>
            <w:szCs w:val="20"/>
          </w:rPr>
          <w:t>structType</w:t>
        </w:r>
      </w:ins>
      <w:ins w:id="5499" w:author="岩下" w:date="2015-10-14T07:15:00Z">
        <w:r>
          <w:rPr>
            <w:rFonts w:ascii="ＭＳ Ｐゴシック" w:eastAsia="ＭＳ Ｐゴシック" w:hAnsi="ＭＳ Ｐゴシック"/>
            <w:szCs w:val="20"/>
          </w:rPr>
          <w:t>&gt;</w:t>
        </w:r>
      </w:ins>
    </w:p>
    <w:p w14:paraId="0B972531" w14:textId="69AD7DA9" w:rsidR="003A7C69" w:rsidRDefault="003A7C69" w:rsidP="008B629A">
      <w:pPr>
        <w:pBdr>
          <w:top w:val="single" w:sz="4" w:space="1" w:color="auto"/>
          <w:left w:val="single" w:sz="4" w:space="0" w:color="auto"/>
          <w:bottom w:val="single" w:sz="4" w:space="1" w:color="auto"/>
          <w:right w:val="single" w:sz="4" w:space="0" w:color="auto"/>
        </w:pBdr>
        <w:ind w:firstLineChars="100" w:firstLine="210"/>
        <w:rPr>
          <w:ins w:id="5500" w:author="岩下" w:date="2015-10-14T07:15:00Z"/>
          <w:rFonts w:ascii="ＭＳ Ｐゴシック" w:eastAsia="ＭＳ Ｐゴシック" w:hAnsi="ＭＳ Ｐゴシック"/>
          <w:szCs w:val="20"/>
        </w:rPr>
      </w:pPr>
      <w:ins w:id="5501" w:author="岩下" w:date="2015-10-14T19:29:00Z">
        <w:r>
          <w:rPr>
            <w:rFonts w:ascii="ＭＳ Ｐゴシック" w:eastAsia="ＭＳ Ｐゴシック" w:hAnsi="ＭＳ Ｐゴシック"/>
            <w:szCs w:val="20"/>
          </w:rPr>
          <w:t>&lt;/</w:t>
        </w:r>
      </w:ins>
      <w:ins w:id="5502" w:author="岩下" w:date="2015-10-15T11:29:00Z">
        <w:r w:rsidR="00AA494D">
          <w:rPr>
            <w:rFonts w:ascii="ＭＳ Ｐゴシック" w:eastAsia="ＭＳ Ｐゴシック" w:hAnsi="ＭＳ Ｐゴシック"/>
            <w:szCs w:val="20"/>
          </w:rPr>
          <w:t>struct</w:t>
        </w:r>
      </w:ins>
      <w:ins w:id="5503" w:author="岩下" w:date="2015-10-14T19:29:00Z">
        <w:r>
          <w:rPr>
            <w:rFonts w:ascii="ＭＳ Ｐゴシック" w:eastAsia="ＭＳ Ｐゴシック" w:hAnsi="ＭＳ Ｐゴシック"/>
            <w:szCs w:val="20"/>
          </w:rPr>
          <w:t>Template&gt;</w:t>
        </w:r>
      </w:ins>
    </w:p>
    <w:p w14:paraId="64442B39" w14:textId="52A143E5" w:rsidR="00285CC6" w:rsidRDefault="00285CC6" w:rsidP="00285CC6">
      <w:pPr>
        <w:rPr>
          <w:ins w:id="5504" w:author="岩下" w:date="2015-10-14T15:16:00Z"/>
        </w:rPr>
      </w:pPr>
      <w:ins w:id="5505" w:author="岩下" w:date="2015-10-14T15:16:00Z">
        <w:r>
          <w:rPr>
            <w:rFonts w:hint="eastAsia"/>
          </w:rPr>
          <w:t>ここで、データ型識別名</w:t>
        </w:r>
      </w:ins>
      <w:ins w:id="5506" w:author="岩下" w:date="2015-10-14T15:17:00Z">
        <w:r>
          <w:rPr>
            <w:rFonts w:asciiTheme="majorEastAsia" w:eastAsiaTheme="majorEastAsia" w:hAnsiTheme="majorEastAsia"/>
          </w:rPr>
          <w:t>S0</w:t>
        </w:r>
      </w:ins>
      <w:ins w:id="5507" w:author="岩下" w:date="2015-10-14T15:16:00Z">
        <w:r>
          <w:rPr>
            <w:rFonts w:hint="eastAsia"/>
          </w:rPr>
          <w:t>は</w:t>
        </w:r>
        <w:r>
          <w:t>typeTable</w:t>
        </w:r>
        <w:r>
          <w:rPr>
            <w:rFonts w:hint="eastAsia"/>
          </w:rPr>
          <w:t>の中で以下のように定義されている。</w:t>
        </w:r>
      </w:ins>
    </w:p>
    <w:p w14:paraId="263B0E43" w14:textId="784C738A" w:rsidR="00285CC6" w:rsidRPr="0022318E" w:rsidRDefault="00285CC6" w:rsidP="00285CC6">
      <w:pPr>
        <w:pBdr>
          <w:top w:val="single" w:sz="4" w:space="1" w:color="auto"/>
          <w:left w:val="single" w:sz="4" w:space="0" w:color="auto"/>
          <w:bottom w:val="single" w:sz="4" w:space="1" w:color="auto"/>
          <w:right w:val="single" w:sz="4" w:space="0" w:color="auto"/>
        </w:pBdr>
        <w:ind w:firstLineChars="100" w:firstLine="200"/>
        <w:rPr>
          <w:ins w:id="5508" w:author="岩下" w:date="2015-10-14T15:16:00Z"/>
          <w:rFonts w:ascii="ＭＳ Ｐゴシック" w:eastAsia="ＭＳ Ｐゴシック" w:hAnsi="ＭＳ Ｐゴシック"/>
          <w:sz w:val="20"/>
          <w:szCs w:val="20"/>
        </w:rPr>
      </w:pPr>
      <w:ins w:id="5509" w:author="岩下" w:date="2015-10-14T15:16: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ins>
      <w:ins w:id="5510" w:author="岩下" w:date="2015-10-14T15:17:00Z">
        <w:r>
          <w:rPr>
            <w:rFonts w:ascii="ＭＳ Ｐゴシック" w:eastAsia="ＭＳ Ｐゴシック" w:hAnsi="ＭＳ Ｐゴシック"/>
            <w:sz w:val="20"/>
            <w:szCs w:val="20"/>
          </w:rPr>
          <w:t>S</w:t>
        </w:r>
      </w:ins>
      <w:ins w:id="5511" w:author="岩下" w:date="2015-10-14T15:16:00Z">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name=”any_typename”</w:t>
        </w:r>
      </w:ins>
      <w:ins w:id="5512" w:author="岩下" w:date="2015-10-14T15:17:00Z">
        <w:r>
          <w:rPr>
            <w:rFonts w:ascii="ＭＳ Ｐゴシック" w:eastAsia="ＭＳ Ｐゴシック" w:hAnsi="ＭＳ Ｐゴシック"/>
            <w:sz w:val="20"/>
            <w:szCs w:val="20"/>
          </w:rPr>
          <w:t>/</w:t>
        </w:r>
      </w:ins>
      <w:ins w:id="5513" w:author="岩下" w:date="2015-10-14T15:16:00Z">
        <w:r w:rsidRPr="0022318E">
          <w:rPr>
            <w:rFonts w:ascii="ＭＳ Ｐゴシック" w:eastAsia="ＭＳ Ｐゴシック" w:hAnsi="ＭＳ Ｐゴシック"/>
            <w:sz w:val="20"/>
            <w:szCs w:val="20"/>
          </w:rPr>
          <w:t>&gt;</w:t>
        </w:r>
      </w:ins>
    </w:p>
    <w:p w14:paraId="57178455" w14:textId="77777777" w:rsidR="008B629A" w:rsidRDefault="008B629A" w:rsidP="008B629A">
      <w:pPr>
        <w:rPr>
          <w:ins w:id="5514" w:author="岩下" w:date="2015-10-14T07:15:00Z"/>
        </w:rPr>
      </w:pPr>
    </w:p>
    <w:p w14:paraId="3C3C8ED7" w14:textId="77777777" w:rsidR="008B629A" w:rsidRDefault="008B629A" w:rsidP="008B629A">
      <w:pPr>
        <w:pStyle w:val="2"/>
        <w:rPr>
          <w:ins w:id="5515" w:author="岩下" w:date="2015-10-14T07:15:00Z"/>
        </w:rPr>
      </w:pPr>
      <w:bookmarkStart w:id="5516" w:name="_Ref305947695"/>
      <w:bookmarkStart w:id="5517" w:name="_Toc306557478"/>
      <w:ins w:id="5518" w:author="岩下" w:date="2015-10-14T07:15:00Z">
        <w:r>
          <w:t>functionTemplate</w:t>
        </w:r>
        <w:r>
          <w:rPr>
            <w:rFonts w:hint="eastAsia"/>
          </w:rPr>
          <w:t>要素</w:t>
        </w:r>
        <w:bookmarkEnd w:id="5516"/>
        <w:bookmarkEnd w:id="5517"/>
      </w:ins>
    </w:p>
    <w:p w14:paraId="7A409F66" w14:textId="7FE2E2C0" w:rsidR="008B629A" w:rsidRDefault="00B41E54" w:rsidP="008B629A">
      <w:pPr>
        <w:ind w:firstLineChars="100" w:firstLine="210"/>
        <w:rPr>
          <w:ins w:id="5519" w:author="岩下" w:date="2015-10-14T07:15:00Z"/>
        </w:rPr>
      </w:pPr>
      <w:ins w:id="5520" w:author="岩下" w:date="2015-10-14T13:48:00Z">
        <w:r>
          <w:rPr>
            <w:rFonts w:hint="eastAsia"/>
          </w:rPr>
          <w:t>関数、メンバ関数、演算子オーバーロード、および、ユーザ定義リテラルのテンプレートを表現する。</w:t>
        </w:r>
      </w:ins>
      <w:ins w:id="5521" w:author="岩下" w:date="2015-10-14T07:15:00Z">
        <w:r w:rsidR="008B629A">
          <w:t>globalDeclaration</w:t>
        </w:r>
        <w:r w:rsidR="008B629A">
          <w:rPr>
            <w:rFonts w:hint="eastAsia"/>
          </w:rPr>
          <w:t>要素（</w:t>
        </w:r>
        <w:r w:rsidR="008B629A">
          <w:fldChar w:fldCharType="begin"/>
        </w:r>
        <w:r w:rsidR="008B629A">
          <w:instrText xml:space="preserve"> REF </w:instrText>
        </w:r>
        <w:r w:rsidR="008B629A">
          <w:rPr>
            <w:rFonts w:hint="eastAsia"/>
          </w:rPr>
          <w:instrText>_Ref305785901 \n \h</w:instrText>
        </w:r>
        <w:r w:rsidR="008B629A">
          <w:instrText xml:space="preserve"> </w:instrText>
        </w:r>
      </w:ins>
      <w:ins w:id="5522" w:author="岩下" w:date="2015-10-14T07:15:00Z">
        <w:r w:rsidR="008B629A">
          <w:fldChar w:fldCharType="separate"/>
        </w:r>
      </w:ins>
      <w:r w:rsidR="006A16F7">
        <w:t>5.1</w:t>
      </w:r>
      <w:ins w:id="5523" w:author="岩下" w:date="2015-10-14T07:15:00Z">
        <w:r w:rsidR="008B629A">
          <w:fldChar w:fldCharType="end"/>
        </w:r>
        <w:r w:rsidR="008B629A">
          <w:rPr>
            <w:rFonts w:hint="eastAsia"/>
          </w:rPr>
          <w:t>節）と</w:t>
        </w:r>
        <w:r w:rsidR="008B629A">
          <w:t>declaration</w:t>
        </w:r>
        <w:r w:rsidR="008B629A">
          <w:rPr>
            <w:rFonts w:hint="eastAsia"/>
          </w:rPr>
          <w:t>要素（</w:t>
        </w:r>
        <w:r w:rsidR="008B629A">
          <w:fldChar w:fldCharType="begin"/>
        </w:r>
        <w:r w:rsidR="008B629A">
          <w:instrText xml:space="preserve"> REF </w:instrText>
        </w:r>
        <w:r w:rsidR="008B629A">
          <w:rPr>
            <w:rFonts w:hint="eastAsia"/>
          </w:rPr>
          <w:instrText>_Ref305768981 \n \h</w:instrText>
        </w:r>
        <w:r w:rsidR="008B629A">
          <w:instrText xml:space="preserve"> </w:instrText>
        </w:r>
      </w:ins>
      <w:ins w:id="5524" w:author="岩下" w:date="2015-10-14T07:15:00Z">
        <w:r w:rsidR="008B629A">
          <w:fldChar w:fldCharType="separate"/>
        </w:r>
      </w:ins>
      <w:r w:rsidR="006A16F7">
        <w:t>5.2</w:t>
      </w:r>
      <w:ins w:id="5525" w:author="岩下" w:date="2015-10-14T07:15:00Z">
        <w:r w:rsidR="008B629A">
          <w:fldChar w:fldCharType="end"/>
        </w:r>
        <w:r w:rsidR="008B629A">
          <w:rPr>
            <w:rFonts w:hint="eastAsia"/>
          </w:rPr>
          <w:t>節）の子要素。</w:t>
        </w:r>
      </w:ins>
    </w:p>
    <w:p w14:paraId="1C300F55"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526" w:author="岩下" w:date="2015-10-14T07:15:00Z"/>
          <w:rFonts w:ascii="ＭＳ Ｐゴシック" w:eastAsia="ＭＳ Ｐゴシック" w:hAnsi="ＭＳ Ｐゴシック"/>
          <w:szCs w:val="20"/>
        </w:rPr>
      </w:pPr>
      <w:ins w:id="5527" w:author="岩下" w:date="2015-10-14T07:15:00Z">
        <w:r>
          <w:rPr>
            <w:rFonts w:ascii="ＭＳ Ｐゴシック" w:eastAsia="ＭＳ Ｐゴシック" w:hAnsi="ＭＳ Ｐゴシック"/>
            <w:szCs w:val="20"/>
          </w:rPr>
          <w:t>&lt;functionTemplate</w:t>
        </w:r>
        <w:r w:rsidRPr="003C315A">
          <w:rPr>
            <w:rFonts w:ascii="ＭＳ Ｐゴシック" w:eastAsia="ＭＳ Ｐゴシック" w:hAnsi="ＭＳ Ｐゴシック"/>
            <w:szCs w:val="20"/>
          </w:rPr>
          <w:t>&gt;</w:t>
        </w:r>
      </w:ins>
    </w:p>
    <w:p w14:paraId="6D78255F" w14:textId="77777777" w:rsidR="00285CC6" w:rsidRPr="00B14A7B" w:rsidRDefault="00285CC6" w:rsidP="00285CC6">
      <w:pPr>
        <w:pBdr>
          <w:top w:val="single" w:sz="4" w:space="1" w:color="auto"/>
          <w:left w:val="single" w:sz="4" w:space="0" w:color="auto"/>
          <w:bottom w:val="single" w:sz="4" w:space="1" w:color="auto"/>
          <w:right w:val="single" w:sz="4" w:space="0" w:color="auto"/>
        </w:pBdr>
        <w:ind w:firstLineChars="100" w:firstLine="210"/>
        <w:rPr>
          <w:ins w:id="5528" w:author="岩下" w:date="2015-10-14T14:48:00Z"/>
          <w:rFonts w:ascii="ＭＳ Ｐゴシック" w:eastAsia="ＭＳ Ｐゴシック" w:hAnsi="ＭＳ Ｐゴシック"/>
          <w:i/>
          <w:szCs w:val="20"/>
        </w:rPr>
      </w:pPr>
      <w:ins w:id="5529" w:author="岩下" w:date="2015-10-14T14:4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530" w:author="岩下" w:date="2015-10-14T14:4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531" w:author="岩下" w:date="2015-10-14T14:4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3BC99092"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532" w:author="岩下" w:date="2015-10-15T15:38:00Z"/>
          <w:rFonts w:ascii="ＭＳ Ｐゴシック" w:eastAsia="ＭＳ Ｐゴシック" w:hAnsi="ＭＳ Ｐゴシック"/>
          <w:szCs w:val="20"/>
        </w:rPr>
      </w:pPr>
      <w:ins w:id="5533" w:author="岩下" w:date="2015-10-15T15:38: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534" w:author="岩下" w:date="2015-10-15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535" w:author="岩下" w:date="2015-10-15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264FE15B"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536" w:author="岩下" w:date="2015-10-14T07:15:00Z"/>
          <w:rFonts w:ascii="ＭＳ Ｐゴシック" w:eastAsia="ＭＳ Ｐゴシック" w:hAnsi="ＭＳ Ｐゴシック"/>
          <w:i/>
          <w:szCs w:val="20"/>
        </w:rPr>
      </w:pPr>
      <w:ins w:id="5537" w:author="岩下" w:date="2015-10-14T07:15:00Z">
        <w:r w:rsidRPr="003C315A">
          <w:rPr>
            <w:rFonts w:ascii="ＭＳ Ｐゴシック" w:eastAsia="ＭＳ Ｐゴシック" w:hAnsi="ＭＳ Ｐゴシック"/>
            <w:szCs w:val="20"/>
          </w:rPr>
          <w:t xml:space="preserve">  </w:t>
        </w:r>
        <w:r>
          <w:rPr>
            <w:rFonts w:ascii="ＭＳ Ｐゴシック" w:eastAsia="ＭＳ Ｐゴシック" w:hAnsi="ＭＳ Ｐゴシック"/>
            <w:szCs w:val="20"/>
          </w:rPr>
          <w:t>functionDefinition</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_Ref305786676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538" w:author="岩下" w:date="2015-10-14T07:15: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5.3</w:t>
      </w:r>
      <w:ins w:id="5539" w:author="岩下" w:date="2015-10-14T07:15: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61851C73" w14:textId="77777777" w:rsidR="008B629A" w:rsidRPr="003C315A" w:rsidRDefault="008B629A" w:rsidP="008B629A">
      <w:pPr>
        <w:pBdr>
          <w:top w:val="single" w:sz="4" w:space="1" w:color="auto"/>
          <w:left w:val="single" w:sz="4" w:space="0" w:color="auto"/>
          <w:bottom w:val="single" w:sz="4" w:space="1" w:color="auto"/>
          <w:right w:val="single" w:sz="4" w:space="0" w:color="auto"/>
        </w:pBdr>
        <w:ind w:firstLineChars="100" w:firstLine="210"/>
        <w:rPr>
          <w:ins w:id="5540" w:author="岩下" w:date="2015-10-14T07:15:00Z"/>
          <w:rFonts w:ascii="ＭＳ Ｐゴシック" w:eastAsia="ＭＳ Ｐゴシック" w:hAnsi="ＭＳ Ｐゴシック"/>
          <w:szCs w:val="20"/>
        </w:rPr>
      </w:pPr>
      <w:ins w:id="5541" w:author="岩下" w:date="2015-10-14T07:15:00Z">
        <w:r w:rsidRPr="003C315A">
          <w:rPr>
            <w:rFonts w:ascii="ＭＳ Ｐゴシック" w:eastAsia="ＭＳ Ｐゴシック" w:hAnsi="ＭＳ Ｐゴシック"/>
            <w:szCs w:val="20"/>
          </w:rPr>
          <w:t>&lt;/</w:t>
        </w:r>
        <w:r>
          <w:rPr>
            <w:rFonts w:ascii="ＭＳ Ｐゴシック" w:eastAsia="ＭＳ Ｐゴシック" w:hAnsi="ＭＳ Ｐゴシック"/>
            <w:szCs w:val="20"/>
          </w:rPr>
          <w:t>functionTemplate</w:t>
        </w:r>
        <w:r w:rsidRPr="003C315A">
          <w:rPr>
            <w:rFonts w:ascii="ＭＳ Ｐゴシック" w:eastAsia="ＭＳ Ｐゴシック" w:hAnsi="ＭＳ Ｐゴシック"/>
            <w:szCs w:val="20"/>
          </w:rPr>
          <w:t>&gt;</w:t>
        </w:r>
      </w:ins>
    </w:p>
    <w:p w14:paraId="4AA1510D" w14:textId="77777777" w:rsidR="008B629A" w:rsidRDefault="008B629A" w:rsidP="008B629A">
      <w:pPr>
        <w:rPr>
          <w:ins w:id="5542" w:author="岩下" w:date="2015-10-14T07:15:00Z"/>
          <w:rFonts w:ascii="ＭＳ Ｐゴシック" w:eastAsia="ＭＳ Ｐゴシック" w:hAnsi="ＭＳ Ｐゴシック"/>
        </w:rPr>
      </w:pPr>
      <w:ins w:id="5543" w:author="岩下" w:date="2015-10-14T07:15: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29AF416E" w14:textId="77777777" w:rsidR="008B629A" w:rsidRDefault="008B629A" w:rsidP="008B629A">
      <w:pPr>
        <w:ind w:firstLineChars="100" w:firstLine="210"/>
        <w:rPr>
          <w:ins w:id="5544" w:author="岩下" w:date="2015-10-14T07:15:00Z"/>
          <w:rFonts w:ascii="ＭＳ Ｐゴシック" w:eastAsia="ＭＳ Ｐゴシック" w:hAnsi="ＭＳ Ｐゴシック"/>
        </w:rPr>
      </w:pPr>
    </w:p>
    <w:p w14:paraId="2382D7E5" w14:textId="77777777" w:rsidR="00285CC6" w:rsidRDefault="00285CC6" w:rsidP="00216153">
      <w:pPr>
        <w:ind w:firstLineChars="100" w:firstLine="210"/>
        <w:rPr>
          <w:ins w:id="5545" w:author="岩下" w:date="2015-10-14T14:49:00Z"/>
        </w:rPr>
      </w:pPr>
      <w:ins w:id="5546" w:author="岩下" w:date="2015-10-14T14:49:00Z">
        <w:r>
          <w:rPr>
            <w:rFonts w:hint="eastAsia"/>
          </w:rPr>
          <w:t>以下の子要素をもつ。</w:t>
        </w:r>
      </w:ins>
    </w:p>
    <w:p w14:paraId="525555C8" w14:textId="77777777" w:rsidR="00AA494D" w:rsidRDefault="00AA494D" w:rsidP="00AA494D">
      <w:pPr>
        <w:pStyle w:val="ae"/>
        <w:numPr>
          <w:ilvl w:val="0"/>
          <w:numId w:val="57"/>
        </w:numPr>
        <w:ind w:leftChars="0"/>
        <w:rPr>
          <w:ins w:id="5547" w:author="岩下" w:date="2015-10-15T11:36:00Z"/>
        </w:rPr>
      </w:pPr>
      <w:ins w:id="5548" w:author="岩下" w:date="2015-10-15T11:36:00Z">
        <w:r>
          <w:t>symbols</w:t>
        </w:r>
        <w:r>
          <w:rPr>
            <w:rFonts w:hint="eastAsia"/>
          </w:rPr>
          <w:t>要素　—　型仮引数に関する</w:t>
        </w:r>
        <w:r>
          <w:t>id</w:t>
        </w:r>
        <w:r>
          <w:rPr>
            <w:rFonts w:hint="eastAsia"/>
          </w:rPr>
          <w:t>要素を子要素として持つ。</w:t>
        </w:r>
      </w:ins>
    </w:p>
    <w:p w14:paraId="2EC8BEE3" w14:textId="0425805E" w:rsidR="00AA494D" w:rsidRDefault="00F31FF0" w:rsidP="00AA494D">
      <w:pPr>
        <w:pStyle w:val="ae"/>
        <w:numPr>
          <w:ilvl w:val="0"/>
          <w:numId w:val="57"/>
        </w:numPr>
        <w:ind w:leftChars="0"/>
        <w:rPr>
          <w:ins w:id="5549" w:author="岩下" w:date="2015-10-15T11:36:00Z"/>
        </w:rPr>
      </w:pPr>
      <w:ins w:id="5550" w:author="岩下" w:date="2015-10-15T15:40:00Z">
        <w:r>
          <w:t>typeParams</w:t>
        </w:r>
      </w:ins>
      <w:ins w:id="5551" w:author="岩下" w:date="2015-10-15T11:36:00Z">
        <w:r w:rsidR="00AA494D">
          <w:rPr>
            <w:rFonts w:hint="eastAsia"/>
          </w:rPr>
          <w:t>要素　—　子要素として</w:t>
        </w:r>
        <w:r w:rsidR="00AA494D">
          <w:t>typeName</w:t>
        </w:r>
        <w:r w:rsidR="00AA494D">
          <w:rPr>
            <w:rFonts w:hint="eastAsia"/>
          </w:rPr>
          <w:t>要素の並びを持つ。</w:t>
        </w:r>
      </w:ins>
    </w:p>
    <w:p w14:paraId="664FCD26" w14:textId="77777777" w:rsidR="00AA494D" w:rsidRPr="005B12A8" w:rsidRDefault="00AA494D" w:rsidP="00AA494D">
      <w:pPr>
        <w:pStyle w:val="ae"/>
        <w:numPr>
          <w:ilvl w:val="0"/>
          <w:numId w:val="57"/>
        </w:numPr>
        <w:ind w:leftChars="0"/>
        <w:rPr>
          <w:ins w:id="5552" w:author="岩下" w:date="2015-10-15T11:36:00Z"/>
        </w:rPr>
      </w:pPr>
      <w:ins w:id="5553" w:author="岩下" w:date="2015-10-15T11:36:00Z">
        <w:r>
          <w:t>functionDefinition</w:t>
        </w:r>
        <w:r>
          <w:rPr>
            <w:rFonts w:hint="eastAsia"/>
          </w:rPr>
          <w:t>要素　—　関数の定義</w:t>
        </w:r>
      </w:ins>
    </w:p>
    <w:p w14:paraId="04AE505E" w14:textId="77777777" w:rsidR="008B629A" w:rsidRDefault="008B629A" w:rsidP="008B629A">
      <w:pPr>
        <w:ind w:firstLineChars="100" w:firstLine="210"/>
        <w:rPr>
          <w:ins w:id="5554" w:author="岩下" w:date="2015-10-14T07:15:00Z"/>
        </w:rPr>
      </w:pPr>
    </w:p>
    <w:p w14:paraId="2E4DE16B" w14:textId="0930F296" w:rsidR="008B629A" w:rsidRPr="00F60B09" w:rsidRDefault="00B41E54" w:rsidP="008B629A">
      <w:pPr>
        <w:rPr>
          <w:ins w:id="5555" w:author="岩下" w:date="2015-10-14T07:15:00Z"/>
          <w:rFonts w:asciiTheme="majorEastAsia" w:eastAsiaTheme="majorEastAsia" w:hAnsiTheme="majorEastAsia"/>
        </w:rPr>
      </w:pPr>
      <w:ins w:id="5556" w:author="岩下" w:date="2015-10-14T13:56:00Z">
        <w:r>
          <w:rPr>
            <w:rFonts w:asciiTheme="majorEastAsia" w:eastAsiaTheme="majorEastAsia" w:hAnsiTheme="majorEastAsia" w:hint="eastAsia"/>
          </w:rPr>
          <w:t>例</w:t>
        </w:r>
      </w:ins>
      <w:ins w:id="5557" w:author="岩下" w:date="2015-10-14T07:15:00Z">
        <w:r w:rsidR="008B629A" w:rsidRPr="00F60B09">
          <w:rPr>
            <w:rFonts w:asciiTheme="majorEastAsia" w:eastAsiaTheme="majorEastAsia" w:hAnsiTheme="majorEastAsia" w:hint="eastAsia"/>
          </w:rPr>
          <w:t>：</w:t>
        </w:r>
      </w:ins>
    </w:p>
    <w:p w14:paraId="7CCD9358" w14:textId="785F8229" w:rsidR="008B629A" w:rsidRDefault="00B54803" w:rsidP="008B629A">
      <w:pPr>
        <w:ind w:firstLineChars="100" w:firstLine="210"/>
        <w:rPr>
          <w:ins w:id="5558" w:author="岩下" w:date="2015-10-14T13:58:00Z"/>
        </w:rPr>
      </w:pPr>
      <w:ins w:id="5559" w:author="岩下" w:date="2015-10-15T15:58:00Z">
        <w:r>
          <w:rPr>
            <w:rFonts w:hint="eastAsia"/>
          </w:rPr>
          <w:t>以下の</w:t>
        </w:r>
      </w:ins>
      <w:ins w:id="5560" w:author="岩下" w:date="2015-10-14T13:57:00Z">
        <w:r>
          <w:rPr>
            <w:rFonts w:hint="eastAsia"/>
          </w:rPr>
          <w:t>関数</w:t>
        </w:r>
        <w:r w:rsidR="00B41E54">
          <w:rPr>
            <w:rFonts w:hint="eastAsia"/>
          </w:rPr>
          <w:t>テンプレート</w:t>
        </w:r>
      </w:ins>
      <w:ins w:id="5561" w:author="岩下" w:date="2015-10-15T15:58:00Z">
        <w:r>
          <w:rPr>
            <w:rFonts w:hint="eastAsia"/>
          </w:rPr>
          <w:t>について、</w:t>
        </w:r>
      </w:ins>
    </w:p>
    <w:p w14:paraId="3BFCE83D" w14:textId="77777777" w:rsidR="00B41E54" w:rsidRDefault="00B41E54" w:rsidP="00B41E54">
      <w:pPr>
        <w:pBdr>
          <w:top w:val="single" w:sz="4" w:space="1" w:color="auto"/>
          <w:left w:val="single" w:sz="4" w:space="0" w:color="auto"/>
          <w:bottom w:val="single" w:sz="4" w:space="1" w:color="auto"/>
          <w:right w:val="single" w:sz="4" w:space="0" w:color="auto"/>
        </w:pBdr>
        <w:ind w:firstLineChars="100" w:firstLine="200"/>
        <w:rPr>
          <w:ins w:id="5562" w:author="岩下" w:date="2015-10-14T13:59:00Z"/>
          <w:rFonts w:ascii="ＭＳ Ｐゴシック" w:eastAsia="ＭＳ Ｐゴシック" w:hAnsi="ＭＳ Ｐゴシック"/>
          <w:sz w:val="20"/>
          <w:szCs w:val="20"/>
        </w:rPr>
      </w:pPr>
      <w:ins w:id="5563" w:author="岩下" w:date="2015-10-14T13:59:00Z">
        <w:r>
          <w:rPr>
            <w:rFonts w:ascii="ＭＳ Ｐゴシック" w:eastAsia="ＭＳ Ｐゴシック" w:hAnsi="ＭＳ Ｐゴシック" w:hint="eastAsia"/>
            <w:sz w:val="20"/>
            <w:szCs w:val="20"/>
          </w:rPr>
          <w:t>template &lt;class T&gt;</w:t>
        </w:r>
      </w:ins>
    </w:p>
    <w:p w14:paraId="306257E7" w14:textId="3CC608CE" w:rsidR="00B41E54" w:rsidRDefault="00B41E54" w:rsidP="00B41E54">
      <w:pPr>
        <w:pBdr>
          <w:top w:val="single" w:sz="4" w:space="1" w:color="auto"/>
          <w:left w:val="single" w:sz="4" w:space="0" w:color="auto"/>
          <w:bottom w:val="single" w:sz="4" w:space="1" w:color="auto"/>
          <w:right w:val="single" w:sz="4" w:space="0" w:color="auto"/>
        </w:pBdr>
        <w:ind w:firstLineChars="100" w:firstLine="200"/>
        <w:rPr>
          <w:ins w:id="5564" w:author="岩下" w:date="2015-10-14T13:59:00Z"/>
          <w:rFonts w:ascii="ＭＳ Ｐゴシック" w:eastAsia="ＭＳ Ｐゴシック" w:hAnsi="ＭＳ Ｐゴシック"/>
          <w:sz w:val="20"/>
          <w:szCs w:val="20"/>
        </w:rPr>
      </w:pPr>
      <w:ins w:id="5565" w:author="岩下" w:date="2015-10-14T13:59:00Z">
        <w:r>
          <w:rPr>
            <w:rFonts w:ascii="ＭＳ Ｐゴシック" w:eastAsia="ＭＳ Ｐゴシック" w:hAnsi="ＭＳ Ｐゴシック" w:hint="eastAsia"/>
            <w:sz w:val="20"/>
            <w:szCs w:val="20"/>
          </w:rPr>
          <w:t xml:space="preserve">T </w:t>
        </w:r>
      </w:ins>
      <w:ins w:id="5566" w:author="岩下" w:date="2015-10-14T14:00:00Z">
        <w:r>
          <w:rPr>
            <w:rFonts w:ascii="ＭＳ Ｐゴシック" w:eastAsia="ＭＳ Ｐゴシック" w:hAnsi="ＭＳ Ｐゴシック"/>
            <w:sz w:val="20"/>
            <w:szCs w:val="20"/>
          </w:rPr>
          <w:t>square(const T&amp; x) { return x * x; }</w:t>
        </w:r>
      </w:ins>
    </w:p>
    <w:p w14:paraId="24DDC124" w14:textId="2470E572" w:rsidR="00F31FF0" w:rsidRDefault="00F31FF0" w:rsidP="00F31FF0">
      <w:pPr>
        <w:rPr>
          <w:ins w:id="5567" w:author="岩下" w:date="2015-10-15T15:46:00Z"/>
        </w:rPr>
      </w:pPr>
      <w:ins w:id="5568" w:author="岩下" w:date="2015-10-15T15:47:00Z">
        <w:r>
          <w:rPr>
            <w:rFonts w:hint="eastAsia"/>
          </w:rPr>
          <w:t>型仮引数</w:t>
        </w:r>
      </w:ins>
      <w:ins w:id="5569" w:author="岩下" w:date="2015-10-15T15:48:00Z">
        <w:r>
          <w:rPr>
            <w:rFonts w:asciiTheme="majorEastAsia" w:eastAsiaTheme="majorEastAsia" w:hAnsiTheme="majorEastAsia" w:hint="eastAsia"/>
          </w:rPr>
          <w:t>T</w:t>
        </w:r>
        <w:r>
          <w:rPr>
            <w:rFonts w:hint="eastAsia"/>
          </w:rPr>
          <w:t>に対するデータ型識別名</w:t>
        </w:r>
      </w:ins>
      <w:ins w:id="5570" w:author="岩下" w:date="2015-10-15T15:46:00Z">
        <w:r w:rsidRPr="00216153">
          <w:rPr>
            <w:rFonts w:asciiTheme="majorEastAsia" w:eastAsiaTheme="majorEastAsia" w:hAnsiTheme="majorEastAsia"/>
          </w:rPr>
          <w:t>X</w:t>
        </w:r>
      </w:ins>
      <w:ins w:id="5571" w:author="岩下" w:date="2015-10-15T15:48:00Z">
        <w:r>
          <w:rPr>
            <w:rFonts w:asciiTheme="majorEastAsia" w:eastAsiaTheme="majorEastAsia" w:hAnsiTheme="majorEastAsia"/>
          </w:rPr>
          <w:t>0</w:t>
        </w:r>
      </w:ins>
      <w:ins w:id="5572" w:author="岩下" w:date="2015-10-15T15:49:00Z">
        <w:r>
          <w:rPr>
            <w:rFonts w:hint="eastAsia"/>
          </w:rPr>
          <w:t>と、</w:t>
        </w:r>
      </w:ins>
      <w:ins w:id="5573" w:author="岩下" w:date="2015-10-15T15:50:00Z">
        <w:r w:rsidR="00B54803">
          <w:rPr>
            <w:rFonts w:hint="eastAsia"/>
          </w:rPr>
          <w:t>仮引数</w:t>
        </w:r>
      </w:ins>
      <w:ins w:id="5574" w:author="岩下" w:date="2015-10-15T17:40:00Z">
        <w:r w:rsidR="00B43E92" w:rsidRPr="00B43E92">
          <w:rPr>
            <w:rFonts w:asciiTheme="majorEastAsia" w:eastAsiaTheme="majorEastAsia" w:hAnsiTheme="majorEastAsia"/>
          </w:rPr>
          <w:t>x</w:t>
        </w:r>
      </w:ins>
      <w:ins w:id="5575" w:author="岩下" w:date="2015-10-15T15:50:00Z">
        <w:r w:rsidR="00B54803">
          <w:rPr>
            <w:rFonts w:hint="eastAsia"/>
          </w:rPr>
          <w:t>の</w:t>
        </w:r>
      </w:ins>
      <w:ins w:id="5576" w:author="岩下" w:date="2015-10-15T15:49:00Z">
        <w:r w:rsidR="00B54803">
          <w:rPr>
            <w:rFonts w:hint="eastAsia"/>
          </w:rPr>
          <w:t>型</w:t>
        </w:r>
        <w:r w:rsidR="00B54803">
          <w:rPr>
            <w:rFonts w:ascii="ＭＳ Ｐゴシック" w:eastAsia="ＭＳ Ｐゴシック" w:hAnsi="ＭＳ Ｐゴシック"/>
            <w:sz w:val="20"/>
            <w:szCs w:val="20"/>
          </w:rPr>
          <w:t>const T&amp;</w:t>
        </w:r>
        <w:r w:rsidR="00B54803">
          <w:rPr>
            <w:rFonts w:hint="eastAsia"/>
          </w:rPr>
          <w:t>に</w:t>
        </w:r>
      </w:ins>
      <w:ins w:id="5577" w:author="岩下" w:date="2015-10-15T15:50:00Z">
        <w:r w:rsidR="00B54803">
          <w:rPr>
            <w:rFonts w:hint="eastAsia"/>
          </w:rPr>
          <w:t>対するデータ型識別名</w:t>
        </w:r>
      </w:ins>
      <w:ins w:id="5578" w:author="岩下" w:date="2015-10-15T15:51:00Z">
        <w:r w:rsidR="00B54803" w:rsidRPr="00216153">
          <w:rPr>
            <w:rFonts w:asciiTheme="majorEastAsia" w:eastAsiaTheme="majorEastAsia" w:hAnsiTheme="majorEastAsia"/>
          </w:rPr>
          <w:t>X</w:t>
        </w:r>
      </w:ins>
      <w:ins w:id="5579" w:author="岩下" w:date="2015-10-15T16:03:00Z">
        <w:r w:rsidR="00B54803">
          <w:rPr>
            <w:rFonts w:asciiTheme="majorEastAsia" w:eastAsiaTheme="majorEastAsia" w:hAnsiTheme="majorEastAsia"/>
          </w:rPr>
          <w:t>1</w:t>
        </w:r>
      </w:ins>
      <w:ins w:id="5580" w:author="岩下" w:date="2015-10-15T15:52:00Z">
        <w:r w:rsidR="00B54803">
          <w:rPr>
            <w:rFonts w:hint="eastAsia"/>
          </w:rPr>
          <w:t>は</w:t>
        </w:r>
      </w:ins>
      <w:ins w:id="5581" w:author="岩下" w:date="2015-10-15T15:50:00Z">
        <w:r w:rsidR="00B54803">
          <w:rPr>
            <w:rFonts w:hint="eastAsia"/>
          </w:rPr>
          <w:t>、</w:t>
        </w:r>
      </w:ins>
      <w:ins w:id="5582" w:author="岩下" w:date="2015-10-15T15:52:00Z">
        <w:r w:rsidR="00B54803">
          <w:t>typeTable</w:t>
        </w:r>
        <w:r w:rsidR="00B54803">
          <w:rPr>
            <w:rFonts w:hint="eastAsia"/>
          </w:rPr>
          <w:t>の中で</w:t>
        </w:r>
      </w:ins>
      <w:ins w:id="5583" w:author="岩下" w:date="2015-10-15T15:58:00Z">
        <w:r w:rsidR="00B54803">
          <w:rPr>
            <w:rFonts w:hint="eastAsia"/>
          </w:rPr>
          <w:t>以下のように</w:t>
        </w:r>
      </w:ins>
      <w:ins w:id="5584" w:author="岩下" w:date="2015-10-15T15:50:00Z">
        <w:r w:rsidR="00B54803">
          <w:rPr>
            <w:rFonts w:hint="eastAsia"/>
          </w:rPr>
          <w:t>定義される。</w:t>
        </w:r>
      </w:ins>
    </w:p>
    <w:p w14:paraId="6A474390" w14:textId="77777777" w:rsidR="00F31FF0" w:rsidRPr="0022318E" w:rsidRDefault="00F31FF0" w:rsidP="00F31FF0">
      <w:pPr>
        <w:pBdr>
          <w:top w:val="single" w:sz="4" w:space="1" w:color="auto"/>
          <w:left w:val="single" w:sz="4" w:space="0" w:color="auto"/>
          <w:bottom w:val="single" w:sz="4" w:space="1" w:color="auto"/>
          <w:right w:val="single" w:sz="4" w:space="0" w:color="auto"/>
        </w:pBdr>
        <w:ind w:firstLineChars="100" w:firstLine="200"/>
        <w:rPr>
          <w:ins w:id="5585" w:author="岩下" w:date="2015-10-15T15:46:00Z"/>
          <w:rFonts w:ascii="ＭＳ Ｐゴシック" w:eastAsia="ＭＳ Ｐゴシック" w:hAnsi="ＭＳ Ｐゴシック"/>
          <w:sz w:val="20"/>
          <w:szCs w:val="20"/>
        </w:rPr>
      </w:pPr>
      <w:ins w:id="5586" w:author="岩下" w:date="2015-10-15T15:46: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name=”any_class”/</w:t>
        </w:r>
        <w:r w:rsidRPr="0022318E">
          <w:rPr>
            <w:rFonts w:ascii="ＭＳ Ｐゴシック" w:eastAsia="ＭＳ Ｐゴシック" w:hAnsi="ＭＳ Ｐゴシック"/>
            <w:sz w:val="20"/>
            <w:szCs w:val="20"/>
          </w:rPr>
          <w:t>&gt;</w:t>
        </w:r>
      </w:ins>
    </w:p>
    <w:p w14:paraId="4AF7E213" w14:textId="427B9669" w:rsidR="00F31FF0" w:rsidRPr="00CD2773" w:rsidRDefault="00F31FF0" w:rsidP="00B54803">
      <w:pPr>
        <w:pBdr>
          <w:top w:val="single" w:sz="4" w:space="1" w:color="auto"/>
          <w:left w:val="single" w:sz="4" w:space="0" w:color="auto"/>
          <w:bottom w:val="single" w:sz="4" w:space="1" w:color="auto"/>
          <w:right w:val="single" w:sz="4" w:space="0" w:color="auto"/>
        </w:pBdr>
        <w:ind w:firstLineChars="100" w:firstLine="200"/>
        <w:rPr>
          <w:ins w:id="5587" w:author="岩下" w:date="2015-10-15T15:46:00Z"/>
          <w:rFonts w:ascii="ＭＳ Ｐゴシック" w:eastAsia="ＭＳ Ｐゴシック" w:hAnsi="ＭＳ Ｐゴシック"/>
          <w:sz w:val="20"/>
          <w:szCs w:val="20"/>
        </w:rPr>
      </w:pPr>
      <w:ins w:id="5588" w:author="岩下" w:date="2015-10-15T15:46:00Z">
        <w:r>
          <w:rPr>
            <w:rFonts w:ascii="ＭＳ Ｐゴシック" w:eastAsia="ＭＳ Ｐゴシック" w:hAnsi="ＭＳ Ｐゴシック"/>
            <w:sz w:val="20"/>
            <w:szCs w:val="20"/>
          </w:rPr>
          <w:t>&lt;basicType type=”</w:t>
        </w:r>
      </w:ins>
      <w:ins w:id="5589" w:author="岩下" w:date="2015-10-15T15:51:00Z">
        <w:r w:rsidR="00B54803">
          <w:rPr>
            <w:rFonts w:ascii="ＭＳ Ｐゴシック" w:eastAsia="ＭＳ Ｐゴシック" w:hAnsi="ＭＳ Ｐゴシック"/>
            <w:sz w:val="20"/>
            <w:szCs w:val="20"/>
          </w:rPr>
          <w:t>X</w:t>
        </w:r>
      </w:ins>
      <w:ins w:id="5590" w:author="岩下" w:date="2015-10-15T15:46:00Z">
        <w:r>
          <w:rPr>
            <w:rFonts w:ascii="ＭＳ Ｐゴシック" w:eastAsia="ＭＳ Ｐゴシック" w:hAnsi="ＭＳ Ｐゴシック"/>
            <w:sz w:val="20"/>
            <w:szCs w:val="20"/>
          </w:rPr>
          <w:t>1” is_const=”1” is_lvalue=”1” name=”X0”/&gt;</w:t>
        </w:r>
      </w:ins>
    </w:p>
    <w:p w14:paraId="5EFBB16F" w14:textId="778CDBC2" w:rsidR="00B41E54" w:rsidRDefault="00B54803" w:rsidP="00216153">
      <w:pPr>
        <w:rPr>
          <w:ins w:id="5591" w:author="岩下" w:date="2015-10-14T07:15:00Z"/>
        </w:rPr>
      </w:pPr>
      <w:ins w:id="5592" w:author="岩下" w:date="2015-10-15T15:53:00Z">
        <w:r>
          <w:rPr>
            <w:rFonts w:hint="eastAsia"/>
          </w:rPr>
          <w:t>そして、関数テンプレート</w:t>
        </w:r>
      </w:ins>
      <w:ins w:id="5593" w:author="岩下" w:date="2015-10-15T15:54:00Z">
        <w:r>
          <w:rPr>
            <w:rFonts w:hint="eastAsia"/>
          </w:rPr>
          <w:t>は以下のように定義される。</w:t>
        </w:r>
      </w:ins>
    </w:p>
    <w:p w14:paraId="1772AB7D" w14:textId="39484BE6" w:rsidR="00B41E54" w:rsidRDefault="00B41E54" w:rsidP="00B41E54">
      <w:pPr>
        <w:pBdr>
          <w:top w:val="single" w:sz="4" w:space="1" w:color="auto"/>
          <w:left w:val="single" w:sz="4" w:space="0" w:color="auto"/>
          <w:bottom w:val="single" w:sz="4" w:space="1" w:color="auto"/>
          <w:right w:val="single" w:sz="4" w:space="0" w:color="auto"/>
        </w:pBdr>
        <w:ind w:firstLineChars="100" w:firstLine="210"/>
        <w:rPr>
          <w:ins w:id="5594" w:author="岩下" w:date="2015-10-14T14:01:00Z"/>
          <w:rFonts w:ascii="ＭＳ Ｐゴシック" w:eastAsia="ＭＳ Ｐゴシック" w:hAnsi="ＭＳ Ｐゴシック"/>
          <w:szCs w:val="20"/>
        </w:rPr>
      </w:pPr>
      <w:ins w:id="5595" w:author="岩下" w:date="2015-10-14T14:01:00Z">
        <w:r>
          <w:rPr>
            <w:rFonts w:ascii="ＭＳ Ｐゴシック" w:eastAsia="ＭＳ Ｐゴシック" w:hAnsi="ＭＳ Ｐゴシック"/>
            <w:szCs w:val="20"/>
          </w:rPr>
          <w:t>&lt;</w:t>
        </w:r>
      </w:ins>
      <w:ins w:id="5596" w:author="岩下" w:date="2015-10-14T14:02:00Z">
        <w:r>
          <w:rPr>
            <w:rFonts w:ascii="ＭＳ Ｐゴシック" w:eastAsia="ＭＳ Ｐゴシック" w:hAnsi="ＭＳ Ｐゴシック"/>
            <w:szCs w:val="20"/>
          </w:rPr>
          <w:t>functionTemplate</w:t>
        </w:r>
      </w:ins>
      <w:ins w:id="5597" w:author="岩下" w:date="2015-10-14T14:01:00Z">
        <w:r>
          <w:rPr>
            <w:rFonts w:ascii="ＭＳ Ｐゴシック" w:eastAsia="ＭＳ Ｐゴシック" w:hAnsi="ＭＳ Ｐゴシック"/>
            <w:szCs w:val="20"/>
          </w:rPr>
          <w:t>&gt;</w:t>
        </w:r>
      </w:ins>
    </w:p>
    <w:p w14:paraId="79046A61" w14:textId="76CA50CF"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598" w:author="岩下" w:date="2015-10-14T14:51:00Z"/>
          <w:rFonts w:ascii="ＭＳ Ｐゴシック" w:eastAsia="ＭＳ Ｐゴシック" w:hAnsi="ＭＳ Ｐゴシック"/>
          <w:szCs w:val="20"/>
        </w:rPr>
      </w:pPr>
      <w:ins w:id="5599" w:author="岩下" w:date="2015-10-14T14:51:00Z">
        <w:r>
          <w:rPr>
            <w:rFonts w:ascii="ＭＳ Ｐゴシック" w:eastAsia="ＭＳ Ｐゴシック" w:hAnsi="ＭＳ Ｐゴシック"/>
            <w:szCs w:val="20"/>
          </w:rPr>
          <w:t xml:space="preserve">  &lt;symbols&gt;</w:t>
        </w:r>
      </w:ins>
    </w:p>
    <w:p w14:paraId="673EFF05" w14:textId="746B5EFC"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600" w:author="岩下" w:date="2015-10-14T14:57:00Z"/>
          <w:rFonts w:ascii="ＭＳ Ｐゴシック" w:eastAsia="ＭＳ Ｐゴシック" w:hAnsi="ＭＳ Ｐゴシック"/>
          <w:szCs w:val="20"/>
        </w:rPr>
      </w:pPr>
      <w:ins w:id="5601" w:author="岩下" w:date="2015-10-14T14:51:00Z">
        <w:r>
          <w:rPr>
            <w:rFonts w:ascii="ＭＳ Ｐゴシック" w:eastAsia="ＭＳ Ｐゴシック" w:hAnsi="ＭＳ Ｐゴシック"/>
            <w:szCs w:val="20"/>
          </w:rPr>
          <w:t xml:space="preserve">    &lt;</w:t>
        </w:r>
      </w:ins>
      <w:ins w:id="5602" w:author="岩下" w:date="2015-10-14T14:52:00Z">
        <w:r>
          <w:rPr>
            <w:rFonts w:ascii="ＭＳ Ｐゴシック" w:eastAsia="ＭＳ Ｐゴシック" w:hAnsi="ＭＳ Ｐゴシック"/>
            <w:szCs w:val="20"/>
          </w:rPr>
          <w:t>id type=</w:t>
        </w:r>
      </w:ins>
      <w:ins w:id="5603" w:author="岩下" w:date="2015-10-14T14:53:00Z">
        <w:r>
          <w:rPr>
            <w:rFonts w:ascii="ＭＳ Ｐゴシック" w:eastAsia="ＭＳ Ｐゴシック" w:hAnsi="ＭＳ Ｐゴシック"/>
            <w:szCs w:val="20"/>
          </w:rPr>
          <w:t>”X0” sclass=”</w:t>
        </w:r>
      </w:ins>
      <w:ins w:id="5604" w:author="岩下" w:date="2015-10-15T11:25:00Z">
        <w:r w:rsidR="00AA494D">
          <w:rPr>
            <w:rFonts w:ascii="ＭＳ Ｐゴシック" w:eastAsia="ＭＳ Ｐゴシック" w:hAnsi="ＭＳ Ｐゴシック"/>
            <w:szCs w:val="20"/>
          </w:rPr>
          <w:t>template_param</w:t>
        </w:r>
      </w:ins>
      <w:ins w:id="5605" w:author="岩下" w:date="2015-10-14T14:57:00Z">
        <w:r>
          <w:rPr>
            <w:rFonts w:ascii="ＭＳ Ｐゴシック" w:eastAsia="ＭＳ Ｐゴシック" w:hAnsi="ＭＳ Ｐゴシック"/>
            <w:szCs w:val="20"/>
          </w:rPr>
          <w:t>”&gt;</w:t>
        </w:r>
      </w:ins>
    </w:p>
    <w:p w14:paraId="2E2C193C" w14:textId="06AB98CF"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606" w:author="岩下" w:date="2015-10-14T14:57:00Z"/>
          <w:rFonts w:ascii="ＭＳ Ｐゴシック" w:eastAsia="ＭＳ Ｐゴシック" w:hAnsi="ＭＳ Ｐゴシック"/>
          <w:szCs w:val="20"/>
        </w:rPr>
      </w:pPr>
      <w:ins w:id="5607" w:author="岩下" w:date="2015-10-14T14:57:00Z">
        <w:r>
          <w:rPr>
            <w:rFonts w:ascii="ＭＳ Ｐゴシック" w:eastAsia="ＭＳ Ｐゴシック" w:hAnsi="ＭＳ Ｐゴシック"/>
            <w:szCs w:val="20"/>
          </w:rPr>
          <w:t xml:space="preserve">      &lt;name&gt;T&lt;/name&gt;</w:t>
        </w:r>
      </w:ins>
    </w:p>
    <w:p w14:paraId="22B4A1B0" w14:textId="4C0B85DB"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608" w:author="岩下" w:date="2015-10-14T14:57:00Z"/>
          <w:rFonts w:ascii="ＭＳ Ｐゴシック" w:eastAsia="ＭＳ Ｐゴシック" w:hAnsi="ＭＳ Ｐゴシック"/>
          <w:szCs w:val="20"/>
        </w:rPr>
      </w:pPr>
      <w:ins w:id="5609" w:author="岩下" w:date="2015-10-14T14:57:00Z">
        <w:r>
          <w:rPr>
            <w:rFonts w:ascii="ＭＳ Ｐゴシック" w:eastAsia="ＭＳ Ｐゴシック" w:hAnsi="ＭＳ Ｐゴシック"/>
            <w:szCs w:val="20"/>
          </w:rPr>
          <w:t xml:space="preserve">    &lt;/id&gt;</w:t>
        </w:r>
      </w:ins>
    </w:p>
    <w:p w14:paraId="0011F5B3" w14:textId="711AF461" w:rsidR="00285CC6" w:rsidRDefault="00285CC6" w:rsidP="00B41E54">
      <w:pPr>
        <w:pBdr>
          <w:top w:val="single" w:sz="4" w:space="1" w:color="auto"/>
          <w:left w:val="single" w:sz="4" w:space="0" w:color="auto"/>
          <w:bottom w:val="single" w:sz="4" w:space="1" w:color="auto"/>
          <w:right w:val="single" w:sz="4" w:space="0" w:color="auto"/>
        </w:pBdr>
        <w:ind w:firstLineChars="100" w:firstLine="210"/>
        <w:rPr>
          <w:ins w:id="5610" w:author="岩下" w:date="2015-10-14T14:51:00Z"/>
          <w:rFonts w:ascii="ＭＳ Ｐゴシック" w:eastAsia="ＭＳ Ｐゴシック" w:hAnsi="ＭＳ Ｐゴシック"/>
          <w:szCs w:val="20"/>
        </w:rPr>
      </w:pPr>
      <w:ins w:id="5611" w:author="岩下" w:date="2015-10-14T14:57:00Z">
        <w:r>
          <w:rPr>
            <w:rFonts w:ascii="ＭＳ Ｐゴシック" w:eastAsia="ＭＳ Ｐゴシック" w:hAnsi="ＭＳ Ｐゴシック"/>
            <w:szCs w:val="20"/>
          </w:rPr>
          <w:t xml:space="preserve">  &lt;/symbols&gt;</w:t>
        </w:r>
      </w:ins>
    </w:p>
    <w:p w14:paraId="328C3CB8" w14:textId="346623DB" w:rsidR="00AA494D" w:rsidRDefault="00B41E54" w:rsidP="00B41E54">
      <w:pPr>
        <w:pBdr>
          <w:top w:val="single" w:sz="4" w:space="1" w:color="auto"/>
          <w:left w:val="single" w:sz="4" w:space="0" w:color="auto"/>
          <w:bottom w:val="single" w:sz="4" w:space="1" w:color="auto"/>
          <w:right w:val="single" w:sz="4" w:space="0" w:color="auto"/>
        </w:pBdr>
        <w:ind w:firstLineChars="100" w:firstLine="210"/>
        <w:rPr>
          <w:ins w:id="5612" w:author="岩下" w:date="2015-10-15T11:37:00Z"/>
          <w:rFonts w:ascii="ＭＳ Ｐゴシック" w:eastAsia="ＭＳ Ｐゴシック" w:hAnsi="ＭＳ Ｐゴシック"/>
          <w:szCs w:val="20"/>
        </w:rPr>
      </w:pPr>
      <w:ins w:id="5613" w:author="岩下" w:date="2015-10-14T14:01:00Z">
        <w:r>
          <w:rPr>
            <w:rFonts w:ascii="ＭＳ Ｐゴシック" w:eastAsia="ＭＳ Ｐゴシック" w:hAnsi="ＭＳ Ｐゴシック"/>
            <w:szCs w:val="20"/>
          </w:rPr>
          <w:t xml:space="preserve">  </w:t>
        </w:r>
      </w:ins>
      <w:ins w:id="5614" w:author="岩下" w:date="2015-10-14T14:15:00Z">
        <w:r w:rsidR="00AA494D">
          <w:rPr>
            <w:rFonts w:ascii="ＭＳ Ｐゴシック" w:eastAsia="ＭＳ Ｐゴシック" w:hAnsi="ＭＳ Ｐゴシック"/>
            <w:szCs w:val="20"/>
          </w:rPr>
          <w:t>&lt;</w:t>
        </w:r>
      </w:ins>
      <w:ins w:id="5615" w:author="岩下" w:date="2015-10-15T15:40:00Z">
        <w:r w:rsidR="00F31FF0">
          <w:rPr>
            <w:rFonts w:ascii="ＭＳ Ｐゴシック" w:eastAsia="ＭＳ Ｐゴシック" w:hAnsi="ＭＳ Ｐゴシック"/>
            <w:szCs w:val="20"/>
          </w:rPr>
          <w:t>typeParams</w:t>
        </w:r>
      </w:ins>
      <w:ins w:id="5616" w:author="岩下" w:date="2015-10-14T14:15:00Z">
        <w:r w:rsidR="0022318E">
          <w:rPr>
            <w:rFonts w:ascii="ＭＳ Ｐゴシック" w:eastAsia="ＭＳ Ｐゴシック" w:hAnsi="ＭＳ Ｐゴシック"/>
            <w:szCs w:val="20"/>
          </w:rPr>
          <w:t>&gt;</w:t>
        </w:r>
      </w:ins>
    </w:p>
    <w:p w14:paraId="0A81729D" w14:textId="77777777" w:rsidR="00AA494D" w:rsidRDefault="00AA494D" w:rsidP="00B41E54">
      <w:pPr>
        <w:pBdr>
          <w:top w:val="single" w:sz="4" w:space="1" w:color="auto"/>
          <w:left w:val="single" w:sz="4" w:space="0" w:color="auto"/>
          <w:bottom w:val="single" w:sz="4" w:space="1" w:color="auto"/>
          <w:right w:val="single" w:sz="4" w:space="0" w:color="auto"/>
        </w:pBdr>
        <w:ind w:firstLineChars="100" w:firstLine="210"/>
        <w:rPr>
          <w:ins w:id="5617" w:author="岩下" w:date="2015-10-15T11:37:00Z"/>
          <w:rFonts w:ascii="ＭＳ Ｐゴシック" w:eastAsia="ＭＳ Ｐゴシック" w:hAnsi="ＭＳ Ｐゴシック"/>
          <w:szCs w:val="20"/>
        </w:rPr>
      </w:pPr>
      <w:ins w:id="5618" w:author="岩下" w:date="2015-10-15T11:37:00Z">
        <w:r>
          <w:rPr>
            <w:rFonts w:ascii="ＭＳ Ｐゴシック" w:eastAsia="ＭＳ Ｐゴシック" w:hAnsi="ＭＳ Ｐゴシック"/>
            <w:szCs w:val="20"/>
          </w:rPr>
          <w:t xml:space="preserve">    &lt;typeName ref=”</w:t>
        </w:r>
      </w:ins>
      <w:ins w:id="5619" w:author="岩下" w:date="2015-10-14T14:15:00Z">
        <w:r w:rsidR="0022318E">
          <w:rPr>
            <w:rFonts w:ascii="ＭＳ Ｐゴシック" w:eastAsia="ＭＳ Ｐゴシック" w:hAnsi="ＭＳ Ｐゴシック"/>
            <w:szCs w:val="20"/>
          </w:rPr>
          <w:t>X0</w:t>
        </w:r>
      </w:ins>
      <w:ins w:id="5620" w:author="岩下" w:date="2015-10-15T11:37:00Z">
        <w:r>
          <w:rPr>
            <w:rFonts w:ascii="ＭＳ Ｐゴシック" w:eastAsia="ＭＳ Ｐゴシック" w:hAnsi="ＭＳ Ｐゴシック"/>
            <w:szCs w:val="20"/>
          </w:rPr>
          <w:t>”&gt;</w:t>
        </w:r>
      </w:ins>
    </w:p>
    <w:p w14:paraId="149702DB" w14:textId="29281D04" w:rsidR="0022318E" w:rsidRDefault="00AA494D" w:rsidP="00B41E54">
      <w:pPr>
        <w:pBdr>
          <w:top w:val="single" w:sz="4" w:space="1" w:color="auto"/>
          <w:left w:val="single" w:sz="4" w:space="0" w:color="auto"/>
          <w:bottom w:val="single" w:sz="4" w:space="1" w:color="auto"/>
          <w:right w:val="single" w:sz="4" w:space="0" w:color="auto"/>
        </w:pBdr>
        <w:ind w:firstLineChars="100" w:firstLine="210"/>
        <w:rPr>
          <w:ins w:id="5621" w:author="岩下" w:date="2015-10-14T14:16:00Z"/>
          <w:rFonts w:ascii="ＭＳ Ｐゴシック" w:eastAsia="ＭＳ Ｐゴシック" w:hAnsi="ＭＳ Ｐゴシック"/>
          <w:szCs w:val="20"/>
        </w:rPr>
      </w:pPr>
      <w:ins w:id="5622" w:author="岩下" w:date="2015-10-15T11:38:00Z">
        <w:r>
          <w:rPr>
            <w:rFonts w:ascii="ＭＳ Ｐゴシック" w:eastAsia="ＭＳ Ｐゴシック" w:hAnsi="ＭＳ Ｐゴシック"/>
            <w:szCs w:val="20"/>
          </w:rPr>
          <w:t xml:space="preserve">  </w:t>
        </w:r>
      </w:ins>
      <w:ins w:id="5623" w:author="岩下" w:date="2015-10-14T14:15:00Z">
        <w:r w:rsidR="0022318E">
          <w:rPr>
            <w:rFonts w:ascii="ＭＳ Ｐゴシック" w:eastAsia="ＭＳ Ｐゴシック" w:hAnsi="ＭＳ Ｐゴシック"/>
            <w:szCs w:val="20"/>
          </w:rPr>
          <w:t>&lt;/</w:t>
        </w:r>
      </w:ins>
      <w:ins w:id="5624" w:author="岩下" w:date="2015-10-15T15:40:00Z">
        <w:r w:rsidR="00F31FF0">
          <w:rPr>
            <w:rFonts w:ascii="ＭＳ Ｐゴシック" w:eastAsia="ＭＳ Ｐゴシック" w:hAnsi="ＭＳ Ｐゴシック"/>
            <w:szCs w:val="20"/>
          </w:rPr>
          <w:t>typeParams</w:t>
        </w:r>
      </w:ins>
      <w:ins w:id="5625" w:author="岩下" w:date="2015-10-14T14:16:00Z">
        <w:r w:rsidR="0022318E">
          <w:rPr>
            <w:rFonts w:ascii="ＭＳ Ｐゴシック" w:eastAsia="ＭＳ Ｐゴシック" w:hAnsi="ＭＳ Ｐゴシック"/>
            <w:szCs w:val="20"/>
          </w:rPr>
          <w:t>&gt;</w:t>
        </w:r>
      </w:ins>
    </w:p>
    <w:p w14:paraId="41905E60" w14:textId="577AD60B" w:rsidR="00B41E54" w:rsidRDefault="0022318E" w:rsidP="00B41E54">
      <w:pPr>
        <w:pBdr>
          <w:top w:val="single" w:sz="4" w:space="1" w:color="auto"/>
          <w:left w:val="single" w:sz="4" w:space="0" w:color="auto"/>
          <w:bottom w:val="single" w:sz="4" w:space="1" w:color="auto"/>
          <w:right w:val="single" w:sz="4" w:space="0" w:color="auto"/>
        </w:pBdr>
        <w:ind w:firstLineChars="100" w:firstLine="210"/>
        <w:rPr>
          <w:ins w:id="5626" w:author="岩下" w:date="2015-10-14T14:30:00Z"/>
          <w:rFonts w:ascii="ＭＳ Ｐゴシック" w:eastAsia="ＭＳ Ｐゴシック" w:hAnsi="ＭＳ Ｐゴシック"/>
          <w:szCs w:val="20"/>
        </w:rPr>
      </w:pPr>
      <w:ins w:id="5627" w:author="岩下" w:date="2015-10-14T14:16:00Z">
        <w:r>
          <w:rPr>
            <w:rFonts w:ascii="ＭＳ Ｐゴシック" w:eastAsia="ＭＳ Ｐゴシック" w:hAnsi="ＭＳ Ｐゴシック"/>
            <w:szCs w:val="20"/>
          </w:rPr>
          <w:t xml:space="preserve">  </w:t>
        </w:r>
      </w:ins>
      <w:ins w:id="5628" w:author="岩下" w:date="2015-10-14T14:01:00Z">
        <w:r w:rsidR="00B41E54">
          <w:rPr>
            <w:rFonts w:ascii="ＭＳ Ｐゴシック" w:eastAsia="ＭＳ Ｐゴシック" w:hAnsi="ＭＳ Ｐゴシック"/>
            <w:szCs w:val="20"/>
          </w:rPr>
          <w:t>&lt;</w:t>
        </w:r>
      </w:ins>
      <w:ins w:id="5629" w:author="岩下" w:date="2015-10-14T14:30:00Z">
        <w:r>
          <w:rPr>
            <w:rFonts w:ascii="ＭＳ Ｐゴシック" w:eastAsia="ＭＳ Ｐゴシック" w:hAnsi="ＭＳ Ｐゴシック"/>
            <w:szCs w:val="20"/>
          </w:rPr>
          <w:t>functionDefinition</w:t>
        </w:r>
      </w:ins>
      <w:ins w:id="5630" w:author="岩下" w:date="2015-10-14T14:01:00Z">
        <w:r w:rsidR="00B41E54">
          <w:rPr>
            <w:rFonts w:ascii="ＭＳ Ｐゴシック" w:eastAsia="ＭＳ Ｐゴシック" w:hAnsi="ＭＳ Ｐゴシック"/>
            <w:szCs w:val="20"/>
          </w:rPr>
          <w:t>&gt;</w:t>
        </w:r>
      </w:ins>
    </w:p>
    <w:p w14:paraId="1E724674" w14:textId="2961A81A"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31" w:author="岩下" w:date="2015-10-14T14:31:00Z"/>
          <w:rFonts w:ascii="ＭＳ Ｐゴシック" w:eastAsia="ＭＳ Ｐゴシック" w:hAnsi="ＭＳ Ｐゴシック"/>
          <w:szCs w:val="20"/>
        </w:rPr>
      </w:pPr>
      <w:ins w:id="5632" w:author="岩下" w:date="2015-10-14T14:30:00Z">
        <w:r>
          <w:rPr>
            <w:rFonts w:ascii="ＭＳ Ｐゴシック" w:eastAsia="ＭＳ Ｐゴシック" w:hAnsi="ＭＳ Ｐゴシック"/>
            <w:szCs w:val="20"/>
          </w:rPr>
          <w:t xml:space="preserve">    </w:t>
        </w:r>
      </w:ins>
      <w:ins w:id="5633" w:author="岩下" w:date="2015-10-14T14:31:00Z">
        <w:r>
          <w:rPr>
            <w:rFonts w:ascii="ＭＳ Ｐゴシック" w:eastAsia="ＭＳ Ｐゴシック" w:hAnsi="ＭＳ Ｐゴシック"/>
            <w:szCs w:val="20"/>
          </w:rPr>
          <w:t>&lt;name&gt;square&lt;/name&gt;</w:t>
        </w:r>
      </w:ins>
    </w:p>
    <w:p w14:paraId="6F79A952" w14:textId="55EF4A3B"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34" w:author="岩下" w:date="2015-10-14T14:31:00Z"/>
          <w:rFonts w:ascii="ＭＳ Ｐゴシック" w:eastAsia="ＭＳ Ｐゴシック" w:hAnsi="ＭＳ Ｐゴシック"/>
          <w:szCs w:val="20"/>
        </w:rPr>
      </w:pPr>
      <w:ins w:id="5635" w:author="岩下" w:date="2015-10-14T14:31:00Z">
        <w:r>
          <w:rPr>
            <w:rFonts w:ascii="ＭＳ Ｐゴシック" w:eastAsia="ＭＳ Ｐゴシック" w:hAnsi="ＭＳ Ｐゴシック"/>
            <w:szCs w:val="20"/>
          </w:rPr>
          <w:t xml:space="preserve">    &lt;symbols&gt;</w:t>
        </w:r>
      </w:ins>
    </w:p>
    <w:p w14:paraId="227AA3EC" w14:textId="4BE89A99"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36" w:author="岩下" w:date="2015-10-14T14:32:00Z"/>
          <w:rFonts w:ascii="ＭＳ Ｐゴシック" w:eastAsia="ＭＳ Ｐゴシック" w:hAnsi="ＭＳ Ｐゴシック"/>
          <w:szCs w:val="20"/>
        </w:rPr>
      </w:pPr>
      <w:ins w:id="5637" w:author="岩下" w:date="2015-10-14T14:31:00Z">
        <w:r>
          <w:rPr>
            <w:rFonts w:ascii="ＭＳ Ｐゴシック" w:eastAsia="ＭＳ Ｐゴシック" w:hAnsi="ＭＳ Ｐゴシック"/>
            <w:szCs w:val="20"/>
          </w:rPr>
          <w:lastRenderedPageBreak/>
          <w:t xml:space="preserve">      &lt;id type=</w:t>
        </w:r>
      </w:ins>
      <w:ins w:id="5638" w:author="岩下" w:date="2015-10-14T14:32:00Z">
        <w:r>
          <w:rPr>
            <w:rFonts w:ascii="ＭＳ Ｐゴシック" w:eastAsia="ＭＳ Ｐゴシック" w:hAnsi="ＭＳ Ｐゴシック"/>
            <w:szCs w:val="20"/>
          </w:rPr>
          <w:t>”X1” sclass=”param”&gt;</w:t>
        </w:r>
      </w:ins>
    </w:p>
    <w:p w14:paraId="3CA61E63" w14:textId="0257BA9F"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39" w:author="岩下" w:date="2015-10-14T14:32:00Z"/>
          <w:rFonts w:ascii="ＭＳ Ｐゴシック" w:eastAsia="ＭＳ Ｐゴシック" w:hAnsi="ＭＳ Ｐゴシック"/>
          <w:szCs w:val="20"/>
        </w:rPr>
      </w:pPr>
      <w:ins w:id="5640" w:author="岩下" w:date="2015-10-14T14:32:00Z">
        <w:r>
          <w:rPr>
            <w:rFonts w:ascii="ＭＳ Ｐゴシック" w:eastAsia="ＭＳ Ｐゴシック" w:hAnsi="ＭＳ Ｐゴシック"/>
            <w:szCs w:val="20"/>
          </w:rPr>
          <w:t xml:space="preserve">        &lt;name&gt;x&lt;/name&gt;</w:t>
        </w:r>
      </w:ins>
    </w:p>
    <w:p w14:paraId="357FC93B" w14:textId="4672557F"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41" w:author="岩下" w:date="2015-10-14T14:32:00Z"/>
          <w:rFonts w:ascii="ＭＳ Ｐゴシック" w:eastAsia="ＭＳ Ｐゴシック" w:hAnsi="ＭＳ Ｐゴシック"/>
          <w:szCs w:val="20"/>
        </w:rPr>
      </w:pPr>
      <w:ins w:id="5642" w:author="岩下" w:date="2015-10-14T14:32:00Z">
        <w:r>
          <w:rPr>
            <w:rFonts w:ascii="ＭＳ Ｐゴシック" w:eastAsia="ＭＳ Ｐゴシック" w:hAnsi="ＭＳ Ｐゴシック"/>
            <w:szCs w:val="20"/>
          </w:rPr>
          <w:t xml:space="preserve">      &lt;/id&gt;</w:t>
        </w:r>
      </w:ins>
    </w:p>
    <w:p w14:paraId="7A9F2599" w14:textId="53E98B8B"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43" w:author="岩下" w:date="2015-10-14T14:32:00Z"/>
          <w:rFonts w:ascii="ＭＳ Ｐゴシック" w:eastAsia="ＭＳ Ｐゴシック" w:hAnsi="ＭＳ Ｐゴシック"/>
          <w:szCs w:val="20"/>
        </w:rPr>
      </w:pPr>
      <w:ins w:id="5644" w:author="岩下" w:date="2015-10-14T14:32:00Z">
        <w:r>
          <w:rPr>
            <w:rFonts w:ascii="ＭＳ Ｐゴシック" w:eastAsia="ＭＳ Ｐゴシック" w:hAnsi="ＭＳ Ｐゴシック"/>
            <w:szCs w:val="20"/>
          </w:rPr>
          <w:t xml:space="preserve">    &lt;/symbols&gt;</w:t>
        </w:r>
      </w:ins>
    </w:p>
    <w:p w14:paraId="2B46BDBB" w14:textId="7C5C98CA"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45" w:author="岩下" w:date="2015-10-14T14:32:00Z"/>
          <w:rFonts w:ascii="ＭＳ Ｐゴシック" w:eastAsia="ＭＳ Ｐゴシック" w:hAnsi="ＭＳ Ｐゴシック"/>
          <w:szCs w:val="20"/>
        </w:rPr>
      </w:pPr>
      <w:ins w:id="5646" w:author="岩下" w:date="2015-10-14T14:32:00Z">
        <w:r>
          <w:rPr>
            <w:rFonts w:ascii="ＭＳ Ｐゴシック" w:eastAsia="ＭＳ Ｐゴシック" w:hAnsi="ＭＳ Ｐゴシック"/>
            <w:szCs w:val="20"/>
          </w:rPr>
          <w:t xml:space="preserve">    &lt;</w:t>
        </w:r>
      </w:ins>
      <w:ins w:id="5647" w:author="岩下" w:date="2015-10-15T15:40:00Z">
        <w:r w:rsidR="00F31FF0">
          <w:rPr>
            <w:rFonts w:ascii="ＭＳ Ｐゴシック" w:eastAsia="ＭＳ Ｐゴシック" w:hAnsi="ＭＳ Ｐゴシック"/>
            <w:szCs w:val="20"/>
          </w:rPr>
          <w:t>typeParams</w:t>
        </w:r>
      </w:ins>
      <w:ins w:id="5648" w:author="岩下" w:date="2015-10-14T14:32:00Z">
        <w:r>
          <w:rPr>
            <w:rFonts w:ascii="ＭＳ Ｐゴシック" w:eastAsia="ＭＳ Ｐゴシック" w:hAnsi="ＭＳ Ｐゴシック"/>
            <w:szCs w:val="20"/>
          </w:rPr>
          <w:t>&gt;</w:t>
        </w:r>
      </w:ins>
    </w:p>
    <w:p w14:paraId="419B40D1" w14:textId="5950F36E"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49" w:author="岩下" w:date="2015-10-14T14:32:00Z"/>
          <w:rFonts w:ascii="ＭＳ Ｐゴシック" w:eastAsia="ＭＳ Ｐゴシック" w:hAnsi="ＭＳ Ｐゴシック"/>
          <w:szCs w:val="20"/>
        </w:rPr>
      </w:pPr>
      <w:ins w:id="5650" w:author="岩下" w:date="2015-10-14T14:32:00Z">
        <w:r>
          <w:rPr>
            <w:rFonts w:ascii="ＭＳ Ｐゴシック" w:eastAsia="ＭＳ Ｐゴシック" w:hAnsi="ＭＳ Ｐゴシック"/>
            <w:szCs w:val="20"/>
          </w:rPr>
          <w:t xml:space="preserve">      &lt;name type=”X1”&gt;x&lt;/name&gt;</w:t>
        </w:r>
      </w:ins>
    </w:p>
    <w:p w14:paraId="52887DDA" w14:textId="4DE2794E"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51" w:author="岩下" w:date="2015-10-14T14:33:00Z"/>
          <w:rFonts w:ascii="ＭＳ Ｐゴシック" w:eastAsia="ＭＳ Ｐゴシック" w:hAnsi="ＭＳ Ｐゴシック"/>
          <w:szCs w:val="20"/>
        </w:rPr>
      </w:pPr>
      <w:ins w:id="5652" w:author="岩下" w:date="2015-10-14T14:33:00Z">
        <w:r>
          <w:rPr>
            <w:rFonts w:ascii="ＭＳ Ｐゴシック" w:eastAsia="ＭＳ Ｐゴシック" w:hAnsi="ＭＳ Ｐゴシック"/>
            <w:szCs w:val="20"/>
          </w:rPr>
          <w:t xml:space="preserve">    &lt;/</w:t>
        </w:r>
      </w:ins>
      <w:ins w:id="5653" w:author="岩下" w:date="2015-10-15T15:41:00Z">
        <w:r w:rsidR="00F31FF0">
          <w:rPr>
            <w:rFonts w:ascii="ＭＳ Ｐゴシック" w:eastAsia="ＭＳ Ｐゴシック" w:hAnsi="ＭＳ Ｐゴシック"/>
            <w:szCs w:val="20"/>
          </w:rPr>
          <w:t>typeParams</w:t>
        </w:r>
      </w:ins>
      <w:ins w:id="5654" w:author="岩下" w:date="2015-10-14T14:33:00Z">
        <w:r>
          <w:rPr>
            <w:rFonts w:ascii="ＭＳ Ｐゴシック" w:eastAsia="ＭＳ Ｐゴシック" w:hAnsi="ＭＳ Ｐゴシック"/>
            <w:szCs w:val="20"/>
          </w:rPr>
          <w:t>&gt;</w:t>
        </w:r>
      </w:ins>
    </w:p>
    <w:p w14:paraId="119797A2" w14:textId="1E32D331"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55" w:author="岩下" w:date="2015-10-14T14:33:00Z"/>
          <w:rFonts w:ascii="ＭＳ Ｐゴシック" w:eastAsia="ＭＳ Ｐゴシック" w:hAnsi="ＭＳ Ｐゴシック"/>
          <w:szCs w:val="20"/>
        </w:rPr>
      </w:pPr>
      <w:ins w:id="5656" w:author="岩下" w:date="2015-10-14T14:33:00Z">
        <w:r>
          <w:rPr>
            <w:rFonts w:ascii="ＭＳ Ｐゴシック" w:eastAsia="ＭＳ Ｐゴシック" w:hAnsi="ＭＳ Ｐゴシック"/>
            <w:szCs w:val="20"/>
          </w:rPr>
          <w:t xml:space="preserve">    &lt;body&gt;</w:t>
        </w:r>
      </w:ins>
    </w:p>
    <w:p w14:paraId="150C9167" w14:textId="074C17E5" w:rsidR="0022318E" w:rsidRDefault="0022318E" w:rsidP="00B41E54">
      <w:pPr>
        <w:pBdr>
          <w:top w:val="single" w:sz="4" w:space="1" w:color="auto"/>
          <w:left w:val="single" w:sz="4" w:space="0" w:color="auto"/>
          <w:bottom w:val="single" w:sz="4" w:space="1" w:color="auto"/>
          <w:right w:val="single" w:sz="4" w:space="0" w:color="auto"/>
        </w:pBdr>
        <w:ind w:firstLineChars="100" w:firstLine="210"/>
        <w:rPr>
          <w:ins w:id="5657" w:author="岩下" w:date="2015-10-14T14:01:00Z"/>
          <w:rFonts w:ascii="ＭＳ Ｐゴシック" w:eastAsia="ＭＳ Ｐゴシック" w:hAnsi="ＭＳ Ｐゴシック"/>
          <w:szCs w:val="20"/>
        </w:rPr>
      </w:pPr>
      <w:ins w:id="5658" w:author="岩下" w:date="2015-10-14T14:33:00Z">
        <w:r>
          <w:rPr>
            <w:rFonts w:ascii="ＭＳ Ｐゴシック" w:eastAsia="ＭＳ Ｐゴシック" w:hAnsi="ＭＳ Ｐゴシック"/>
            <w:szCs w:val="20"/>
          </w:rPr>
          <w:t xml:space="preserve">      </w:t>
        </w:r>
        <w:r>
          <w:rPr>
            <w:rFonts w:ascii="ＭＳ Ｐゴシック" w:eastAsia="ＭＳ Ｐゴシック" w:hAnsi="ＭＳ Ｐゴシック" w:hint="eastAsia"/>
            <w:szCs w:val="20"/>
          </w:rPr>
          <w:t>・・・（略）・・・</w:t>
        </w:r>
      </w:ins>
    </w:p>
    <w:p w14:paraId="042B90D6" w14:textId="1660082F"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659" w:author="岩下" w:date="2015-10-14T14:36:00Z"/>
          <w:rFonts w:ascii="ＭＳ Ｐゴシック" w:eastAsia="ＭＳ Ｐゴシック" w:hAnsi="ＭＳ Ｐゴシック"/>
          <w:szCs w:val="20"/>
        </w:rPr>
      </w:pPr>
      <w:ins w:id="5660" w:author="岩下" w:date="2015-10-14T14:35:00Z">
        <w:r>
          <w:rPr>
            <w:rFonts w:ascii="ＭＳ Ｐゴシック" w:eastAsia="ＭＳ Ｐゴシック" w:hAnsi="ＭＳ Ｐゴシック"/>
            <w:szCs w:val="20"/>
          </w:rPr>
          <w:t xml:space="preserve">    &lt;/body&gt;</w:t>
        </w:r>
      </w:ins>
    </w:p>
    <w:p w14:paraId="35EAE27D" w14:textId="0EFFA716"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661" w:author="岩下" w:date="2015-10-14T14:36:00Z"/>
          <w:rFonts w:ascii="ＭＳ Ｐゴシック" w:eastAsia="ＭＳ Ｐゴシック" w:hAnsi="ＭＳ Ｐゴシック"/>
          <w:szCs w:val="20"/>
        </w:rPr>
      </w:pPr>
      <w:ins w:id="5662" w:author="岩下" w:date="2015-10-14T14:36:00Z">
        <w:r>
          <w:rPr>
            <w:rFonts w:ascii="ＭＳ Ｐゴシック" w:eastAsia="ＭＳ Ｐゴシック" w:hAnsi="ＭＳ Ｐゴシック"/>
            <w:szCs w:val="20"/>
          </w:rPr>
          <w:t xml:space="preserve">  &lt;/functionDefinition&gt;</w:t>
        </w:r>
      </w:ins>
    </w:p>
    <w:p w14:paraId="00B9AA06" w14:textId="6DBC500A" w:rsidR="0022318E" w:rsidRDefault="0022318E" w:rsidP="0022318E">
      <w:pPr>
        <w:pBdr>
          <w:top w:val="single" w:sz="4" w:space="1" w:color="auto"/>
          <w:left w:val="single" w:sz="4" w:space="0" w:color="auto"/>
          <w:bottom w:val="single" w:sz="4" w:space="1" w:color="auto"/>
          <w:right w:val="single" w:sz="4" w:space="0" w:color="auto"/>
        </w:pBdr>
        <w:ind w:firstLineChars="100" w:firstLine="210"/>
        <w:rPr>
          <w:ins w:id="5663" w:author="岩下" w:date="2015-10-14T14:35:00Z"/>
          <w:rFonts w:ascii="ＭＳ Ｐゴシック" w:eastAsia="ＭＳ Ｐゴシック" w:hAnsi="ＭＳ Ｐゴシック"/>
          <w:szCs w:val="20"/>
        </w:rPr>
      </w:pPr>
      <w:ins w:id="5664" w:author="岩下" w:date="2015-10-14T14:36:00Z">
        <w:r>
          <w:rPr>
            <w:rFonts w:ascii="ＭＳ Ｐゴシック" w:eastAsia="ＭＳ Ｐゴシック" w:hAnsi="ＭＳ Ｐゴシック"/>
            <w:szCs w:val="20"/>
          </w:rPr>
          <w:t>&lt;/functionTemplate&gt;</w:t>
        </w:r>
      </w:ins>
    </w:p>
    <w:p w14:paraId="75CCB8A4" w14:textId="77777777" w:rsidR="008B629A" w:rsidRDefault="008B629A" w:rsidP="008B629A">
      <w:pPr>
        <w:ind w:firstLineChars="100" w:firstLine="210"/>
        <w:rPr>
          <w:ins w:id="5665" w:author="岩下" w:date="2015-10-14T07:15:00Z"/>
        </w:rPr>
      </w:pPr>
    </w:p>
    <w:p w14:paraId="49D46629" w14:textId="77777777" w:rsidR="008B629A" w:rsidRDefault="008B629A" w:rsidP="008B629A">
      <w:pPr>
        <w:pStyle w:val="2"/>
        <w:rPr>
          <w:ins w:id="5666" w:author="岩下" w:date="2015-10-14T07:15:00Z"/>
        </w:rPr>
      </w:pPr>
      <w:bookmarkStart w:id="5667" w:name="_Ref305947427"/>
      <w:bookmarkStart w:id="5668" w:name="_Toc306557479"/>
      <w:ins w:id="5669" w:author="岩下" w:date="2015-10-14T07:15:00Z">
        <w:r>
          <w:t>aliasTemplate</w:t>
        </w:r>
        <w:r>
          <w:rPr>
            <w:rFonts w:hint="eastAsia"/>
          </w:rPr>
          <w:t>要素</w:t>
        </w:r>
        <w:bookmarkEnd w:id="5667"/>
        <w:bookmarkEnd w:id="5668"/>
      </w:ins>
    </w:p>
    <w:p w14:paraId="74601306" w14:textId="2176DA3B" w:rsidR="008B629A" w:rsidRDefault="008B629A" w:rsidP="008B629A">
      <w:pPr>
        <w:ind w:firstLineChars="100" w:firstLine="210"/>
        <w:rPr>
          <w:ins w:id="5670" w:author="岩下" w:date="2015-10-14T07:15:00Z"/>
        </w:rPr>
      </w:pPr>
      <w:ins w:id="5671" w:author="岩下" w:date="2015-10-14T07:15:00Z">
        <w:r>
          <w:t>データ型定義要素</w:t>
        </w:r>
        <w:r>
          <w:rPr>
            <w:rFonts w:hint="eastAsia"/>
          </w:rPr>
          <w:t>（</w:t>
        </w:r>
      </w:ins>
      <w:ins w:id="5672" w:author="岩下" w:date="2015-10-14T13:44:00Z">
        <w:r w:rsidR="00B41E54">
          <w:fldChar w:fldCharType="begin"/>
        </w:r>
        <w:r w:rsidR="00B41E54">
          <w:instrText xml:space="preserve"> REF </w:instrText>
        </w:r>
        <w:r w:rsidR="00B41E54">
          <w:rPr>
            <w:rFonts w:hint="eastAsia"/>
          </w:rPr>
          <w:instrText>_Ref306384533 \n \h</w:instrText>
        </w:r>
        <w:r w:rsidR="00B41E54">
          <w:instrText xml:space="preserve"> </w:instrText>
        </w:r>
      </w:ins>
      <w:r w:rsidR="00B41E54">
        <w:fldChar w:fldCharType="separate"/>
      </w:r>
      <w:ins w:id="5673" w:author="Youichi KOYAMA" w:date="2016-03-17T11:55:00Z">
        <w:r w:rsidR="006A16F7">
          <w:t>3</w:t>
        </w:r>
      </w:ins>
      <w:ins w:id="5674" w:author="岩下" w:date="2015-10-14T13:44:00Z">
        <w:r w:rsidR="00B41E54">
          <w:fldChar w:fldCharType="end"/>
        </w:r>
      </w:ins>
      <w:ins w:id="5675" w:author="岩下" w:date="2015-10-14T07:15:00Z">
        <w:r>
          <w:rPr>
            <w:rFonts w:hint="eastAsia"/>
          </w:rPr>
          <w:t>章）の一つ。</w:t>
        </w:r>
        <w:r>
          <w:t>using</w:t>
        </w:r>
        <w:r>
          <w:rPr>
            <w:rFonts w:hint="eastAsia"/>
          </w:rPr>
          <w:t>文による型の別名定義に対するテンプレートを表現する。</w:t>
        </w:r>
      </w:ins>
    </w:p>
    <w:p w14:paraId="24C6CF1B"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676" w:author="岩下" w:date="2015-10-14T07:15:00Z"/>
          <w:rFonts w:ascii="ＭＳ Ｐゴシック" w:eastAsia="ＭＳ Ｐゴシック" w:hAnsi="ＭＳ Ｐゴシック"/>
          <w:szCs w:val="20"/>
        </w:rPr>
      </w:pPr>
      <w:ins w:id="5677" w:author="岩下" w:date="2015-10-14T07:15:00Z">
        <w:r>
          <w:rPr>
            <w:rFonts w:ascii="ＭＳ Ｐゴシック" w:eastAsia="ＭＳ Ｐゴシック" w:hAnsi="ＭＳ Ｐゴシック"/>
            <w:szCs w:val="20"/>
          </w:rPr>
          <w:t>&lt;aliasTemplate</w:t>
        </w:r>
        <w:r w:rsidRPr="003C315A">
          <w:rPr>
            <w:rFonts w:ascii="ＭＳ Ｐゴシック" w:eastAsia="ＭＳ Ｐゴシック" w:hAnsi="ＭＳ Ｐゴシック"/>
            <w:szCs w:val="20"/>
          </w:rPr>
          <w:t>&gt;</w:t>
        </w:r>
      </w:ins>
    </w:p>
    <w:p w14:paraId="31F39AD9" w14:textId="77777777" w:rsidR="00BD5A33" w:rsidRPr="00B14A7B" w:rsidRDefault="00BD5A33" w:rsidP="00BD5A33">
      <w:pPr>
        <w:pBdr>
          <w:top w:val="single" w:sz="4" w:space="1" w:color="auto"/>
          <w:left w:val="single" w:sz="4" w:space="0" w:color="auto"/>
          <w:bottom w:val="single" w:sz="4" w:space="1" w:color="auto"/>
          <w:right w:val="single" w:sz="4" w:space="0" w:color="auto"/>
        </w:pBdr>
        <w:ind w:firstLineChars="100" w:firstLine="210"/>
        <w:rPr>
          <w:ins w:id="5678" w:author="岩下" w:date="2015-10-14T15:38:00Z"/>
          <w:rFonts w:ascii="ＭＳ Ｐゴシック" w:eastAsia="ＭＳ Ｐゴシック" w:hAnsi="ＭＳ Ｐゴシック"/>
          <w:i/>
          <w:szCs w:val="20"/>
        </w:rPr>
      </w:pPr>
      <w:ins w:id="5679" w:author="岩下" w:date="2015-10-14T15:38:00Z">
        <w:r w:rsidRPr="00B14A7B">
          <w:rPr>
            <w:rFonts w:ascii="ＭＳ Ｐゴシック" w:eastAsia="ＭＳ Ｐゴシック" w:hAnsi="ＭＳ Ｐゴシック"/>
            <w:szCs w:val="20"/>
          </w:rPr>
          <w:t xml:space="preserve">  symbols</w:t>
        </w:r>
        <w:r w:rsidRPr="00B14A7B">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_Ref305767445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680" w:author="岩下" w:date="2015-10-14T15:38: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4.3</w:t>
      </w:r>
      <w:ins w:id="5681" w:author="岩下" w:date="2015-10-14T15:38: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18FEDB8A" w14:textId="77777777" w:rsidR="00F31FF0" w:rsidRDefault="00F31FF0" w:rsidP="00F31FF0">
      <w:pPr>
        <w:pBdr>
          <w:top w:val="single" w:sz="4" w:space="1" w:color="auto"/>
          <w:left w:val="single" w:sz="4" w:space="0" w:color="auto"/>
          <w:bottom w:val="single" w:sz="4" w:space="1" w:color="auto"/>
          <w:right w:val="single" w:sz="4" w:space="0" w:color="auto"/>
        </w:pBdr>
        <w:ind w:firstLineChars="100" w:firstLine="210"/>
        <w:rPr>
          <w:ins w:id="5682" w:author="岩下" w:date="2015-10-15T15:39:00Z"/>
          <w:rFonts w:ascii="ＭＳ Ｐゴシック" w:eastAsia="ＭＳ Ｐゴシック" w:hAnsi="ＭＳ Ｐゴシック"/>
          <w:szCs w:val="20"/>
        </w:rPr>
      </w:pPr>
      <w:ins w:id="5683" w:author="岩下" w:date="2015-10-15T15:39:00Z">
        <w:r>
          <w:rPr>
            <w:rFonts w:ascii="ＭＳ Ｐゴシック" w:eastAsia="ＭＳ Ｐゴシック" w:hAnsi="ＭＳ Ｐゴシック"/>
            <w:szCs w:val="20"/>
          </w:rPr>
          <w:t xml:space="preserve">  typeParams</w:t>
        </w:r>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_Ref306541199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684" w:author="岩下" w:date="2015-10-15T15:39: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8.1</w:t>
      </w:r>
      <w:ins w:id="5685" w:author="岩下" w:date="2015-10-15T15:39: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66B1D71B" w14:textId="77777777" w:rsidR="008B629A" w:rsidRDefault="008B629A" w:rsidP="008B629A">
      <w:pPr>
        <w:pBdr>
          <w:top w:val="single" w:sz="4" w:space="1" w:color="auto"/>
          <w:left w:val="single" w:sz="4" w:space="0" w:color="auto"/>
          <w:bottom w:val="single" w:sz="4" w:space="1" w:color="auto"/>
          <w:right w:val="single" w:sz="4" w:space="0" w:color="auto"/>
        </w:pBdr>
        <w:ind w:firstLineChars="100" w:firstLine="210"/>
        <w:rPr>
          <w:ins w:id="5686" w:author="岩下" w:date="2015-10-14T07:15:00Z"/>
          <w:rFonts w:ascii="ＭＳ Ｐゴシック" w:eastAsia="ＭＳ Ｐゴシック" w:hAnsi="ＭＳ Ｐゴシック"/>
          <w:szCs w:val="20"/>
        </w:rPr>
      </w:pPr>
      <w:ins w:id="5687" w:author="岩下" w:date="2015-10-14T07:15:00Z">
        <w:r>
          <w:rPr>
            <w:rFonts w:ascii="ＭＳ Ｐゴシック" w:eastAsia="ＭＳ Ｐゴシック" w:hAnsi="ＭＳ Ｐゴシック"/>
            <w:szCs w:val="20"/>
          </w:rPr>
          <w:t>&lt;/aliasTemplate&gt;</w:t>
        </w:r>
      </w:ins>
    </w:p>
    <w:p w14:paraId="4F962357" w14:textId="4D94B937" w:rsidR="008B629A" w:rsidRDefault="008B629A" w:rsidP="008B629A">
      <w:pPr>
        <w:rPr>
          <w:ins w:id="5688" w:author="岩下" w:date="2015-10-14T07:15:00Z"/>
          <w:rFonts w:ascii="ＭＳ Ｐゴシック" w:eastAsia="ＭＳ Ｐゴシック" w:hAnsi="ＭＳ Ｐゴシック"/>
        </w:rPr>
      </w:pPr>
      <w:ins w:id="5689" w:author="岩下" w:date="2015-10-14T07:15:00Z">
        <w:r>
          <w:rPr>
            <w:rFonts w:ascii="ＭＳ Ｐゴシック" w:eastAsia="ＭＳ Ｐゴシック" w:hAnsi="ＭＳ Ｐゴシック"/>
          </w:rPr>
          <w:t>属性(</w:t>
        </w:r>
        <w:r>
          <w:rPr>
            <w:rFonts w:ascii="ＭＳ Ｐゴシック" w:eastAsia="ＭＳ Ｐゴシック" w:hAnsi="ＭＳ Ｐゴシック" w:hint="eastAsia"/>
          </w:rPr>
          <w:t>必須</w:t>
        </w:r>
        <w:r w:rsidR="00B54803">
          <w:rPr>
            <w:rFonts w:ascii="ＭＳ Ｐゴシック" w:eastAsia="ＭＳ Ｐゴシック" w:hAnsi="ＭＳ Ｐゴシック"/>
          </w:rPr>
          <w:t xml:space="preserve">): type, </w:t>
        </w:r>
      </w:ins>
      <w:ins w:id="5690" w:author="岩下" w:date="2015-10-15T16:09:00Z">
        <w:r w:rsidR="00B54803">
          <w:rPr>
            <w:rFonts w:ascii="ＭＳ Ｐゴシック" w:eastAsia="ＭＳ Ｐゴシック" w:hAnsi="ＭＳ Ｐゴシック"/>
          </w:rPr>
          <w:t>name</w:t>
        </w:r>
      </w:ins>
    </w:p>
    <w:p w14:paraId="420FF233" w14:textId="77777777" w:rsidR="00B54803" w:rsidRDefault="00B54803" w:rsidP="00B54803">
      <w:pPr>
        <w:rPr>
          <w:ins w:id="5691" w:author="岩下" w:date="2015-10-15T16:07:00Z"/>
          <w:rFonts w:ascii="ＭＳ Ｐゴシック" w:eastAsia="ＭＳ Ｐゴシック" w:hAnsi="ＭＳ Ｐゴシック"/>
        </w:rPr>
      </w:pPr>
      <w:ins w:id="5692" w:author="岩下" w:date="2015-10-15T16:07: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lineno, file</w:t>
        </w:r>
      </w:ins>
    </w:p>
    <w:p w14:paraId="4DD69619" w14:textId="77777777" w:rsidR="008B629A" w:rsidRDefault="008B629A" w:rsidP="008B629A">
      <w:pPr>
        <w:ind w:firstLineChars="100" w:firstLine="210"/>
        <w:rPr>
          <w:ins w:id="5693" w:author="岩下" w:date="2015-10-14T15:26:00Z"/>
        </w:rPr>
      </w:pPr>
    </w:p>
    <w:p w14:paraId="35AF9B43" w14:textId="77777777" w:rsidR="00B54803" w:rsidRDefault="00B54803" w:rsidP="00B54803">
      <w:pPr>
        <w:ind w:firstLineChars="100" w:firstLine="210"/>
        <w:rPr>
          <w:ins w:id="5694" w:author="岩下" w:date="2015-10-15T16:08:00Z"/>
        </w:rPr>
      </w:pPr>
      <w:ins w:id="5695" w:author="岩下" w:date="2015-10-15T16:08:00Z">
        <w:r w:rsidRPr="00F74330">
          <w:t>以下の属性を持つ。</w:t>
        </w:r>
      </w:ins>
    </w:p>
    <w:p w14:paraId="2CE43820" w14:textId="03953B87" w:rsidR="00B54803" w:rsidRPr="004202FD" w:rsidRDefault="00B54803" w:rsidP="00B54803">
      <w:pPr>
        <w:numPr>
          <w:ilvl w:val="0"/>
          <w:numId w:val="8"/>
        </w:numPr>
        <w:ind w:hanging="240"/>
        <w:rPr>
          <w:ins w:id="5696" w:author="岩下" w:date="2015-10-15T16:08:00Z"/>
        </w:rPr>
      </w:pPr>
      <w:ins w:id="5697" w:author="岩下" w:date="2015-10-15T16:08:00Z">
        <w:r w:rsidRPr="00F74330">
          <w:t>type</w:t>
        </w:r>
        <w:r>
          <w:rPr>
            <w:rStyle w:val="a8"/>
          </w:rPr>
          <w:t xml:space="preserve">　－　</w:t>
        </w:r>
        <w:r>
          <w:rPr>
            <w:rStyle w:val="a8"/>
            <w:rFonts w:hint="eastAsia"/>
          </w:rPr>
          <w:t>型の別名に</w:t>
        </w:r>
        <w:r>
          <w:rPr>
            <w:rFonts w:hint="eastAsia"/>
          </w:rPr>
          <w:t>与えられるデータ型識別名</w:t>
        </w:r>
      </w:ins>
    </w:p>
    <w:p w14:paraId="4A49F4D9" w14:textId="77777777" w:rsidR="00B54803" w:rsidRPr="004202FD" w:rsidRDefault="00B54803" w:rsidP="00B54803">
      <w:pPr>
        <w:numPr>
          <w:ilvl w:val="0"/>
          <w:numId w:val="8"/>
        </w:numPr>
        <w:ind w:hanging="240"/>
        <w:rPr>
          <w:ins w:id="5698" w:author="岩下" w:date="2015-10-15T16:08:00Z"/>
        </w:rPr>
      </w:pPr>
      <w:ins w:id="5699" w:author="岩下" w:date="2015-10-15T16:08:00Z">
        <w:r>
          <w:t>name</w:t>
        </w:r>
        <w:r>
          <w:rPr>
            <w:rStyle w:val="a8"/>
          </w:rPr>
          <w:t xml:space="preserve">　－　</w:t>
        </w:r>
        <w:r>
          <w:rPr>
            <w:rStyle w:val="a8"/>
            <w:rFonts w:hint="eastAsia"/>
          </w:rPr>
          <w:t>この型の元になる型の</w:t>
        </w:r>
        <w:r w:rsidRPr="00F74330">
          <w:t>データ型</w:t>
        </w:r>
        <w:r>
          <w:rPr>
            <w:rFonts w:hint="eastAsia"/>
          </w:rPr>
          <w:t>識別名</w:t>
        </w:r>
      </w:ins>
    </w:p>
    <w:p w14:paraId="43A30A53" w14:textId="77777777" w:rsidR="00B54803" w:rsidRDefault="00B54803" w:rsidP="005E1331">
      <w:pPr>
        <w:ind w:left="210"/>
        <w:rPr>
          <w:ins w:id="5700" w:author="岩下" w:date="2015-10-15T16:06:00Z"/>
        </w:rPr>
      </w:pPr>
    </w:p>
    <w:p w14:paraId="23AB0AC7" w14:textId="77777777" w:rsidR="00B43E92" w:rsidRPr="00F60B09" w:rsidRDefault="00B43E92" w:rsidP="00B43E92">
      <w:pPr>
        <w:rPr>
          <w:ins w:id="5701" w:author="岩下" w:date="2015-10-15T17:10:00Z"/>
          <w:rFonts w:asciiTheme="majorEastAsia" w:eastAsiaTheme="majorEastAsia" w:hAnsiTheme="majorEastAsia"/>
        </w:rPr>
      </w:pPr>
      <w:ins w:id="5702" w:author="岩下" w:date="2015-10-15T17:10:00Z">
        <w:r>
          <w:rPr>
            <w:rFonts w:asciiTheme="majorEastAsia" w:eastAsiaTheme="majorEastAsia" w:hAnsiTheme="majorEastAsia" w:hint="eastAsia"/>
          </w:rPr>
          <w:t>要検討</w:t>
        </w:r>
        <w:r w:rsidRPr="00F60B09">
          <w:rPr>
            <w:rFonts w:asciiTheme="majorEastAsia" w:eastAsiaTheme="majorEastAsia" w:hAnsiTheme="majorEastAsia" w:hint="eastAsia"/>
          </w:rPr>
          <w:t>：</w:t>
        </w:r>
      </w:ins>
    </w:p>
    <w:p w14:paraId="73C927B1" w14:textId="77777777" w:rsidR="00B43E92" w:rsidRDefault="00B43E92" w:rsidP="00B43E92">
      <w:pPr>
        <w:ind w:firstLineChars="100" w:firstLine="210"/>
        <w:rPr>
          <w:ins w:id="5703" w:author="岩下" w:date="2015-10-15T17:10:00Z"/>
        </w:rPr>
      </w:pPr>
      <w:ins w:id="5704" w:author="岩下" w:date="2015-10-15T17:10:00Z">
        <w:r>
          <w:rPr>
            <w:rFonts w:hint="eastAsia"/>
          </w:rPr>
          <w:t>属性名は</w:t>
        </w:r>
        <w:r>
          <w:t>ref</w:t>
        </w:r>
        <w:r>
          <w:rPr>
            <w:rFonts w:hint="eastAsia"/>
          </w:rPr>
          <w:t>がよいか</w:t>
        </w:r>
        <w:r>
          <w:t>name</w:t>
        </w:r>
        <w:r>
          <w:rPr>
            <w:rFonts w:hint="eastAsia"/>
          </w:rPr>
          <w:t>がよいか。</w:t>
        </w:r>
      </w:ins>
    </w:p>
    <w:p w14:paraId="0704A25F" w14:textId="77777777" w:rsidR="00B43E92" w:rsidRDefault="00B43E92" w:rsidP="00B43E92">
      <w:pPr>
        <w:rPr>
          <w:ins w:id="5705" w:author="岩下" w:date="2015-10-15T17:10:00Z"/>
          <w:rFonts w:asciiTheme="majorEastAsia" w:eastAsiaTheme="majorEastAsia" w:hAnsiTheme="majorEastAsia"/>
        </w:rPr>
      </w:pPr>
    </w:p>
    <w:p w14:paraId="13496FCA" w14:textId="374C6274" w:rsidR="004E7A93" w:rsidRDefault="004E7A93" w:rsidP="004E7A93">
      <w:pPr>
        <w:ind w:firstLineChars="100" w:firstLine="210"/>
        <w:rPr>
          <w:ins w:id="5706" w:author="岩下" w:date="2015-10-14T15:26:00Z"/>
        </w:rPr>
      </w:pPr>
      <w:ins w:id="5707" w:author="岩下" w:date="2015-10-14T15:26:00Z">
        <w:r w:rsidRPr="00F74330">
          <w:t>以下の</w:t>
        </w:r>
      </w:ins>
      <w:ins w:id="5708" w:author="岩下" w:date="2015-10-15T14:34:00Z">
        <w:r w:rsidR="00C249A8">
          <w:rPr>
            <w:rFonts w:hint="eastAsia"/>
          </w:rPr>
          <w:t>子要素</w:t>
        </w:r>
      </w:ins>
      <w:ins w:id="5709" w:author="岩下" w:date="2015-10-14T15:26:00Z">
        <w:r w:rsidRPr="00F74330">
          <w:t>を持つ。</w:t>
        </w:r>
      </w:ins>
    </w:p>
    <w:p w14:paraId="7F883468" w14:textId="77777777" w:rsidR="00AA494D" w:rsidRDefault="00AA494D" w:rsidP="00AA494D">
      <w:pPr>
        <w:pStyle w:val="ae"/>
        <w:numPr>
          <w:ilvl w:val="0"/>
          <w:numId w:val="57"/>
        </w:numPr>
        <w:ind w:leftChars="0"/>
        <w:rPr>
          <w:ins w:id="5710" w:author="岩下" w:date="2015-10-15T11:39:00Z"/>
        </w:rPr>
      </w:pPr>
      <w:ins w:id="5711" w:author="岩下" w:date="2015-10-15T11:39:00Z">
        <w:r>
          <w:t>symbols</w:t>
        </w:r>
        <w:r>
          <w:rPr>
            <w:rFonts w:hint="eastAsia"/>
          </w:rPr>
          <w:t>要素　—　型仮引数に関する</w:t>
        </w:r>
        <w:r>
          <w:t>id</w:t>
        </w:r>
        <w:r>
          <w:rPr>
            <w:rFonts w:hint="eastAsia"/>
          </w:rPr>
          <w:t>要素を子要素として持つ。</w:t>
        </w:r>
      </w:ins>
    </w:p>
    <w:p w14:paraId="274F70FE" w14:textId="3760A160" w:rsidR="00AA494D" w:rsidRDefault="00F31FF0" w:rsidP="00AA494D">
      <w:pPr>
        <w:pStyle w:val="ae"/>
        <w:numPr>
          <w:ilvl w:val="0"/>
          <w:numId w:val="57"/>
        </w:numPr>
        <w:ind w:leftChars="0"/>
        <w:rPr>
          <w:ins w:id="5712" w:author="岩下" w:date="2015-10-15T11:39:00Z"/>
        </w:rPr>
      </w:pPr>
      <w:ins w:id="5713" w:author="岩下" w:date="2015-10-15T15:41:00Z">
        <w:r>
          <w:t>typeParams</w:t>
        </w:r>
      </w:ins>
      <w:ins w:id="5714" w:author="岩下" w:date="2015-10-15T11:39:00Z">
        <w:r w:rsidR="00AA494D">
          <w:rPr>
            <w:rFonts w:hint="eastAsia"/>
          </w:rPr>
          <w:t>要素　—　子要素として</w:t>
        </w:r>
        <w:r w:rsidR="00AA494D">
          <w:t>typeName</w:t>
        </w:r>
        <w:r w:rsidR="00AA494D">
          <w:rPr>
            <w:rFonts w:hint="eastAsia"/>
          </w:rPr>
          <w:t>要素の並びだけを持つことができる。</w:t>
        </w:r>
      </w:ins>
    </w:p>
    <w:p w14:paraId="2BAFD349" w14:textId="77777777" w:rsidR="004E7A93" w:rsidRDefault="004E7A93" w:rsidP="008B629A">
      <w:pPr>
        <w:ind w:firstLineChars="100" w:firstLine="210"/>
        <w:rPr>
          <w:ins w:id="5715" w:author="岩下" w:date="2015-10-14T15:28:00Z"/>
        </w:rPr>
      </w:pPr>
    </w:p>
    <w:p w14:paraId="23301677" w14:textId="6C397702" w:rsidR="00BD5A33" w:rsidRDefault="00BD5A33" w:rsidP="008B629A">
      <w:pPr>
        <w:ind w:firstLineChars="100" w:firstLine="210"/>
        <w:rPr>
          <w:ins w:id="5716" w:author="岩下" w:date="2015-10-14T15:29:00Z"/>
        </w:rPr>
      </w:pPr>
      <w:ins w:id="5717" w:author="岩下" w:date="2015-10-14T15:28:00Z">
        <w:r>
          <w:rPr>
            <w:rFonts w:hint="eastAsia"/>
          </w:rPr>
          <w:t>定義され</w:t>
        </w:r>
      </w:ins>
      <w:ins w:id="5718" w:author="岩下" w:date="2015-10-14T15:29:00Z">
        <w:r>
          <w:rPr>
            <w:rFonts w:hint="eastAsia"/>
          </w:rPr>
          <w:t>る</w:t>
        </w:r>
      </w:ins>
      <w:ins w:id="5719" w:author="岩下" w:date="2015-10-14T15:28:00Z">
        <w:r>
          <w:rPr>
            <w:rFonts w:hint="eastAsia"/>
          </w:rPr>
          <w:t>別名は</w:t>
        </w:r>
      </w:ins>
      <w:ins w:id="5720" w:author="岩下" w:date="2015-10-15T16:10:00Z">
        <w:r w:rsidR="00B54803">
          <w:rPr>
            <w:rFonts w:hint="eastAsia"/>
          </w:rPr>
          <w:t>、</w:t>
        </w:r>
      </w:ins>
      <w:ins w:id="5721" w:author="岩下" w:date="2015-10-15T16:11:00Z">
        <w:r w:rsidR="00B54803">
          <w:rPr>
            <w:rFonts w:hint="eastAsia"/>
          </w:rPr>
          <w:t>こ</w:t>
        </w:r>
      </w:ins>
      <w:ins w:id="5722" w:author="岩下" w:date="2015-10-15T16:10:00Z">
        <w:r w:rsidR="00B54803">
          <w:rPr>
            <w:rFonts w:hint="eastAsia"/>
          </w:rPr>
          <w:t>の</w:t>
        </w:r>
        <w:r w:rsidR="00B54803">
          <w:t>type</w:t>
        </w:r>
        <w:r w:rsidR="00B54803">
          <w:rPr>
            <w:rFonts w:hint="eastAsia"/>
          </w:rPr>
          <w:t>属性値と同じ</w:t>
        </w:r>
        <w:r w:rsidR="00B54803">
          <w:t>type</w:t>
        </w:r>
        <w:r w:rsidR="00B54803">
          <w:rPr>
            <w:rFonts w:hint="eastAsia"/>
          </w:rPr>
          <w:t>属性値をもつ</w:t>
        </w:r>
      </w:ins>
      <w:ins w:id="5723" w:author="岩下" w:date="2015-10-14T15:28:00Z">
        <w:r>
          <w:t>id</w:t>
        </w:r>
        <w:r>
          <w:rPr>
            <w:rFonts w:hint="eastAsia"/>
          </w:rPr>
          <w:t>要素</w:t>
        </w:r>
      </w:ins>
      <w:ins w:id="5724" w:author="岩下" w:date="2015-10-14T15:29:00Z">
        <w:r>
          <w:rPr>
            <w:rFonts w:hint="eastAsia"/>
          </w:rPr>
          <w:t>で表現され、そのスコープのシンボルテーブル（</w:t>
        </w:r>
        <w:r>
          <w:t>globalSymbols</w:t>
        </w:r>
        <w:r>
          <w:rPr>
            <w:rFonts w:hint="eastAsia"/>
          </w:rPr>
          <w:t>または</w:t>
        </w:r>
        <w:r>
          <w:t>symbols</w:t>
        </w:r>
        <w:r>
          <w:rPr>
            <w:rFonts w:hint="eastAsia"/>
          </w:rPr>
          <w:t>）に登録される。</w:t>
        </w:r>
      </w:ins>
    </w:p>
    <w:p w14:paraId="4C8FE16B" w14:textId="77777777" w:rsidR="00BD5A33" w:rsidRDefault="00BD5A33" w:rsidP="008B629A">
      <w:pPr>
        <w:ind w:firstLineChars="100" w:firstLine="210"/>
        <w:rPr>
          <w:ins w:id="5725" w:author="岩下" w:date="2015-10-14T07:15:00Z"/>
        </w:rPr>
      </w:pPr>
    </w:p>
    <w:p w14:paraId="3C492096" w14:textId="77777777" w:rsidR="008B629A" w:rsidRPr="00F60B09" w:rsidRDefault="008B629A" w:rsidP="008B629A">
      <w:pPr>
        <w:rPr>
          <w:ins w:id="5726" w:author="岩下" w:date="2015-10-14T07:15:00Z"/>
          <w:rFonts w:asciiTheme="majorEastAsia" w:eastAsiaTheme="majorEastAsia" w:hAnsiTheme="majorEastAsia"/>
        </w:rPr>
      </w:pPr>
      <w:ins w:id="5727" w:author="岩下" w:date="2015-10-14T07:15:00Z">
        <w:r w:rsidRPr="00F60B09">
          <w:rPr>
            <w:rFonts w:asciiTheme="majorEastAsia" w:eastAsiaTheme="majorEastAsia" w:hAnsiTheme="majorEastAsia" w:hint="eastAsia"/>
          </w:rPr>
          <w:t>例：</w:t>
        </w:r>
      </w:ins>
    </w:p>
    <w:p w14:paraId="5C73FCB9" w14:textId="232D7F16" w:rsidR="008B629A" w:rsidRDefault="00B54803" w:rsidP="008B629A">
      <w:pPr>
        <w:ind w:firstLineChars="100" w:firstLine="210"/>
        <w:rPr>
          <w:ins w:id="5728" w:author="岩下" w:date="2015-10-14T07:15:00Z"/>
        </w:rPr>
      </w:pPr>
      <w:ins w:id="5729" w:author="岩下" w:date="2015-10-15T15:59:00Z">
        <w:r>
          <w:rPr>
            <w:rFonts w:hint="eastAsia"/>
          </w:rPr>
          <w:t>以下の</w:t>
        </w:r>
      </w:ins>
      <w:ins w:id="5730" w:author="岩下" w:date="2015-10-14T07:15:00Z">
        <w:r w:rsidR="008B629A">
          <w:rPr>
            <w:rFonts w:hint="eastAsia"/>
          </w:rPr>
          <w:t>別名テンプレート</w:t>
        </w:r>
      </w:ins>
      <w:ins w:id="5731" w:author="岩下" w:date="2015-10-15T16:00:00Z">
        <w:r>
          <w:rPr>
            <w:rFonts w:hint="eastAsia"/>
          </w:rPr>
          <w:t>について、</w:t>
        </w:r>
      </w:ins>
    </w:p>
    <w:p w14:paraId="4532DFAC" w14:textId="4855441C" w:rsidR="00B54803" w:rsidRDefault="00B54803" w:rsidP="00B54803">
      <w:pPr>
        <w:pBdr>
          <w:top w:val="single" w:sz="4" w:space="1" w:color="auto"/>
          <w:left w:val="single" w:sz="4" w:space="0" w:color="auto"/>
          <w:bottom w:val="single" w:sz="4" w:space="1" w:color="auto"/>
          <w:right w:val="single" w:sz="4" w:space="0" w:color="auto"/>
        </w:pBdr>
        <w:ind w:firstLineChars="100" w:firstLine="200"/>
        <w:rPr>
          <w:ins w:id="5732" w:author="岩下" w:date="2015-10-15T15:59:00Z"/>
          <w:rFonts w:ascii="ＭＳ Ｐゴシック" w:eastAsia="ＭＳ Ｐゴシック" w:hAnsi="ＭＳ Ｐゴシック"/>
          <w:sz w:val="20"/>
          <w:szCs w:val="20"/>
        </w:rPr>
      </w:pPr>
      <w:ins w:id="5733" w:author="岩下" w:date="2015-10-15T15:59:00Z">
        <w:r>
          <w:rPr>
            <w:rFonts w:ascii="ＭＳ Ｐゴシック" w:eastAsia="ＭＳ Ｐゴシック" w:hAnsi="ＭＳ Ｐゴシック" w:hint="eastAsia"/>
            <w:sz w:val="20"/>
            <w:szCs w:val="20"/>
          </w:rPr>
          <w:lastRenderedPageBreak/>
          <w:t>template &lt;</w:t>
        </w:r>
      </w:ins>
      <w:ins w:id="5734" w:author="岩下" w:date="2015-10-15T16:00:00Z">
        <w:r>
          <w:rPr>
            <w:rFonts w:ascii="ＭＳ Ｐゴシック" w:eastAsia="ＭＳ Ｐゴシック" w:hAnsi="ＭＳ Ｐゴシック"/>
            <w:sz w:val="20"/>
            <w:szCs w:val="20"/>
          </w:rPr>
          <w:t>typename</w:t>
        </w:r>
      </w:ins>
      <w:ins w:id="5735" w:author="岩下" w:date="2015-10-15T15:59:00Z">
        <w:r>
          <w:rPr>
            <w:rFonts w:ascii="ＭＳ Ｐゴシック" w:eastAsia="ＭＳ Ｐゴシック" w:hAnsi="ＭＳ Ｐゴシック" w:hint="eastAsia"/>
            <w:sz w:val="20"/>
            <w:szCs w:val="20"/>
          </w:rPr>
          <w:t xml:space="preserve"> T&gt;</w:t>
        </w:r>
      </w:ins>
    </w:p>
    <w:p w14:paraId="4BBBA605" w14:textId="2E16052B" w:rsidR="00B54803" w:rsidRDefault="00B54803" w:rsidP="00B54803">
      <w:pPr>
        <w:pBdr>
          <w:top w:val="single" w:sz="4" w:space="1" w:color="auto"/>
          <w:left w:val="single" w:sz="4" w:space="0" w:color="auto"/>
          <w:bottom w:val="single" w:sz="4" w:space="1" w:color="auto"/>
          <w:right w:val="single" w:sz="4" w:space="0" w:color="auto"/>
        </w:pBdr>
        <w:ind w:firstLineChars="100" w:firstLine="200"/>
        <w:rPr>
          <w:ins w:id="5736" w:author="岩下" w:date="2015-10-15T15:59:00Z"/>
          <w:rFonts w:ascii="ＭＳ Ｐゴシック" w:eastAsia="ＭＳ Ｐゴシック" w:hAnsi="ＭＳ Ｐゴシック"/>
          <w:sz w:val="20"/>
          <w:szCs w:val="20"/>
        </w:rPr>
      </w:pPr>
      <w:ins w:id="5737" w:author="岩下" w:date="2015-10-15T16:00:00Z">
        <w:r>
          <w:rPr>
            <w:rFonts w:ascii="ＭＳ Ｐゴシック" w:eastAsia="ＭＳ Ｐゴシック" w:hAnsi="ＭＳ Ｐゴシック"/>
            <w:sz w:val="20"/>
            <w:szCs w:val="20"/>
          </w:rPr>
          <w:t xml:space="preserve">using </w:t>
        </w:r>
      </w:ins>
      <w:ins w:id="5738" w:author="岩下" w:date="2015-10-15T16:01:00Z">
        <w:r>
          <w:rPr>
            <w:rFonts w:ascii="ＭＳ Ｐゴシック" w:eastAsia="ＭＳ Ｐゴシック" w:hAnsi="ＭＳ Ｐゴシック"/>
            <w:sz w:val="20"/>
            <w:szCs w:val="20"/>
          </w:rPr>
          <w:t>my</w:t>
        </w:r>
      </w:ins>
      <w:ins w:id="5739" w:author="岩下" w:date="2015-10-15T16:00:00Z">
        <w:r>
          <w:rPr>
            <w:rFonts w:ascii="ＭＳ Ｐゴシック" w:eastAsia="ＭＳ Ｐゴシック" w:hAnsi="ＭＳ Ｐゴシック"/>
            <w:sz w:val="20"/>
            <w:szCs w:val="20"/>
          </w:rPr>
          <w:t>Map = std::map&lt;int, T&amp;&gt;;</w:t>
        </w:r>
      </w:ins>
    </w:p>
    <w:p w14:paraId="78DCF42A" w14:textId="7B65D60E" w:rsidR="00B54803" w:rsidRDefault="00B54803" w:rsidP="00B54803">
      <w:pPr>
        <w:rPr>
          <w:ins w:id="5740" w:author="岩下" w:date="2015-10-15T15:59:00Z"/>
        </w:rPr>
      </w:pPr>
      <w:ins w:id="5741" w:author="岩下" w:date="2015-10-15T15:59:00Z">
        <w:r>
          <w:rPr>
            <w:rFonts w:hint="eastAsia"/>
          </w:rPr>
          <w:t>型仮引数</w:t>
        </w:r>
        <w:r>
          <w:rPr>
            <w:rFonts w:asciiTheme="majorEastAsia" w:eastAsiaTheme="majorEastAsia" w:hAnsiTheme="majorEastAsia" w:hint="eastAsia"/>
          </w:rPr>
          <w:t>T</w:t>
        </w:r>
        <w:r>
          <w:rPr>
            <w:rFonts w:hint="eastAsia"/>
          </w:rPr>
          <w:t>に対するデータ型識別名</w:t>
        </w:r>
        <w:r w:rsidRPr="00216153">
          <w:rPr>
            <w:rFonts w:asciiTheme="majorEastAsia" w:eastAsiaTheme="majorEastAsia" w:hAnsiTheme="majorEastAsia"/>
          </w:rPr>
          <w:t>X</w:t>
        </w:r>
        <w:r>
          <w:rPr>
            <w:rFonts w:asciiTheme="majorEastAsia" w:eastAsiaTheme="majorEastAsia" w:hAnsiTheme="majorEastAsia"/>
          </w:rPr>
          <w:t>0</w:t>
        </w:r>
        <w:r>
          <w:rPr>
            <w:rFonts w:hint="eastAsia"/>
          </w:rPr>
          <w:t>と、</w:t>
        </w:r>
      </w:ins>
      <w:ins w:id="5742" w:author="岩下" w:date="2015-10-15T16:02:00Z">
        <w:r w:rsidRPr="005E1331">
          <w:rPr>
            <w:rFonts w:asciiTheme="majorEastAsia" w:eastAsiaTheme="majorEastAsia" w:hAnsiTheme="majorEastAsia"/>
          </w:rPr>
          <w:t>std::map</w:t>
        </w:r>
        <w:r>
          <w:rPr>
            <w:rFonts w:hint="eastAsia"/>
          </w:rPr>
          <w:t>の第２型</w:t>
        </w:r>
      </w:ins>
      <w:ins w:id="5743" w:author="岩下" w:date="2015-10-15T15:59:00Z">
        <w:r>
          <w:rPr>
            <w:rFonts w:hint="eastAsia"/>
          </w:rPr>
          <w:t>引数</w:t>
        </w:r>
        <w:r>
          <w:rPr>
            <w:rFonts w:ascii="ＭＳ Ｐゴシック" w:eastAsia="ＭＳ Ｐゴシック" w:hAnsi="ＭＳ Ｐゴシック"/>
            <w:sz w:val="20"/>
            <w:szCs w:val="20"/>
          </w:rPr>
          <w:t>T&amp;</w:t>
        </w:r>
      </w:ins>
      <w:ins w:id="5744" w:author="岩下" w:date="2015-10-15T16:02:00Z">
        <w:r>
          <w:rPr>
            <w:rFonts w:ascii="ＭＳ Ｐゴシック" w:eastAsia="ＭＳ Ｐゴシック" w:hAnsi="ＭＳ Ｐゴシック" w:hint="eastAsia"/>
            <w:sz w:val="20"/>
            <w:szCs w:val="20"/>
          </w:rPr>
          <w:t xml:space="preserve">　</w:t>
        </w:r>
      </w:ins>
      <w:ins w:id="5745" w:author="岩下" w:date="2015-10-15T15:59:00Z">
        <w:r>
          <w:rPr>
            <w:rFonts w:hint="eastAsia"/>
          </w:rPr>
          <w:t>に対するデータ型識別名</w:t>
        </w:r>
        <w:r w:rsidRPr="00216153">
          <w:rPr>
            <w:rFonts w:asciiTheme="majorEastAsia" w:eastAsiaTheme="majorEastAsia" w:hAnsiTheme="majorEastAsia"/>
          </w:rPr>
          <w:t>X</w:t>
        </w:r>
        <w:r>
          <w:rPr>
            <w:rFonts w:asciiTheme="majorEastAsia" w:eastAsiaTheme="majorEastAsia" w:hAnsiTheme="majorEastAsia"/>
          </w:rPr>
          <w:t>0</w:t>
        </w:r>
        <w:r>
          <w:rPr>
            <w:rFonts w:hint="eastAsia"/>
          </w:rPr>
          <w:t>は、</w:t>
        </w:r>
        <w:r>
          <w:t>typeTable</w:t>
        </w:r>
        <w:r>
          <w:rPr>
            <w:rFonts w:hint="eastAsia"/>
          </w:rPr>
          <w:t>の中で以下のように定義される。</w:t>
        </w:r>
      </w:ins>
    </w:p>
    <w:p w14:paraId="4F8FF41B" w14:textId="3D1DA88C" w:rsidR="00B54803" w:rsidRPr="0022318E" w:rsidRDefault="00B54803" w:rsidP="00B54803">
      <w:pPr>
        <w:pBdr>
          <w:top w:val="single" w:sz="4" w:space="1" w:color="auto"/>
          <w:left w:val="single" w:sz="4" w:space="0" w:color="auto"/>
          <w:bottom w:val="single" w:sz="4" w:space="1" w:color="auto"/>
          <w:right w:val="single" w:sz="4" w:space="0" w:color="auto"/>
        </w:pBdr>
        <w:ind w:firstLineChars="100" w:firstLine="200"/>
        <w:rPr>
          <w:ins w:id="5746" w:author="岩下" w:date="2015-10-15T15:59:00Z"/>
          <w:rFonts w:ascii="ＭＳ Ｐゴシック" w:eastAsia="ＭＳ Ｐゴシック" w:hAnsi="ＭＳ Ｐゴシック"/>
          <w:sz w:val="20"/>
          <w:szCs w:val="20"/>
        </w:rPr>
      </w:pPr>
      <w:ins w:id="5747" w:author="岩下" w:date="2015-10-15T15:59:00Z">
        <w:r w:rsidRPr="0022318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w:t>
        </w:r>
      </w:ins>
      <w:ins w:id="5748" w:author="岩下" w:date="2015-10-15T16:04:00Z">
        <w:r>
          <w:rPr>
            <w:rFonts w:ascii="ＭＳ Ｐゴシック" w:eastAsia="ＭＳ Ｐゴシック" w:hAnsi="ＭＳ Ｐゴシック"/>
            <w:sz w:val="20"/>
            <w:szCs w:val="20"/>
          </w:rPr>
          <w:t>typename</w:t>
        </w:r>
      </w:ins>
      <w:ins w:id="5749" w:author="岩下" w:date="2015-10-15T15:59:00Z">
        <w:r>
          <w:rPr>
            <w:rFonts w:ascii="ＭＳ Ｐゴシック" w:eastAsia="ＭＳ Ｐゴシック" w:hAnsi="ＭＳ Ｐゴシック"/>
            <w:sz w:val="20"/>
            <w:szCs w:val="20"/>
          </w:rPr>
          <w:t>”/</w:t>
        </w:r>
        <w:r w:rsidRPr="0022318E">
          <w:rPr>
            <w:rFonts w:ascii="ＭＳ Ｐゴシック" w:eastAsia="ＭＳ Ｐゴシック" w:hAnsi="ＭＳ Ｐゴシック"/>
            <w:sz w:val="20"/>
            <w:szCs w:val="20"/>
          </w:rPr>
          <w:t>&gt;</w:t>
        </w:r>
      </w:ins>
    </w:p>
    <w:p w14:paraId="60948B98" w14:textId="66C0F2D2" w:rsidR="00B54803" w:rsidRPr="00CD2773" w:rsidRDefault="00B54803" w:rsidP="00B54803">
      <w:pPr>
        <w:pBdr>
          <w:top w:val="single" w:sz="4" w:space="1" w:color="auto"/>
          <w:left w:val="single" w:sz="4" w:space="0" w:color="auto"/>
          <w:bottom w:val="single" w:sz="4" w:space="1" w:color="auto"/>
          <w:right w:val="single" w:sz="4" w:space="0" w:color="auto"/>
        </w:pBdr>
        <w:ind w:firstLineChars="100" w:firstLine="200"/>
        <w:rPr>
          <w:ins w:id="5750" w:author="岩下" w:date="2015-10-15T15:59:00Z"/>
          <w:rFonts w:ascii="ＭＳ Ｐゴシック" w:eastAsia="ＭＳ Ｐゴシック" w:hAnsi="ＭＳ Ｐゴシック"/>
          <w:sz w:val="20"/>
          <w:szCs w:val="20"/>
        </w:rPr>
      </w:pPr>
      <w:ins w:id="5751" w:author="岩下" w:date="2015-10-15T15:59:00Z">
        <w:r>
          <w:rPr>
            <w:rFonts w:ascii="ＭＳ Ｐゴシック" w:eastAsia="ＭＳ Ｐゴシック" w:hAnsi="ＭＳ Ｐゴシック"/>
            <w:sz w:val="20"/>
            <w:szCs w:val="20"/>
          </w:rPr>
          <w:t>&lt;basicType type=”X1” is_lvalue=”1” name=”X0”/&gt;</w:t>
        </w:r>
      </w:ins>
    </w:p>
    <w:p w14:paraId="02C4DD5F" w14:textId="58A3F952" w:rsidR="00B54803" w:rsidRDefault="00B54803" w:rsidP="00B54803">
      <w:pPr>
        <w:rPr>
          <w:ins w:id="5752" w:author="岩下" w:date="2015-10-15T15:59:00Z"/>
        </w:rPr>
      </w:pPr>
      <w:ins w:id="5753" w:author="岩下" w:date="2015-10-15T15:59:00Z">
        <w:r>
          <w:rPr>
            <w:rFonts w:hint="eastAsia"/>
          </w:rPr>
          <w:t>そして、</w:t>
        </w:r>
      </w:ins>
      <w:ins w:id="5754" w:author="岩下" w:date="2015-10-15T16:04:00Z">
        <w:r>
          <w:rPr>
            <w:rFonts w:hint="eastAsia"/>
          </w:rPr>
          <w:t>別名</w:t>
        </w:r>
      </w:ins>
      <w:ins w:id="5755" w:author="岩下" w:date="2015-10-15T15:59:00Z">
        <w:r>
          <w:rPr>
            <w:rFonts w:hint="eastAsia"/>
          </w:rPr>
          <w:t>テンプレートは以下のように定義される。</w:t>
        </w:r>
      </w:ins>
      <w:ins w:id="5756" w:author="岩下" w:date="2015-10-15T16:14:00Z">
        <w:r>
          <w:rPr>
            <w:rFonts w:hint="eastAsia"/>
          </w:rPr>
          <w:t>ここで、</w:t>
        </w:r>
      </w:ins>
      <w:ins w:id="5757" w:author="岩下" w:date="2015-10-15T16:15:00Z">
        <w:r w:rsidRPr="005E1331">
          <w:rPr>
            <w:rFonts w:asciiTheme="majorEastAsia" w:eastAsiaTheme="majorEastAsia" w:hAnsiTheme="majorEastAsia"/>
          </w:rPr>
          <w:t>T0</w:t>
        </w:r>
      </w:ins>
      <w:ins w:id="5758" w:author="岩下" w:date="2015-10-15T16:14:00Z">
        <w:r>
          <w:rPr>
            <w:rFonts w:hint="eastAsia"/>
          </w:rPr>
          <w:t>は</w:t>
        </w:r>
      </w:ins>
      <w:ins w:id="5759" w:author="岩下" w:date="2015-10-15T16:15:00Z">
        <w:r>
          <w:rPr>
            <w:rFonts w:hint="eastAsia"/>
          </w:rPr>
          <w:t>他で定義されている</w:t>
        </w:r>
      </w:ins>
      <w:ins w:id="5760" w:author="岩下" w:date="2015-10-15T16:14:00Z">
        <w:r w:rsidRPr="005E1331">
          <w:rPr>
            <w:rFonts w:asciiTheme="majorEastAsia" w:eastAsiaTheme="majorEastAsia" w:hAnsiTheme="majorEastAsia"/>
          </w:rPr>
          <w:t>std::map</w:t>
        </w:r>
        <w:r>
          <w:rPr>
            <w:rFonts w:hint="eastAsia"/>
          </w:rPr>
          <w:t>の</w:t>
        </w:r>
      </w:ins>
      <w:ins w:id="5761" w:author="岩下" w:date="2015-10-15T16:16:00Z">
        <w:r>
          <w:rPr>
            <w:rFonts w:hint="eastAsia"/>
          </w:rPr>
          <w:t>データ型識別名であり、</w:t>
        </w:r>
        <w:r w:rsidRPr="005E1331">
          <w:rPr>
            <w:rFonts w:asciiTheme="majorEastAsia" w:eastAsiaTheme="majorEastAsia" w:hAnsiTheme="majorEastAsia"/>
          </w:rPr>
          <w:t>std::map</w:t>
        </w:r>
        <w:r>
          <w:rPr>
            <w:rFonts w:hint="eastAsia"/>
          </w:rPr>
          <w:t>の</w:t>
        </w:r>
      </w:ins>
      <w:ins w:id="5762" w:author="岩下" w:date="2015-10-15T16:14:00Z">
        <w:r>
          <w:t>id</w:t>
        </w:r>
        <w:r>
          <w:rPr>
            <w:rFonts w:hint="eastAsia"/>
          </w:rPr>
          <w:t>要素</w:t>
        </w:r>
      </w:ins>
      <w:ins w:id="5763" w:author="岩下" w:date="2015-10-15T16:15:00Z">
        <w:r>
          <w:rPr>
            <w:rFonts w:hint="eastAsia"/>
          </w:rPr>
          <w:t>の</w:t>
        </w:r>
        <w:r>
          <w:t>type</w:t>
        </w:r>
        <w:r>
          <w:rPr>
            <w:rFonts w:hint="eastAsia"/>
          </w:rPr>
          <w:t>属性</w:t>
        </w:r>
      </w:ins>
      <w:ins w:id="5764" w:author="岩下" w:date="2015-10-15T16:16:00Z">
        <w:r>
          <w:rPr>
            <w:rFonts w:hint="eastAsia"/>
          </w:rPr>
          <w:t>と一致している。</w:t>
        </w:r>
        <w:r w:rsidRPr="005E1331">
          <w:rPr>
            <w:rFonts w:asciiTheme="majorEastAsia" w:eastAsiaTheme="majorEastAsia" w:hAnsiTheme="majorEastAsia"/>
          </w:rPr>
          <w:t>T1</w:t>
        </w:r>
        <w:r>
          <w:rPr>
            <w:rFonts w:hint="eastAsia"/>
          </w:rPr>
          <w:t>はこの</w:t>
        </w:r>
        <w:r>
          <w:t>aliasTemplate</w:t>
        </w:r>
      </w:ins>
      <w:ins w:id="5765" w:author="岩下" w:date="2015-10-15T16:17:00Z">
        <w:r>
          <w:rPr>
            <w:rFonts w:hint="eastAsia"/>
          </w:rPr>
          <w:t>で定義されたデータ型識別名であり、</w:t>
        </w:r>
        <w:r w:rsidRPr="005E1331">
          <w:rPr>
            <w:rFonts w:asciiTheme="majorEastAsia" w:eastAsiaTheme="majorEastAsia" w:hAnsiTheme="majorEastAsia"/>
          </w:rPr>
          <w:t>myMap</w:t>
        </w:r>
        <w:r>
          <w:rPr>
            <w:rFonts w:hint="eastAsia"/>
          </w:rPr>
          <w:t>の</w:t>
        </w:r>
        <w:r>
          <w:t>id</w:t>
        </w:r>
        <w:r>
          <w:rPr>
            <w:rFonts w:hint="eastAsia"/>
          </w:rPr>
          <w:t>要素の</w:t>
        </w:r>
        <w:r>
          <w:t>type</w:t>
        </w:r>
        <w:r>
          <w:rPr>
            <w:rFonts w:hint="eastAsia"/>
          </w:rPr>
          <w:t>属性と一致している。</w:t>
        </w:r>
      </w:ins>
    </w:p>
    <w:p w14:paraId="7814EF5D" w14:textId="670606AE"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66" w:author="岩下" w:date="2015-10-15T15:59:00Z"/>
          <w:rFonts w:ascii="ＭＳ Ｐゴシック" w:eastAsia="ＭＳ Ｐゴシック" w:hAnsi="ＭＳ Ｐゴシック"/>
          <w:szCs w:val="20"/>
        </w:rPr>
      </w:pPr>
      <w:ins w:id="5767" w:author="岩下" w:date="2015-10-15T15:59:00Z">
        <w:r>
          <w:rPr>
            <w:rFonts w:ascii="ＭＳ Ｐゴシック" w:eastAsia="ＭＳ Ｐゴシック" w:hAnsi="ＭＳ Ｐゴシック"/>
            <w:szCs w:val="20"/>
          </w:rPr>
          <w:t>&lt;</w:t>
        </w:r>
      </w:ins>
      <w:ins w:id="5768" w:author="岩下" w:date="2015-10-15T16:04:00Z">
        <w:r>
          <w:rPr>
            <w:rFonts w:ascii="ＭＳ Ｐゴシック" w:eastAsia="ＭＳ Ｐゴシック" w:hAnsi="ＭＳ Ｐゴシック"/>
            <w:szCs w:val="20"/>
          </w:rPr>
          <w:t>alias</w:t>
        </w:r>
      </w:ins>
      <w:ins w:id="5769" w:author="岩下" w:date="2015-10-15T15:59:00Z">
        <w:r>
          <w:rPr>
            <w:rFonts w:ascii="ＭＳ Ｐゴシック" w:eastAsia="ＭＳ Ｐゴシック" w:hAnsi="ＭＳ Ｐゴシック"/>
            <w:szCs w:val="20"/>
          </w:rPr>
          <w:t>Template</w:t>
        </w:r>
      </w:ins>
      <w:ins w:id="5770" w:author="岩下" w:date="2015-10-15T16:12:00Z">
        <w:r>
          <w:rPr>
            <w:rFonts w:ascii="ＭＳ Ｐゴシック" w:eastAsia="ＭＳ Ｐゴシック" w:hAnsi="ＭＳ Ｐゴシック"/>
            <w:szCs w:val="20"/>
          </w:rPr>
          <w:t xml:space="preserve"> type=</w:t>
        </w:r>
      </w:ins>
      <w:ins w:id="5771" w:author="岩下" w:date="2015-10-15T16:13:00Z">
        <w:r>
          <w:rPr>
            <w:rFonts w:ascii="ＭＳ Ｐゴシック" w:eastAsia="ＭＳ Ｐゴシック" w:hAnsi="ＭＳ Ｐゴシック"/>
            <w:szCs w:val="20"/>
          </w:rPr>
          <w:t>”T1” name=”T0”</w:t>
        </w:r>
      </w:ins>
      <w:ins w:id="5772" w:author="岩下" w:date="2015-10-15T15:59:00Z">
        <w:r>
          <w:rPr>
            <w:rFonts w:ascii="ＭＳ Ｐゴシック" w:eastAsia="ＭＳ Ｐゴシック" w:hAnsi="ＭＳ Ｐゴシック"/>
            <w:szCs w:val="20"/>
          </w:rPr>
          <w:t>&gt;</w:t>
        </w:r>
      </w:ins>
    </w:p>
    <w:p w14:paraId="562FC11D"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73" w:author="岩下" w:date="2015-10-15T15:59:00Z"/>
          <w:rFonts w:ascii="ＭＳ Ｐゴシック" w:eastAsia="ＭＳ Ｐゴシック" w:hAnsi="ＭＳ Ｐゴシック"/>
          <w:szCs w:val="20"/>
        </w:rPr>
      </w:pPr>
      <w:ins w:id="5774" w:author="岩下" w:date="2015-10-15T15:59:00Z">
        <w:r>
          <w:rPr>
            <w:rFonts w:ascii="ＭＳ Ｐゴシック" w:eastAsia="ＭＳ Ｐゴシック" w:hAnsi="ＭＳ Ｐゴシック"/>
            <w:szCs w:val="20"/>
          </w:rPr>
          <w:t xml:space="preserve">  &lt;symbols&gt;</w:t>
        </w:r>
      </w:ins>
    </w:p>
    <w:p w14:paraId="011058F8"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75" w:author="岩下" w:date="2015-10-15T15:59:00Z"/>
          <w:rFonts w:ascii="ＭＳ Ｐゴシック" w:eastAsia="ＭＳ Ｐゴシック" w:hAnsi="ＭＳ Ｐゴシック"/>
          <w:szCs w:val="20"/>
        </w:rPr>
      </w:pPr>
      <w:ins w:id="5776" w:author="岩下" w:date="2015-10-15T15:59:00Z">
        <w:r>
          <w:rPr>
            <w:rFonts w:ascii="ＭＳ Ｐゴシック" w:eastAsia="ＭＳ Ｐゴシック" w:hAnsi="ＭＳ Ｐゴシック"/>
            <w:szCs w:val="20"/>
          </w:rPr>
          <w:t xml:space="preserve">    &lt;id type=”X0” sclass=”template_param”&gt;</w:t>
        </w:r>
      </w:ins>
    </w:p>
    <w:p w14:paraId="6B31D6FE"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77" w:author="岩下" w:date="2015-10-15T15:59:00Z"/>
          <w:rFonts w:ascii="ＭＳ Ｐゴシック" w:eastAsia="ＭＳ Ｐゴシック" w:hAnsi="ＭＳ Ｐゴシック"/>
          <w:szCs w:val="20"/>
        </w:rPr>
      </w:pPr>
      <w:ins w:id="5778" w:author="岩下" w:date="2015-10-15T15:59:00Z">
        <w:r>
          <w:rPr>
            <w:rFonts w:ascii="ＭＳ Ｐゴシック" w:eastAsia="ＭＳ Ｐゴシック" w:hAnsi="ＭＳ Ｐゴシック"/>
            <w:szCs w:val="20"/>
          </w:rPr>
          <w:t xml:space="preserve">      &lt;name&gt;T&lt;/name&gt;</w:t>
        </w:r>
      </w:ins>
    </w:p>
    <w:p w14:paraId="7211B141"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79" w:author="岩下" w:date="2015-10-15T15:59:00Z"/>
          <w:rFonts w:ascii="ＭＳ Ｐゴシック" w:eastAsia="ＭＳ Ｐゴシック" w:hAnsi="ＭＳ Ｐゴシック"/>
          <w:szCs w:val="20"/>
        </w:rPr>
      </w:pPr>
      <w:ins w:id="5780" w:author="岩下" w:date="2015-10-15T15:59:00Z">
        <w:r>
          <w:rPr>
            <w:rFonts w:ascii="ＭＳ Ｐゴシック" w:eastAsia="ＭＳ Ｐゴシック" w:hAnsi="ＭＳ Ｐゴシック"/>
            <w:szCs w:val="20"/>
          </w:rPr>
          <w:t xml:space="preserve">    &lt;/id&gt;</w:t>
        </w:r>
      </w:ins>
    </w:p>
    <w:p w14:paraId="2BC9EE0B"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81" w:author="岩下" w:date="2015-10-15T15:59:00Z"/>
          <w:rFonts w:ascii="ＭＳ Ｐゴシック" w:eastAsia="ＭＳ Ｐゴシック" w:hAnsi="ＭＳ Ｐゴシック"/>
          <w:szCs w:val="20"/>
        </w:rPr>
      </w:pPr>
      <w:ins w:id="5782" w:author="岩下" w:date="2015-10-15T15:59:00Z">
        <w:r>
          <w:rPr>
            <w:rFonts w:ascii="ＭＳ Ｐゴシック" w:eastAsia="ＭＳ Ｐゴシック" w:hAnsi="ＭＳ Ｐゴシック"/>
            <w:szCs w:val="20"/>
          </w:rPr>
          <w:t xml:space="preserve">  &lt;/symbols&gt;</w:t>
        </w:r>
      </w:ins>
    </w:p>
    <w:p w14:paraId="7CBDF755"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83" w:author="岩下" w:date="2015-10-15T15:59:00Z"/>
          <w:rFonts w:ascii="ＭＳ Ｐゴシック" w:eastAsia="ＭＳ Ｐゴシック" w:hAnsi="ＭＳ Ｐゴシック"/>
          <w:szCs w:val="20"/>
        </w:rPr>
      </w:pPr>
      <w:ins w:id="5784" w:author="岩下" w:date="2015-10-15T15:59:00Z">
        <w:r>
          <w:rPr>
            <w:rFonts w:ascii="ＭＳ Ｐゴシック" w:eastAsia="ＭＳ Ｐゴシック" w:hAnsi="ＭＳ Ｐゴシック"/>
            <w:szCs w:val="20"/>
          </w:rPr>
          <w:t xml:space="preserve">  &lt;typeParams&gt;</w:t>
        </w:r>
      </w:ins>
    </w:p>
    <w:p w14:paraId="1EC661D4"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85" w:author="岩下" w:date="2015-10-15T15:59:00Z"/>
          <w:rFonts w:ascii="ＭＳ Ｐゴシック" w:eastAsia="ＭＳ Ｐゴシック" w:hAnsi="ＭＳ Ｐゴシック"/>
          <w:szCs w:val="20"/>
        </w:rPr>
      </w:pPr>
      <w:ins w:id="5786" w:author="岩下" w:date="2015-10-15T15:59:00Z">
        <w:r>
          <w:rPr>
            <w:rFonts w:ascii="ＭＳ Ｐゴシック" w:eastAsia="ＭＳ Ｐゴシック" w:hAnsi="ＭＳ Ｐゴシック"/>
            <w:szCs w:val="20"/>
          </w:rPr>
          <w:t xml:space="preserve">    &lt;typeName ref=”X0”&gt;</w:t>
        </w:r>
      </w:ins>
    </w:p>
    <w:p w14:paraId="3BA3D5DC" w14:textId="77777777"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87" w:author="岩下" w:date="2015-10-15T15:59:00Z"/>
          <w:rFonts w:ascii="ＭＳ Ｐゴシック" w:eastAsia="ＭＳ Ｐゴシック" w:hAnsi="ＭＳ Ｐゴシック"/>
          <w:szCs w:val="20"/>
        </w:rPr>
      </w:pPr>
      <w:ins w:id="5788" w:author="岩下" w:date="2015-10-15T15:59:00Z">
        <w:r>
          <w:rPr>
            <w:rFonts w:ascii="ＭＳ Ｐゴシック" w:eastAsia="ＭＳ Ｐゴシック" w:hAnsi="ＭＳ Ｐゴシック"/>
            <w:szCs w:val="20"/>
          </w:rPr>
          <w:t xml:space="preserve">  &lt;/typeParams&gt;</w:t>
        </w:r>
      </w:ins>
    </w:p>
    <w:p w14:paraId="6B26D407" w14:textId="462A2C7C" w:rsidR="00B54803" w:rsidRDefault="00B54803" w:rsidP="00B54803">
      <w:pPr>
        <w:pBdr>
          <w:top w:val="single" w:sz="4" w:space="1" w:color="auto"/>
          <w:left w:val="single" w:sz="4" w:space="0" w:color="auto"/>
          <w:bottom w:val="single" w:sz="4" w:space="1" w:color="auto"/>
          <w:right w:val="single" w:sz="4" w:space="0" w:color="auto"/>
        </w:pBdr>
        <w:ind w:firstLineChars="100" w:firstLine="210"/>
        <w:rPr>
          <w:ins w:id="5789" w:author="岩下" w:date="2015-10-15T15:59:00Z"/>
          <w:rFonts w:ascii="ＭＳ Ｐゴシック" w:eastAsia="ＭＳ Ｐゴシック" w:hAnsi="ＭＳ Ｐゴシック"/>
          <w:szCs w:val="20"/>
        </w:rPr>
      </w:pPr>
      <w:ins w:id="5790" w:author="岩下" w:date="2015-10-15T15:59:00Z">
        <w:r>
          <w:rPr>
            <w:rFonts w:ascii="ＭＳ Ｐゴシック" w:eastAsia="ＭＳ Ｐゴシック" w:hAnsi="ＭＳ Ｐゴシック"/>
            <w:szCs w:val="20"/>
          </w:rPr>
          <w:t>&lt;/</w:t>
        </w:r>
      </w:ins>
      <w:ins w:id="5791" w:author="岩下" w:date="2015-10-15T16:12:00Z">
        <w:r>
          <w:rPr>
            <w:rFonts w:ascii="ＭＳ Ｐゴシック" w:eastAsia="ＭＳ Ｐゴシック" w:hAnsi="ＭＳ Ｐゴシック"/>
            <w:szCs w:val="20"/>
          </w:rPr>
          <w:t>alias</w:t>
        </w:r>
      </w:ins>
      <w:ins w:id="5792" w:author="岩下" w:date="2015-10-15T15:59:00Z">
        <w:r>
          <w:rPr>
            <w:rFonts w:ascii="ＭＳ Ｐゴシック" w:eastAsia="ＭＳ Ｐゴシック" w:hAnsi="ＭＳ Ｐゴシック"/>
            <w:szCs w:val="20"/>
          </w:rPr>
          <w:t>Template&gt;</w:t>
        </w:r>
      </w:ins>
    </w:p>
    <w:p w14:paraId="262E67FF" w14:textId="77777777" w:rsidR="00305E47" w:rsidRDefault="00305E47" w:rsidP="008B629A">
      <w:pPr>
        <w:rPr>
          <w:ins w:id="5793" w:author="岩下" w:date="2015-10-14T07:15:00Z"/>
        </w:rPr>
      </w:pPr>
    </w:p>
    <w:p w14:paraId="6C3C5394" w14:textId="77777777" w:rsidR="005A7DE9" w:rsidRDefault="005A7DE9">
      <w:pPr>
        <w:widowControl/>
        <w:jc w:val="left"/>
        <w:rPr>
          <w:ins w:id="5794" w:author="岩下" w:date="2015-10-13T18:09:00Z"/>
          <w:rFonts w:ascii="Arial" w:eastAsia="ＭＳ ゴシック" w:hAnsi="Arial"/>
          <w:sz w:val="24"/>
        </w:rPr>
      </w:pPr>
      <w:bookmarkStart w:id="5795" w:name="_Toc422165424"/>
      <w:bookmarkEnd w:id="5088"/>
      <w:ins w:id="5796" w:author="岩下" w:date="2015-10-13T18:09:00Z">
        <w:r>
          <w:br w:type="page"/>
        </w:r>
      </w:ins>
    </w:p>
    <w:p w14:paraId="589E0CB8" w14:textId="377266C6" w:rsidR="00F12ED5" w:rsidRDefault="00D37872" w:rsidP="00F12ED5">
      <w:pPr>
        <w:pStyle w:val="10"/>
        <w:rPr>
          <w:ins w:id="5797" w:author="岩下" w:date="2015-10-06T19:13:00Z"/>
        </w:rPr>
      </w:pPr>
      <w:bookmarkStart w:id="5798" w:name="_Ref306527015"/>
      <w:bookmarkStart w:id="5799" w:name="_Toc306557480"/>
      <w:ins w:id="5800" w:author="岩下" w:date="2015-10-08T19:13:00Z">
        <w:r>
          <w:rPr>
            <w:rFonts w:hint="eastAsia"/>
          </w:rPr>
          <w:lastRenderedPageBreak/>
          <w:t>テンプレート</w:t>
        </w:r>
      </w:ins>
      <w:ins w:id="5801" w:author="岩下" w:date="2015-10-08T19:50:00Z">
        <w:r w:rsidR="004B3B39">
          <w:rPr>
            <w:rFonts w:hint="eastAsia"/>
          </w:rPr>
          <w:t>インスタンス要素</w:t>
        </w:r>
      </w:ins>
      <w:ins w:id="5802" w:author="岩下" w:date="2015-10-06T19:33:00Z">
        <w:r w:rsidR="00CF4F3A">
          <w:rPr>
            <w:rFonts w:hint="eastAsia"/>
          </w:rPr>
          <w:t>（</w:t>
        </w:r>
        <w:r w:rsidR="00CF4F3A">
          <w:t>C++</w:t>
        </w:r>
        <w:r w:rsidR="00CF4F3A">
          <w:rPr>
            <w:rFonts w:hint="eastAsia"/>
          </w:rPr>
          <w:t>）</w:t>
        </w:r>
      </w:ins>
      <w:bookmarkEnd w:id="5798"/>
      <w:bookmarkEnd w:id="5799"/>
    </w:p>
    <w:p w14:paraId="092614FF" w14:textId="3ADD968B" w:rsidR="00D37872" w:rsidRDefault="008B629A" w:rsidP="00D37872">
      <w:pPr>
        <w:ind w:firstLineChars="100" w:firstLine="210"/>
        <w:rPr>
          <w:ins w:id="5803" w:author="岩下" w:date="2015-10-08T19:17:00Z"/>
        </w:rPr>
      </w:pPr>
      <w:ins w:id="5804" w:author="岩下" w:date="2015-10-14T07:14:00Z">
        <w:r>
          <w:rPr>
            <w:rFonts w:hint="eastAsia"/>
          </w:rPr>
          <w:t>テンプレート</w:t>
        </w:r>
      </w:ins>
      <w:ins w:id="5805" w:author="岩下" w:date="2015-10-08T19:51:00Z">
        <w:r w:rsidR="004B3B39">
          <w:rPr>
            <w:rFonts w:hint="eastAsia"/>
          </w:rPr>
          <w:t>インスタンス</w:t>
        </w:r>
      </w:ins>
      <w:ins w:id="5806" w:author="岩下" w:date="2015-10-08T19:13:00Z">
        <w:r w:rsidR="00D37872">
          <w:rPr>
            <w:rFonts w:hint="eastAsia"/>
          </w:rPr>
          <w:t>要素には、</w:t>
        </w:r>
      </w:ins>
      <w:ins w:id="5807" w:author="岩下" w:date="2015-10-08T19:16:00Z">
        <w:r w:rsidR="00D37872">
          <w:rPr>
            <w:rFonts w:hint="eastAsia"/>
          </w:rPr>
          <w:t>以下のものがある</w:t>
        </w:r>
      </w:ins>
      <w:ins w:id="5808" w:author="岩下" w:date="2015-10-08T19:17:00Z">
        <w:r w:rsidR="00D37872">
          <w:rPr>
            <w:rFonts w:hint="eastAsia"/>
          </w:rPr>
          <w:t>。</w:t>
        </w:r>
      </w:ins>
    </w:p>
    <w:p w14:paraId="0575B565" w14:textId="434DACEA" w:rsidR="005E1331" w:rsidRDefault="005E1331" w:rsidP="005E1331">
      <w:pPr>
        <w:numPr>
          <w:ilvl w:val="0"/>
          <w:numId w:val="14"/>
        </w:numPr>
        <w:ind w:hanging="240"/>
        <w:rPr>
          <w:ins w:id="5809" w:author="岩下" w:date="2015-10-15T16:26:00Z"/>
        </w:rPr>
      </w:pPr>
      <w:ins w:id="5810" w:author="岩下" w:date="2015-10-15T16:26:00Z">
        <w:r>
          <w:t>type</w:t>
        </w:r>
      </w:ins>
      <w:ins w:id="5811" w:author="岩下" w:date="2015-10-15T16:27:00Z">
        <w:r>
          <w:t>Instance</w:t>
        </w:r>
      </w:ins>
      <w:ins w:id="5812" w:author="岩下" w:date="2015-10-15T16:26:00Z">
        <w:r>
          <w:rPr>
            <w:rFonts w:hint="eastAsia"/>
          </w:rPr>
          <w:t>要素（</w:t>
        </w:r>
      </w:ins>
      <w:ins w:id="5813" w:author="岩下" w:date="2015-10-15T17:11:00Z">
        <w:r w:rsidR="00B43E92">
          <w:fldChar w:fldCharType="begin"/>
        </w:r>
        <w:r w:rsidR="00B43E92">
          <w:instrText xml:space="preserve"> REF </w:instrText>
        </w:r>
        <w:r w:rsidR="00B43E92">
          <w:rPr>
            <w:rFonts w:hint="eastAsia"/>
          </w:rPr>
          <w:instrText>_Ref306386455 \n \h</w:instrText>
        </w:r>
        <w:r w:rsidR="00B43E92">
          <w:instrText xml:space="preserve"> </w:instrText>
        </w:r>
      </w:ins>
      <w:r w:rsidR="00B43E92">
        <w:fldChar w:fldCharType="separate"/>
      </w:r>
      <w:ins w:id="5814" w:author="Youichi KOYAMA" w:date="2016-03-17T11:55:00Z">
        <w:r w:rsidR="006A16F7">
          <w:t>9.2</w:t>
        </w:r>
      </w:ins>
      <w:ins w:id="5815" w:author="岩下" w:date="2015-10-15T17:11:00Z">
        <w:r w:rsidR="00B43E92">
          <w:fldChar w:fldCharType="end"/>
        </w:r>
      </w:ins>
      <w:ins w:id="5816" w:author="岩下" w:date="2015-10-15T16:26:00Z">
        <w:r>
          <w:rPr>
            <w:rFonts w:hint="eastAsia"/>
          </w:rPr>
          <w:t xml:space="preserve">節）　—　</w:t>
        </w:r>
      </w:ins>
      <w:ins w:id="5817" w:author="岩下" w:date="2015-10-15T16:28:00Z">
        <w:r>
          <w:rPr>
            <w:rFonts w:hint="eastAsia"/>
          </w:rPr>
          <w:t>構造型、クラス、および型の別名</w:t>
        </w:r>
      </w:ins>
      <w:ins w:id="5818" w:author="岩下" w:date="2015-10-15T16:34:00Z">
        <w:r w:rsidR="00041AFB">
          <w:rPr>
            <w:rFonts w:hint="eastAsia"/>
          </w:rPr>
          <w:t>のテンプレート</w:t>
        </w:r>
      </w:ins>
      <w:ins w:id="5819" w:author="岩下" w:date="2015-10-15T16:32:00Z">
        <w:r w:rsidR="00041AFB">
          <w:rPr>
            <w:rFonts w:hint="eastAsia"/>
          </w:rPr>
          <w:t>について、</w:t>
        </w:r>
      </w:ins>
      <w:ins w:id="5820" w:author="岩下" w:date="2015-10-15T16:34:00Z">
        <w:r w:rsidR="00041AFB">
          <w:rPr>
            <w:rFonts w:hint="eastAsia"/>
          </w:rPr>
          <w:t>型実引数</w:t>
        </w:r>
      </w:ins>
      <w:ins w:id="5821" w:author="岩下" w:date="2015-10-15T16:32:00Z">
        <w:r w:rsidR="00041AFB">
          <w:rPr>
            <w:rFonts w:hint="eastAsia"/>
          </w:rPr>
          <w:t>を</w:t>
        </w:r>
      </w:ins>
      <w:ins w:id="5822" w:author="岩下" w:date="2015-10-15T16:34:00Z">
        <w:r w:rsidR="00041AFB">
          <w:rPr>
            <w:rFonts w:hint="eastAsia"/>
          </w:rPr>
          <w:t>与えて</w:t>
        </w:r>
      </w:ins>
      <w:ins w:id="5823" w:author="岩下" w:date="2015-10-15T16:32:00Z">
        <w:r w:rsidR="00041AFB">
          <w:rPr>
            <w:rFonts w:hint="eastAsia"/>
          </w:rPr>
          <w:t>具体化する</w:t>
        </w:r>
      </w:ins>
      <w:ins w:id="5824" w:author="岩下" w:date="2015-10-15T16:28:00Z">
        <w:r>
          <w:rPr>
            <w:rFonts w:hint="eastAsia"/>
          </w:rPr>
          <w:t>。</w:t>
        </w:r>
      </w:ins>
    </w:p>
    <w:p w14:paraId="50C3C102" w14:textId="4D46F775" w:rsidR="005E1331" w:rsidRDefault="005E1331" w:rsidP="005E1331">
      <w:pPr>
        <w:numPr>
          <w:ilvl w:val="0"/>
          <w:numId w:val="14"/>
        </w:numPr>
        <w:ind w:hanging="240"/>
        <w:rPr>
          <w:ins w:id="5825" w:author="岩下" w:date="2015-10-15T16:26:00Z"/>
        </w:rPr>
      </w:pPr>
      <w:ins w:id="5826" w:author="岩下" w:date="2015-10-15T16:26:00Z">
        <w:r>
          <w:t>funcition</w:t>
        </w:r>
      </w:ins>
      <w:ins w:id="5827" w:author="岩下" w:date="2015-10-15T16:28:00Z">
        <w:r>
          <w:t>Instance</w:t>
        </w:r>
      </w:ins>
      <w:ins w:id="5828" w:author="岩下" w:date="2015-10-15T16:26:00Z">
        <w:r>
          <w:rPr>
            <w:rFonts w:hint="eastAsia"/>
          </w:rPr>
          <w:t>要素（</w:t>
        </w:r>
      </w:ins>
      <w:ins w:id="5829" w:author="岩下" w:date="2015-10-15T17:12:00Z">
        <w:r w:rsidR="00B43E92">
          <w:fldChar w:fldCharType="begin"/>
        </w:r>
        <w:r w:rsidR="00B43E92">
          <w:instrText xml:space="preserve"> REF </w:instrText>
        </w:r>
        <w:r w:rsidR="00B43E92">
          <w:rPr>
            <w:rFonts w:hint="eastAsia"/>
          </w:rPr>
          <w:instrText>_Ref306470124 \n \h</w:instrText>
        </w:r>
        <w:r w:rsidR="00B43E92">
          <w:instrText xml:space="preserve"> </w:instrText>
        </w:r>
      </w:ins>
      <w:r w:rsidR="00B43E92">
        <w:fldChar w:fldCharType="separate"/>
      </w:r>
      <w:ins w:id="5830" w:author="Youichi KOYAMA" w:date="2016-03-17T11:55:00Z">
        <w:r w:rsidR="006A16F7">
          <w:t>9.3</w:t>
        </w:r>
      </w:ins>
      <w:ins w:id="5831" w:author="岩下" w:date="2015-10-15T17:12:00Z">
        <w:r w:rsidR="00B43E92">
          <w:fldChar w:fldCharType="end"/>
        </w:r>
      </w:ins>
      <w:ins w:id="5832" w:author="岩下" w:date="2015-10-15T16:26:00Z">
        <w:r>
          <w:rPr>
            <w:rFonts w:hint="eastAsia"/>
          </w:rPr>
          <w:t>節）　—　関数、メンバ関数、演算子オーバーロード、および、ユーザ定義リテラル</w:t>
        </w:r>
      </w:ins>
      <w:ins w:id="5833" w:author="岩下" w:date="2015-10-15T16:33:00Z">
        <w:r w:rsidR="00041AFB">
          <w:rPr>
            <w:rFonts w:hint="eastAsia"/>
          </w:rPr>
          <w:t>のテンプレート</w:t>
        </w:r>
      </w:ins>
      <w:ins w:id="5834" w:author="岩下" w:date="2015-10-15T16:32:00Z">
        <w:r w:rsidR="00041AFB">
          <w:rPr>
            <w:rFonts w:hint="eastAsia"/>
          </w:rPr>
          <w:t>に</w:t>
        </w:r>
      </w:ins>
      <w:ins w:id="5835" w:author="岩下" w:date="2015-10-15T16:33:00Z">
        <w:r w:rsidR="00041AFB">
          <w:rPr>
            <w:rFonts w:hint="eastAsia"/>
          </w:rPr>
          <w:t>ついて、</w:t>
        </w:r>
      </w:ins>
      <w:ins w:id="5836" w:author="岩下" w:date="2015-10-15T16:34:00Z">
        <w:r w:rsidR="00041AFB">
          <w:rPr>
            <w:rFonts w:hint="eastAsia"/>
          </w:rPr>
          <w:t>型実引数を与えて</w:t>
        </w:r>
      </w:ins>
      <w:ins w:id="5837" w:author="岩下" w:date="2015-10-15T16:33:00Z">
        <w:r w:rsidR="00041AFB">
          <w:rPr>
            <w:rFonts w:hint="eastAsia"/>
          </w:rPr>
          <w:t>具体化する</w:t>
        </w:r>
      </w:ins>
      <w:ins w:id="5838" w:author="岩下" w:date="2015-10-15T16:26:00Z">
        <w:r>
          <w:rPr>
            <w:rFonts w:hint="eastAsia"/>
          </w:rPr>
          <w:t>。</w:t>
        </w:r>
      </w:ins>
    </w:p>
    <w:p w14:paraId="5224332E" w14:textId="77777777" w:rsidR="005E1331" w:rsidRDefault="005E1331" w:rsidP="005E1331">
      <w:pPr>
        <w:ind w:firstLineChars="100" w:firstLine="210"/>
        <w:rPr>
          <w:ins w:id="5839" w:author="岩下" w:date="2015-10-15T16:26:00Z"/>
        </w:rPr>
      </w:pPr>
    </w:p>
    <w:p w14:paraId="51CC5B0E" w14:textId="2682F85C" w:rsidR="005E1331" w:rsidRDefault="005E1331" w:rsidP="005E1331">
      <w:pPr>
        <w:ind w:firstLineChars="100" w:firstLine="210"/>
        <w:rPr>
          <w:ins w:id="5840" w:author="岩下" w:date="2015-10-15T16:26:00Z"/>
        </w:rPr>
      </w:pPr>
      <w:ins w:id="5841" w:author="岩下" w:date="2015-10-15T16:26:00Z">
        <w:r>
          <w:rPr>
            <w:rFonts w:hint="eastAsia"/>
          </w:rPr>
          <w:t>これらのテンプレート</w:t>
        </w:r>
      </w:ins>
      <w:ins w:id="5842" w:author="岩下" w:date="2015-10-15T16:35:00Z">
        <w:r w:rsidR="00041AFB">
          <w:rPr>
            <w:rFonts w:hint="eastAsia"/>
          </w:rPr>
          <w:t>インスタンス</w:t>
        </w:r>
      </w:ins>
      <w:ins w:id="5843" w:author="岩下" w:date="2015-10-15T16:26:00Z">
        <w:r>
          <w:rPr>
            <w:rFonts w:hint="eastAsia"/>
          </w:rPr>
          <w:t>要素は、共通して型</w:t>
        </w:r>
      </w:ins>
      <w:ins w:id="5844" w:author="岩下" w:date="2015-10-15T16:35:00Z">
        <w:r w:rsidR="00041AFB">
          <w:rPr>
            <w:rFonts w:hint="eastAsia"/>
          </w:rPr>
          <w:t>実</w:t>
        </w:r>
      </w:ins>
      <w:ins w:id="5845" w:author="岩下" w:date="2015-10-15T16:26:00Z">
        <w:r>
          <w:rPr>
            <w:rFonts w:hint="eastAsia"/>
          </w:rPr>
          <w:t>引数を表現する</w:t>
        </w:r>
        <w:r>
          <w:t>type</w:t>
        </w:r>
      </w:ins>
      <w:ins w:id="5846" w:author="岩下" w:date="2015-10-15T16:35:00Z">
        <w:r w:rsidR="00041AFB">
          <w:t>Artuments</w:t>
        </w:r>
      </w:ins>
      <w:ins w:id="5847" w:author="岩下" w:date="2015-10-15T16:26:00Z">
        <w:r>
          <w:rPr>
            <w:rFonts w:hint="eastAsia"/>
          </w:rPr>
          <w:t>要素（</w:t>
        </w:r>
      </w:ins>
      <w:ins w:id="5848" w:author="岩下" w:date="2015-10-15T17:27:00Z">
        <w:r w:rsidR="00B43E92">
          <w:fldChar w:fldCharType="begin"/>
        </w:r>
        <w:r w:rsidR="00B43E92">
          <w:instrText xml:space="preserve"> REF </w:instrText>
        </w:r>
        <w:r w:rsidR="00B43E92">
          <w:rPr>
            <w:rFonts w:hint="eastAsia"/>
          </w:rPr>
          <w:instrText>_Ref306549344 \n \h</w:instrText>
        </w:r>
        <w:r w:rsidR="00B43E92">
          <w:instrText xml:space="preserve"> </w:instrText>
        </w:r>
      </w:ins>
      <w:r w:rsidR="00B43E92">
        <w:fldChar w:fldCharType="separate"/>
      </w:r>
      <w:ins w:id="5849" w:author="Youichi KOYAMA" w:date="2016-03-17T11:55:00Z">
        <w:r w:rsidR="006A16F7">
          <w:t>9.1</w:t>
        </w:r>
      </w:ins>
      <w:ins w:id="5850" w:author="岩下" w:date="2015-10-15T17:27:00Z">
        <w:r w:rsidR="00B43E92">
          <w:fldChar w:fldCharType="end"/>
        </w:r>
      </w:ins>
      <w:ins w:id="5851" w:author="岩下" w:date="2015-10-15T16:26:00Z">
        <w:r>
          <w:rPr>
            <w:rFonts w:hint="eastAsia"/>
          </w:rPr>
          <w:t>節）をもつ。</w:t>
        </w:r>
      </w:ins>
    </w:p>
    <w:p w14:paraId="27CE0A3E" w14:textId="77777777" w:rsidR="005E1331" w:rsidRDefault="005E1331" w:rsidP="005E1331">
      <w:pPr>
        <w:ind w:firstLineChars="100" w:firstLine="210"/>
        <w:rPr>
          <w:ins w:id="5852" w:author="岩下" w:date="2015-10-15T16:26:00Z"/>
        </w:rPr>
      </w:pPr>
    </w:p>
    <w:p w14:paraId="1E28166E" w14:textId="5F6E6CFF" w:rsidR="00041AFB" w:rsidRDefault="00041AFB" w:rsidP="00041AFB">
      <w:pPr>
        <w:pStyle w:val="2"/>
        <w:rPr>
          <w:ins w:id="5853" w:author="岩下" w:date="2015-10-15T16:36:00Z"/>
        </w:rPr>
      </w:pPr>
      <w:bookmarkStart w:id="5854" w:name="_Ref306549344"/>
      <w:bookmarkStart w:id="5855" w:name="_Toc306557481"/>
      <w:ins w:id="5856" w:author="岩下" w:date="2015-10-15T16:36:00Z">
        <w:r>
          <w:t>type</w:t>
        </w:r>
      </w:ins>
      <w:ins w:id="5857" w:author="岩下" w:date="2015-10-15T16:37:00Z">
        <w:r>
          <w:t>Arguments</w:t>
        </w:r>
      </w:ins>
      <w:ins w:id="5858" w:author="岩下" w:date="2015-10-15T16:36:00Z">
        <w:r>
          <w:rPr>
            <w:rFonts w:hint="eastAsia"/>
          </w:rPr>
          <w:t>要素</w:t>
        </w:r>
        <w:bookmarkEnd w:id="5854"/>
        <w:bookmarkEnd w:id="5855"/>
      </w:ins>
    </w:p>
    <w:p w14:paraId="02F143D8" w14:textId="6B2B582E" w:rsidR="00041AFB" w:rsidRDefault="00041AFB" w:rsidP="00041AFB">
      <w:pPr>
        <w:ind w:firstLineChars="100" w:firstLine="210"/>
        <w:rPr>
          <w:ins w:id="5859" w:author="岩下" w:date="2015-10-15T16:36:00Z"/>
        </w:rPr>
      </w:pPr>
      <w:ins w:id="5860" w:author="岩下" w:date="2015-10-15T16:36:00Z">
        <w:r>
          <w:rPr>
            <w:rFonts w:hint="eastAsia"/>
            <w:kern w:val="0"/>
          </w:rPr>
          <w:t>テンプレートの</w:t>
        </w:r>
      </w:ins>
      <w:ins w:id="5861" w:author="岩下" w:date="2015-10-15T16:37:00Z">
        <w:r>
          <w:rPr>
            <w:rFonts w:hint="eastAsia"/>
            <w:kern w:val="0"/>
          </w:rPr>
          <w:t>インスタンスの型実</w:t>
        </w:r>
      </w:ins>
      <w:ins w:id="5862" w:author="岩下" w:date="2015-10-15T16:36:00Z">
        <w:r>
          <w:rPr>
            <w:rFonts w:hint="eastAsia"/>
            <w:kern w:val="0"/>
          </w:rPr>
          <w:t>引数の並び</w:t>
        </w:r>
        <w:r w:rsidRPr="008228CC">
          <w:rPr>
            <w:kern w:val="0"/>
          </w:rPr>
          <w:t>を指定する。</w:t>
        </w:r>
      </w:ins>
    </w:p>
    <w:p w14:paraId="7CC46CB0" w14:textId="21E3DCC3" w:rsidR="00041AFB" w:rsidRPr="00CE2ADD" w:rsidRDefault="00041AFB" w:rsidP="00041AFB">
      <w:pPr>
        <w:pBdr>
          <w:top w:val="single" w:sz="4" w:space="1" w:color="auto"/>
          <w:left w:val="single" w:sz="4" w:space="0" w:color="auto"/>
          <w:bottom w:val="single" w:sz="4" w:space="1" w:color="auto"/>
          <w:right w:val="single" w:sz="4" w:space="0" w:color="auto"/>
        </w:pBdr>
        <w:ind w:firstLineChars="100" w:firstLine="210"/>
        <w:rPr>
          <w:ins w:id="5863" w:author="岩下" w:date="2015-10-15T16:36:00Z"/>
          <w:rFonts w:ascii="ＭＳ Ｐゴシック" w:eastAsia="ＭＳ Ｐゴシック" w:hAnsi="ＭＳ Ｐゴシック"/>
          <w:szCs w:val="20"/>
        </w:rPr>
      </w:pPr>
      <w:ins w:id="5864" w:author="岩下" w:date="2015-10-15T16:36:00Z">
        <w:r w:rsidRPr="00CE2ADD">
          <w:rPr>
            <w:rFonts w:ascii="ＭＳ Ｐゴシック" w:eastAsia="ＭＳ Ｐゴシック" w:hAnsi="ＭＳ Ｐゴシック"/>
            <w:szCs w:val="20"/>
          </w:rPr>
          <w:t>&lt;</w:t>
        </w:r>
        <w:r>
          <w:rPr>
            <w:rFonts w:ascii="ＭＳ Ｐゴシック" w:eastAsia="ＭＳ Ｐゴシック" w:hAnsi="ＭＳ Ｐゴシック"/>
            <w:szCs w:val="20"/>
          </w:rPr>
          <w:t>type</w:t>
        </w:r>
      </w:ins>
      <w:ins w:id="5865" w:author="岩下" w:date="2015-10-15T16:37:00Z">
        <w:r>
          <w:rPr>
            <w:rFonts w:ascii="ＭＳ Ｐゴシック" w:eastAsia="ＭＳ Ｐゴシック" w:hAnsi="ＭＳ Ｐゴシック"/>
            <w:szCs w:val="20"/>
          </w:rPr>
          <w:t>Arguments</w:t>
        </w:r>
      </w:ins>
      <w:ins w:id="5866" w:author="岩下" w:date="2015-10-15T16:36:00Z">
        <w:r w:rsidRPr="00CE2ADD">
          <w:rPr>
            <w:rFonts w:ascii="ＭＳ Ｐゴシック" w:eastAsia="ＭＳ Ｐゴシック" w:hAnsi="ＭＳ Ｐゴシック"/>
            <w:szCs w:val="20"/>
          </w:rPr>
          <w:t>&gt;</w:t>
        </w:r>
      </w:ins>
    </w:p>
    <w:p w14:paraId="168A9720" w14:textId="38A97F5F" w:rsidR="00041AFB" w:rsidRDefault="00041AFB" w:rsidP="00041AFB">
      <w:pPr>
        <w:pBdr>
          <w:top w:val="single" w:sz="4" w:space="1" w:color="auto"/>
          <w:left w:val="single" w:sz="4" w:space="0" w:color="auto"/>
          <w:bottom w:val="single" w:sz="4" w:space="1" w:color="auto"/>
          <w:right w:val="single" w:sz="4" w:space="0" w:color="auto"/>
        </w:pBdr>
        <w:ind w:firstLineChars="100" w:firstLine="210"/>
        <w:rPr>
          <w:ins w:id="5867" w:author="岩下" w:date="2015-10-15T16:36:00Z"/>
          <w:rFonts w:ascii="ＭＳ Ｐゴシック" w:eastAsia="ＭＳ Ｐゴシック" w:hAnsi="ＭＳ Ｐゴシック"/>
          <w:szCs w:val="20"/>
        </w:rPr>
      </w:pPr>
      <w:ins w:id="5868" w:author="岩下" w:date="2015-10-15T16:36:00Z">
        <w:r w:rsidRPr="00CE2ADD">
          <w:rPr>
            <w:rFonts w:ascii="ＭＳ Ｐゴシック" w:eastAsia="ＭＳ Ｐゴシック" w:hAnsi="ＭＳ Ｐゴシック"/>
            <w:szCs w:val="20"/>
          </w:rPr>
          <w:t xml:space="preserve">  </w:t>
        </w:r>
        <w:r>
          <w:rPr>
            <w:rFonts w:ascii="ＭＳ Ｐゴシック" w:eastAsia="ＭＳ Ｐゴシック" w:hAnsi="ＭＳ Ｐゴシック"/>
            <w:szCs w:val="20"/>
          </w:rPr>
          <w:t>[</w:t>
        </w:r>
      </w:ins>
      <w:ins w:id="5869" w:author="岩下" w:date="2015-10-15T16:37:00Z">
        <w:r>
          <w:rPr>
            <w:rFonts w:ascii="ＭＳ Ｐゴシック" w:eastAsia="ＭＳ Ｐゴシック" w:hAnsi="ＭＳ Ｐゴシック"/>
            <w:szCs w:val="20"/>
          </w:rPr>
          <w:t xml:space="preserve"> </w:t>
        </w:r>
      </w:ins>
      <w:ins w:id="5870" w:author="岩下" w:date="2015-10-15T16:36:00Z">
        <w:r>
          <w:rPr>
            <w:rFonts w:ascii="ＭＳ Ｐゴシック" w:eastAsia="ＭＳ Ｐゴシック" w:hAnsi="ＭＳ Ｐゴシック"/>
            <w:szCs w:val="20"/>
          </w:rPr>
          <w:t>typeName</w:t>
        </w:r>
        <w:r w:rsidRPr="00CE2ADD">
          <w:rPr>
            <w:rFonts w:ascii="ＭＳ Ｐゴシック" w:eastAsia="ＭＳ Ｐゴシック" w:hAnsi="ＭＳ Ｐゴシック" w:hint="eastAsia"/>
            <w:szCs w:val="20"/>
          </w:rPr>
          <w:t>要素</w:t>
        </w:r>
        <w:r>
          <w:rPr>
            <w:rFonts w:ascii="ＭＳ Ｐゴシック" w:eastAsia="ＭＳ Ｐゴシック" w:hAnsi="ＭＳ Ｐゴシック" w:hint="eastAsia"/>
            <w:szCs w:val="20"/>
          </w:rPr>
          <w:t>（</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_Ref306542774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ins w:id="5871" w:author="岩下" w:date="2015-10-15T16:36:00Z">
        <w:r>
          <w:rPr>
            <w:rFonts w:ascii="ＭＳ Ｐゴシック" w:eastAsia="ＭＳ Ｐゴシック" w:hAnsi="ＭＳ Ｐゴシック"/>
            <w:szCs w:val="20"/>
          </w:rPr>
          <w:fldChar w:fldCharType="separate"/>
        </w:r>
      </w:ins>
      <w:r w:rsidR="006A16F7">
        <w:rPr>
          <w:rFonts w:ascii="ＭＳ Ｐゴシック" w:eastAsia="ＭＳ Ｐゴシック" w:hAnsi="ＭＳ Ｐゴシック"/>
          <w:szCs w:val="20"/>
        </w:rPr>
        <w:t>3.2</w:t>
      </w:r>
      <w:ins w:id="5872" w:author="岩下" w:date="2015-10-15T16:36:00Z">
        <w:r>
          <w:rPr>
            <w:rFonts w:ascii="ＭＳ Ｐゴシック" w:eastAsia="ＭＳ Ｐゴシック" w:hAnsi="ＭＳ Ｐゴシック"/>
            <w:szCs w:val="20"/>
          </w:rPr>
          <w:fldChar w:fldCharType="end"/>
        </w:r>
        <w:r>
          <w:rPr>
            <w:rFonts w:ascii="ＭＳ Ｐゴシック" w:eastAsia="ＭＳ Ｐゴシック" w:hAnsi="ＭＳ Ｐゴシック" w:hint="eastAsia"/>
            <w:szCs w:val="20"/>
          </w:rPr>
          <w:t>節）</w:t>
        </w:r>
      </w:ins>
    </w:p>
    <w:p w14:paraId="7E8864D0" w14:textId="77777777" w:rsidR="00041AFB" w:rsidRDefault="00041AFB" w:rsidP="00041AFB">
      <w:pPr>
        <w:pBdr>
          <w:top w:val="single" w:sz="4" w:space="1" w:color="auto"/>
          <w:left w:val="single" w:sz="4" w:space="0" w:color="auto"/>
          <w:bottom w:val="single" w:sz="4" w:space="1" w:color="auto"/>
          <w:right w:val="single" w:sz="4" w:space="0" w:color="auto"/>
        </w:pBdr>
        <w:ind w:firstLineChars="100" w:firstLine="210"/>
        <w:rPr>
          <w:ins w:id="5873" w:author="岩下" w:date="2015-10-15T16:36:00Z"/>
          <w:rFonts w:ascii="ＭＳ Ｐゴシック" w:eastAsia="ＭＳ Ｐゴシック" w:hAnsi="ＭＳ Ｐゴシック"/>
          <w:szCs w:val="20"/>
        </w:rPr>
      </w:pPr>
      <w:ins w:id="5874" w:author="岩下" w:date="2015-10-15T16:36:00Z">
        <w:r>
          <w:rPr>
            <w:rFonts w:ascii="ＭＳ Ｐゴシック" w:eastAsia="ＭＳ Ｐゴシック" w:hAnsi="ＭＳ Ｐゴシック"/>
            <w:szCs w:val="20"/>
          </w:rPr>
          <w:t xml:space="preserve">   … ]</w:t>
        </w:r>
      </w:ins>
    </w:p>
    <w:p w14:paraId="51908D40" w14:textId="7C33506C" w:rsidR="00041AFB" w:rsidRPr="00CE2ADD" w:rsidRDefault="00041AFB" w:rsidP="00041AFB">
      <w:pPr>
        <w:pBdr>
          <w:top w:val="single" w:sz="4" w:space="1" w:color="auto"/>
          <w:left w:val="single" w:sz="4" w:space="0" w:color="auto"/>
          <w:bottom w:val="single" w:sz="4" w:space="1" w:color="auto"/>
          <w:right w:val="single" w:sz="4" w:space="0" w:color="auto"/>
        </w:pBdr>
        <w:ind w:firstLineChars="100" w:firstLine="210"/>
        <w:rPr>
          <w:ins w:id="5875" w:author="岩下" w:date="2015-10-15T16:36:00Z"/>
          <w:rFonts w:ascii="ＭＳ Ｐゴシック" w:eastAsia="ＭＳ Ｐゴシック" w:hAnsi="ＭＳ Ｐゴシック"/>
          <w:szCs w:val="20"/>
        </w:rPr>
      </w:pPr>
      <w:ins w:id="5876" w:author="岩下" w:date="2015-10-15T16:36:00Z">
        <w:r w:rsidRPr="00CE2ADD">
          <w:rPr>
            <w:rFonts w:ascii="ＭＳ Ｐゴシック" w:eastAsia="ＭＳ Ｐゴシック" w:hAnsi="ＭＳ Ｐゴシック"/>
            <w:szCs w:val="20"/>
          </w:rPr>
          <w:t>&lt;/</w:t>
        </w:r>
        <w:r>
          <w:rPr>
            <w:rFonts w:ascii="ＭＳ Ｐゴシック" w:eastAsia="ＭＳ Ｐゴシック" w:hAnsi="ＭＳ Ｐゴシック"/>
            <w:szCs w:val="20"/>
          </w:rPr>
          <w:t>type</w:t>
        </w:r>
      </w:ins>
      <w:ins w:id="5877" w:author="岩下" w:date="2015-10-15T16:37:00Z">
        <w:r>
          <w:rPr>
            <w:rFonts w:ascii="ＭＳ Ｐゴシック" w:eastAsia="ＭＳ Ｐゴシック" w:hAnsi="ＭＳ Ｐゴシック"/>
            <w:szCs w:val="20"/>
          </w:rPr>
          <w:t>Arguments</w:t>
        </w:r>
      </w:ins>
      <w:ins w:id="5878" w:author="岩下" w:date="2015-10-15T16:36:00Z">
        <w:r w:rsidRPr="00CE2ADD">
          <w:rPr>
            <w:rFonts w:ascii="ＭＳ Ｐゴシック" w:eastAsia="ＭＳ Ｐゴシック" w:hAnsi="ＭＳ Ｐゴシック"/>
            <w:szCs w:val="20"/>
          </w:rPr>
          <w:t>&gt;</w:t>
        </w:r>
      </w:ins>
    </w:p>
    <w:p w14:paraId="3187BCAC" w14:textId="77777777" w:rsidR="00041AFB" w:rsidRPr="00CE2ADD" w:rsidRDefault="00041AFB" w:rsidP="00041AFB">
      <w:pPr>
        <w:rPr>
          <w:ins w:id="5879" w:author="岩下" w:date="2015-10-15T16:36:00Z"/>
          <w:rFonts w:ascii="ＭＳ Ｐゴシック" w:eastAsia="ＭＳ Ｐゴシック" w:hAnsi="ＭＳ Ｐゴシック"/>
        </w:rPr>
      </w:pPr>
      <w:ins w:id="5880" w:author="岩下" w:date="2015-10-15T16:36:00Z">
        <w:r>
          <w:rPr>
            <w:rFonts w:ascii="ＭＳ Ｐゴシック" w:eastAsia="ＭＳ Ｐゴシック" w:hAnsi="ＭＳ Ｐゴシック" w:hint="eastAsia"/>
          </w:rPr>
          <w:t>属性なし</w:t>
        </w:r>
      </w:ins>
    </w:p>
    <w:p w14:paraId="3F5DE5F4" w14:textId="77777777" w:rsidR="00041AFB" w:rsidRDefault="00041AFB" w:rsidP="00041AFB">
      <w:pPr>
        <w:rPr>
          <w:ins w:id="5881" w:author="岩下" w:date="2015-10-15T16:36:00Z"/>
          <w:kern w:val="0"/>
        </w:rPr>
      </w:pPr>
    </w:p>
    <w:p w14:paraId="104BA8D2" w14:textId="77777777" w:rsidR="00041AFB" w:rsidRPr="008228CC" w:rsidRDefault="00041AFB" w:rsidP="00041AFB">
      <w:pPr>
        <w:rPr>
          <w:ins w:id="5882" w:author="岩下" w:date="2015-10-15T16:36:00Z"/>
          <w:kern w:val="0"/>
        </w:rPr>
      </w:pPr>
      <w:ins w:id="5883" w:author="岩下" w:date="2015-10-15T16:36:00Z">
        <w:r>
          <w:rPr>
            <w:rFonts w:hint="eastAsia"/>
            <w:kern w:val="0"/>
          </w:rPr>
          <w:t xml:space="preserve">　以下の子要素をもつことができる。</w:t>
        </w:r>
      </w:ins>
    </w:p>
    <w:p w14:paraId="41983856" w14:textId="45FBFCA3" w:rsidR="00041AFB" w:rsidRPr="00041AFB" w:rsidRDefault="00041AFB" w:rsidP="00041AFB">
      <w:pPr>
        <w:numPr>
          <w:ilvl w:val="0"/>
          <w:numId w:val="15"/>
        </w:numPr>
        <w:ind w:hanging="240"/>
        <w:rPr>
          <w:ins w:id="5884" w:author="岩下" w:date="2015-10-15T16:36:00Z"/>
          <w:kern w:val="0"/>
        </w:rPr>
      </w:pPr>
      <w:ins w:id="5885" w:author="岩下" w:date="2015-10-15T16:36:00Z">
        <w:r>
          <w:rPr>
            <w:kern w:val="0"/>
          </w:rPr>
          <w:t>typeN</w:t>
        </w:r>
        <w:r w:rsidRPr="008228CC">
          <w:rPr>
            <w:kern w:val="0"/>
          </w:rPr>
          <w:t>ame</w:t>
        </w:r>
        <w:r>
          <w:rPr>
            <w:kern w:val="0"/>
          </w:rPr>
          <w:t xml:space="preserve">要素　－　</w:t>
        </w:r>
      </w:ins>
      <w:ins w:id="5886" w:author="岩下" w:date="2015-10-15T16:40:00Z">
        <w:r>
          <w:rPr>
            <w:rFonts w:hint="eastAsia"/>
            <w:kern w:val="0"/>
          </w:rPr>
          <w:t>型</w:t>
        </w:r>
      </w:ins>
      <w:ins w:id="5887" w:author="岩下" w:date="2015-10-15T16:38:00Z">
        <w:r>
          <w:rPr>
            <w:rFonts w:hint="eastAsia"/>
            <w:kern w:val="0"/>
          </w:rPr>
          <w:t>実</w:t>
        </w:r>
      </w:ins>
      <w:ins w:id="5888" w:author="岩下" w:date="2015-10-15T16:36:00Z">
        <w:r w:rsidRPr="008228CC">
          <w:rPr>
            <w:kern w:val="0"/>
          </w:rPr>
          <w:t>引数</w:t>
        </w:r>
      </w:ins>
      <w:ins w:id="5889" w:author="岩下" w:date="2015-10-15T16:40:00Z">
        <w:r>
          <w:rPr>
            <w:rFonts w:hint="eastAsia"/>
            <w:kern w:val="0"/>
          </w:rPr>
          <w:t>に対応する</w:t>
        </w:r>
      </w:ins>
      <w:ins w:id="5890" w:author="岩下" w:date="2015-10-15T16:38:00Z">
        <w:r w:rsidRPr="00041AFB">
          <w:rPr>
            <w:rFonts w:hint="eastAsia"/>
            <w:kern w:val="0"/>
          </w:rPr>
          <w:t>データ型識別名</w:t>
        </w:r>
      </w:ins>
      <w:ins w:id="5891" w:author="岩下" w:date="2015-10-15T16:40:00Z">
        <w:r>
          <w:rPr>
            <w:rFonts w:hint="eastAsia"/>
            <w:kern w:val="0"/>
          </w:rPr>
          <w:t>を表現する</w:t>
        </w:r>
      </w:ins>
      <w:ins w:id="5892" w:author="岩下" w:date="2015-10-15T16:36:00Z">
        <w:r w:rsidRPr="00041AFB">
          <w:rPr>
            <w:rFonts w:hint="eastAsia"/>
            <w:kern w:val="0"/>
          </w:rPr>
          <w:t>。</w:t>
        </w:r>
      </w:ins>
    </w:p>
    <w:p w14:paraId="6E902118" w14:textId="77777777" w:rsidR="00041AFB" w:rsidRDefault="00041AFB" w:rsidP="00041AFB">
      <w:pPr>
        <w:ind w:left="180"/>
        <w:rPr>
          <w:ins w:id="5893" w:author="岩下" w:date="2015-10-15T16:36:00Z"/>
          <w:kern w:val="0"/>
        </w:rPr>
      </w:pPr>
    </w:p>
    <w:p w14:paraId="2A527ACC" w14:textId="77777777" w:rsidR="00041AFB" w:rsidRDefault="00041AFB" w:rsidP="00041AFB">
      <w:pPr>
        <w:ind w:firstLineChars="100" w:firstLine="210"/>
        <w:rPr>
          <w:ins w:id="5894" w:author="岩下" w:date="2015-10-15T16:36:00Z"/>
          <w:kern w:val="0"/>
        </w:rPr>
      </w:pPr>
      <w:ins w:id="5895" w:author="岩下" w:date="2015-10-15T16:36:00Z">
        <w:r>
          <w:rPr>
            <w:kern w:val="0"/>
          </w:rPr>
          <w:t>typeN</w:t>
        </w:r>
        <w:r w:rsidRPr="008228CC">
          <w:rPr>
            <w:kern w:val="0"/>
          </w:rPr>
          <w:t>ame</w:t>
        </w:r>
        <w:r>
          <w:rPr>
            <w:kern w:val="0"/>
          </w:rPr>
          <w:t>要素</w:t>
        </w:r>
        <w:r w:rsidRPr="008228CC">
          <w:rPr>
            <w:kern w:val="0"/>
          </w:rPr>
          <w:t>は、引数の順序で並んでいな</w:t>
        </w:r>
        <w:r>
          <w:rPr>
            <w:rFonts w:hint="eastAsia"/>
            <w:kern w:val="0"/>
          </w:rPr>
          <w:t>ければ</w:t>
        </w:r>
        <w:r w:rsidRPr="008228CC">
          <w:rPr>
            <w:kern w:val="0"/>
          </w:rPr>
          <w:t>ならない。</w:t>
        </w:r>
        <w:r w:rsidRPr="008228CC">
          <w:rPr>
            <w:kern w:val="0"/>
          </w:rPr>
          <w:t xml:space="preserve"> </w:t>
        </w:r>
      </w:ins>
    </w:p>
    <w:p w14:paraId="393DBF4C" w14:textId="77777777" w:rsidR="00041AFB" w:rsidRDefault="00041AFB" w:rsidP="00041AFB">
      <w:pPr>
        <w:ind w:left="180"/>
        <w:rPr>
          <w:ins w:id="5896" w:author="岩下" w:date="2015-10-15T16:36:00Z"/>
          <w:kern w:val="0"/>
        </w:rPr>
      </w:pPr>
    </w:p>
    <w:p w14:paraId="23E368D0" w14:textId="38F241FF" w:rsidR="004B3B39" w:rsidRDefault="004B3B39" w:rsidP="004B3B39">
      <w:pPr>
        <w:pStyle w:val="2"/>
        <w:rPr>
          <w:ins w:id="5897" w:author="岩下" w:date="2015-10-08T19:44:00Z"/>
        </w:rPr>
      </w:pPr>
      <w:bookmarkStart w:id="5898" w:name="_Ref306386455"/>
      <w:bookmarkStart w:id="5899" w:name="_Toc306557482"/>
      <w:bookmarkStart w:id="5900" w:name="_Ref305779233"/>
      <w:ins w:id="5901" w:author="岩下" w:date="2015-10-08T19:44:00Z">
        <w:r>
          <w:t>type</w:t>
        </w:r>
      </w:ins>
      <w:ins w:id="5902" w:author="岩下" w:date="2015-10-08T19:52:00Z">
        <w:r>
          <w:t>Instance</w:t>
        </w:r>
      </w:ins>
      <w:ins w:id="5903" w:author="岩下" w:date="2015-10-08T19:44:00Z">
        <w:r>
          <w:rPr>
            <w:rFonts w:hint="eastAsia"/>
          </w:rPr>
          <w:t>要素</w:t>
        </w:r>
        <w:bookmarkEnd w:id="5898"/>
        <w:bookmarkEnd w:id="5899"/>
      </w:ins>
    </w:p>
    <w:p w14:paraId="6638BDF7" w14:textId="3597A8AD" w:rsidR="004B3B39" w:rsidRDefault="00770CF7" w:rsidP="004B3B39">
      <w:pPr>
        <w:ind w:firstLineChars="100" w:firstLine="210"/>
        <w:rPr>
          <w:ins w:id="5904" w:author="岩下" w:date="2015-10-08T19:44:00Z"/>
        </w:rPr>
      </w:pPr>
      <w:ins w:id="5905" w:author="岩下" w:date="2015-10-09T11:22:00Z">
        <w:r>
          <w:t>データ型定義要素</w:t>
        </w:r>
      </w:ins>
      <w:ins w:id="5906" w:author="岩下" w:date="2015-10-08T19:44:00Z">
        <w:r w:rsidR="004B3B39">
          <w:rPr>
            <w:rFonts w:hint="eastAsia"/>
          </w:rPr>
          <w:t>（</w:t>
        </w:r>
      </w:ins>
      <w:ins w:id="5907" w:author="岩下" w:date="2015-10-14T15:56:00Z">
        <w:r w:rsidR="00BD5A33">
          <w:fldChar w:fldCharType="begin"/>
        </w:r>
        <w:r w:rsidR="00BD5A33">
          <w:instrText xml:space="preserve"> REF </w:instrText>
        </w:r>
        <w:r w:rsidR="00BD5A33">
          <w:rPr>
            <w:rFonts w:hint="eastAsia"/>
          </w:rPr>
          <w:instrText>_Ref306384533 \n \h</w:instrText>
        </w:r>
        <w:r w:rsidR="00BD5A33">
          <w:instrText xml:space="preserve"> </w:instrText>
        </w:r>
      </w:ins>
      <w:r w:rsidR="00BD5A33">
        <w:fldChar w:fldCharType="separate"/>
      </w:r>
      <w:ins w:id="5908" w:author="Youichi KOYAMA" w:date="2016-03-17T11:55:00Z">
        <w:r w:rsidR="006A16F7">
          <w:t>3</w:t>
        </w:r>
      </w:ins>
      <w:ins w:id="5909" w:author="岩下" w:date="2015-10-14T15:56:00Z">
        <w:r w:rsidR="00BD5A33">
          <w:fldChar w:fldCharType="end"/>
        </w:r>
      </w:ins>
      <w:ins w:id="5910" w:author="岩下" w:date="2015-10-08T19:44:00Z">
        <w:r w:rsidR="004B3B39">
          <w:rPr>
            <w:rFonts w:hint="eastAsia"/>
          </w:rPr>
          <w:t>章）の一つ</w:t>
        </w:r>
      </w:ins>
      <w:ins w:id="5911" w:author="岩下" w:date="2015-10-08T19:46:00Z">
        <w:r w:rsidR="004B3B39">
          <w:rPr>
            <w:rFonts w:hint="eastAsia"/>
          </w:rPr>
          <w:t>。型の</w:t>
        </w:r>
      </w:ins>
      <w:ins w:id="5912" w:author="岩下" w:date="2015-10-08T19:44:00Z">
        <w:r w:rsidR="004B3B39">
          <w:rPr>
            <w:rFonts w:hint="eastAsia"/>
          </w:rPr>
          <w:t>テンプレート</w:t>
        </w:r>
      </w:ins>
      <w:ins w:id="5913" w:author="岩下" w:date="2015-10-08T19:46:00Z">
        <w:r w:rsidR="004B3B39">
          <w:rPr>
            <w:rFonts w:hint="eastAsia"/>
          </w:rPr>
          <w:t>の</w:t>
        </w:r>
      </w:ins>
      <w:ins w:id="5914" w:author="岩下" w:date="2015-10-08T19:47:00Z">
        <w:r w:rsidR="004B3B39">
          <w:rPr>
            <w:rFonts w:hint="eastAsia"/>
          </w:rPr>
          <w:t>インスタンスを表現する。</w:t>
        </w:r>
      </w:ins>
    </w:p>
    <w:p w14:paraId="29DC94BC" w14:textId="4F618D46"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5915" w:author="岩下" w:date="2015-10-08T19:53:00Z"/>
          <w:rFonts w:ascii="ＭＳ Ｐゴシック" w:eastAsia="ＭＳ Ｐゴシック" w:hAnsi="ＭＳ Ｐゴシック"/>
          <w:szCs w:val="20"/>
        </w:rPr>
      </w:pPr>
      <w:ins w:id="5916" w:author="岩下" w:date="2015-10-08T19:44:00Z">
        <w:r>
          <w:rPr>
            <w:rFonts w:ascii="ＭＳ Ｐゴシック" w:eastAsia="ＭＳ Ｐゴシック" w:hAnsi="ＭＳ Ｐゴシック"/>
            <w:szCs w:val="20"/>
          </w:rPr>
          <w:t>&lt;</w:t>
        </w:r>
      </w:ins>
      <w:ins w:id="5917" w:author="岩下" w:date="2015-10-08T19:47:00Z">
        <w:r>
          <w:rPr>
            <w:rFonts w:ascii="ＭＳ Ｐゴシック" w:eastAsia="ＭＳ Ｐゴシック" w:hAnsi="ＭＳ Ｐゴシック"/>
            <w:szCs w:val="20"/>
          </w:rPr>
          <w:t>type</w:t>
        </w:r>
      </w:ins>
      <w:ins w:id="5918" w:author="岩下" w:date="2015-10-08T19:53:00Z">
        <w:r>
          <w:rPr>
            <w:rFonts w:ascii="ＭＳ Ｐゴシック" w:eastAsia="ＭＳ Ｐゴシック" w:hAnsi="ＭＳ Ｐゴシック"/>
            <w:szCs w:val="20"/>
          </w:rPr>
          <w:t>Instance</w:t>
        </w:r>
      </w:ins>
      <w:ins w:id="5919" w:author="岩下" w:date="2015-10-08T19:44:00Z">
        <w:r w:rsidRPr="003C315A">
          <w:rPr>
            <w:rFonts w:ascii="ＭＳ Ｐゴシック" w:eastAsia="ＭＳ Ｐゴシック" w:hAnsi="ＭＳ Ｐゴシック"/>
            <w:szCs w:val="20"/>
          </w:rPr>
          <w:t>&gt;</w:t>
        </w:r>
      </w:ins>
    </w:p>
    <w:p w14:paraId="495917FC" w14:textId="04794052" w:rsidR="004B3B39" w:rsidRDefault="004B3B39" w:rsidP="00BD5A33">
      <w:pPr>
        <w:pBdr>
          <w:top w:val="single" w:sz="4" w:space="1" w:color="auto"/>
          <w:left w:val="single" w:sz="4" w:space="0" w:color="auto"/>
          <w:bottom w:val="single" w:sz="4" w:space="1" w:color="auto"/>
          <w:right w:val="single" w:sz="4" w:space="0" w:color="auto"/>
        </w:pBdr>
        <w:ind w:firstLineChars="100" w:firstLine="210"/>
        <w:rPr>
          <w:ins w:id="5920" w:author="岩下" w:date="2015-10-08T19:54:00Z"/>
          <w:rFonts w:ascii="ＭＳ Ｐゴシック" w:eastAsia="ＭＳ Ｐゴシック" w:hAnsi="ＭＳ Ｐゴシック"/>
          <w:szCs w:val="20"/>
        </w:rPr>
      </w:pPr>
      <w:ins w:id="5921" w:author="岩下" w:date="2015-10-08T20:08:00Z">
        <w:r>
          <w:rPr>
            <w:rFonts w:ascii="ＭＳ Ｐゴシック" w:eastAsia="ＭＳ Ｐゴシック" w:hAnsi="ＭＳ Ｐゴシック"/>
            <w:szCs w:val="20"/>
          </w:rPr>
          <w:t xml:space="preserve">  </w:t>
        </w:r>
      </w:ins>
      <w:ins w:id="5922" w:author="岩下" w:date="2015-10-15T16:41:00Z">
        <w:r w:rsidR="00041AFB">
          <w:rPr>
            <w:rFonts w:ascii="ＭＳ Ｐゴシック" w:eastAsia="ＭＳ Ｐゴシック" w:hAnsi="ＭＳ Ｐゴシック"/>
            <w:szCs w:val="20"/>
          </w:rPr>
          <w:t>typeA</w:t>
        </w:r>
      </w:ins>
      <w:ins w:id="5923" w:author="岩下" w:date="2015-10-08T20:08:00Z">
        <w:r w:rsidR="00C249A8">
          <w:rPr>
            <w:rFonts w:ascii="ＭＳ Ｐゴシック" w:eastAsia="ＭＳ Ｐゴシック" w:hAnsi="ＭＳ Ｐゴシック"/>
            <w:szCs w:val="20"/>
          </w:rPr>
          <w:t>rguments</w:t>
        </w:r>
      </w:ins>
      <w:ins w:id="5924" w:author="岩下" w:date="2015-10-15T14:36:00Z">
        <w:r w:rsidR="00C249A8">
          <w:rPr>
            <w:rFonts w:ascii="ＭＳ Ｐゴシック" w:eastAsia="ＭＳ Ｐゴシック" w:hAnsi="ＭＳ Ｐゴシック" w:hint="eastAsia"/>
            <w:szCs w:val="20"/>
          </w:rPr>
          <w:t>要素</w:t>
        </w:r>
      </w:ins>
      <w:ins w:id="5925" w:author="岩下" w:date="2015-10-08T19:55:00Z">
        <w:r>
          <w:rPr>
            <w:rFonts w:ascii="ＭＳ Ｐゴシック" w:eastAsia="ＭＳ Ｐゴシック" w:hAnsi="ＭＳ Ｐゴシック" w:hint="eastAsia"/>
            <w:szCs w:val="20"/>
          </w:rPr>
          <w:t>（</w:t>
        </w:r>
      </w:ins>
      <w:ins w:id="5926" w:author="岩下" w:date="2015-10-15T17:27:00Z">
        <w:r w:rsidR="00B43E92">
          <w:rPr>
            <w:rFonts w:ascii="ＭＳ Ｐゴシック" w:eastAsia="ＭＳ Ｐゴシック" w:hAnsi="ＭＳ Ｐゴシック"/>
            <w:szCs w:val="20"/>
          </w:rPr>
          <w:fldChar w:fldCharType="begin"/>
        </w:r>
        <w:r w:rsidR="00B43E92">
          <w:rPr>
            <w:rFonts w:ascii="ＭＳ Ｐゴシック" w:eastAsia="ＭＳ Ｐゴシック" w:hAnsi="ＭＳ Ｐゴシック"/>
            <w:szCs w:val="20"/>
          </w:rPr>
          <w:instrText xml:space="preserve"> REF </w:instrText>
        </w:r>
        <w:r w:rsidR="00B43E92">
          <w:rPr>
            <w:rFonts w:ascii="ＭＳ Ｐゴシック" w:eastAsia="ＭＳ Ｐゴシック" w:hAnsi="ＭＳ Ｐゴシック" w:hint="eastAsia"/>
            <w:szCs w:val="20"/>
          </w:rPr>
          <w:instrText>_Ref306549344 \n \h</w:instrText>
        </w:r>
        <w:r w:rsidR="00B43E92">
          <w:rPr>
            <w:rFonts w:ascii="ＭＳ Ｐゴシック" w:eastAsia="ＭＳ Ｐゴシック" w:hAnsi="ＭＳ Ｐゴシック"/>
            <w:szCs w:val="20"/>
          </w:rPr>
          <w:instrText xml:space="preserve"> </w:instrText>
        </w:r>
      </w:ins>
      <w:r w:rsidR="00B43E92">
        <w:rPr>
          <w:rFonts w:ascii="ＭＳ Ｐゴシック" w:eastAsia="ＭＳ Ｐゴシック" w:hAnsi="ＭＳ Ｐゴシック"/>
          <w:szCs w:val="20"/>
        </w:rPr>
      </w:r>
      <w:r w:rsidR="00B43E92">
        <w:rPr>
          <w:rFonts w:ascii="ＭＳ Ｐゴシック" w:eastAsia="ＭＳ Ｐゴシック" w:hAnsi="ＭＳ Ｐゴシック"/>
          <w:szCs w:val="20"/>
        </w:rPr>
        <w:fldChar w:fldCharType="separate"/>
      </w:r>
      <w:ins w:id="5927" w:author="Youichi KOYAMA" w:date="2016-03-17T11:55:00Z">
        <w:r w:rsidR="006A16F7">
          <w:rPr>
            <w:rFonts w:ascii="ＭＳ Ｐゴシック" w:eastAsia="ＭＳ Ｐゴシック" w:hAnsi="ＭＳ Ｐゴシック"/>
            <w:szCs w:val="20"/>
          </w:rPr>
          <w:t>9.1</w:t>
        </w:r>
      </w:ins>
      <w:ins w:id="5928" w:author="岩下" w:date="2015-10-15T17:27:00Z">
        <w:r w:rsidR="00B43E92">
          <w:rPr>
            <w:rFonts w:ascii="ＭＳ Ｐゴシック" w:eastAsia="ＭＳ Ｐゴシック" w:hAnsi="ＭＳ Ｐゴシック"/>
            <w:szCs w:val="20"/>
          </w:rPr>
          <w:fldChar w:fldCharType="end"/>
        </w:r>
      </w:ins>
      <w:ins w:id="5929" w:author="岩下" w:date="2015-10-08T19:55:00Z">
        <w:r>
          <w:rPr>
            <w:rFonts w:ascii="ＭＳ Ｐゴシック" w:eastAsia="ＭＳ Ｐゴシック" w:hAnsi="ＭＳ Ｐゴシック" w:hint="eastAsia"/>
            <w:szCs w:val="20"/>
          </w:rPr>
          <w:t>節）</w:t>
        </w:r>
      </w:ins>
    </w:p>
    <w:p w14:paraId="3781EAA2" w14:textId="01F5B5E5" w:rsidR="004B3B39" w:rsidRPr="003C315A" w:rsidRDefault="004B3B39" w:rsidP="004B3B39">
      <w:pPr>
        <w:pBdr>
          <w:top w:val="single" w:sz="4" w:space="1" w:color="auto"/>
          <w:left w:val="single" w:sz="4" w:space="0" w:color="auto"/>
          <w:bottom w:val="single" w:sz="4" w:space="1" w:color="auto"/>
          <w:right w:val="single" w:sz="4" w:space="0" w:color="auto"/>
        </w:pBdr>
        <w:ind w:firstLineChars="100" w:firstLine="210"/>
        <w:rPr>
          <w:ins w:id="5930" w:author="岩下" w:date="2015-10-08T19:44:00Z"/>
          <w:rFonts w:ascii="ＭＳ Ｐゴシック" w:eastAsia="ＭＳ Ｐゴシック" w:hAnsi="ＭＳ Ｐゴシック"/>
          <w:szCs w:val="20"/>
        </w:rPr>
      </w:pPr>
      <w:ins w:id="5931" w:author="岩下" w:date="2015-10-08T19:44:00Z">
        <w:r w:rsidRPr="003C315A">
          <w:rPr>
            <w:rFonts w:ascii="ＭＳ Ｐゴシック" w:eastAsia="ＭＳ Ｐゴシック" w:hAnsi="ＭＳ Ｐゴシック"/>
            <w:szCs w:val="20"/>
          </w:rPr>
          <w:t>&lt;/</w:t>
        </w:r>
      </w:ins>
      <w:ins w:id="5932" w:author="岩下" w:date="2015-10-08T19:53:00Z">
        <w:r>
          <w:rPr>
            <w:rFonts w:ascii="ＭＳ Ｐゴシック" w:eastAsia="ＭＳ Ｐゴシック" w:hAnsi="ＭＳ Ｐゴシック"/>
            <w:szCs w:val="20"/>
          </w:rPr>
          <w:t>typeInstance</w:t>
        </w:r>
      </w:ins>
      <w:ins w:id="5933" w:author="岩下" w:date="2015-10-08T19:44:00Z">
        <w:r w:rsidRPr="003C315A">
          <w:rPr>
            <w:rFonts w:ascii="ＭＳ Ｐゴシック" w:eastAsia="ＭＳ Ｐゴシック" w:hAnsi="ＭＳ Ｐゴシック"/>
            <w:szCs w:val="20"/>
          </w:rPr>
          <w:t>&gt;</w:t>
        </w:r>
      </w:ins>
    </w:p>
    <w:p w14:paraId="0E13277D" w14:textId="479700C5" w:rsidR="004B3B39" w:rsidRDefault="004B3B39" w:rsidP="004B3B39">
      <w:pPr>
        <w:rPr>
          <w:ins w:id="5934" w:author="岩下" w:date="2015-10-08T19:44:00Z"/>
          <w:rFonts w:ascii="ＭＳ Ｐゴシック" w:eastAsia="ＭＳ Ｐゴシック" w:hAnsi="ＭＳ Ｐゴシック"/>
        </w:rPr>
      </w:pPr>
      <w:ins w:id="5935" w:author="岩下" w:date="2015-10-08T19:44: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optional</w:t>
        </w:r>
        <w:r>
          <w:rPr>
            <w:rFonts w:ascii="ＭＳ Ｐゴシック" w:eastAsia="ＭＳ Ｐゴシック" w:hAnsi="ＭＳ Ｐゴシック"/>
          </w:rPr>
          <w:t xml:space="preserve">): </w:t>
        </w:r>
      </w:ins>
      <w:ins w:id="5936" w:author="岩下" w:date="2015-10-08T20:28:00Z">
        <w:r w:rsidR="00553C25">
          <w:rPr>
            <w:rFonts w:ascii="ＭＳ Ｐゴシック" w:eastAsia="ＭＳ Ｐゴシック" w:hAnsi="ＭＳ Ｐゴシック"/>
          </w:rPr>
          <w:t xml:space="preserve">type, </w:t>
        </w:r>
        <w:r w:rsidR="00C249A8">
          <w:rPr>
            <w:rFonts w:ascii="ＭＳ Ｐゴシック" w:eastAsia="ＭＳ Ｐゴシック" w:hAnsi="ＭＳ Ｐゴシック"/>
          </w:rPr>
          <w:t>ref</w:t>
        </w:r>
      </w:ins>
    </w:p>
    <w:p w14:paraId="1C05ACD0" w14:textId="77777777" w:rsidR="00553C25" w:rsidRDefault="00553C25" w:rsidP="00986E50">
      <w:pPr>
        <w:rPr>
          <w:ins w:id="5937" w:author="岩下" w:date="2015-10-08T19:49:00Z"/>
          <w:rFonts w:ascii="ＭＳ Ｐゴシック" w:eastAsia="ＭＳ Ｐゴシック" w:hAnsi="ＭＳ Ｐゴシック"/>
        </w:rPr>
      </w:pPr>
    </w:p>
    <w:p w14:paraId="13697A15" w14:textId="77777777" w:rsidR="00C249A8" w:rsidRDefault="00C249A8" w:rsidP="00C249A8">
      <w:pPr>
        <w:ind w:firstLineChars="100" w:firstLine="210"/>
        <w:rPr>
          <w:ins w:id="5938" w:author="岩下" w:date="2015-10-15T14:33:00Z"/>
        </w:rPr>
      </w:pPr>
      <w:ins w:id="5939" w:author="岩下" w:date="2015-10-15T14:33:00Z">
        <w:r w:rsidRPr="00F74330">
          <w:t>以下の属性を持つ。</w:t>
        </w:r>
      </w:ins>
    </w:p>
    <w:p w14:paraId="507D28DB" w14:textId="16D3FF85" w:rsidR="00C249A8" w:rsidRDefault="00C249A8" w:rsidP="00C249A8">
      <w:pPr>
        <w:pStyle w:val="ae"/>
        <w:numPr>
          <w:ilvl w:val="0"/>
          <w:numId w:val="57"/>
        </w:numPr>
        <w:ind w:leftChars="0"/>
        <w:rPr>
          <w:ins w:id="5940" w:author="岩下" w:date="2015-10-15T14:33:00Z"/>
        </w:rPr>
      </w:pPr>
      <w:ins w:id="5941" w:author="岩下" w:date="2015-10-15T14:34:00Z">
        <w:r>
          <w:t>type</w:t>
        </w:r>
        <w:r>
          <w:rPr>
            <w:rFonts w:hint="eastAsia"/>
          </w:rPr>
          <w:t>属性</w:t>
        </w:r>
      </w:ins>
      <w:ins w:id="5942" w:author="岩下" w:date="2015-10-15T14:33:00Z">
        <w:r>
          <w:rPr>
            <w:rFonts w:hint="eastAsia"/>
          </w:rPr>
          <w:t xml:space="preserve">　—　</w:t>
        </w:r>
      </w:ins>
      <w:ins w:id="5943" w:author="岩下" w:date="2015-10-15T14:35:00Z">
        <w:r>
          <w:t>typeInstance</w:t>
        </w:r>
        <w:r>
          <w:rPr>
            <w:rFonts w:hint="eastAsia"/>
          </w:rPr>
          <w:t>要素の</w:t>
        </w:r>
      </w:ins>
      <w:ins w:id="5944" w:author="岩下" w:date="2015-10-15T14:38:00Z">
        <w:r>
          <w:rPr>
            <w:rFonts w:hint="eastAsia"/>
          </w:rPr>
          <w:t>データ型識別名</w:t>
        </w:r>
      </w:ins>
      <w:ins w:id="5945" w:author="岩下" w:date="2015-10-15T14:35:00Z">
        <w:r>
          <w:rPr>
            <w:rFonts w:hint="eastAsia"/>
          </w:rPr>
          <w:t>、すなわち</w:t>
        </w:r>
      </w:ins>
      <w:ins w:id="5946" w:author="岩下" w:date="2015-10-15T14:38:00Z">
        <w:r>
          <w:rPr>
            <w:rFonts w:hint="eastAsia"/>
          </w:rPr>
          <w:t>表現された</w:t>
        </w:r>
      </w:ins>
      <w:ins w:id="5947" w:author="岩下" w:date="2015-10-15T14:34:00Z">
        <w:r>
          <w:rPr>
            <w:rFonts w:hint="eastAsia"/>
          </w:rPr>
          <w:t>インスタンスの</w:t>
        </w:r>
      </w:ins>
      <w:ins w:id="5948" w:author="岩下" w:date="2015-10-15T14:35:00Z">
        <w:r>
          <w:rPr>
            <w:rFonts w:hint="eastAsia"/>
          </w:rPr>
          <w:t>型</w:t>
        </w:r>
      </w:ins>
    </w:p>
    <w:p w14:paraId="6C95405C" w14:textId="01C36FB2" w:rsidR="00C249A8" w:rsidRDefault="00C249A8" w:rsidP="00C249A8">
      <w:pPr>
        <w:pStyle w:val="ae"/>
        <w:numPr>
          <w:ilvl w:val="0"/>
          <w:numId w:val="57"/>
        </w:numPr>
        <w:ind w:leftChars="0"/>
        <w:rPr>
          <w:ins w:id="5949" w:author="岩下" w:date="2015-10-15T14:33:00Z"/>
        </w:rPr>
      </w:pPr>
      <w:ins w:id="5950" w:author="岩下" w:date="2015-10-15T14:36:00Z">
        <w:r>
          <w:t>ref</w:t>
        </w:r>
        <w:r>
          <w:rPr>
            <w:rFonts w:hint="eastAsia"/>
          </w:rPr>
          <w:t>属性</w:t>
        </w:r>
      </w:ins>
      <w:ins w:id="5951" w:author="岩下" w:date="2015-10-15T14:33:00Z">
        <w:r>
          <w:rPr>
            <w:rFonts w:hint="eastAsia"/>
          </w:rPr>
          <w:t xml:space="preserve">　—　</w:t>
        </w:r>
      </w:ins>
      <w:ins w:id="5952" w:author="岩下" w:date="2015-10-15T14:38:00Z">
        <w:r>
          <w:rPr>
            <w:rFonts w:hint="eastAsia"/>
          </w:rPr>
          <w:t>対応する</w:t>
        </w:r>
      </w:ins>
      <w:ins w:id="5953" w:author="岩下" w:date="2015-10-15T14:37:00Z">
        <w:r>
          <w:rPr>
            <w:rFonts w:hint="eastAsia"/>
          </w:rPr>
          <w:t>テンプレートの</w:t>
        </w:r>
      </w:ins>
      <w:ins w:id="5954" w:author="岩下" w:date="2015-10-15T14:38:00Z">
        <w:r>
          <w:rPr>
            <w:rFonts w:hint="eastAsia"/>
          </w:rPr>
          <w:t>データ</w:t>
        </w:r>
      </w:ins>
      <w:ins w:id="5955" w:author="岩下" w:date="2015-10-15T14:39:00Z">
        <w:r>
          <w:rPr>
            <w:rFonts w:hint="eastAsia"/>
          </w:rPr>
          <w:t>型識別名</w:t>
        </w:r>
      </w:ins>
    </w:p>
    <w:p w14:paraId="3B9FEBA5" w14:textId="1EBC25E1" w:rsidR="00553C25" w:rsidRDefault="00553C25" w:rsidP="004B3B39">
      <w:pPr>
        <w:rPr>
          <w:ins w:id="5956" w:author="岩下" w:date="2015-10-15T14:39:00Z"/>
          <w:rFonts w:asciiTheme="majorEastAsia" w:eastAsiaTheme="majorEastAsia" w:hAnsiTheme="majorEastAsia"/>
        </w:rPr>
      </w:pPr>
    </w:p>
    <w:p w14:paraId="1801FC28" w14:textId="20485042" w:rsidR="00C249A8" w:rsidRPr="00F60B09" w:rsidRDefault="00C249A8" w:rsidP="00C249A8">
      <w:pPr>
        <w:rPr>
          <w:ins w:id="5957" w:author="岩下" w:date="2015-10-15T14:39:00Z"/>
          <w:rFonts w:asciiTheme="majorEastAsia" w:eastAsiaTheme="majorEastAsia" w:hAnsiTheme="majorEastAsia"/>
        </w:rPr>
      </w:pPr>
      <w:ins w:id="5958" w:author="岩下" w:date="2015-10-15T14:39:00Z">
        <w:r>
          <w:rPr>
            <w:rFonts w:asciiTheme="majorEastAsia" w:eastAsiaTheme="majorEastAsia" w:hAnsiTheme="majorEastAsia" w:hint="eastAsia"/>
          </w:rPr>
          <w:t>要検討</w:t>
        </w:r>
        <w:r w:rsidRPr="00F60B09">
          <w:rPr>
            <w:rFonts w:asciiTheme="majorEastAsia" w:eastAsiaTheme="majorEastAsia" w:hAnsiTheme="majorEastAsia" w:hint="eastAsia"/>
          </w:rPr>
          <w:t>：</w:t>
        </w:r>
      </w:ins>
    </w:p>
    <w:p w14:paraId="1F334953" w14:textId="4E2E015D" w:rsidR="00C249A8" w:rsidRDefault="00C249A8" w:rsidP="00C249A8">
      <w:pPr>
        <w:ind w:firstLineChars="100" w:firstLine="210"/>
        <w:rPr>
          <w:ins w:id="5959" w:author="岩下" w:date="2015-10-15T14:39:00Z"/>
        </w:rPr>
      </w:pPr>
      <w:ins w:id="5960" w:author="岩下" w:date="2015-10-15T14:39:00Z">
        <w:r>
          <w:rPr>
            <w:rFonts w:hint="eastAsia"/>
          </w:rPr>
          <w:t>属性名は</w:t>
        </w:r>
        <w:r>
          <w:t>ref</w:t>
        </w:r>
        <w:r>
          <w:rPr>
            <w:rFonts w:hint="eastAsia"/>
          </w:rPr>
          <w:t>が</w:t>
        </w:r>
      </w:ins>
      <w:ins w:id="5961" w:author="岩下" w:date="2015-10-15T14:40:00Z">
        <w:r>
          <w:rPr>
            <w:rFonts w:hint="eastAsia"/>
          </w:rPr>
          <w:t>よいか</w:t>
        </w:r>
        <w:r>
          <w:t>name</w:t>
        </w:r>
        <w:r>
          <w:rPr>
            <w:rFonts w:hint="eastAsia"/>
          </w:rPr>
          <w:t>がよいか。</w:t>
        </w:r>
      </w:ins>
    </w:p>
    <w:p w14:paraId="04219947" w14:textId="77777777" w:rsidR="00C249A8" w:rsidRDefault="00C249A8" w:rsidP="004B3B39">
      <w:pPr>
        <w:rPr>
          <w:ins w:id="5962" w:author="岩下" w:date="2015-10-08T20:35:00Z"/>
          <w:rFonts w:asciiTheme="majorEastAsia" w:eastAsiaTheme="majorEastAsia" w:hAnsiTheme="majorEastAsia"/>
        </w:rPr>
      </w:pPr>
    </w:p>
    <w:p w14:paraId="2B7417E8" w14:textId="77777777" w:rsidR="004B3B39" w:rsidRPr="00F60B09" w:rsidRDefault="004B3B39" w:rsidP="004B3B39">
      <w:pPr>
        <w:rPr>
          <w:ins w:id="5963" w:author="岩下" w:date="2015-10-08T19:49:00Z"/>
          <w:rFonts w:asciiTheme="majorEastAsia" w:eastAsiaTheme="majorEastAsia" w:hAnsiTheme="majorEastAsia"/>
        </w:rPr>
      </w:pPr>
      <w:ins w:id="5964" w:author="岩下" w:date="2015-10-08T19:49:00Z">
        <w:r w:rsidRPr="00F60B09">
          <w:rPr>
            <w:rFonts w:asciiTheme="majorEastAsia" w:eastAsiaTheme="majorEastAsia" w:hAnsiTheme="majorEastAsia" w:hint="eastAsia"/>
          </w:rPr>
          <w:lastRenderedPageBreak/>
          <w:t>例：</w:t>
        </w:r>
      </w:ins>
    </w:p>
    <w:p w14:paraId="308AA09B" w14:textId="77777777" w:rsidR="005C552B" w:rsidRDefault="005C552B" w:rsidP="005C552B">
      <w:pPr>
        <w:ind w:firstLineChars="100" w:firstLine="210"/>
        <w:rPr>
          <w:ins w:id="5965" w:author="岩下" w:date="2015-10-15T14:26:00Z"/>
        </w:rPr>
      </w:pPr>
      <w:ins w:id="5966" w:author="岩下" w:date="2015-10-15T14:26:00Z">
        <w:r>
          <w:rPr>
            <w:rFonts w:hint="eastAsia"/>
          </w:rPr>
          <w:t>構造</w:t>
        </w:r>
      </w:ins>
      <w:ins w:id="5967" w:author="岩下" w:date="2015-10-14T07:51:00Z">
        <w:r w:rsidR="00986E50">
          <w:rPr>
            <w:rFonts w:hint="eastAsia"/>
          </w:rPr>
          <w:t>型のテンプレート</w:t>
        </w:r>
      </w:ins>
    </w:p>
    <w:p w14:paraId="2687EE34" w14:textId="4B9AAC41" w:rsidR="005C552B" w:rsidRDefault="005C552B" w:rsidP="005C552B">
      <w:pPr>
        <w:pBdr>
          <w:top w:val="single" w:sz="4" w:space="1" w:color="auto"/>
          <w:left w:val="single" w:sz="4" w:space="0" w:color="auto"/>
          <w:bottom w:val="single" w:sz="4" w:space="1" w:color="auto"/>
          <w:right w:val="single" w:sz="4" w:space="0" w:color="auto"/>
        </w:pBdr>
        <w:ind w:firstLineChars="100" w:firstLine="210"/>
        <w:rPr>
          <w:ins w:id="5968" w:author="岩下" w:date="2015-10-15T14:26:00Z"/>
          <w:rFonts w:ascii="ＭＳ Ｐゴシック" w:eastAsia="ＭＳ Ｐゴシック" w:hAnsi="ＭＳ Ｐゴシック"/>
          <w:szCs w:val="20"/>
        </w:rPr>
      </w:pPr>
      <w:ins w:id="5969" w:author="岩下" w:date="2015-10-15T14:26:00Z">
        <w:r>
          <w:rPr>
            <w:rFonts w:ascii="ＭＳ Ｐゴシック" w:eastAsia="ＭＳ Ｐゴシック" w:hAnsi="ＭＳ Ｐゴシック"/>
            <w:szCs w:val="20"/>
          </w:rPr>
          <w:t>template &lt;typename T1, typename T2, typename T3&gt;</w:t>
        </w:r>
      </w:ins>
    </w:p>
    <w:p w14:paraId="00EAD283" w14:textId="07CF0A17" w:rsidR="005C552B" w:rsidRDefault="005C552B" w:rsidP="005C552B">
      <w:pPr>
        <w:pBdr>
          <w:top w:val="single" w:sz="4" w:space="1" w:color="auto"/>
          <w:left w:val="single" w:sz="4" w:space="0" w:color="auto"/>
          <w:bottom w:val="single" w:sz="4" w:space="1" w:color="auto"/>
          <w:right w:val="single" w:sz="4" w:space="0" w:color="auto"/>
        </w:pBdr>
        <w:ind w:firstLineChars="100" w:firstLine="210"/>
        <w:rPr>
          <w:ins w:id="5970" w:author="岩下" w:date="2015-10-15T14:27:00Z"/>
          <w:rFonts w:ascii="ＭＳ Ｐゴシック" w:eastAsia="ＭＳ Ｐゴシック" w:hAnsi="ＭＳ Ｐゴシック"/>
          <w:szCs w:val="20"/>
        </w:rPr>
      </w:pPr>
      <w:ins w:id="5971" w:author="岩下" w:date="2015-10-15T14:27:00Z">
        <w:r>
          <w:rPr>
            <w:rFonts w:ascii="ＭＳ Ｐゴシック" w:eastAsia="ＭＳ Ｐゴシック" w:hAnsi="ＭＳ Ｐゴシック"/>
            <w:szCs w:val="20"/>
          </w:rPr>
          <w:t>struct Triple {</w:t>
        </w:r>
      </w:ins>
    </w:p>
    <w:p w14:paraId="08D95CCC" w14:textId="153F27EA" w:rsidR="00C249A8" w:rsidRDefault="00C249A8" w:rsidP="005C552B">
      <w:pPr>
        <w:pBdr>
          <w:top w:val="single" w:sz="4" w:space="1" w:color="auto"/>
          <w:left w:val="single" w:sz="4" w:space="0" w:color="auto"/>
          <w:bottom w:val="single" w:sz="4" w:space="1" w:color="auto"/>
          <w:right w:val="single" w:sz="4" w:space="0" w:color="auto"/>
        </w:pBdr>
        <w:ind w:firstLineChars="100" w:firstLine="210"/>
        <w:rPr>
          <w:ins w:id="5972" w:author="岩下" w:date="2015-10-15T14:28:00Z"/>
          <w:rFonts w:ascii="ＭＳ Ｐゴシック" w:eastAsia="ＭＳ Ｐゴシック" w:hAnsi="ＭＳ Ｐゴシック"/>
          <w:szCs w:val="20"/>
        </w:rPr>
      </w:pPr>
      <w:ins w:id="5973" w:author="岩下" w:date="2015-10-15T14:27:00Z">
        <w:r>
          <w:rPr>
            <w:rFonts w:ascii="ＭＳ Ｐゴシック" w:eastAsia="ＭＳ Ｐゴシック" w:hAnsi="ＭＳ Ｐゴシック"/>
            <w:szCs w:val="20"/>
          </w:rPr>
          <w:t xml:space="preserve">  </w:t>
        </w:r>
      </w:ins>
      <w:ins w:id="5974" w:author="岩下" w:date="2015-10-15T14:28:00Z">
        <w:r>
          <w:rPr>
            <w:rFonts w:ascii="ＭＳ Ｐゴシック" w:eastAsia="ＭＳ Ｐゴシック" w:hAnsi="ＭＳ Ｐゴシック" w:hint="eastAsia"/>
            <w:szCs w:val="20"/>
          </w:rPr>
          <w:t>・・・（略）・・・</w:t>
        </w:r>
      </w:ins>
    </w:p>
    <w:p w14:paraId="4AA9488D" w14:textId="6942A3C0" w:rsidR="00C249A8" w:rsidRDefault="00C249A8" w:rsidP="00C249A8">
      <w:pPr>
        <w:pBdr>
          <w:top w:val="single" w:sz="4" w:space="1" w:color="auto"/>
          <w:left w:val="single" w:sz="4" w:space="0" w:color="auto"/>
          <w:bottom w:val="single" w:sz="4" w:space="1" w:color="auto"/>
          <w:right w:val="single" w:sz="4" w:space="0" w:color="auto"/>
        </w:pBdr>
        <w:ind w:firstLineChars="100" w:firstLine="210"/>
        <w:rPr>
          <w:ins w:id="5975" w:author="岩下" w:date="2015-10-15T14:26:00Z"/>
          <w:rFonts w:ascii="ＭＳ Ｐゴシック" w:eastAsia="ＭＳ Ｐゴシック" w:hAnsi="ＭＳ Ｐゴシック"/>
          <w:szCs w:val="20"/>
        </w:rPr>
      </w:pPr>
      <w:ins w:id="5976" w:author="岩下" w:date="2015-10-15T14:28:00Z">
        <w:r>
          <w:rPr>
            <w:rFonts w:ascii="ＭＳ Ｐゴシック" w:eastAsia="ＭＳ Ｐゴシック" w:hAnsi="ＭＳ Ｐゴシック"/>
            <w:szCs w:val="20"/>
          </w:rPr>
          <w:t>};</w:t>
        </w:r>
      </w:ins>
    </w:p>
    <w:p w14:paraId="1E3070E5" w14:textId="494E2677" w:rsidR="00C249A8" w:rsidRDefault="00C249A8">
      <w:pPr>
        <w:rPr>
          <w:ins w:id="5977" w:author="岩下" w:date="2015-10-15T14:29:00Z"/>
        </w:rPr>
        <w:pPrChange w:id="5978" w:author="岩下" w:date="2015-10-15T14:28:00Z">
          <w:pPr>
            <w:ind w:firstLineChars="100" w:firstLine="210"/>
          </w:pPr>
        </w:pPrChange>
      </w:pPr>
      <w:ins w:id="5979" w:author="岩下" w:date="2015-10-15T14:29:00Z">
        <w:r>
          <w:rPr>
            <w:rFonts w:hint="eastAsia"/>
          </w:rPr>
          <w:t>の</w:t>
        </w:r>
      </w:ins>
      <w:ins w:id="5980" w:author="岩下" w:date="2015-10-15T14:30:00Z">
        <w:r>
          <w:rPr>
            <w:rFonts w:hint="eastAsia"/>
          </w:rPr>
          <w:t>データ型識別名を</w:t>
        </w:r>
        <w:r>
          <w:rPr>
            <w:rFonts w:asciiTheme="majorEastAsia" w:eastAsiaTheme="majorEastAsia" w:hAnsiTheme="majorEastAsia"/>
          </w:rPr>
          <w:t>TRI0</w:t>
        </w:r>
        <w:r>
          <w:rPr>
            <w:rFonts w:hint="eastAsia"/>
          </w:rPr>
          <w:t>とするとき、</w:t>
        </w:r>
      </w:ins>
      <w:ins w:id="5981" w:author="岩下" w:date="2015-10-15T14:31:00Z">
        <w:r>
          <w:rPr>
            <w:rFonts w:hint="eastAsia"/>
          </w:rPr>
          <w:t>そのインスタンス</w:t>
        </w:r>
      </w:ins>
    </w:p>
    <w:p w14:paraId="77B34856" w14:textId="77777777" w:rsidR="00C249A8" w:rsidRDefault="004B3B39" w:rsidP="00C249A8">
      <w:pPr>
        <w:pBdr>
          <w:top w:val="single" w:sz="4" w:space="1" w:color="auto"/>
          <w:left w:val="single" w:sz="4" w:space="0" w:color="auto"/>
          <w:bottom w:val="single" w:sz="4" w:space="1" w:color="auto"/>
          <w:right w:val="single" w:sz="4" w:space="0" w:color="auto"/>
        </w:pBdr>
        <w:ind w:firstLineChars="100" w:firstLine="210"/>
        <w:rPr>
          <w:ins w:id="5982" w:author="岩下" w:date="2015-10-15T14:29:00Z"/>
          <w:rFonts w:ascii="ＭＳ Ｐゴシック" w:eastAsia="ＭＳ Ｐゴシック" w:hAnsi="ＭＳ Ｐゴシック"/>
          <w:szCs w:val="20"/>
        </w:rPr>
      </w:pPr>
      <w:ins w:id="5983" w:author="岩下" w:date="2015-10-08T20:05:00Z">
        <w:r w:rsidRPr="00986E50">
          <w:rPr>
            <w:rFonts w:asciiTheme="majorEastAsia" w:eastAsiaTheme="majorEastAsia" w:hAnsiTheme="majorEastAsia"/>
          </w:rPr>
          <w:t>triple</w:t>
        </w:r>
      </w:ins>
      <w:ins w:id="5984" w:author="岩下" w:date="2015-10-08T19:49:00Z">
        <w:r w:rsidRPr="00986E50">
          <w:rPr>
            <w:rFonts w:asciiTheme="majorEastAsia" w:eastAsiaTheme="majorEastAsia" w:hAnsiTheme="majorEastAsia"/>
          </w:rPr>
          <w:t xml:space="preserve">&lt;int, </w:t>
        </w:r>
      </w:ins>
      <w:ins w:id="5985" w:author="岩下" w:date="2015-10-08T19:56:00Z">
        <w:r w:rsidRPr="00986E50">
          <w:rPr>
            <w:rFonts w:asciiTheme="majorEastAsia" w:eastAsiaTheme="majorEastAsia" w:hAnsiTheme="majorEastAsia"/>
          </w:rPr>
          <w:t>int*</w:t>
        </w:r>
      </w:ins>
      <w:ins w:id="5986" w:author="岩下" w:date="2015-10-08T20:05:00Z">
        <w:r w:rsidRPr="00986E50">
          <w:rPr>
            <w:rFonts w:asciiTheme="majorEastAsia" w:eastAsiaTheme="majorEastAsia" w:hAnsiTheme="majorEastAsia"/>
          </w:rPr>
          <w:t>, int**</w:t>
        </w:r>
      </w:ins>
      <w:ins w:id="5987" w:author="岩下" w:date="2015-10-08T19:49:00Z">
        <w:r w:rsidRPr="00986E50">
          <w:rPr>
            <w:rFonts w:asciiTheme="majorEastAsia" w:eastAsiaTheme="majorEastAsia" w:hAnsiTheme="majorEastAsia"/>
          </w:rPr>
          <w:t>&gt;</w:t>
        </w:r>
      </w:ins>
    </w:p>
    <w:p w14:paraId="164D1038" w14:textId="04629F2D" w:rsidR="005C552B" w:rsidRPr="00F54F45" w:rsidRDefault="00C249A8">
      <w:pPr>
        <w:rPr>
          <w:ins w:id="5988" w:author="岩下" w:date="2015-10-15T14:26:00Z"/>
          <w:kern w:val="0"/>
        </w:rPr>
        <w:pPrChange w:id="5989" w:author="岩下" w:date="2015-10-15T14:28:00Z">
          <w:pPr>
            <w:ind w:firstLineChars="100" w:firstLine="210"/>
          </w:pPr>
        </w:pPrChange>
      </w:pPr>
      <w:ins w:id="5990" w:author="岩下" w:date="2015-10-15T14:32:00Z">
        <w:r>
          <w:rPr>
            <w:rFonts w:hint="eastAsia"/>
          </w:rPr>
          <w:t>のデータ型識別名</w:t>
        </w:r>
        <w:r>
          <w:rPr>
            <w:rFonts w:asciiTheme="majorEastAsia" w:eastAsiaTheme="majorEastAsia" w:hAnsiTheme="majorEastAsia"/>
          </w:rPr>
          <w:t>TRI1</w:t>
        </w:r>
        <w:r>
          <w:rPr>
            <w:rFonts w:hint="eastAsia"/>
          </w:rPr>
          <w:t>は、以下のように表現される</w:t>
        </w:r>
      </w:ins>
      <w:ins w:id="5991" w:author="岩下" w:date="2015-10-08T19:49:00Z">
        <w:r w:rsidR="004B3B39">
          <w:rPr>
            <w:rFonts w:hint="eastAsia"/>
          </w:rPr>
          <w:t>。</w:t>
        </w:r>
      </w:ins>
    </w:p>
    <w:p w14:paraId="234F1631" w14:textId="2BD9B3EC"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5992" w:author="岩下" w:date="2015-10-08T19:49:00Z"/>
          <w:rFonts w:ascii="ＭＳ Ｐゴシック" w:eastAsia="ＭＳ Ｐゴシック" w:hAnsi="ＭＳ Ｐゴシック"/>
          <w:szCs w:val="20"/>
        </w:rPr>
      </w:pPr>
      <w:ins w:id="5993" w:author="岩下" w:date="2015-10-08T19:49:00Z">
        <w:r>
          <w:rPr>
            <w:rFonts w:ascii="ＭＳ Ｐゴシック" w:eastAsia="ＭＳ Ｐゴシック" w:hAnsi="ＭＳ Ｐゴシック"/>
            <w:szCs w:val="20"/>
          </w:rPr>
          <w:t>&lt;typeInstance type=”</w:t>
        </w:r>
      </w:ins>
      <w:ins w:id="5994" w:author="岩下" w:date="2015-10-15T14:40:00Z">
        <w:r w:rsidR="00C249A8">
          <w:rPr>
            <w:rFonts w:ascii="ＭＳ Ｐゴシック" w:eastAsia="ＭＳ Ｐゴシック" w:hAnsi="ＭＳ Ｐゴシック"/>
            <w:szCs w:val="20"/>
          </w:rPr>
          <w:t>TRI1</w:t>
        </w:r>
      </w:ins>
      <w:ins w:id="5995" w:author="岩下" w:date="2015-10-08T19:49:00Z">
        <w:r>
          <w:rPr>
            <w:rFonts w:ascii="ＭＳ Ｐゴシック" w:eastAsia="ＭＳ Ｐゴシック" w:hAnsi="ＭＳ Ｐゴシック"/>
            <w:szCs w:val="20"/>
          </w:rPr>
          <w:t xml:space="preserve">” </w:t>
        </w:r>
      </w:ins>
      <w:ins w:id="5996" w:author="岩下" w:date="2015-10-15T14:40:00Z">
        <w:r w:rsidR="00C249A8">
          <w:rPr>
            <w:rFonts w:ascii="ＭＳ Ｐゴシック" w:eastAsia="ＭＳ Ｐゴシック" w:hAnsi="ＭＳ Ｐゴシック"/>
            <w:szCs w:val="20"/>
          </w:rPr>
          <w:t>ref</w:t>
        </w:r>
      </w:ins>
      <w:ins w:id="5997" w:author="岩下" w:date="2015-10-08T19:49:00Z">
        <w:r>
          <w:rPr>
            <w:rFonts w:ascii="ＭＳ Ｐゴシック" w:eastAsia="ＭＳ Ｐゴシック" w:hAnsi="ＭＳ Ｐゴシック"/>
            <w:szCs w:val="20"/>
          </w:rPr>
          <w:t>=”</w:t>
        </w:r>
      </w:ins>
      <w:ins w:id="5998" w:author="岩下" w:date="2015-10-15T14:40:00Z">
        <w:r w:rsidR="00C249A8">
          <w:rPr>
            <w:rFonts w:ascii="ＭＳ Ｐゴシック" w:eastAsia="ＭＳ Ｐゴシック" w:hAnsi="ＭＳ Ｐゴシック"/>
            <w:szCs w:val="20"/>
          </w:rPr>
          <w:t>TRI0</w:t>
        </w:r>
      </w:ins>
      <w:ins w:id="5999" w:author="岩下" w:date="2015-10-08T19:49:00Z">
        <w:r>
          <w:rPr>
            <w:rFonts w:ascii="ＭＳ Ｐゴシック" w:eastAsia="ＭＳ Ｐゴシック" w:hAnsi="ＭＳ Ｐゴシック"/>
            <w:szCs w:val="20"/>
          </w:rPr>
          <w:t>”&gt;</w:t>
        </w:r>
      </w:ins>
    </w:p>
    <w:p w14:paraId="4DF9996E" w14:textId="51539C0D" w:rsidR="00C249A8" w:rsidRDefault="004B3B39" w:rsidP="004B3B39">
      <w:pPr>
        <w:pBdr>
          <w:top w:val="single" w:sz="4" w:space="1" w:color="auto"/>
          <w:left w:val="single" w:sz="4" w:space="0" w:color="auto"/>
          <w:bottom w:val="single" w:sz="4" w:space="1" w:color="auto"/>
          <w:right w:val="single" w:sz="4" w:space="0" w:color="auto"/>
        </w:pBdr>
        <w:ind w:firstLineChars="100" w:firstLine="210"/>
        <w:rPr>
          <w:ins w:id="6000" w:author="岩下" w:date="2015-10-15T14:40:00Z"/>
          <w:rFonts w:ascii="ＭＳ Ｐゴシック" w:eastAsia="ＭＳ Ｐゴシック" w:hAnsi="ＭＳ Ｐゴシック"/>
          <w:szCs w:val="20"/>
        </w:rPr>
      </w:pPr>
      <w:ins w:id="6001" w:author="岩下" w:date="2015-10-08T19:49:00Z">
        <w:r>
          <w:rPr>
            <w:rFonts w:ascii="ＭＳ Ｐゴシック" w:eastAsia="ＭＳ Ｐゴシック" w:hAnsi="ＭＳ Ｐゴシック"/>
            <w:szCs w:val="20"/>
          </w:rPr>
          <w:t xml:space="preserve">  &lt;</w:t>
        </w:r>
      </w:ins>
      <w:ins w:id="6002" w:author="岩下" w:date="2015-10-15T17:11:00Z">
        <w:r w:rsidR="00B43E92">
          <w:rPr>
            <w:rFonts w:ascii="ＭＳ Ｐゴシック" w:eastAsia="ＭＳ Ｐゴシック" w:hAnsi="ＭＳ Ｐゴシック"/>
            <w:szCs w:val="20"/>
          </w:rPr>
          <w:t>typeP</w:t>
        </w:r>
      </w:ins>
      <w:ins w:id="6003" w:author="岩下" w:date="2015-10-15T14:40:00Z">
        <w:r w:rsidR="00C249A8">
          <w:rPr>
            <w:rFonts w:ascii="ＭＳ Ｐゴシック" w:eastAsia="ＭＳ Ｐゴシック" w:hAnsi="ＭＳ Ｐゴシック"/>
            <w:szCs w:val="20"/>
          </w:rPr>
          <w:t>arameters</w:t>
        </w:r>
      </w:ins>
      <w:ins w:id="6004" w:author="岩下" w:date="2015-10-08T19:49:00Z">
        <w:r>
          <w:rPr>
            <w:rFonts w:ascii="ＭＳ Ｐゴシック" w:eastAsia="ＭＳ Ｐゴシック" w:hAnsi="ＭＳ Ｐゴシック"/>
            <w:szCs w:val="20"/>
          </w:rPr>
          <w:t>&gt;</w:t>
        </w:r>
      </w:ins>
    </w:p>
    <w:p w14:paraId="7410C5A1"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6005" w:author="岩下" w:date="2015-10-15T14:41:00Z"/>
          <w:rFonts w:ascii="ＭＳ Ｐゴシック" w:eastAsia="ＭＳ Ｐゴシック" w:hAnsi="ＭＳ Ｐゴシック"/>
          <w:szCs w:val="20"/>
        </w:rPr>
      </w:pPr>
      <w:ins w:id="6006" w:author="岩下" w:date="2015-10-15T14:40:00Z">
        <w:r>
          <w:rPr>
            <w:rFonts w:ascii="ＭＳ Ｐゴシック" w:eastAsia="ＭＳ Ｐゴシック" w:hAnsi="ＭＳ Ｐゴシック"/>
            <w:szCs w:val="20"/>
          </w:rPr>
          <w:t xml:space="preserve">  </w:t>
        </w:r>
      </w:ins>
      <w:ins w:id="6007" w:author="岩下" w:date="2015-10-15T14:41:00Z">
        <w:r>
          <w:rPr>
            <w:rFonts w:ascii="ＭＳ Ｐゴシック" w:eastAsia="ＭＳ Ｐゴシック" w:hAnsi="ＭＳ Ｐゴシック"/>
            <w:szCs w:val="20"/>
          </w:rPr>
          <w:t xml:space="preserve">  &lt;typeName ref=”</w:t>
        </w:r>
      </w:ins>
      <w:ins w:id="6008" w:author="岩下" w:date="2015-10-08T20:13:00Z">
        <w:r w:rsidR="00553C25">
          <w:rPr>
            <w:rFonts w:ascii="ＭＳ Ｐゴシック" w:eastAsia="ＭＳ Ｐゴシック" w:hAnsi="ＭＳ Ｐゴシック"/>
            <w:szCs w:val="20"/>
          </w:rPr>
          <w:t>int</w:t>
        </w:r>
      </w:ins>
      <w:ins w:id="6009" w:author="岩下" w:date="2015-10-15T14:41:00Z">
        <w:r>
          <w:rPr>
            <w:rFonts w:ascii="ＭＳ Ｐゴシック" w:eastAsia="ＭＳ Ｐゴシック" w:hAnsi="ＭＳ Ｐゴシック"/>
            <w:szCs w:val="20"/>
          </w:rPr>
          <w:t>”&gt;</w:t>
        </w:r>
      </w:ins>
    </w:p>
    <w:p w14:paraId="41976033"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6010" w:author="岩下" w:date="2015-10-15T14:41:00Z"/>
          <w:rFonts w:ascii="ＭＳ Ｐゴシック" w:eastAsia="ＭＳ Ｐゴシック" w:hAnsi="ＭＳ Ｐゴシック"/>
          <w:szCs w:val="20"/>
        </w:rPr>
      </w:pPr>
      <w:ins w:id="6011" w:author="岩下" w:date="2015-10-15T14:41:00Z">
        <w:r>
          <w:rPr>
            <w:rFonts w:ascii="ＭＳ Ｐゴシック" w:eastAsia="ＭＳ Ｐゴシック" w:hAnsi="ＭＳ Ｐゴシック"/>
            <w:szCs w:val="20"/>
          </w:rPr>
          <w:t xml:space="preserve">    &lt;typeName ref=”</w:t>
        </w:r>
      </w:ins>
      <w:ins w:id="6012" w:author="岩下" w:date="2015-10-08T20:13:00Z">
        <w:r w:rsidR="00553C25">
          <w:rPr>
            <w:rFonts w:ascii="ＭＳ Ｐゴシック" w:eastAsia="ＭＳ Ｐゴシック" w:hAnsi="ＭＳ Ｐゴシック"/>
            <w:szCs w:val="20"/>
          </w:rPr>
          <w:t>P0</w:t>
        </w:r>
      </w:ins>
      <w:ins w:id="6013" w:author="岩下" w:date="2015-10-15T14:41:00Z">
        <w:r>
          <w:rPr>
            <w:rFonts w:ascii="ＭＳ Ｐゴシック" w:eastAsia="ＭＳ Ｐゴシック" w:hAnsi="ＭＳ Ｐゴシック"/>
            <w:szCs w:val="20"/>
          </w:rPr>
          <w:t>”&gt;</w:t>
        </w:r>
      </w:ins>
    </w:p>
    <w:p w14:paraId="57C5B803" w14:textId="77777777" w:rsidR="00C249A8" w:rsidRDefault="00C249A8" w:rsidP="004B3B39">
      <w:pPr>
        <w:pBdr>
          <w:top w:val="single" w:sz="4" w:space="1" w:color="auto"/>
          <w:left w:val="single" w:sz="4" w:space="0" w:color="auto"/>
          <w:bottom w:val="single" w:sz="4" w:space="1" w:color="auto"/>
          <w:right w:val="single" w:sz="4" w:space="0" w:color="auto"/>
        </w:pBdr>
        <w:ind w:firstLineChars="100" w:firstLine="210"/>
        <w:rPr>
          <w:ins w:id="6014" w:author="岩下" w:date="2015-10-15T14:41:00Z"/>
          <w:rFonts w:ascii="ＭＳ Ｐゴシック" w:eastAsia="ＭＳ Ｐゴシック" w:hAnsi="ＭＳ Ｐゴシック"/>
          <w:szCs w:val="20"/>
        </w:rPr>
      </w:pPr>
      <w:ins w:id="6015" w:author="岩下" w:date="2015-10-15T14:41:00Z">
        <w:r>
          <w:rPr>
            <w:rFonts w:ascii="ＭＳ Ｐゴシック" w:eastAsia="ＭＳ Ｐゴシック" w:hAnsi="ＭＳ Ｐゴシック"/>
            <w:szCs w:val="20"/>
          </w:rPr>
          <w:t xml:space="preserve">    &lt;typeName ref=”</w:t>
        </w:r>
      </w:ins>
      <w:ins w:id="6016" w:author="岩下" w:date="2015-10-08T20:13:00Z">
        <w:r w:rsidR="00553C25">
          <w:rPr>
            <w:rFonts w:ascii="ＭＳ Ｐゴシック" w:eastAsia="ＭＳ Ｐゴシック" w:hAnsi="ＭＳ Ｐゴシック"/>
            <w:szCs w:val="20"/>
          </w:rPr>
          <w:t>P</w:t>
        </w:r>
      </w:ins>
      <w:ins w:id="6017" w:author="岩下" w:date="2015-10-09T11:49:00Z">
        <w:r w:rsidR="00FF2BAC">
          <w:rPr>
            <w:rFonts w:ascii="ＭＳ Ｐゴシック" w:eastAsia="ＭＳ Ｐゴシック" w:hAnsi="ＭＳ Ｐゴシック"/>
            <w:szCs w:val="20"/>
          </w:rPr>
          <w:t>1</w:t>
        </w:r>
      </w:ins>
      <w:ins w:id="6018" w:author="岩下" w:date="2015-10-15T14:41:00Z">
        <w:r>
          <w:rPr>
            <w:rFonts w:ascii="ＭＳ Ｐゴシック" w:eastAsia="ＭＳ Ｐゴシック" w:hAnsi="ＭＳ Ｐゴシック"/>
            <w:szCs w:val="20"/>
          </w:rPr>
          <w:t>”&gt;</w:t>
        </w:r>
      </w:ins>
    </w:p>
    <w:p w14:paraId="4A19793F" w14:textId="598CD18C" w:rsidR="004B3B39" w:rsidRDefault="00C249A8" w:rsidP="004B3B39">
      <w:pPr>
        <w:pBdr>
          <w:top w:val="single" w:sz="4" w:space="1" w:color="auto"/>
          <w:left w:val="single" w:sz="4" w:space="0" w:color="auto"/>
          <w:bottom w:val="single" w:sz="4" w:space="1" w:color="auto"/>
          <w:right w:val="single" w:sz="4" w:space="0" w:color="auto"/>
        </w:pBdr>
        <w:ind w:firstLineChars="100" w:firstLine="210"/>
        <w:rPr>
          <w:ins w:id="6019" w:author="岩下" w:date="2015-10-08T20:01:00Z"/>
          <w:rFonts w:ascii="ＭＳ Ｐゴシック" w:eastAsia="ＭＳ Ｐゴシック" w:hAnsi="ＭＳ Ｐゴシック"/>
          <w:szCs w:val="20"/>
        </w:rPr>
      </w:pPr>
      <w:ins w:id="6020" w:author="岩下" w:date="2015-10-15T14:41:00Z">
        <w:r>
          <w:rPr>
            <w:rFonts w:ascii="ＭＳ Ｐゴシック" w:eastAsia="ＭＳ Ｐゴシック" w:hAnsi="ＭＳ Ｐゴシック"/>
            <w:szCs w:val="20"/>
          </w:rPr>
          <w:t xml:space="preserve">  </w:t>
        </w:r>
      </w:ins>
      <w:ins w:id="6021" w:author="岩下" w:date="2015-10-08T20:13:00Z">
        <w:r w:rsidR="00553C25">
          <w:rPr>
            <w:rFonts w:ascii="ＭＳ Ｐゴシック" w:eastAsia="ＭＳ Ｐゴシック" w:hAnsi="ＭＳ Ｐゴシック"/>
            <w:szCs w:val="20"/>
          </w:rPr>
          <w:t>&lt;/</w:t>
        </w:r>
      </w:ins>
      <w:ins w:id="6022" w:author="岩下" w:date="2015-10-15T17:11:00Z">
        <w:r w:rsidR="00B43E92">
          <w:rPr>
            <w:rFonts w:ascii="ＭＳ Ｐゴシック" w:eastAsia="ＭＳ Ｐゴシック" w:hAnsi="ＭＳ Ｐゴシック"/>
            <w:szCs w:val="20"/>
          </w:rPr>
          <w:t>typeParameters</w:t>
        </w:r>
      </w:ins>
      <w:ins w:id="6023" w:author="岩下" w:date="2015-10-08T20:13:00Z">
        <w:r w:rsidR="00553C25">
          <w:rPr>
            <w:rFonts w:ascii="ＭＳ Ｐゴシック" w:eastAsia="ＭＳ Ｐゴシック" w:hAnsi="ＭＳ Ｐゴシック"/>
            <w:szCs w:val="20"/>
          </w:rPr>
          <w:t>&gt;</w:t>
        </w:r>
      </w:ins>
    </w:p>
    <w:p w14:paraId="2B7166EF" w14:textId="68CDA219" w:rsidR="004B3B39" w:rsidRDefault="004B3B39" w:rsidP="004B3B39">
      <w:pPr>
        <w:pBdr>
          <w:top w:val="single" w:sz="4" w:space="1" w:color="auto"/>
          <w:left w:val="single" w:sz="4" w:space="0" w:color="auto"/>
          <w:bottom w:val="single" w:sz="4" w:space="1" w:color="auto"/>
          <w:right w:val="single" w:sz="4" w:space="0" w:color="auto"/>
        </w:pBdr>
        <w:ind w:firstLineChars="100" w:firstLine="210"/>
        <w:rPr>
          <w:ins w:id="6024" w:author="岩下" w:date="2015-10-08T19:49:00Z"/>
          <w:rFonts w:ascii="ＭＳ Ｐゴシック" w:eastAsia="ＭＳ Ｐゴシック" w:hAnsi="ＭＳ Ｐゴシック"/>
          <w:szCs w:val="20"/>
        </w:rPr>
      </w:pPr>
      <w:ins w:id="6025" w:author="岩下" w:date="2015-10-08T19:49:00Z">
        <w:r>
          <w:rPr>
            <w:rFonts w:ascii="ＭＳ Ｐゴシック" w:eastAsia="ＭＳ Ｐゴシック" w:hAnsi="ＭＳ Ｐゴシック"/>
            <w:szCs w:val="20"/>
          </w:rPr>
          <w:t>&lt;/typeInstance&gt;</w:t>
        </w:r>
      </w:ins>
    </w:p>
    <w:p w14:paraId="1D6E0081" w14:textId="5DE9A6E5" w:rsidR="00FF2BAC" w:rsidRDefault="00BD5A33" w:rsidP="004B3B39">
      <w:pPr>
        <w:rPr>
          <w:ins w:id="6026" w:author="岩下" w:date="2015-10-09T11:48:00Z"/>
        </w:rPr>
      </w:pPr>
      <w:ins w:id="6027" w:author="岩下" w:date="2015-10-14T15:51:00Z">
        <w:r>
          <w:rPr>
            <w:rFonts w:hint="eastAsia"/>
          </w:rPr>
          <w:t>ここで、</w:t>
        </w:r>
      </w:ins>
      <w:ins w:id="6028" w:author="岩下" w:date="2015-10-09T11:48:00Z">
        <w:r w:rsidR="00FF2BAC" w:rsidRPr="00986E50">
          <w:rPr>
            <w:rFonts w:asciiTheme="majorEastAsia" w:eastAsiaTheme="majorEastAsia" w:hAnsiTheme="majorEastAsia"/>
          </w:rPr>
          <w:t>P0</w:t>
        </w:r>
      </w:ins>
      <w:ins w:id="6029" w:author="岩下" w:date="2015-10-14T07:40:00Z">
        <w:r w:rsidR="00986E50">
          <w:rPr>
            <w:rFonts w:hint="eastAsia"/>
          </w:rPr>
          <w:t>と</w:t>
        </w:r>
        <w:r w:rsidR="00986E50" w:rsidRPr="00986E50">
          <w:rPr>
            <w:rFonts w:asciiTheme="majorEastAsia" w:eastAsiaTheme="majorEastAsia" w:hAnsiTheme="majorEastAsia"/>
          </w:rPr>
          <w:t>P1</w:t>
        </w:r>
      </w:ins>
      <w:ins w:id="6030" w:author="岩下" w:date="2015-10-09T11:48:00Z">
        <w:r w:rsidR="00FF2BAC">
          <w:rPr>
            <w:rFonts w:hint="eastAsia"/>
          </w:rPr>
          <w:t>は</w:t>
        </w:r>
      </w:ins>
      <w:ins w:id="6031" w:author="岩下" w:date="2015-10-14T07:41:00Z">
        <w:r w:rsidR="00986E50">
          <w:rPr>
            <w:rFonts w:hint="eastAsia"/>
          </w:rPr>
          <w:t>、以下のように定義されているデータ型識別名である。</w:t>
        </w:r>
      </w:ins>
    </w:p>
    <w:p w14:paraId="2968BAE9" w14:textId="77777777" w:rsidR="00FF2BAC" w:rsidRDefault="00FF2BAC" w:rsidP="00FF2BAC">
      <w:pPr>
        <w:pBdr>
          <w:top w:val="single" w:sz="4" w:space="1" w:color="auto"/>
          <w:left w:val="single" w:sz="4" w:space="0" w:color="auto"/>
          <w:bottom w:val="single" w:sz="4" w:space="1" w:color="auto"/>
          <w:right w:val="single" w:sz="4" w:space="0" w:color="auto"/>
        </w:pBdr>
        <w:ind w:firstLineChars="100" w:firstLine="210"/>
        <w:rPr>
          <w:ins w:id="6032" w:author="岩下" w:date="2015-10-14T07:41:00Z"/>
          <w:rFonts w:ascii="ＭＳ Ｐゴシック" w:eastAsia="ＭＳ Ｐゴシック" w:hAnsi="ＭＳ Ｐゴシック"/>
          <w:szCs w:val="20"/>
        </w:rPr>
      </w:pPr>
      <w:ins w:id="6033" w:author="岩下" w:date="2015-10-09T11:48:00Z">
        <w:r>
          <w:rPr>
            <w:rFonts w:ascii="ＭＳ Ｐゴシック" w:eastAsia="ＭＳ Ｐゴシック" w:hAnsi="ＭＳ Ｐゴシック"/>
            <w:szCs w:val="20"/>
          </w:rPr>
          <w:t xml:space="preserve">    &lt;pointerType type=”P0” ref=”int” /&gt;</w:t>
        </w:r>
      </w:ins>
    </w:p>
    <w:p w14:paraId="4E62A6D5" w14:textId="77777777" w:rsidR="00986E50" w:rsidRDefault="00986E50" w:rsidP="00986E50">
      <w:pPr>
        <w:pBdr>
          <w:top w:val="single" w:sz="4" w:space="1" w:color="auto"/>
          <w:left w:val="single" w:sz="4" w:space="0" w:color="auto"/>
          <w:bottom w:val="single" w:sz="4" w:space="1" w:color="auto"/>
          <w:right w:val="single" w:sz="4" w:space="0" w:color="auto"/>
        </w:pBdr>
        <w:ind w:firstLineChars="100" w:firstLine="210"/>
        <w:rPr>
          <w:ins w:id="6034" w:author="岩下" w:date="2015-10-14T07:41:00Z"/>
          <w:rFonts w:ascii="ＭＳ Ｐゴシック" w:eastAsia="ＭＳ Ｐゴシック" w:hAnsi="ＭＳ Ｐゴシック"/>
          <w:szCs w:val="20"/>
        </w:rPr>
      </w:pPr>
      <w:ins w:id="6035" w:author="岩下" w:date="2015-10-14T07:41:00Z">
        <w:r>
          <w:rPr>
            <w:rFonts w:ascii="ＭＳ Ｐゴシック" w:eastAsia="ＭＳ Ｐゴシック" w:hAnsi="ＭＳ Ｐゴシック"/>
            <w:szCs w:val="20"/>
          </w:rPr>
          <w:t xml:space="preserve">    &lt;pointerType type=”P2” ref=”int” /&gt;</w:t>
        </w:r>
      </w:ins>
    </w:p>
    <w:p w14:paraId="749D3762" w14:textId="5A8A9227" w:rsidR="00986E50" w:rsidRDefault="00986E50" w:rsidP="00986E50">
      <w:pPr>
        <w:pBdr>
          <w:top w:val="single" w:sz="4" w:space="1" w:color="auto"/>
          <w:left w:val="single" w:sz="4" w:space="0" w:color="auto"/>
          <w:bottom w:val="single" w:sz="4" w:space="1" w:color="auto"/>
          <w:right w:val="single" w:sz="4" w:space="0" w:color="auto"/>
        </w:pBdr>
        <w:ind w:firstLineChars="100" w:firstLine="210"/>
        <w:rPr>
          <w:ins w:id="6036" w:author="岩下" w:date="2015-10-09T11:48:00Z"/>
          <w:rFonts w:ascii="ＭＳ Ｐゴシック" w:eastAsia="ＭＳ Ｐゴシック" w:hAnsi="ＭＳ Ｐゴシック"/>
          <w:szCs w:val="20"/>
        </w:rPr>
      </w:pPr>
      <w:ins w:id="6037" w:author="岩下" w:date="2015-10-14T07:41:00Z">
        <w:r>
          <w:rPr>
            <w:rFonts w:ascii="ＭＳ Ｐゴシック" w:eastAsia="ＭＳ Ｐゴシック" w:hAnsi="ＭＳ Ｐゴシック"/>
            <w:szCs w:val="20"/>
          </w:rPr>
          <w:t xml:space="preserve">    &lt;pointerType type=”P1” ref=”P2” /&gt;</w:t>
        </w:r>
      </w:ins>
    </w:p>
    <w:p w14:paraId="7D0106F0" w14:textId="77777777" w:rsidR="004B3B39" w:rsidRDefault="004B3B39" w:rsidP="004B3B39">
      <w:pPr>
        <w:ind w:firstLineChars="100" w:firstLine="210"/>
        <w:rPr>
          <w:ins w:id="6038" w:author="岩下" w:date="2015-10-14T18:26:00Z"/>
          <w:rFonts w:ascii="ＭＳ Ｐゴシック" w:eastAsia="ＭＳ Ｐゴシック" w:hAnsi="ＭＳ Ｐゴシック"/>
        </w:rPr>
      </w:pPr>
    </w:p>
    <w:p w14:paraId="29EEF780" w14:textId="4EDD13AD" w:rsidR="00C705A1" w:rsidRDefault="00C705A1" w:rsidP="00C705A1">
      <w:pPr>
        <w:pStyle w:val="2"/>
        <w:rPr>
          <w:ins w:id="6039" w:author="岩下" w:date="2015-10-14T18:26:00Z"/>
        </w:rPr>
      </w:pPr>
      <w:bookmarkStart w:id="6040" w:name="_Ref306470124"/>
      <w:bookmarkStart w:id="6041" w:name="_Toc306557483"/>
      <w:ins w:id="6042" w:author="岩下" w:date="2015-10-14T18:26:00Z">
        <w:r>
          <w:t>functionInstance</w:t>
        </w:r>
        <w:r>
          <w:rPr>
            <w:rFonts w:hint="eastAsia"/>
          </w:rPr>
          <w:t>要素</w:t>
        </w:r>
        <w:bookmarkEnd w:id="6040"/>
        <w:bookmarkEnd w:id="6041"/>
      </w:ins>
    </w:p>
    <w:p w14:paraId="6A14C515" w14:textId="162A8CFE" w:rsidR="00C705A1" w:rsidRDefault="00C705A1" w:rsidP="00C705A1">
      <w:pPr>
        <w:ind w:firstLineChars="100" w:firstLine="210"/>
        <w:rPr>
          <w:ins w:id="6043" w:author="岩下" w:date="2015-10-14T18:27:00Z"/>
        </w:rPr>
      </w:pPr>
      <w:ins w:id="6044" w:author="岩下" w:date="2015-10-14T18:27:00Z">
        <w:r>
          <w:rPr>
            <w:rFonts w:hint="eastAsia"/>
          </w:rPr>
          <w:t>式の要素（</w:t>
        </w:r>
        <w:r>
          <w:fldChar w:fldCharType="begin"/>
        </w:r>
        <w:r>
          <w:instrText xml:space="preserve"> REF </w:instrText>
        </w:r>
        <w:r>
          <w:rPr>
            <w:rFonts w:hint="eastAsia"/>
          </w:rPr>
          <w:instrText>_Ref306384039 \n \h</w:instrText>
        </w:r>
        <w:r>
          <w:instrText xml:space="preserve"> </w:instrText>
        </w:r>
      </w:ins>
      <w:ins w:id="6045" w:author="岩下" w:date="2015-10-14T18:27:00Z">
        <w:r>
          <w:fldChar w:fldCharType="separate"/>
        </w:r>
      </w:ins>
      <w:r w:rsidR="006A16F7">
        <w:t>7</w:t>
      </w:r>
      <w:ins w:id="6046" w:author="岩下" w:date="2015-10-14T18:27:00Z">
        <w:r>
          <w:fldChar w:fldCharType="end"/>
        </w:r>
        <w:r>
          <w:rPr>
            <w:rFonts w:hint="eastAsia"/>
          </w:rPr>
          <w:t>章）の一つ。関数</w:t>
        </w:r>
      </w:ins>
      <w:ins w:id="6047" w:author="岩下" w:date="2015-10-14T18:28:00Z">
        <w:r>
          <w:rPr>
            <w:rFonts w:hint="eastAsia"/>
          </w:rPr>
          <w:t>と</w:t>
        </w:r>
      </w:ins>
      <w:ins w:id="6048" w:author="岩下" w:date="2015-10-14T18:27:00Z">
        <w:r>
          <w:rPr>
            <w:rFonts w:hint="eastAsia"/>
          </w:rPr>
          <w:t>メンバ関数のテンプレートのインスタンスを表現する。</w:t>
        </w:r>
      </w:ins>
    </w:p>
    <w:p w14:paraId="39D9A440" w14:textId="1F17FD01"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6049" w:author="岩下" w:date="2015-10-14T18:28:00Z"/>
          <w:rFonts w:ascii="ＭＳ Ｐゴシック" w:eastAsia="ＭＳ Ｐゴシック" w:hAnsi="ＭＳ Ｐゴシック"/>
          <w:szCs w:val="20"/>
        </w:rPr>
      </w:pPr>
      <w:ins w:id="6050" w:author="岩下" w:date="2015-10-14T18:27:00Z">
        <w:r>
          <w:rPr>
            <w:rFonts w:ascii="ＭＳ Ｐゴシック" w:eastAsia="ＭＳ Ｐゴシック" w:hAnsi="ＭＳ Ｐゴシック"/>
            <w:szCs w:val="20"/>
          </w:rPr>
          <w:t>&lt;</w:t>
        </w:r>
      </w:ins>
      <w:ins w:id="6051" w:author="岩下" w:date="2015-10-14T18:28:00Z">
        <w:r>
          <w:rPr>
            <w:rFonts w:ascii="ＭＳ Ｐゴシック" w:eastAsia="ＭＳ Ｐゴシック" w:hAnsi="ＭＳ Ｐゴシック"/>
            <w:szCs w:val="20"/>
          </w:rPr>
          <w:t>function</w:t>
        </w:r>
      </w:ins>
      <w:ins w:id="6052" w:author="岩下" w:date="2015-10-14T18:27:00Z">
        <w:r>
          <w:rPr>
            <w:rFonts w:ascii="ＭＳ Ｐゴシック" w:eastAsia="ＭＳ Ｐゴシック" w:hAnsi="ＭＳ Ｐゴシック"/>
            <w:szCs w:val="20"/>
          </w:rPr>
          <w:t>Instance</w:t>
        </w:r>
        <w:r w:rsidRPr="003C315A">
          <w:rPr>
            <w:rFonts w:ascii="ＭＳ Ｐゴシック" w:eastAsia="ＭＳ Ｐゴシック" w:hAnsi="ＭＳ Ｐゴシック"/>
            <w:szCs w:val="20"/>
          </w:rPr>
          <w:t>&gt;</w:t>
        </w:r>
      </w:ins>
    </w:p>
    <w:p w14:paraId="71E63A8A" w14:textId="7538E419" w:rsidR="00C705A1" w:rsidRDefault="00B43E92" w:rsidP="00B43E92">
      <w:pPr>
        <w:pBdr>
          <w:top w:val="single" w:sz="4" w:space="1" w:color="auto"/>
          <w:left w:val="single" w:sz="4" w:space="0" w:color="auto"/>
          <w:bottom w:val="single" w:sz="4" w:space="1" w:color="auto"/>
          <w:right w:val="single" w:sz="4" w:space="0" w:color="auto"/>
        </w:pBdr>
        <w:ind w:firstLineChars="100" w:firstLine="210"/>
        <w:rPr>
          <w:ins w:id="6053" w:author="岩下" w:date="2015-10-14T18:31:00Z"/>
          <w:rFonts w:ascii="ＭＳ Ｐゴシック" w:eastAsia="ＭＳ Ｐゴシック" w:hAnsi="ＭＳ Ｐゴシック"/>
          <w:szCs w:val="20"/>
        </w:rPr>
      </w:pPr>
      <w:ins w:id="6054" w:author="岩下" w:date="2015-10-14T18:31:00Z">
        <w:r>
          <w:rPr>
            <w:rFonts w:ascii="ＭＳ Ｐゴシック" w:eastAsia="ＭＳ Ｐゴシック" w:hAnsi="ＭＳ Ｐゴシック"/>
            <w:szCs w:val="20"/>
          </w:rPr>
          <w:t xml:space="preserve">  </w:t>
        </w:r>
        <w:r w:rsidR="00C705A1">
          <w:rPr>
            <w:rFonts w:ascii="ＭＳ Ｐゴシック" w:eastAsia="ＭＳ Ｐゴシック" w:hAnsi="ＭＳ Ｐゴシック"/>
            <w:szCs w:val="20"/>
          </w:rPr>
          <w:t>typeArguments</w:t>
        </w:r>
      </w:ins>
      <w:ins w:id="6055" w:author="岩下" w:date="2015-10-15T17:26:00Z">
        <w:r>
          <w:rPr>
            <w:rFonts w:ascii="ＭＳ Ｐゴシック" w:eastAsia="ＭＳ Ｐゴシック" w:hAnsi="ＭＳ Ｐゴシック" w:hint="eastAsia"/>
            <w:szCs w:val="20"/>
          </w:rPr>
          <w:t>要素</w:t>
        </w:r>
      </w:ins>
      <w:ins w:id="6056" w:author="岩下" w:date="2015-10-14T18:31:00Z">
        <w:r w:rsidR="00C705A1">
          <w:rPr>
            <w:rFonts w:ascii="ＭＳ Ｐゴシック" w:eastAsia="ＭＳ Ｐゴシック" w:hAnsi="ＭＳ Ｐゴシック" w:hint="eastAsia"/>
            <w:szCs w:val="20"/>
          </w:rPr>
          <w:t>（</w:t>
        </w:r>
      </w:ins>
      <w:ins w:id="6057" w:author="岩下" w:date="2015-10-15T17:26:00Z">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_Ref306549344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6058" w:author="Youichi KOYAMA" w:date="2016-03-17T11:55:00Z">
        <w:r w:rsidR="006A16F7">
          <w:rPr>
            <w:rFonts w:ascii="ＭＳ Ｐゴシック" w:eastAsia="ＭＳ Ｐゴシック" w:hAnsi="ＭＳ Ｐゴシック"/>
            <w:szCs w:val="20"/>
          </w:rPr>
          <w:t>9.1</w:t>
        </w:r>
      </w:ins>
      <w:ins w:id="6059" w:author="岩下" w:date="2015-10-15T17:26:00Z">
        <w:r>
          <w:rPr>
            <w:rFonts w:ascii="ＭＳ Ｐゴシック" w:eastAsia="ＭＳ Ｐゴシック" w:hAnsi="ＭＳ Ｐゴシック"/>
            <w:szCs w:val="20"/>
          </w:rPr>
          <w:fldChar w:fldCharType="end"/>
        </w:r>
      </w:ins>
      <w:ins w:id="6060" w:author="岩下" w:date="2015-10-14T18:31:00Z">
        <w:r w:rsidR="00C705A1">
          <w:rPr>
            <w:rFonts w:ascii="ＭＳ Ｐゴシック" w:eastAsia="ＭＳ Ｐゴシック" w:hAnsi="ＭＳ Ｐゴシック" w:hint="eastAsia"/>
            <w:szCs w:val="20"/>
          </w:rPr>
          <w:t>節）</w:t>
        </w:r>
      </w:ins>
    </w:p>
    <w:p w14:paraId="4D4F73B6" w14:textId="56CB5110"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6061" w:author="岩下" w:date="2015-10-14T18:31:00Z"/>
          <w:rFonts w:ascii="ＭＳ Ｐゴシック" w:eastAsia="ＭＳ Ｐゴシック" w:hAnsi="ＭＳ Ｐゴシック"/>
          <w:szCs w:val="20"/>
        </w:rPr>
      </w:pPr>
      <w:ins w:id="6062" w:author="岩下" w:date="2015-10-14T18:31:00Z">
        <w:r>
          <w:rPr>
            <w:rFonts w:ascii="ＭＳ Ｐゴシック" w:eastAsia="ＭＳ Ｐゴシック" w:hAnsi="ＭＳ Ｐゴシック"/>
            <w:szCs w:val="20"/>
          </w:rPr>
          <w:t xml:space="preserve">  functionCall</w:t>
        </w:r>
      </w:ins>
      <w:ins w:id="6063" w:author="岩下" w:date="2015-10-14T18:32:00Z">
        <w:r>
          <w:rPr>
            <w:rFonts w:ascii="ＭＳ Ｐゴシック" w:eastAsia="ＭＳ Ｐゴシック" w:hAnsi="ＭＳ Ｐゴシック" w:hint="eastAsia"/>
            <w:szCs w:val="20"/>
          </w:rPr>
          <w:t>要素（</w:t>
        </w:r>
        <w:r>
          <w:rPr>
            <w:rFonts w:ascii="ＭＳ Ｐゴシック" w:eastAsia="ＭＳ Ｐゴシック" w:hAnsi="ＭＳ Ｐゴシック"/>
            <w:szCs w:val="20"/>
          </w:rPr>
          <w:fldChar w:fldCharType="begin"/>
        </w:r>
        <w:r>
          <w:rPr>
            <w:rFonts w:ascii="ＭＳ Ｐゴシック" w:eastAsia="ＭＳ Ｐゴシック" w:hAnsi="ＭＳ Ｐゴシック"/>
            <w:szCs w:val="20"/>
          </w:rPr>
          <w:instrText xml:space="preserve"> REF </w:instrText>
        </w:r>
        <w:r>
          <w:rPr>
            <w:rFonts w:ascii="ＭＳ Ｐゴシック" w:eastAsia="ＭＳ Ｐゴシック" w:hAnsi="ＭＳ Ｐゴシック" w:hint="eastAsia"/>
            <w:szCs w:val="20"/>
          </w:rPr>
          <w:instrText>_Ref306466873 \n \h</w:instrText>
        </w:r>
        <w:r>
          <w:rPr>
            <w:rFonts w:ascii="ＭＳ Ｐゴシック" w:eastAsia="ＭＳ Ｐゴシック" w:hAnsi="ＭＳ Ｐゴシック"/>
            <w:szCs w:val="20"/>
          </w:rPr>
          <w:instrText xml:space="preserve"> </w:instrText>
        </w:r>
      </w:ins>
      <w:r>
        <w:rPr>
          <w:rFonts w:ascii="ＭＳ Ｐゴシック" w:eastAsia="ＭＳ Ｐゴシック" w:hAnsi="ＭＳ Ｐゴシック"/>
          <w:szCs w:val="20"/>
        </w:rPr>
      </w:r>
      <w:r>
        <w:rPr>
          <w:rFonts w:ascii="ＭＳ Ｐゴシック" w:eastAsia="ＭＳ Ｐゴシック" w:hAnsi="ＭＳ Ｐゴシック"/>
          <w:szCs w:val="20"/>
        </w:rPr>
        <w:fldChar w:fldCharType="separate"/>
      </w:r>
      <w:ins w:id="6064" w:author="Youichi KOYAMA" w:date="2016-03-17T11:55:00Z">
        <w:r w:rsidR="006A16F7">
          <w:rPr>
            <w:rFonts w:ascii="ＭＳ Ｐゴシック" w:eastAsia="ＭＳ Ｐゴシック" w:hAnsi="ＭＳ Ｐゴシック"/>
            <w:szCs w:val="20"/>
          </w:rPr>
          <w:t>7.12</w:t>
        </w:r>
      </w:ins>
      <w:ins w:id="6065" w:author="岩下" w:date="2015-10-14T18:32:00Z">
        <w:r>
          <w:rPr>
            <w:rFonts w:ascii="ＭＳ Ｐゴシック" w:eastAsia="ＭＳ Ｐゴシック" w:hAnsi="ＭＳ Ｐゴシック"/>
            <w:szCs w:val="20"/>
          </w:rPr>
          <w:fldChar w:fldCharType="end"/>
        </w:r>
      </w:ins>
      <w:ins w:id="6066" w:author="岩下" w:date="2015-10-15T17:26:00Z">
        <w:r w:rsidR="00B43E92">
          <w:rPr>
            <w:rFonts w:ascii="ＭＳ Ｐゴシック" w:eastAsia="ＭＳ Ｐゴシック" w:hAnsi="ＭＳ Ｐゴシック" w:hint="eastAsia"/>
            <w:szCs w:val="20"/>
          </w:rPr>
          <w:t>節</w:t>
        </w:r>
      </w:ins>
      <w:ins w:id="6067" w:author="岩下" w:date="2015-10-14T18:32:00Z">
        <w:r>
          <w:rPr>
            <w:rFonts w:ascii="ＭＳ Ｐゴシック" w:eastAsia="ＭＳ Ｐゴシック" w:hAnsi="ＭＳ Ｐゴシック" w:hint="eastAsia"/>
            <w:szCs w:val="20"/>
          </w:rPr>
          <w:t>）</w:t>
        </w:r>
      </w:ins>
    </w:p>
    <w:p w14:paraId="7651BFEA" w14:textId="393C68D2"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6068" w:author="岩下" w:date="2015-10-14T18:27:00Z"/>
          <w:rFonts w:ascii="ＭＳ Ｐゴシック" w:eastAsia="ＭＳ Ｐゴシック" w:hAnsi="ＭＳ Ｐゴシック"/>
          <w:szCs w:val="20"/>
        </w:rPr>
      </w:pPr>
      <w:ins w:id="6069" w:author="岩下" w:date="2015-10-14T18:28:00Z">
        <w:r>
          <w:rPr>
            <w:rFonts w:ascii="ＭＳ Ｐゴシック" w:eastAsia="ＭＳ Ｐゴシック" w:hAnsi="ＭＳ Ｐゴシック"/>
            <w:szCs w:val="20"/>
          </w:rPr>
          <w:t>&lt;/functionInstance&gt;</w:t>
        </w:r>
      </w:ins>
    </w:p>
    <w:p w14:paraId="6D7EFB1F" w14:textId="77777777" w:rsidR="00C705A1" w:rsidRDefault="00C705A1" w:rsidP="00C705A1">
      <w:pPr>
        <w:rPr>
          <w:ins w:id="6070" w:author="岩下" w:date="2015-10-14T18:27:00Z"/>
          <w:rFonts w:ascii="ＭＳ Ｐゴシック" w:eastAsia="ＭＳ Ｐゴシック" w:hAnsi="ＭＳ Ｐゴシック"/>
        </w:rPr>
      </w:pPr>
      <w:ins w:id="6071" w:author="岩下" w:date="2015-10-14T18:27:00Z">
        <w:r>
          <w:rPr>
            <w:rFonts w:ascii="ＭＳ Ｐゴシック" w:eastAsia="ＭＳ Ｐゴシック" w:hAnsi="ＭＳ Ｐゴシック" w:hint="eastAsia"/>
          </w:rPr>
          <w:t>属性</w:t>
        </w:r>
        <w:r>
          <w:rPr>
            <w:rFonts w:ascii="ＭＳ Ｐゴシック" w:eastAsia="ＭＳ Ｐゴシック" w:hAnsi="ＭＳ Ｐゴシック"/>
          </w:rPr>
          <w:t>(</w:t>
        </w:r>
        <w:r>
          <w:rPr>
            <w:rFonts w:ascii="ＭＳ Ｐゴシック" w:eastAsia="ＭＳ Ｐゴシック" w:hAnsi="ＭＳ Ｐゴシック" w:hint="eastAsia"/>
          </w:rPr>
          <w:t>必須</w:t>
        </w:r>
        <w:r>
          <w:rPr>
            <w:rFonts w:ascii="ＭＳ Ｐゴシック" w:eastAsia="ＭＳ Ｐゴシック" w:hAnsi="ＭＳ Ｐゴシック"/>
          </w:rPr>
          <w:t>): type, name</w:t>
        </w:r>
      </w:ins>
    </w:p>
    <w:p w14:paraId="3B74C63A" w14:textId="77777777" w:rsidR="00C705A1" w:rsidRDefault="00C705A1" w:rsidP="00C705A1">
      <w:pPr>
        <w:rPr>
          <w:ins w:id="6072" w:author="岩下" w:date="2015-10-14T18:27:00Z"/>
          <w:rFonts w:ascii="ＭＳ Ｐゴシック" w:eastAsia="ＭＳ Ｐゴシック" w:hAnsi="ＭＳ Ｐゴシック"/>
        </w:rPr>
      </w:pPr>
    </w:p>
    <w:p w14:paraId="03315CF2" w14:textId="77777777" w:rsidR="00C705A1" w:rsidRDefault="00C705A1" w:rsidP="00C705A1">
      <w:pPr>
        <w:rPr>
          <w:ins w:id="6073" w:author="岩下" w:date="2015-10-14T18:26:00Z"/>
        </w:rPr>
      </w:pPr>
      <w:ins w:id="6074" w:author="岩下" w:date="2015-10-14T18:26:00Z">
        <w:r>
          <w:rPr>
            <w:rFonts w:hint="eastAsia"/>
          </w:rPr>
          <w:t xml:space="preserve">　型実引数の並びは、スペースで区切られたデータ型識別名で表現する。</w:t>
        </w:r>
      </w:ins>
    </w:p>
    <w:p w14:paraId="17C760D8" w14:textId="77777777" w:rsidR="00C705A1" w:rsidRDefault="00C705A1" w:rsidP="00C705A1">
      <w:pPr>
        <w:rPr>
          <w:ins w:id="6075" w:author="岩下" w:date="2015-10-14T18:26:00Z"/>
          <w:rFonts w:asciiTheme="majorEastAsia" w:eastAsiaTheme="majorEastAsia" w:hAnsiTheme="majorEastAsia"/>
        </w:rPr>
      </w:pPr>
    </w:p>
    <w:p w14:paraId="56DB0966" w14:textId="77777777" w:rsidR="00C705A1" w:rsidRPr="00F60B09" w:rsidRDefault="00C705A1" w:rsidP="00C705A1">
      <w:pPr>
        <w:rPr>
          <w:ins w:id="6076" w:author="岩下" w:date="2015-10-14T18:26:00Z"/>
          <w:rFonts w:asciiTheme="majorEastAsia" w:eastAsiaTheme="majorEastAsia" w:hAnsiTheme="majorEastAsia"/>
        </w:rPr>
      </w:pPr>
      <w:ins w:id="6077" w:author="岩下" w:date="2015-10-14T18:26:00Z">
        <w:r w:rsidRPr="00F60B09">
          <w:rPr>
            <w:rFonts w:asciiTheme="majorEastAsia" w:eastAsiaTheme="majorEastAsia" w:hAnsiTheme="majorEastAsia" w:hint="eastAsia"/>
          </w:rPr>
          <w:t>例：</w:t>
        </w:r>
      </w:ins>
    </w:p>
    <w:p w14:paraId="6910AC59" w14:textId="1FCA24DA" w:rsidR="00C705A1" w:rsidRDefault="00B43E92" w:rsidP="00C705A1">
      <w:pPr>
        <w:ind w:firstLineChars="100" w:firstLine="210"/>
        <w:rPr>
          <w:ins w:id="6078" w:author="岩下" w:date="2015-10-14T18:46:00Z"/>
        </w:rPr>
      </w:pPr>
      <w:ins w:id="6079" w:author="岩下" w:date="2015-10-15T17:29:00Z">
        <w:r>
          <w:t>functionTemplate</w:t>
        </w:r>
        <w:r>
          <w:rPr>
            <w:rFonts w:hint="eastAsia"/>
          </w:rPr>
          <w:t>要素（</w:t>
        </w:r>
        <w:r>
          <w:fldChar w:fldCharType="begin"/>
        </w:r>
        <w:r>
          <w:instrText xml:space="preserve"> REF </w:instrText>
        </w:r>
        <w:r>
          <w:rPr>
            <w:rFonts w:hint="eastAsia"/>
          </w:rPr>
          <w:instrText>_Ref305947695 \n \h</w:instrText>
        </w:r>
        <w:r>
          <w:instrText xml:space="preserve"> </w:instrText>
        </w:r>
      </w:ins>
      <w:r>
        <w:fldChar w:fldCharType="separate"/>
      </w:r>
      <w:ins w:id="6080" w:author="Youichi KOYAMA" w:date="2016-03-17T11:55:00Z">
        <w:r w:rsidR="006A16F7">
          <w:t>8.3</w:t>
        </w:r>
      </w:ins>
      <w:ins w:id="6081" w:author="岩下" w:date="2015-10-15T17:29:00Z">
        <w:r>
          <w:fldChar w:fldCharType="end"/>
        </w:r>
        <w:r>
          <w:rPr>
            <w:rFonts w:hint="eastAsia"/>
          </w:rPr>
          <w:t>節）の例</w:t>
        </w:r>
      </w:ins>
      <w:ins w:id="6082" w:author="岩下" w:date="2015-10-15T17:38:00Z">
        <w:r>
          <w:rPr>
            <w:rFonts w:hint="eastAsia"/>
          </w:rPr>
          <w:t>において</w:t>
        </w:r>
      </w:ins>
      <w:ins w:id="6083" w:author="岩下" w:date="2015-10-15T17:37:00Z">
        <w:r>
          <w:rPr>
            <w:rFonts w:hint="eastAsia"/>
          </w:rPr>
          <w:t>、</w:t>
        </w:r>
      </w:ins>
      <w:ins w:id="6084" w:author="岩下" w:date="2015-10-14T18:46:00Z">
        <w:r>
          <w:rPr>
            <w:rFonts w:hint="eastAsia"/>
          </w:rPr>
          <w:t>関数</w:t>
        </w:r>
        <w:r w:rsidR="00C705A1">
          <w:rPr>
            <w:rFonts w:hint="eastAsia"/>
          </w:rPr>
          <w:t>テンプレート</w:t>
        </w:r>
      </w:ins>
    </w:p>
    <w:p w14:paraId="3FB0C14D" w14:textId="77777777" w:rsidR="00C705A1" w:rsidRDefault="00C705A1" w:rsidP="00C705A1">
      <w:pPr>
        <w:pBdr>
          <w:top w:val="single" w:sz="4" w:space="1" w:color="auto"/>
          <w:left w:val="single" w:sz="4" w:space="0" w:color="auto"/>
          <w:bottom w:val="single" w:sz="4" w:space="1" w:color="auto"/>
          <w:right w:val="single" w:sz="4" w:space="0" w:color="auto"/>
        </w:pBdr>
        <w:ind w:firstLineChars="100" w:firstLine="200"/>
        <w:rPr>
          <w:ins w:id="6085" w:author="岩下" w:date="2015-10-14T18:46:00Z"/>
          <w:rFonts w:ascii="ＭＳ Ｐゴシック" w:eastAsia="ＭＳ Ｐゴシック" w:hAnsi="ＭＳ Ｐゴシック"/>
          <w:sz w:val="20"/>
          <w:szCs w:val="20"/>
        </w:rPr>
      </w:pPr>
      <w:ins w:id="6086" w:author="岩下" w:date="2015-10-14T18:46:00Z">
        <w:r>
          <w:rPr>
            <w:rFonts w:ascii="ＭＳ Ｐゴシック" w:eastAsia="ＭＳ Ｐゴシック" w:hAnsi="ＭＳ Ｐゴシック" w:hint="eastAsia"/>
            <w:sz w:val="20"/>
            <w:szCs w:val="20"/>
          </w:rPr>
          <w:t>template &lt;class T&gt;</w:t>
        </w:r>
      </w:ins>
    </w:p>
    <w:p w14:paraId="7AF4812F" w14:textId="77777777" w:rsidR="00C705A1" w:rsidRDefault="00C705A1" w:rsidP="00C705A1">
      <w:pPr>
        <w:pBdr>
          <w:top w:val="single" w:sz="4" w:space="1" w:color="auto"/>
          <w:left w:val="single" w:sz="4" w:space="0" w:color="auto"/>
          <w:bottom w:val="single" w:sz="4" w:space="1" w:color="auto"/>
          <w:right w:val="single" w:sz="4" w:space="0" w:color="auto"/>
        </w:pBdr>
        <w:ind w:firstLineChars="100" w:firstLine="200"/>
        <w:rPr>
          <w:ins w:id="6087" w:author="岩下" w:date="2015-10-14T18:46:00Z"/>
          <w:rFonts w:ascii="ＭＳ Ｐゴシック" w:eastAsia="ＭＳ Ｐゴシック" w:hAnsi="ＭＳ Ｐゴシック"/>
          <w:sz w:val="20"/>
          <w:szCs w:val="20"/>
        </w:rPr>
      </w:pPr>
      <w:ins w:id="6088" w:author="岩下" w:date="2015-10-14T18:46:00Z">
        <w:r>
          <w:rPr>
            <w:rFonts w:ascii="ＭＳ Ｐゴシック" w:eastAsia="ＭＳ Ｐゴシック" w:hAnsi="ＭＳ Ｐゴシック" w:hint="eastAsia"/>
            <w:sz w:val="20"/>
            <w:szCs w:val="20"/>
          </w:rPr>
          <w:t xml:space="preserve">T </w:t>
        </w:r>
        <w:r>
          <w:rPr>
            <w:rFonts w:ascii="ＭＳ Ｐゴシック" w:eastAsia="ＭＳ Ｐゴシック" w:hAnsi="ＭＳ Ｐゴシック"/>
            <w:sz w:val="20"/>
            <w:szCs w:val="20"/>
          </w:rPr>
          <w:t>square(const T&amp; x) { return x * x; }</w:t>
        </w:r>
      </w:ins>
    </w:p>
    <w:p w14:paraId="0A2C9BC8" w14:textId="100038D6" w:rsidR="00B43E92" w:rsidRDefault="00B43E92" w:rsidP="00B43E92">
      <w:pPr>
        <w:rPr>
          <w:ins w:id="6089" w:author="岩下" w:date="2015-10-15T17:38:00Z"/>
        </w:rPr>
      </w:pPr>
      <w:ins w:id="6090" w:author="岩下" w:date="2015-10-15T17:37:00Z">
        <w:r>
          <w:rPr>
            <w:rFonts w:hint="eastAsia"/>
          </w:rPr>
          <w:t>の</w:t>
        </w:r>
      </w:ins>
      <w:ins w:id="6091" w:author="岩下" w:date="2015-10-15T17:38:00Z">
        <w:r>
          <w:rPr>
            <w:rFonts w:asciiTheme="majorEastAsia" w:eastAsiaTheme="majorEastAsia" w:hAnsiTheme="majorEastAsia" w:hint="eastAsia"/>
          </w:rPr>
          <w:t>T</w:t>
        </w:r>
        <w:r>
          <w:rPr>
            <w:rFonts w:hint="eastAsia"/>
          </w:rPr>
          <w:t>に対するデータ型識別名</w:t>
        </w:r>
      </w:ins>
      <w:ins w:id="6092" w:author="岩下" w:date="2015-10-15T17:39:00Z">
        <w:r>
          <w:rPr>
            <w:rFonts w:hint="eastAsia"/>
          </w:rPr>
          <w:t>は</w:t>
        </w:r>
      </w:ins>
      <w:ins w:id="6093" w:author="岩下" w:date="2015-10-15T17:43:00Z">
        <w:r>
          <w:rPr>
            <w:rFonts w:hint="eastAsia"/>
          </w:rPr>
          <w:t>以下の</w:t>
        </w:r>
      </w:ins>
      <w:ins w:id="6094" w:author="岩下" w:date="2015-10-15T17:38:00Z">
        <w:r w:rsidRPr="00216153">
          <w:rPr>
            <w:rFonts w:asciiTheme="majorEastAsia" w:eastAsiaTheme="majorEastAsia" w:hAnsiTheme="majorEastAsia"/>
          </w:rPr>
          <w:t>X</w:t>
        </w:r>
        <w:r>
          <w:rPr>
            <w:rFonts w:asciiTheme="majorEastAsia" w:eastAsiaTheme="majorEastAsia" w:hAnsiTheme="majorEastAsia"/>
          </w:rPr>
          <w:t>0</w:t>
        </w:r>
        <w:r>
          <w:rPr>
            <w:rFonts w:hint="eastAsia"/>
          </w:rPr>
          <w:t>、仮引数</w:t>
        </w:r>
      </w:ins>
      <w:ins w:id="6095" w:author="岩下" w:date="2015-10-15T17:40:00Z">
        <w:r w:rsidRPr="00B43E92">
          <w:rPr>
            <w:rFonts w:asciiTheme="majorEastAsia" w:eastAsiaTheme="majorEastAsia" w:hAnsiTheme="majorEastAsia" w:hint="eastAsia"/>
          </w:rPr>
          <w:t>x</w:t>
        </w:r>
      </w:ins>
      <w:ins w:id="6096" w:author="岩下" w:date="2015-10-15T17:38:00Z">
        <w:r>
          <w:rPr>
            <w:rFonts w:hint="eastAsia"/>
          </w:rPr>
          <w:t>の型</w:t>
        </w:r>
        <w:r>
          <w:rPr>
            <w:rFonts w:ascii="ＭＳ Ｐゴシック" w:eastAsia="ＭＳ Ｐゴシック" w:hAnsi="ＭＳ Ｐゴシック"/>
            <w:sz w:val="20"/>
            <w:szCs w:val="20"/>
          </w:rPr>
          <w:t>const T&amp;</w:t>
        </w:r>
        <w:r>
          <w:rPr>
            <w:rFonts w:hint="eastAsia"/>
          </w:rPr>
          <w:t>に対するデータ型識別名</w:t>
        </w:r>
      </w:ins>
      <w:ins w:id="6097" w:author="岩下" w:date="2015-10-15T17:39:00Z">
        <w:r>
          <w:rPr>
            <w:rFonts w:hint="eastAsia"/>
          </w:rPr>
          <w:t>は</w:t>
        </w:r>
      </w:ins>
      <w:ins w:id="6098" w:author="岩下" w:date="2015-10-15T17:43:00Z">
        <w:r>
          <w:rPr>
            <w:rFonts w:hint="eastAsia"/>
          </w:rPr>
          <w:t>以下の</w:t>
        </w:r>
      </w:ins>
      <w:ins w:id="6099" w:author="岩下" w:date="2015-10-15T17:38:00Z">
        <w:r w:rsidRPr="00216153">
          <w:rPr>
            <w:rFonts w:asciiTheme="majorEastAsia" w:eastAsiaTheme="majorEastAsia" w:hAnsiTheme="majorEastAsia"/>
          </w:rPr>
          <w:t>X</w:t>
        </w:r>
        <w:r>
          <w:rPr>
            <w:rFonts w:asciiTheme="majorEastAsia" w:eastAsiaTheme="majorEastAsia" w:hAnsiTheme="majorEastAsia"/>
          </w:rPr>
          <w:t>1</w:t>
        </w:r>
      </w:ins>
      <w:ins w:id="6100" w:author="岩下" w:date="2015-10-15T17:39:00Z">
        <w:r>
          <w:rPr>
            <w:rFonts w:hint="eastAsia"/>
          </w:rPr>
          <w:t>であ</w:t>
        </w:r>
      </w:ins>
      <w:ins w:id="6101" w:author="岩下" w:date="2015-10-15T17:43:00Z">
        <w:r>
          <w:rPr>
            <w:rFonts w:hint="eastAsia"/>
          </w:rPr>
          <w:t>る</w:t>
        </w:r>
      </w:ins>
      <w:ins w:id="6102" w:author="岩下" w:date="2015-10-15T17:38:00Z">
        <w:r>
          <w:rPr>
            <w:rFonts w:hint="eastAsia"/>
          </w:rPr>
          <w:t>。</w:t>
        </w:r>
      </w:ins>
    </w:p>
    <w:p w14:paraId="6C610C10" w14:textId="77777777" w:rsidR="00B43E92" w:rsidRPr="0022318E" w:rsidRDefault="00B43E92" w:rsidP="00B43E92">
      <w:pPr>
        <w:pBdr>
          <w:top w:val="single" w:sz="4" w:space="1" w:color="auto"/>
          <w:left w:val="single" w:sz="4" w:space="0" w:color="auto"/>
          <w:bottom w:val="single" w:sz="4" w:space="1" w:color="auto"/>
          <w:right w:val="single" w:sz="4" w:space="0" w:color="auto"/>
        </w:pBdr>
        <w:ind w:firstLineChars="100" w:firstLine="200"/>
        <w:rPr>
          <w:ins w:id="6103" w:author="岩下" w:date="2015-10-15T17:38:00Z"/>
          <w:rFonts w:ascii="ＭＳ Ｐゴシック" w:eastAsia="ＭＳ Ｐゴシック" w:hAnsi="ＭＳ Ｐゴシック"/>
          <w:sz w:val="20"/>
          <w:szCs w:val="20"/>
        </w:rPr>
      </w:pPr>
      <w:ins w:id="6104" w:author="岩下" w:date="2015-10-15T17:38:00Z">
        <w:r w:rsidRPr="0022318E">
          <w:rPr>
            <w:rFonts w:ascii="ＭＳ Ｐゴシック" w:eastAsia="ＭＳ Ｐゴシック" w:hAnsi="ＭＳ Ｐゴシック"/>
            <w:sz w:val="20"/>
            <w:szCs w:val="20"/>
          </w:rPr>
          <w:lastRenderedPageBreak/>
          <w:t>&lt;</w:t>
        </w:r>
        <w:r>
          <w:rPr>
            <w:rFonts w:ascii="ＭＳ Ｐゴシック" w:eastAsia="ＭＳ Ｐゴシック" w:hAnsi="ＭＳ Ｐゴシック"/>
            <w:sz w:val="20"/>
            <w:szCs w:val="20"/>
          </w:rPr>
          <w:t xml:space="preserve">basicType </w:t>
        </w:r>
        <w:r w:rsidRPr="0022318E">
          <w:rPr>
            <w:rFonts w:ascii="ＭＳ Ｐゴシック" w:eastAsia="ＭＳ Ｐゴシック" w:hAnsi="ＭＳ Ｐゴシック"/>
            <w:sz w:val="20"/>
            <w:szCs w:val="20"/>
          </w:rPr>
          <w:t>type="</w:t>
        </w:r>
        <w:r>
          <w:rPr>
            <w:rFonts w:ascii="ＭＳ Ｐゴシック" w:eastAsia="ＭＳ Ｐゴシック" w:hAnsi="ＭＳ Ｐゴシック"/>
            <w:sz w:val="20"/>
            <w:szCs w:val="20"/>
          </w:rPr>
          <w:t>X</w:t>
        </w:r>
        <w:r w:rsidRPr="0022318E">
          <w:rPr>
            <w:rFonts w:ascii="ＭＳ Ｐゴシック" w:eastAsia="ＭＳ Ｐゴシック" w:hAnsi="ＭＳ Ｐゴシック"/>
            <w:sz w:val="20"/>
            <w:szCs w:val="20"/>
          </w:rPr>
          <w:t>0"</w:t>
        </w:r>
        <w:r>
          <w:rPr>
            <w:rFonts w:ascii="ＭＳ Ｐゴシック" w:eastAsia="ＭＳ Ｐゴシック" w:hAnsi="ＭＳ Ｐゴシック"/>
            <w:sz w:val="20"/>
            <w:szCs w:val="20"/>
          </w:rPr>
          <w:t xml:space="preserve"> name=”any_class”/</w:t>
        </w:r>
        <w:r w:rsidRPr="0022318E">
          <w:rPr>
            <w:rFonts w:ascii="ＭＳ Ｐゴシック" w:eastAsia="ＭＳ Ｐゴシック" w:hAnsi="ＭＳ Ｐゴシック"/>
            <w:sz w:val="20"/>
            <w:szCs w:val="20"/>
          </w:rPr>
          <w:t>&gt;</w:t>
        </w:r>
      </w:ins>
    </w:p>
    <w:p w14:paraId="6218BBCB" w14:textId="77777777" w:rsidR="00B43E92" w:rsidRPr="00CD2773" w:rsidRDefault="00B43E92" w:rsidP="00B43E92">
      <w:pPr>
        <w:pBdr>
          <w:top w:val="single" w:sz="4" w:space="1" w:color="auto"/>
          <w:left w:val="single" w:sz="4" w:space="0" w:color="auto"/>
          <w:bottom w:val="single" w:sz="4" w:space="1" w:color="auto"/>
          <w:right w:val="single" w:sz="4" w:space="0" w:color="auto"/>
        </w:pBdr>
        <w:ind w:firstLineChars="100" w:firstLine="200"/>
        <w:rPr>
          <w:ins w:id="6105" w:author="岩下" w:date="2015-10-15T17:38:00Z"/>
          <w:rFonts w:ascii="ＭＳ Ｐゴシック" w:eastAsia="ＭＳ Ｐゴシック" w:hAnsi="ＭＳ Ｐゴシック"/>
          <w:sz w:val="20"/>
          <w:szCs w:val="20"/>
        </w:rPr>
      </w:pPr>
      <w:ins w:id="6106" w:author="岩下" w:date="2015-10-15T17:38:00Z">
        <w:r>
          <w:rPr>
            <w:rFonts w:ascii="ＭＳ Ｐゴシック" w:eastAsia="ＭＳ Ｐゴシック" w:hAnsi="ＭＳ Ｐゴシック"/>
            <w:sz w:val="20"/>
            <w:szCs w:val="20"/>
          </w:rPr>
          <w:t>&lt;basicType type=”X1” is_const=”1” is_lvalue=”1” name=”X0”/&gt;</w:t>
        </w:r>
      </w:ins>
    </w:p>
    <w:p w14:paraId="110CDC97" w14:textId="1B4204AD" w:rsidR="00C705A1" w:rsidRDefault="00B43E92" w:rsidP="00C705A1">
      <w:pPr>
        <w:rPr>
          <w:ins w:id="6107" w:author="岩下" w:date="2015-10-14T18:46:00Z"/>
        </w:rPr>
      </w:pPr>
      <w:ins w:id="6108" w:author="岩下" w:date="2015-10-15T17:43:00Z">
        <w:r>
          <w:rPr>
            <w:rFonts w:hint="eastAsia"/>
          </w:rPr>
          <w:t>ここで、この</w:t>
        </w:r>
      </w:ins>
      <w:ins w:id="6109" w:author="岩下" w:date="2015-10-15T17:44:00Z">
        <w:r>
          <w:rPr>
            <w:rFonts w:hint="eastAsia"/>
          </w:rPr>
          <w:t>テンプレート関数の</w:t>
        </w:r>
      </w:ins>
      <w:ins w:id="6110" w:author="岩下" w:date="2015-10-14T18:46:00Z">
        <w:r w:rsidR="00C705A1">
          <w:rPr>
            <w:rFonts w:hint="eastAsia"/>
          </w:rPr>
          <w:t>参照</w:t>
        </w:r>
      </w:ins>
    </w:p>
    <w:p w14:paraId="357751B7" w14:textId="1D65DE3A" w:rsidR="00C705A1" w:rsidRDefault="00C705A1" w:rsidP="00C705A1">
      <w:pPr>
        <w:pBdr>
          <w:top w:val="single" w:sz="4" w:space="1" w:color="auto"/>
          <w:left w:val="single" w:sz="4" w:space="0" w:color="auto"/>
          <w:bottom w:val="single" w:sz="4" w:space="1" w:color="auto"/>
          <w:right w:val="single" w:sz="4" w:space="0" w:color="auto"/>
        </w:pBdr>
        <w:ind w:firstLineChars="100" w:firstLine="210"/>
        <w:rPr>
          <w:ins w:id="6111" w:author="岩下" w:date="2015-10-14T18:46:00Z"/>
          <w:rFonts w:ascii="ＭＳ Ｐゴシック" w:eastAsia="ＭＳ Ｐゴシック" w:hAnsi="ＭＳ Ｐゴシック"/>
          <w:szCs w:val="20"/>
        </w:rPr>
      </w:pPr>
      <w:ins w:id="6112" w:author="岩下" w:date="2015-10-14T18:46:00Z">
        <w:r>
          <w:rPr>
            <w:rFonts w:ascii="ＭＳ Ｐゴシック" w:eastAsia="ＭＳ Ｐゴシック" w:hAnsi="ＭＳ Ｐゴシック"/>
            <w:szCs w:val="20"/>
          </w:rPr>
          <w:t>square&lt;</w:t>
        </w:r>
      </w:ins>
      <w:ins w:id="6113" w:author="岩下" w:date="2015-10-14T18:47:00Z">
        <w:r>
          <w:rPr>
            <w:rFonts w:ascii="ＭＳ Ｐゴシック" w:eastAsia="ＭＳ Ｐゴシック" w:hAnsi="ＭＳ Ｐゴシック"/>
            <w:szCs w:val="20"/>
          </w:rPr>
          <w:t>int</w:t>
        </w:r>
      </w:ins>
      <w:ins w:id="6114" w:author="岩下" w:date="2015-10-14T18:46:00Z">
        <w:r>
          <w:rPr>
            <w:rFonts w:ascii="ＭＳ Ｐゴシック" w:eastAsia="ＭＳ Ｐゴシック" w:hAnsi="ＭＳ Ｐゴシック"/>
            <w:szCs w:val="20"/>
          </w:rPr>
          <w:t>&gt;</w:t>
        </w:r>
      </w:ins>
      <w:ins w:id="6115" w:author="岩下" w:date="2015-10-14T18:47:00Z">
        <w:r>
          <w:rPr>
            <w:rFonts w:ascii="ＭＳ Ｐゴシック" w:eastAsia="ＭＳ Ｐゴシック" w:hAnsi="ＭＳ Ｐゴシック"/>
            <w:szCs w:val="20"/>
          </w:rPr>
          <w:t>(10)</w:t>
        </w:r>
      </w:ins>
    </w:p>
    <w:p w14:paraId="732FC73E" w14:textId="5054FF02" w:rsidR="00C705A1" w:rsidRDefault="00C705A1" w:rsidP="00C705A1">
      <w:pPr>
        <w:rPr>
          <w:ins w:id="6116" w:author="岩下" w:date="2015-10-14T18:46:00Z"/>
        </w:rPr>
      </w:pPr>
      <w:ins w:id="6117" w:author="岩下" w:date="2015-10-14T18:47:00Z">
        <w:r>
          <w:rPr>
            <w:rFonts w:hint="eastAsia"/>
          </w:rPr>
          <w:t>は、以下の</w:t>
        </w:r>
      </w:ins>
      <w:ins w:id="6118" w:author="岩下" w:date="2015-10-14T18:48:00Z">
        <w:r w:rsidR="002864EA">
          <w:rPr>
            <w:rFonts w:hint="eastAsia"/>
          </w:rPr>
          <w:t>よう</w:t>
        </w:r>
      </w:ins>
      <w:ins w:id="6119" w:author="岩下" w:date="2015-10-14T18:47:00Z">
        <w:r>
          <w:rPr>
            <w:rFonts w:hint="eastAsia"/>
          </w:rPr>
          <w:t>に表現される。</w:t>
        </w:r>
      </w:ins>
    </w:p>
    <w:p w14:paraId="45BAB802" w14:textId="6FE4A3B1"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120" w:author="岩下" w:date="2015-10-14T18:48:00Z"/>
          <w:rFonts w:ascii="ＭＳ Ｐゴシック" w:eastAsia="ＭＳ Ｐゴシック" w:hAnsi="ＭＳ Ｐゴシック"/>
          <w:szCs w:val="20"/>
        </w:rPr>
      </w:pPr>
      <w:ins w:id="6121" w:author="岩下" w:date="2015-10-14T18:48:00Z">
        <w:r>
          <w:rPr>
            <w:rFonts w:ascii="ＭＳ Ｐゴシック" w:eastAsia="ＭＳ Ｐゴシック" w:hAnsi="ＭＳ Ｐゴシック"/>
            <w:szCs w:val="20"/>
          </w:rPr>
          <w:t>&lt;functionInstance&gt;</w:t>
        </w:r>
      </w:ins>
    </w:p>
    <w:p w14:paraId="7B37208D" w14:textId="77777777" w:rsidR="00B43E92" w:rsidRDefault="002864EA" w:rsidP="002864EA">
      <w:pPr>
        <w:pBdr>
          <w:top w:val="single" w:sz="4" w:space="1" w:color="auto"/>
          <w:left w:val="single" w:sz="4" w:space="0" w:color="auto"/>
          <w:bottom w:val="single" w:sz="4" w:space="1" w:color="auto"/>
          <w:right w:val="single" w:sz="4" w:space="0" w:color="auto"/>
        </w:pBdr>
        <w:ind w:firstLineChars="100" w:firstLine="210"/>
        <w:rPr>
          <w:ins w:id="6122" w:author="岩下" w:date="2015-10-15T17:30:00Z"/>
          <w:rFonts w:ascii="ＭＳ Ｐゴシック" w:eastAsia="ＭＳ Ｐゴシック" w:hAnsi="ＭＳ Ｐゴシック"/>
          <w:szCs w:val="20"/>
        </w:rPr>
      </w:pPr>
      <w:ins w:id="6123" w:author="岩下" w:date="2015-10-14T18:48:00Z">
        <w:r>
          <w:rPr>
            <w:rFonts w:ascii="ＭＳ Ｐゴシック" w:eastAsia="ＭＳ Ｐゴシック" w:hAnsi="ＭＳ Ｐゴシック"/>
            <w:szCs w:val="20"/>
          </w:rPr>
          <w:t xml:space="preserve">  &lt;typeArguments&gt;</w:t>
        </w:r>
      </w:ins>
    </w:p>
    <w:p w14:paraId="34A1E27C" w14:textId="77777777" w:rsidR="00B43E92" w:rsidRDefault="00B43E92" w:rsidP="002864EA">
      <w:pPr>
        <w:pBdr>
          <w:top w:val="single" w:sz="4" w:space="1" w:color="auto"/>
          <w:left w:val="single" w:sz="4" w:space="0" w:color="auto"/>
          <w:bottom w:val="single" w:sz="4" w:space="1" w:color="auto"/>
          <w:right w:val="single" w:sz="4" w:space="0" w:color="auto"/>
        </w:pBdr>
        <w:ind w:firstLineChars="100" w:firstLine="210"/>
        <w:rPr>
          <w:ins w:id="6124" w:author="岩下" w:date="2015-10-15T17:31:00Z"/>
          <w:rFonts w:ascii="ＭＳ Ｐゴシック" w:eastAsia="ＭＳ Ｐゴシック" w:hAnsi="ＭＳ Ｐゴシック"/>
          <w:szCs w:val="20"/>
        </w:rPr>
      </w:pPr>
      <w:ins w:id="6125" w:author="岩下" w:date="2015-10-15T17:30:00Z">
        <w:r>
          <w:rPr>
            <w:rFonts w:ascii="ＭＳ Ｐゴシック" w:eastAsia="ＭＳ Ｐゴシック" w:hAnsi="ＭＳ Ｐゴシック"/>
            <w:szCs w:val="20"/>
          </w:rPr>
          <w:t xml:space="preserve">    &lt;typeName ref=”</w:t>
        </w:r>
      </w:ins>
      <w:ins w:id="6126" w:author="岩下" w:date="2015-10-14T18:49:00Z">
        <w:r w:rsidR="002864EA">
          <w:rPr>
            <w:rFonts w:ascii="ＭＳ Ｐゴシック" w:eastAsia="ＭＳ Ｐゴシック" w:hAnsi="ＭＳ Ｐゴシック"/>
            <w:szCs w:val="20"/>
          </w:rPr>
          <w:t>int</w:t>
        </w:r>
      </w:ins>
      <w:ins w:id="6127" w:author="岩下" w:date="2015-10-15T17:30:00Z">
        <w:r>
          <w:rPr>
            <w:rFonts w:ascii="ＭＳ Ｐゴシック" w:eastAsia="ＭＳ Ｐゴシック" w:hAnsi="ＭＳ Ｐゴシック"/>
            <w:szCs w:val="20"/>
          </w:rPr>
          <w:t>”</w:t>
        </w:r>
      </w:ins>
      <w:ins w:id="6128" w:author="岩下" w:date="2015-10-15T17:31:00Z">
        <w:r>
          <w:rPr>
            <w:rFonts w:ascii="ＭＳ Ｐゴシック" w:eastAsia="ＭＳ Ｐゴシック" w:hAnsi="ＭＳ Ｐゴシック"/>
            <w:szCs w:val="20"/>
          </w:rPr>
          <w:t>/</w:t>
        </w:r>
      </w:ins>
      <w:ins w:id="6129" w:author="岩下" w:date="2015-10-15T17:30:00Z">
        <w:r>
          <w:rPr>
            <w:rFonts w:ascii="ＭＳ Ｐゴシック" w:eastAsia="ＭＳ Ｐゴシック" w:hAnsi="ＭＳ Ｐゴシック"/>
            <w:szCs w:val="20"/>
          </w:rPr>
          <w:t>&gt;</w:t>
        </w:r>
      </w:ins>
    </w:p>
    <w:p w14:paraId="27321160" w14:textId="15EAB23E" w:rsidR="002864EA" w:rsidRDefault="00B43E92" w:rsidP="002864EA">
      <w:pPr>
        <w:pBdr>
          <w:top w:val="single" w:sz="4" w:space="1" w:color="auto"/>
          <w:left w:val="single" w:sz="4" w:space="0" w:color="auto"/>
          <w:bottom w:val="single" w:sz="4" w:space="1" w:color="auto"/>
          <w:right w:val="single" w:sz="4" w:space="0" w:color="auto"/>
        </w:pBdr>
        <w:ind w:firstLineChars="100" w:firstLine="210"/>
        <w:rPr>
          <w:ins w:id="6130" w:author="岩下" w:date="2015-10-14T18:48:00Z"/>
          <w:rFonts w:ascii="ＭＳ Ｐゴシック" w:eastAsia="ＭＳ Ｐゴシック" w:hAnsi="ＭＳ Ｐゴシック"/>
          <w:szCs w:val="20"/>
        </w:rPr>
      </w:pPr>
      <w:ins w:id="6131" w:author="岩下" w:date="2015-10-15T17:31:00Z">
        <w:r>
          <w:rPr>
            <w:rFonts w:ascii="ＭＳ Ｐゴシック" w:eastAsia="ＭＳ Ｐゴシック" w:hAnsi="ＭＳ Ｐゴシック"/>
            <w:szCs w:val="20"/>
          </w:rPr>
          <w:t xml:space="preserve">  </w:t>
        </w:r>
      </w:ins>
      <w:ins w:id="6132" w:author="岩下" w:date="2015-10-14T18:48:00Z">
        <w:r w:rsidR="002864EA">
          <w:rPr>
            <w:rFonts w:ascii="ＭＳ Ｐゴシック" w:eastAsia="ＭＳ Ｐゴシック" w:hAnsi="ＭＳ Ｐゴシック"/>
            <w:szCs w:val="20"/>
          </w:rPr>
          <w:t>&lt;/typeArguments&gt;</w:t>
        </w:r>
      </w:ins>
    </w:p>
    <w:p w14:paraId="46D151E3" w14:textId="56B862A6"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133" w:author="岩下" w:date="2015-10-14T18:51:00Z"/>
          <w:rFonts w:ascii="ＭＳ Ｐゴシック" w:eastAsia="ＭＳ Ｐゴシック" w:hAnsi="ＭＳ Ｐゴシック" w:cs="ＭＳ ゴシック"/>
          <w:kern w:val="0"/>
          <w:szCs w:val="20"/>
        </w:rPr>
      </w:pPr>
      <w:ins w:id="6134" w:author="岩下" w:date="2015-10-14T18:48:00Z">
        <w:r>
          <w:rPr>
            <w:rFonts w:ascii="ＭＳ Ｐゴシック" w:eastAsia="ＭＳ Ｐゴシック" w:hAnsi="ＭＳ Ｐゴシック"/>
            <w:szCs w:val="20"/>
          </w:rPr>
          <w:t xml:space="preserve">  </w:t>
        </w:r>
        <w:r w:rsidRPr="005D0DEA">
          <w:rPr>
            <w:rFonts w:ascii="ＭＳ Ｐゴシック" w:eastAsia="ＭＳ Ｐゴシック" w:hAnsi="ＭＳ Ｐゴシック" w:cs="ＭＳ ゴシック"/>
            <w:kern w:val="0"/>
            <w:szCs w:val="20"/>
          </w:rPr>
          <w:t>&lt;</w:t>
        </w:r>
      </w:ins>
      <w:ins w:id="6135" w:author="岩下" w:date="2015-10-14T18:49:00Z">
        <w:r>
          <w:rPr>
            <w:rFonts w:ascii="ＭＳ Ｐゴシック" w:eastAsia="ＭＳ Ｐゴシック" w:hAnsi="ＭＳ Ｐゴシック" w:cs="ＭＳ ゴシック"/>
            <w:kern w:val="0"/>
            <w:szCs w:val="20"/>
          </w:rPr>
          <w:t>functionCall</w:t>
        </w:r>
      </w:ins>
      <w:ins w:id="6136" w:author="岩下" w:date="2015-10-14T18:48:00Z">
        <w:r w:rsidRPr="005D0DEA">
          <w:rPr>
            <w:rFonts w:ascii="ＭＳ Ｐゴシック" w:eastAsia="ＭＳ Ｐゴシック" w:hAnsi="ＭＳ Ｐゴシック" w:cs="ＭＳ ゴシック"/>
            <w:kern w:val="0"/>
            <w:szCs w:val="20"/>
          </w:rPr>
          <w:t xml:space="preserve"> type=”</w:t>
        </w:r>
      </w:ins>
      <w:ins w:id="6137" w:author="岩下" w:date="2015-10-15T17:45:00Z">
        <w:r w:rsidR="00B43E92">
          <w:rPr>
            <w:rFonts w:ascii="ＭＳ Ｐゴシック" w:eastAsia="ＭＳ Ｐゴシック" w:hAnsi="ＭＳ Ｐゴシック" w:cs="ＭＳ ゴシック"/>
            <w:kern w:val="0"/>
            <w:szCs w:val="20"/>
          </w:rPr>
          <w:t>X0</w:t>
        </w:r>
      </w:ins>
      <w:ins w:id="6138" w:author="岩下" w:date="2015-10-14T18:48:00Z">
        <w:r w:rsidRPr="005D0DEA">
          <w:rPr>
            <w:rFonts w:ascii="ＭＳ Ｐゴシック" w:eastAsia="ＭＳ Ｐゴシック" w:hAnsi="ＭＳ Ｐゴシック" w:cs="ＭＳ ゴシック"/>
            <w:kern w:val="0"/>
            <w:szCs w:val="20"/>
          </w:rPr>
          <w:t>”&gt;</w:t>
        </w:r>
      </w:ins>
    </w:p>
    <w:p w14:paraId="613A818E" w14:textId="4BE335D1"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39" w:author="岩下" w:date="2015-10-14T18:51:00Z"/>
          <w:rFonts w:ascii="ＭＳ Ｐゴシック" w:eastAsia="ＭＳ Ｐゴシック" w:hAnsi="ＭＳ Ｐゴシック" w:cs="ＭＳ ゴシック"/>
          <w:kern w:val="0"/>
          <w:szCs w:val="20"/>
        </w:rPr>
      </w:pPr>
      <w:ins w:id="6140" w:author="岩下" w:date="2015-10-14T18:51:00Z">
        <w:r>
          <w:rPr>
            <w:rFonts w:ascii="ＭＳ Ｐゴシック" w:eastAsia="ＭＳ Ｐゴシック" w:hAnsi="ＭＳ Ｐゴシック" w:cs="ＭＳ ゴシック"/>
            <w:kern w:val="0"/>
            <w:szCs w:val="20"/>
          </w:rPr>
          <w:t xml:space="preserve">  </w:t>
        </w:r>
        <w:r w:rsidRPr="00F60B09">
          <w:rPr>
            <w:rFonts w:ascii="ＭＳ Ｐゴシック" w:eastAsia="ＭＳ Ｐゴシック" w:hAnsi="ＭＳ Ｐゴシック" w:cs="ＭＳ ゴシック"/>
            <w:kern w:val="0"/>
            <w:szCs w:val="20"/>
          </w:rPr>
          <w:t xml:space="preserve">  &lt;function&gt;</w:t>
        </w:r>
      </w:ins>
    </w:p>
    <w:p w14:paraId="1C890B8A" w14:textId="652EB05F"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41" w:author="岩下" w:date="2015-10-14T18:51:00Z"/>
          <w:rFonts w:ascii="ＭＳ Ｐゴシック" w:eastAsia="ＭＳ Ｐゴシック" w:hAnsi="ＭＳ Ｐゴシック" w:cs="ＭＳ ゴシック"/>
          <w:kern w:val="0"/>
          <w:szCs w:val="20"/>
        </w:rPr>
      </w:pPr>
      <w:ins w:id="6142" w:author="岩下" w:date="2015-10-14T18:51:00Z">
        <w:r w:rsidRPr="00F60B09">
          <w:rPr>
            <w:rFonts w:ascii="ＭＳ Ｐゴシック" w:eastAsia="ＭＳ Ｐゴシック" w:hAnsi="ＭＳ Ｐゴシック" w:cs="ＭＳ ゴシック"/>
            <w:kern w:val="0"/>
            <w:szCs w:val="20"/>
          </w:rPr>
          <w:t xml:space="preserve">    </w:t>
        </w:r>
        <w:r>
          <w:rPr>
            <w:rFonts w:ascii="ＭＳ Ｐゴシック" w:eastAsia="ＭＳ Ｐゴシック" w:hAnsi="ＭＳ Ｐゴシック" w:cs="ＭＳ ゴシック"/>
            <w:kern w:val="0"/>
            <w:szCs w:val="20"/>
          </w:rPr>
          <w:t xml:space="preserve">  </w:t>
        </w:r>
      </w:ins>
      <w:ins w:id="6143" w:author="岩下" w:date="2015-10-14T18:52:00Z">
        <w:r>
          <w:rPr>
            <w:rFonts w:ascii="ＭＳ Ｐゴシック" w:eastAsia="ＭＳ Ｐゴシック" w:hAnsi="ＭＳ Ｐゴシック" w:cs="ＭＳ ゴシック"/>
            <w:kern w:val="0"/>
            <w:szCs w:val="20"/>
          </w:rPr>
          <w:t>&lt;funcAddr type=”</w:t>
        </w:r>
      </w:ins>
      <w:ins w:id="6144" w:author="岩下" w:date="2015-10-15T17:45:00Z">
        <w:r w:rsidR="00B43E92">
          <w:rPr>
            <w:rFonts w:ascii="ＭＳ Ｐゴシック" w:eastAsia="ＭＳ Ｐゴシック" w:hAnsi="ＭＳ Ｐゴシック" w:cs="ＭＳ ゴシック"/>
            <w:kern w:val="0"/>
            <w:szCs w:val="20"/>
          </w:rPr>
          <w:t>P0</w:t>
        </w:r>
      </w:ins>
      <w:ins w:id="6145" w:author="岩下" w:date="2015-10-14T18:52:00Z">
        <w:r>
          <w:rPr>
            <w:rFonts w:ascii="ＭＳ Ｐゴシック" w:eastAsia="ＭＳ Ｐゴシック" w:hAnsi="ＭＳ Ｐゴシック" w:cs="ＭＳ ゴシック"/>
            <w:kern w:val="0"/>
            <w:szCs w:val="20"/>
          </w:rPr>
          <w:t>”&gt;square&lt;/funcAddr&gt;</w:t>
        </w:r>
      </w:ins>
    </w:p>
    <w:p w14:paraId="508C76A3" w14:textId="6694717C"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46" w:author="岩下" w:date="2015-10-14T18:51:00Z"/>
          <w:rFonts w:ascii="ＭＳ Ｐゴシック" w:eastAsia="ＭＳ Ｐゴシック" w:hAnsi="ＭＳ Ｐゴシック" w:cs="ＭＳ ゴシック"/>
          <w:kern w:val="0"/>
          <w:szCs w:val="20"/>
        </w:rPr>
      </w:pPr>
      <w:ins w:id="6147" w:author="岩下" w:date="2015-10-14T18:51:00Z">
        <w:r w:rsidRPr="00F60B09">
          <w:rPr>
            <w:rFonts w:ascii="ＭＳ Ｐゴシック" w:eastAsia="ＭＳ Ｐゴシック" w:hAnsi="ＭＳ Ｐゴシック" w:cs="ＭＳ ゴシック"/>
            <w:kern w:val="0"/>
            <w:szCs w:val="20"/>
          </w:rPr>
          <w:t xml:space="preserve">  </w:t>
        </w:r>
        <w:r>
          <w:rPr>
            <w:rFonts w:ascii="ＭＳ Ｐゴシック" w:eastAsia="ＭＳ Ｐゴシック" w:hAnsi="ＭＳ Ｐゴシック" w:cs="ＭＳ ゴシック"/>
            <w:kern w:val="0"/>
            <w:szCs w:val="20"/>
          </w:rPr>
          <w:t xml:space="preserve">  </w:t>
        </w:r>
        <w:r w:rsidRPr="00F60B09">
          <w:rPr>
            <w:rFonts w:ascii="ＭＳ Ｐゴシック" w:eastAsia="ＭＳ Ｐゴシック" w:hAnsi="ＭＳ Ｐゴシック" w:cs="ＭＳ ゴシック"/>
            <w:kern w:val="0"/>
            <w:szCs w:val="20"/>
          </w:rPr>
          <w:t>&lt;/function&gt;</w:t>
        </w:r>
      </w:ins>
    </w:p>
    <w:p w14:paraId="37B02C53" w14:textId="27A684D4"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48" w:author="岩下" w:date="2015-10-14T18:51:00Z"/>
          <w:rFonts w:ascii="ＭＳ Ｐゴシック" w:eastAsia="ＭＳ Ｐゴシック" w:hAnsi="ＭＳ Ｐゴシック" w:cs="ＭＳ ゴシック"/>
          <w:kern w:val="0"/>
          <w:szCs w:val="20"/>
        </w:rPr>
      </w:pPr>
      <w:ins w:id="6149" w:author="岩下" w:date="2015-10-14T18:51:00Z">
        <w:r w:rsidRPr="00F60B09">
          <w:rPr>
            <w:rFonts w:ascii="ＭＳ Ｐゴシック" w:eastAsia="ＭＳ Ｐゴシック" w:hAnsi="ＭＳ Ｐゴシック" w:cs="ＭＳ ゴシック"/>
            <w:kern w:val="0"/>
            <w:szCs w:val="20"/>
          </w:rPr>
          <w:t xml:space="preserve"> </w:t>
        </w:r>
      </w:ins>
      <w:ins w:id="6150" w:author="岩下" w:date="2015-10-14T18:53:00Z">
        <w:r>
          <w:rPr>
            <w:rFonts w:ascii="ＭＳ Ｐゴシック" w:eastAsia="ＭＳ Ｐゴシック" w:hAnsi="ＭＳ Ｐゴシック" w:cs="ＭＳ ゴシック"/>
            <w:kern w:val="0"/>
            <w:szCs w:val="20"/>
          </w:rPr>
          <w:t xml:space="preserve">  </w:t>
        </w:r>
      </w:ins>
      <w:ins w:id="6151" w:author="岩下" w:date="2015-10-14T18:51:00Z">
        <w:r w:rsidRPr="00F60B09">
          <w:rPr>
            <w:rFonts w:ascii="ＭＳ Ｐゴシック" w:eastAsia="ＭＳ Ｐゴシック" w:hAnsi="ＭＳ Ｐゴシック" w:cs="ＭＳ ゴシック"/>
            <w:kern w:val="0"/>
            <w:szCs w:val="20"/>
          </w:rPr>
          <w:t xml:space="preserve"> &lt;arguments&gt;</w:t>
        </w:r>
      </w:ins>
    </w:p>
    <w:p w14:paraId="4E9D1A43" w14:textId="3A427269"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52" w:author="岩下" w:date="2015-10-14T18:51:00Z"/>
          <w:rFonts w:ascii="ＭＳ Ｐゴシック" w:eastAsia="ＭＳ Ｐゴシック" w:hAnsi="ＭＳ Ｐゴシック" w:cs="ＭＳ ゴシック"/>
          <w:kern w:val="0"/>
          <w:szCs w:val="20"/>
        </w:rPr>
      </w:pPr>
      <w:ins w:id="6153" w:author="岩下" w:date="2015-10-14T18:51:00Z">
        <w:r w:rsidRPr="00F60B09">
          <w:rPr>
            <w:rFonts w:ascii="ＭＳ Ｐゴシック" w:eastAsia="ＭＳ Ｐゴシック" w:hAnsi="ＭＳ Ｐゴシック" w:cs="ＭＳ ゴシック" w:hint="eastAsia"/>
            <w:kern w:val="0"/>
            <w:szCs w:val="20"/>
          </w:rPr>
          <w:t xml:space="preserve">　　</w:t>
        </w:r>
      </w:ins>
      <w:ins w:id="6154" w:author="岩下" w:date="2015-10-14T18:53:00Z">
        <w:r>
          <w:rPr>
            <w:rFonts w:ascii="ＭＳ Ｐゴシック" w:eastAsia="ＭＳ Ｐゴシック" w:hAnsi="ＭＳ Ｐゴシック" w:cs="ＭＳ ゴシック"/>
            <w:kern w:val="0"/>
            <w:szCs w:val="20"/>
          </w:rPr>
          <w:t xml:space="preserve"> </w:t>
        </w:r>
      </w:ins>
      <w:ins w:id="6155" w:author="岩下" w:date="2015-10-14T18:51:00Z">
        <w:r w:rsidRPr="00F60B09">
          <w:rPr>
            <w:rFonts w:ascii="ＭＳ Ｐゴシック" w:eastAsia="ＭＳ Ｐゴシック" w:hAnsi="ＭＳ Ｐゴシック" w:cs="ＭＳ ゴシック"/>
            <w:kern w:val="0"/>
            <w:szCs w:val="20"/>
          </w:rPr>
          <w:t xml:space="preserve">  </w:t>
        </w:r>
      </w:ins>
      <w:ins w:id="6156" w:author="岩下" w:date="2015-10-14T18:53:00Z">
        <w:r>
          <w:rPr>
            <w:rFonts w:ascii="ＭＳ Ｐゴシック" w:eastAsia="ＭＳ Ｐゴシック" w:hAnsi="ＭＳ Ｐゴシック" w:cs="ＭＳ ゴシック"/>
            <w:kern w:val="0"/>
            <w:szCs w:val="20"/>
          </w:rPr>
          <w:t>&lt;intConstant type=”init”&gt;10&lt;/intConstant&gt;</w:t>
        </w:r>
      </w:ins>
    </w:p>
    <w:p w14:paraId="7C0548B0" w14:textId="222C053B" w:rsidR="002864EA" w:rsidRPr="00F60B09" w:rsidRDefault="002864EA" w:rsidP="002864EA">
      <w:pPr>
        <w:pBdr>
          <w:top w:val="single" w:sz="4" w:space="1" w:color="auto"/>
          <w:left w:val="single" w:sz="4" w:space="0" w:color="auto"/>
          <w:bottom w:val="single" w:sz="4" w:space="1" w:color="auto"/>
          <w:right w:val="single" w:sz="4" w:space="0" w:color="auto"/>
        </w:pBdr>
        <w:ind w:firstLineChars="100" w:firstLine="210"/>
        <w:rPr>
          <w:ins w:id="6157" w:author="岩下" w:date="2015-10-14T18:51:00Z"/>
          <w:rFonts w:ascii="ＭＳ Ｐゴシック" w:eastAsia="ＭＳ Ｐゴシック" w:hAnsi="ＭＳ Ｐゴシック" w:cs="ＭＳ ゴシック"/>
          <w:kern w:val="0"/>
          <w:szCs w:val="20"/>
        </w:rPr>
      </w:pPr>
      <w:ins w:id="6158" w:author="岩下" w:date="2015-10-14T18:51:00Z">
        <w:r w:rsidRPr="00F60B09">
          <w:rPr>
            <w:rFonts w:ascii="ＭＳ Ｐゴシック" w:eastAsia="ＭＳ Ｐゴシック" w:hAnsi="ＭＳ Ｐゴシック" w:cs="ＭＳ ゴシック"/>
            <w:kern w:val="0"/>
            <w:szCs w:val="20"/>
          </w:rPr>
          <w:t xml:space="preserve">  </w:t>
        </w:r>
      </w:ins>
      <w:ins w:id="6159" w:author="岩下" w:date="2015-10-14T18:53:00Z">
        <w:r>
          <w:rPr>
            <w:rFonts w:ascii="ＭＳ Ｐゴシック" w:eastAsia="ＭＳ Ｐゴシック" w:hAnsi="ＭＳ Ｐゴシック" w:cs="ＭＳ ゴシック"/>
            <w:kern w:val="0"/>
            <w:szCs w:val="20"/>
          </w:rPr>
          <w:t xml:space="preserve">  </w:t>
        </w:r>
      </w:ins>
      <w:ins w:id="6160" w:author="岩下" w:date="2015-10-14T18:51:00Z">
        <w:r w:rsidRPr="00F60B09">
          <w:rPr>
            <w:rFonts w:ascii="ＭＳ Ｐゴシック" w:eastAsia="ＭＳ Ｐゴシック" w:hAnsi="ＭＳ Ｐゴシック" w:cs="ＭＳ ゴシック"/>
            <w:kern w:val="0"/>
            <w:szCs w:val="20"/>
          </w:rPr>
          <w:t>&lt;/arguments&gt;</w:t>
        </w:r>
      </w:ins>
    </w:p>
    <w:p w14:paraId="6CC168A7" w14:textId="0DD16F2B"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161" w:author="岩下" w:date="2015-10-14T18:51:00Z"/>
          <w:rFonts w:ascii="ＭＳ Ｐゴシック" w:eastAsia="ＭＳ Ｐゴシック" w:hAnsi="ＭＳ Ｐゴシック" w:cs="ＭＳ ゴシック"/>
          <w:kern w:val="0"/>
          <w:szCs w:val="20"/>
        </w:rPr>
      </w:pPr>
      <w:ins w:id="6162" w:author="岩下" w:date="2015-10-14T18:53:00Z">
        <w:r>
          <w:rPr>
            <w:rFonts w:ascii="ＭＳ Ｐゴシック" w:eastAsia="ＭＳ Ｐゴシック" w:hAnsi="ＭＳ Ｐゴシック" w:cs="ＭＳ ゴシック"/>
            <w:kern w:val="0"/>
            <w:szCs w:val="20"/>
          </w:rPr>
          <w:t xml:space="preserve">  </w:t>
        </w:r>
      </w:ins>
      <w:ins w:id="6163" w:author="岩下" w:date="2015-10-14T18:51:00Z">
        <w:r w:rsidRPr="00F60B09">
          <w:rPr>
            <w:rFonts w:ascii="ＭＳ Ｐゴシック" w:eastAsia="ＭＳ Ｐゴシック" w:hAnsi="ＭＳ Ｐゴシック" w:cs="ＭＳ ゴシック"/>
            <w:kern w:val="0"/>
            <w:szCs w:val="20"/>
          </w:rPr>
          <w:t>&lt;/functionCall&gt;</w:t>
        </w:r>
      </w:ins>
    </w:p>
    <w:p w14:paraId="4F74B8D2" w14:textId="149809B8" w:rsidR="002864EA" w:rsidRDefault="002864EA" w:rsidP="002864EA">
      <w:pPr>
        <w:pBdr>
          <w:top w:val="single" w:sz="4" w:space="1" w:color="auto"/>
          <w:left w:val="single" w:sz="4" w:space="0" w:color="auto"/>
          <w:bottom w:val="single" w:sz="4" w:space="1" w:color="auto"/>
          <w:right w:val="single" w:sz="4" w:space="0" w:color="auto"/>
        </w:pBdr>
        <w:ind w:firstLineChars="100" w:firstLine="210"/>
        <w:rPr>
          <w:ins w:id="6164" w:author="岩下" w:date="2015-10-14T18:53:00Z"/>
          <w:rFonts w:ascii="ＭＳ Ｐゴシック" w:eastAsia="ＭＳ Ｐゴシック" w:hAnsi="ＭＳ Ｐゴシック" w:cs="ＭＳ ゴシック"/>
          <w:kern w:val="0"/>
          <w:szCs w:val="20"/>
        </w:rPr>
      </w:pPr>
      <w:ins w:id="6165" w:author="岩下" w:date="2015-10-14T18:53:00Z">
        <w:r>
          <w:rPr>
            <w:rFonts w:ascii="ＭＳ Ｐゴシック" w:eastAsia="ＭＳ Ｐゴシック" w:hAnsi="ＭＳ Ｐゴシック" w:cs="ＭＳ ゴシック"/>
            <w:kern w:val="0"/>
            <w:szCs w:val="20"/>
          </w:rPr>
          <w:t>&lt;functionInstance&gt;</w:t>
        </w:r>
      </w:ins>
    </w:p>
    <w:p w14:paraId="5519DB7F" w14:textId="4E98EBFC" w:rsidR="00B43E92" w:rsidRDefault="00B43E92" w:rsidP="00B43E92">
      <w:pPr>
        <w:rPr>
          <w:ins w:id="6166" w:author="岩下" w:date="2015-10-15T17:46:00Z"/>
        </w:rPr>
      </w:pPr>
      <w:ins w:id="6167" w:author="岩下" w:date="2015-10-15T17:46:00Z">
        <w:r>
          <w:rPr>
            <w:rFonts w:hint="eastAsia"/>
          </w:rPr>
          <w:t>ここで、</w:t>
        </w:r>
      </w:ins>
      <w:ins w:id="6168" w:author="岩下" w:date="2015-10-15T17:47:00Z">
        <w:r>
          <w:t>funcAddr</w:t>
        </w:r>
        <w:r>
          <w:rPr>
            <w:rFonts w:hint="eastAsia"/>
          </w:rPr>
          <w:t>要素の</w:t>
        </w:r>
        <w:r>
          <w:t>type</w:t>
        </w:r>
        <w:r>
          <w:rPr>
            <w:rFonts w:hint="eastAsia"/>
          </w:rPr>
          <w:t>属性</w:t>
        </w:r>
        <w:r w:rsidRPr="00B43E92">
          <w:rPr>
            <w:rFonts w:asciiTheme="majorEastAsia" w:eastAsiaTheme="majorEastAsia" w:hAnsiTheme="majorEastAsia"/>
            <w:rPrChange w:id="6169" w:author="岩下" w:date="2015-10-15T17:49:00Z">
              <w:rPr/>
            </w:rPrChange>
          </w:rPr>
          <w:t>P0</w:t>
        </w:r>
        <w:r>
          <w:rPr>
            <w:rFonts w:hint="eastAsia"/>
          </w:rPr>
          <w:t>は、</w:t>
        </w:r>
      </w:ins>
      <w:ins w:id="6170" w:author="岩下" w:date="2015-10-15T17:49:00Z">
        <w:r>
          <w:rPr>
            <w:rFonts w:hint="eastAsia"/>
          </w:rPr>
          <w:t>関数</w:t>
        </w:r>
        <w:r>
          <w:t>square</w:t>
        </w:r>
        <w:r>
          <w:rPr>
            <w:rFonts w:hint="eastAsia"/>
          </w:rPr>
          <w:t>へのポインタ</w:t>
        </w:r>
        <w:r w:rsidR="00FF37EA">
          <w:rPr>
            <w:rFonts w:hint="eastAsia"/>
          </w:rPr>
          <w:t>を意味する</w:t>
        </w:r>
      </w:ins>
      <w:ins w:id="6171" w:author="岩下" w:date="2015-10-15T17:50:00Z">
        <w:r w:rsidR="00FF37EA">
          <w:rPr>
            <w:rFonts w:hint="eastAsia"/>
          </w:rPr>
          <w:t>データ型識別名</w:t>
        </w:r>
      </w:ins>
      <w:ins w:id="6172" w:author="岩下" w:date="2015-10-15T17:49:00Z">
        <w:r>
          <w:rPr>
            <w:rFonts w:hint="eastAsia"/>
          </w:rPr>
          <w:t>である。</w:t>
        </w:r>
      </w:ins>
    </w:p>
    <w:p w14:paraId="6773962C" w14:textId="77777777" w:rsidR="00C705A1" w:rsidRDefault="00C705A1" w:rsidP="00C705A1">
      <w:pPr>
        <w:ind w:firstLineChars="100" w:firstLine="210"/>
        <w:rPr>
          <w:ins w:id="6173" w:author="岩下" w:date="2015-10-14T18:59:00Z"/>
          <w:rFonts w:ascii="ＭＳ Ｐゴシック" w:eastAsia="ＭＳ Ｐゴシック" w:hAnsi="ＭＳ Ｐゴシック"/>
        </w:rPr>
      </w:pPr>
    </w:p>
    <w:bookmarkEnd w:id="5900"/>
    <w:p w14:paraId="1F8B1405" w14:textId="77777777" w:rsidR="005A7DE9" w:rsidRDefault="005A7DE9">
      <w:pPr>
        <w:widowControl/>
        <w:jc w:val="left"/>
        <w:rPr>
          <w:ins w:id="6174" w:author="岩下" w:date="2015-10-13T18:09:00Z"/>
          <w:rFonts w:ascii="Arial" w:eastAsia="ＭＳ ゴシック" w:hAnsi="Arial"/>
          <w:sz w:val="24"/>
        </w:rPr>
      </w:pPr>
      <w:ins w:id="6175" w:author="岩下" w:date="2015-10-13T18:09:00Z">
        <w:r>
          <w:br w:type="page"/>
        </w:r>
      </w:ins>
    </w:p>
    <w:p w14:paraId="147189FB" w14:textId="615F4947" w:rsidR="00270A7E" w:rsidRDefault="00270A7E" w:rsidP="00270A7E">
      <w:pPr>
        <w:pStyle w:val="10"/>
      </w:pPr>
      <w:bookmarkStart w:id="6176" w:name="_Toc306557484"/>
      <w:r>
        <w:rPr>
          <w:rFonts w:hint="eastAsia"/>
        </w:rPr>
        <w:lastRenderedPageBreak/>
        <w:t>XcalableMP</w:t>
      </w:r>
      <w:r w:rsidR="007E4107">
        <w:rPr>
          <w:rFonts w:hint="eastAsia"/>
        </w:rPr>
        <w:t>固有</w:t>
      </w:r>
      <w:r>
        <w:rPr>
          <w:rFonts w:hint="eastAsia"/>
        </w:rPr>
        <w:t>の</w:t>
      </w:r>
      <w:r w:rsidR="004B4E28">
        <w:rPr>
          <w:rFonts w:hint="eastAsia"/>
        </w:rPr>
        <w:t>要素</w:t>
      </w:r>
      <w:bookmarkEnd w:id="4985"/>
      <w:bookmarkEnd w:id="4986"/>
      <w:bookmarkEnd w:id="5795"/>
      <w:bookmarkEnd w:id="6176"/>
    </w:p>
    <w:p w14:paraId="25D590E2" w14:textId="77777777" w:rsidR="00216153" w:rsidRDefault="00216153" w:rsidP="00216153">
      <w:pPr>
        <w:rPr>
          <w:ins w:id="6177" w:author="岩下" w:date="2015-10-14T16:41:00Z"/>
        </w:rPr>
      </w:pPr>
    </w:p>
    <w:p w14:paraId="0D23E720" w14:textId="77777777" w:rsidR="00216153" w:rsidRPr="00F60B09" w:rsidRDefault="00216153" w:rsidP="00216153">
      <w:pPr>
        <w:rPr>
          <w:ins w:id="6178" w:author="岩下" w:date="2015-10-14T16:41:00Z"/>
          <w:rFonts w:asciiTheme="majorEastAsia" w:eastAsiaTheme="majorEastAsia" w:hAnsiTheme="majorEastAsia"/>
        </w:rPr>
      </w:pPr>
      <w:ins w:id="6179" w:author="岩下" w:date="2015-10-14T16:41:00Z">
        <w:r w:rsidRPr="00F60B09">
          <w:rPr>
            <w:rFonts w:asciiTheme="majorEastAsia" w:eastAsiaTheme="majorEastAsia" w:hAnsiTheme="majorEastAsia" w:hint="eastAsia"/>
          </w:rPr>
          <w:t>備考：</w:t>
        </w:r>
      </w:ins>
    </w:p>
    <w:p w14:paraId="356672DE" w14:textId="116045D6" w:rsidR="00216153" w:rsidRDefault="00216153" w:rsidP="00216153">
      <w:pPr>
        <w:ind w:firstLineChars="100" w:firstLine="210"/>
        <w:rPr>
          <w:ins w:id="6180" w:author="岩下" w:date="2015-10-14T16:41:00Z"/>
        </w:rPr>
      </w:pPr>
      <w:ins w:id="6181" w:author="岩下" w:date="2015-10-14T16:41:00Z">
        <w:r>
          <w:t>C++</w:t>
        </w:r>
        <w:r>
          <w:rPr>
            <w:rFonts w:hint="eastAsia"/>
          </w:rPr>
          <w:t>対応版作成に当たって再検討していない。</w:t>
        </w:r>
      </w:ins>
    </w:p>
    <w:p w14:paraId="62C726D1" w14:textId="77777777" w:rsidR="003E5C37" w:rsidRDefault="003E5C37" w:rsidP="003E5C37"/>
    <w:p w14:paraId="0D290874" w14:textId="77777777" w:rsidR="00270A7E" w:rsidRDefault="00270A7E" w:rsidP="00270A7E">
      <w:pPr>
        <w:pStyle w:val="2"/>
      </w:pPr>
      <w:bookmarkStart w:id="6182" w:name="_Toc223755536"/>
      <w:bookmarkStart w:id="6183" w:name="_Toc223755742"/>
      <w:bookmarkStart w:id="6184" w:name="_Toc422165425"/>
      <w:bookmarkStart w:id="6185" w:name="_Toc306557485"/>
      <w:r>
        <w:rPr>
          <w:rFonts w:hint="eastAsia"/>
        </w:rPr>
        <w:t>coArrayType</w:t>
      </w:r>
      <w:r>
        <w:rPr>
          <w:rFonts w:hint="eastAsia"/>
        </w:rPr>
        <w:t>要素</w:t>
      </w:r>
      <w:bookmarkEnd w:id="6182"/>
      <w:bookmarkEnd w:id="6183"/>
      <w:bookmarkEnd w:id="6184"/>
      <w:bookmarkEnd w:id="6185"/>
    </w:p>
    <w:p w14:paraId="7A360C86" w14:textId="77777777" w:rsidR="00F54F45" w:rsidRDefault="00F54F45" w:rsidP="005B12A8">
      <w:pPr>
        <w:ind w:firstLineChars="100" w:firstLine="210"/>
      </w:pPr>
      <w:r>
        <w:t xml:space="preserve">"#pragma xmp coarray" </w:t>
      </w:r>
      <w:r>
        <w:t>によって宣言された、</w:t>
      </w:r>
      <w:r>
        <w:t>Co-Array</w:t>
      </w:r>
      <w:r>
        <w:t>型を表す。</w:t>
      </w:r>
      <w:r>
        <w:t xml:space="preserve"> </w:t>
      </w:r>
      <w:r>
        <w:t>次の属性を持つ。</w:t>
      </w:r>
    </w:p>
    <w:p w14:paraId="068B6E57" w14:textId="77777777" w:rsidR="005B12A8" w:rsidRDefault="005B12A8" w:rsidP="005B12A8"/>
    <w:p w14:paraId="2E14A43F" w14:textId="77777777" w:rsidR="005B12A8" w:rsidRPr="005B12A8" w:rsidRDefault="00F54F45" w:rsidP="00613D85">
      <w:pPr>
        <w:numPr>
          <w:ilvl w:val="0"/>
          <w:numId w:val="36"/>
        </w:numPr>
        <w:ind w:hanging="240"/>
      </w:pPr>
      <w:r>
        <w:t>type</w:t>
      </w:r>
      <w:r w:rsidR="004B4E28">
        <w:t xml:space="preserve">　－　</w:t>
      </w:r>
      <w:r>
        <w:t>派生データ型名。</w:t>
      </w:r>
    </w:p>
    <w:p w14:paraId="68EDD7E8" w14:textId="77777777" w:rsidR="00F54F45" w:rsidRPr="005B12A8" w:rsidRDefault="00F54F45" w:rsidP="00613D85">
      <w:pPr>
        <w:numPr>
          <w:ilvl w:val="0"/>
          <w:numId w:val="36"/>
        </w:numPr>
        <w:ind w:hanging="240"/>
      </w:pPr>
      <w:r>
        <w:t>element_type</w:t>
      </w:r>
      <w:r w:rsidR="004B4E28">
        <w:t xml:space="preserve">　－　</w:t>
      </w:r>
      <w:r>
        <w:t>Co-Array</w:t>
      </w:r>
      <w:r>
        <w:t>の</w:t>
      </w:r>
      <w:r w:rsidR="004B4E28">
        <w:t>要素</w:t>
      </w:r>
      <w:r>
        <w:t>のデータ型名。データ型名に対応する型が</w:t>
      </w:r>
      <w:r>
        <w:t>co</w:t>
      </w:r>
      <w:r>
        <w:rPr>
          <w:rStyle w:val="noexists"/>
        </w:rPr>
        <w:t>ArrayType</w:t>
      </w:r>
      <w:hyperlink r:id="rId18" w:history="1"/>
      <w:r>
        <w:t>のときは、２次元以上の</w:t>
      </w:r>
      <w:r>
        <w:t>Co-Array</w:t>
      </w:r>
      <w:r>
        <w:t>型を表す。</w:t>
      </w:r>
    </w:p>
    <w:p w14:paraId="0780C304" w14:textId="77777777" w:rsidR="00F54F45" w:rsidRPr="005B12A8" w:rsidRDefault="00F54F45" w:rsidP="00613D85">
      <w:pPr>
        <w:numPr>
          <w:ilvl w:val="0"/>
          <w:numId w:val="36"/>
        </w:numPr>
        <w:ind w:hanging="240"/>
      </w:pPr>
      <w:r>
        <w:t>array_size</w:t>
      </w:r>
      <w:r w:rsidR="004B4E28">
        <w:t xml:space="preserve">　－　</w:t>
      </w:r>
      <w:r>
        <w:t>Co-Array</w:t>
      </w:r>
      <w:r>
        <w:t>次元を表す。</w:t>
      </w:r>
    </w:p>
    <w:p w14:paraId="71C61ADC" w14:textId="77777777" w:rsidR="005B12A8" w:rsidRDefault="005B12A8" w:rsidP="005B12A8"/>
    <w:p w14:paraId="580162C8" w14:textId="77777777" w:rsidR="00F54F45" w:rsidRDefault="00F54F45" w:rsidP="005B12A8">
      <w:pPr>
        <w:ind w:firstLineChars="100" w:firstLine="210"/>
      </w:pPr>
      <w:r>
        <w:t>次の子</w:t>
      </w:r>
      <w:r w:rsidR="004B4E28">
        <w:t>要素</w:t>
      </w:r>
      <w:r>
        <w:t>を持つ。</w:t>
      </w:r>
    </w:p>
    <w:p w14:paraId="48376C0C" w14:textId="77777777" w:rsidR="005B12A8" w:rsidRDefault="005B12A8" w:rsidP="005B12A8"/>
    <w:p w14:paraId="1138D696" w14:textId="77777777" w:rsidR="00F54F45" w:rsidRPr="005B12A8" w:rsidRDefault="00F54F45" w:rsidP="00613D85">
      <w:pPr>
        <w:numPr>
          <w:ilvl w:val="0"/>
          <w:numId w:val="37"/>
        </w:numPr>
        <w:ind w:hanging="240"/>
      </w:pPr>
      <w:r>
        <w:t>arraySize</w:t>
      </w:r>
      <w:r w:rsidR="004B4E28">
        <w:t xml:space="preserve">　－　</w:t>
      </w:r>
      <w:r>
        <w:t>Co-Array</w:t>
      </w:r>
      <w:r>
        <w:t>次元を表す。</w:t>
      </w:r>
      <w:r>
        <w:t>arraySize</w:t>
      </w:r>
      <w:r w:rsidR="004B4E28">
        <w:t>要素</w:t>
      </w:r>
      <w:r>
        <w:t>を持つときの</w:t>
      </w:r>
      <w:r>
        <w:t xml:space="preserve"> array_size </w:t>
      </w:r>
      <w:r>
        <w:t>属性の値は</w:t>
      </w:r>
      <w:r>
        <w:t xml:space="preserve"> "*" </w:t>
      </w:r>
      <w:r>
        <w:t>とする。</w:t>
      </w:r>
    </w:p>
    <w:p w14:paraId="4C8D043F" w14:textId="77777777" w:rsidR="005B12A8" w:rsidRDefault="005B12A8" w:rsidP="005B12A8"/>
    <w:p w14:paraId="58E8B0DD" w14:textId="77777777" w:rsidR="00F54F45" w:rsidRDefault="00F54F45" w:rsidP="005B12A8">
      <w:pPr>
        <w:ind w:firstLineChars="100" w:firstLine="210"/>
      </w:pPr>
      <w:r>
        <w:t>例</w:t>
      </w:r>
      <w:r w:rsidR="003B13B4">
        <w:rPr>
          <w:rFonts w:hint="eastAsia"/>
        </w:rPr>
        <w:t>:</w:t>
      </w:r>
    </w:p>
    <w:p w14:paraId="71D5EF2A" w14:textId="77777777" w:rsidR="005B12A8" w:rsidRDefault="005B12A8" w:rsidP="005B12A8"/>
    <w:p w14:paraId="3745192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int A[10];</w:t>
      </w:r>
    </w:p>
    <w:p w14:paraId="70E24FB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#pragma xmp coarray [*][2]::A</w:t>
      </w:r>
    </w:p>
    <w:p w14:paraId="35193749" w14:textId="77777777" w:rsidR="005B12A8" w:rsidRDefault="005B12A8" w:rsidP="005B12A8"/>
    <w:p w14:paraId="236AC5A9" w14:textId="5642DAB3" w:rsidR="00F54F45" w:rsidRDefault="00F54F45" w:rsidP="005B12A8">
      <w:pPr>
        <w:ind w:firstLineChars="100" w:firstLine="210"/>
      </w:pPr>
      <w:r>
        <w:t>上記の変数</w:t>
      </w:r>
      <w:r>
        <w:t>A</w:t>
      </w:r>
      <w:r>
        <w:t>の型を表す</w:t>
      </w:r>
      <w:del w:id="6186" w:author="岩下" w:date="2015-10-02T11:26:00Z">
        <w:r w:rsidR="004B4E28" w:rsidDel="000D2331">
          <w:delText>要素</w:delText>
        </w:r>
      </w:del>
      <w:ins w:id="6187" w:author="岩下" w:date="2015-10-02T11:26:00Z">
        <w:r w:rsidR="000D2331">
          <w:t>XML</w:t>
        </w:r>
        <w:r w:rsidR="000D2331">
          <w:t>要素</w:t>
        </w:r>
      </w:ins>
      <w:r>
        <w:t>は、次の</w:t>
      </w:r>
      <w:r>
        <w:t>co</w:t>
      </w:r>
      <w:r>
        <w:rPr>
          <w:rStyle w:val="noexists"/>
        </w:rPr>
        <w:t>ArrayType</w:t>
      </w:r>
      <w:r>
        <w:t xml:space="preserve"> "C2"</w:t>
      </w:r>
      <w:r>
        <w:t>になる。</w:t>
      </w:r>
    </w:p>
    <w:p w14:paraId="522DAB93" w14:textId="77777777" w:rsidR="005B12A8" w:rsidRDefault="005B12A8" w:rsidP="005B12A8"/>
    <w:p w14:paraId="3D1C15A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type="A1" element_type="int" array_size="10"/&gt;</w:t>
      </w:r>
    </w:p>
    <w:p w14:paraId="7978373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type="C1" element_type="A1"/&gt;</w:t>
      </w:r>
    </w:p>
    <w:p w14:paraId="13EAD04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type="C2" element_type="C1" array_size="2"/&gt;</w:t>
      </w:r>
    </w:p>
    <w:p w14:paraId="324546E1" w14:textId="77777777" w:rsidR="00270A7E" w:rsidRPr="00F54F45" w:rsidRDefault="00270A7E" w:rsidP="00270A7E"/>
    <w:p w14:paraId="26BCEEB8" w14:textId="77777777" w:rsidR="00270A7E" w:rsidRDefault="00270A7E" w:rsidP="00270A7E">
      <w:pPr>
        <w:pStyle w:val="2"/>
      </w:pPr>
      <w:bookmarkStart w:id="6188" w:name="_Toc223755537"/>
      <w:bookmarkStart w:id="6189" w:name="_Toc223755743"/>
      <w:bookmarkStart w:id="6190" w:name="_Toc422165426"/>
      <w:bookmarkStart w:id="6191" w:name="_Toc306557486"/>
      <w:r>
        <w:rPr>
          <w:rFonts w:hint="eastAsia"/>
        </w:rPr>
        <w:t>coArrayRef</w:t>
      </w:r>
      <w:r>
        <w:rPr>
          <w:rFonts w:hint="eastAsia"/>
        </w:rPr>
        <w:t>要素</w:t>
      </w:r>
      <w:bookmarkEnd w:id="6188"/>
      <w:bookmarkEnd w:id="6189"/>
      <w:bookmarkEnd w:id="6190"/>
      <w:bookmarkEnd w:id="6191"/>
    </w:p>
    <w:p w14:paraId="391EDF89" w14:textId="77777777" w:rsidR="00F54F45" w:rsidRPr="00F54F45" w:rsidRDefault="00F54F45" w:rsidP="005B12A8">
      <w:pPr>
        <w:ind w:firstLineChars="100" w:firstLine="210"/>
        <w:rPr>
          <w:kern w:val="0"/>
        </w:rPr>
      </w:pPr>
      <w:r w:rsidRPr="00F54F45">
        <w:rPr>
          <w:kern w:val="0"/>
        </w:rPr>
        <w:t>Co-Array</w:t>
      </w:r>
      <w:r w:rsidRPr="00F54F45">
        <w:rPr>
          <w:kern w:val="0"/>
        </w:rPr>
        <w:t>型の変数への参照を表す。</w:t>
      </w:r>
    </w:p>
    <w:p w14:paraId="70726AAD" w14:textId="77777777" w:rsidR="00F54F45" w:rsidRDefault="00F54F45" w:rsidP="005B12A8">
      <w:pPr>
        <w:ind w:firstLineChars="100" w:firstLine="210"/>
        <w:rPr>
          <w:kern w:val="0"/>
        </w:rPr>
      </w:pPr>
      <w:r w:rsidRPr="00F54F45">
        <w:rPr>
          <w:kern w:val="0"/>
        </w:rPr>
        <w:t>次の子</w:t>
      </w:r>
      <w:r w:rsidR="004B4E28">
        <w:rPr>
          <w:kern w:val="0"/>
        </w:rPr>
        <w:t>要素</w:t>
      </w:r>
      <w:r w:rsidRPr="00F54F45">
        <w:rPr>
          <w:kern w:val="0"/>
        </w:rPr>
        <w:t>を持つ。</w:t>
      </w:r>
    </w:p>
    <w:p w14:paraId="70735BDE" w14:textId="77777777" w:rsidR="005B12A8" w:rsidRPr="00F54F45" w:rsidRDefault="005B12A8" w:rsidP="005B12A8">
      <w:pPr>
        <w:rPr>
          <w:kern w:val="0"/>
        </w:rPr>
      </w:pPr>
    </w:p>
    <w:p w14:paraId="14983894" w14:textId="77777777" w:rsidR="00F54F45" w:rsidRPr="005B12A8" w:rsidRDefault="00F54F45" w:rsidP="00613D85">
      <w:pPr>
        <w:numPr>
          <w:ilvl w:val="0"/>
          <w:numId w:val="37"/>
        </w:numPr>
        <w:ind w:hanging="240"/>
        <w:rPr>
          <w:kern w:val="0"/>
        </w:rPr>
      </w:pPr>
      <w:r w:rsidRPr="00F54F45">
        <w:rPr>
          <w:kern w:val="0"/>
        </w:rPr>
        <w:t>1</w:t>
      </w:r>
      <w:r w:rsidRPr="00F54F45">
        <w:rPr>
          <w:kern w:val="0"/>
        </w:rPr>
        <w:t>番目の式</w:t>
      </w:r>
      <w:r w:rsidR="004B4E28">
        <w:rPr>
          <w:kern w:val="0"/>
        </w:rPr>
        <w:t xml:space="preserve">　－　</w:t>
      </w:r>
      <w:r w:rsidRPr="00F54F45">
        <w:rPr>
          <w:kern w:val="0"/>
        </w:rPr>
        <w:t>Co-Array</w:t>
      </w:r>
      <w:r w:rsidRPr="00F54F45">
        <w:rPr>
          <w:kern w:val="0"/>
        </w:rPr>
        <w:t>変数を表す式。</w:t>
      </w:r>
    </w:p>
    <w:p w14:paraId="2EBF5305" w14:textId="77777777" w:rsidR="00F54F45" w:rsidRPr="005B12A8" w:rsidRDefault="00F54F45" w:rsidP="00613D85">
      <w:pPr>
        <w:numPr>
          <w:ilvl w:val="0"/>
          <w:numId w:val="37"/>
        </w:numPr>
        <w:ind w:hanging="240"/>
        <w:rPr>
          <w:kern w:val="0"/>
        </w:rPr>
      </w:pPr>
      <w:r w:rsidRPr="00F54F45">
        <w:rPr>
          <w:kern w:val="0"/>
        </w:rPr>
        <w:t>2</w:t>
      </w:r>
      <w:r w:rsidRPr="00F54F45">
        <w:rPr>
          <w:kern w:val="0"/>
        </w:rPr>
        <w:t>番目以降の式</w:t>
      </w:r>
      <w:r w:rsidR="004B4E28">
        <w:rPr>
          <w:kern w:val="0"/>
        </w:rPr>
        <w:t xml:space="preserve">　－　</w:t>
      </w:r>
      <w:r w:rsidRPr="00F54F45">
        <w:rPr>
          <w:kern w:val="0"/>
        </w:rPr>
        <w:t>Co-Array</w:t>
      </w:r>
      <w:r w:rsidRPr="00F54F45">
        <w:rPr>
          <w:kern w:val="0"/>
        </w:rPr>
        <w:t>次元を表す式。複数の次元を持つ場合は、複数の式を指定する。</w:t>
      </w:r>
    </w:p>
    <w:p w14:paraId="7CE0A4B4" w14:textId="77777777" w:rsidR="00270A7E" w:rsidRDefault="00270A7E" w:rsidP="005B12A8"/>
    <w:p w14:paraId="511B8EF1" w14:textId="77777777" w:rsidR="00270A7E" w:rsidRDefault="00270A7E" w:rsidP="00270A7E">
      <w:pPr>
        <w:pStyle w:val="2"/>
      </w:pPr>
      <w:bookmarkStart w:id="6192" w:name="_Toc223755538"/>
      <w:bookmarkStart w:id="6193" w:name="_Toc223755744"/>
      <w:bookmarkStart w:id="6194" w:name="_Toc422165427"/>
      <w:bookmarkStart w:id="6195" w:name="_Toc306557487"/>
      <w:r>
        <w:rPr>
          <w:rFonts w:hint="eastAsia"/>
        </w:rPr>
        <w:lastRenderedPageBreak/>
        <w:t>subArrayRef</w:t>
      </w:r>
      <w:r>
        <w:rPr>
          <w:rFonts w:hint="eastAsia"/>
        </w:rPr>
        <w:t>要素</w:t>
      </w:r>
      <w:bookmarkEnd w:id="6192"/>
      <w:bookmarkEnd w:id="6193"/>
      <w:bookmarkEnd w:id="6194"/>
      <w:bookmarkEnd w:id="6195"/>
    </w:p>
    <w:p w14:paraId="29478FA4" w14:textId="77777777" w:rsidR="00F54F45" w:rsidRPr="00F54F45" w:rsidRDefault="00F54F45" w:rsidP="005B12A8">
      <w:pPr>
        <w:ind w:firstLineChars="100" w:firstLine="210"/>
        <w:rPr>
          <w:kern w:val="0"/>
        </w:rPr>
      </w:pPr>
      <w:r w:rsidRPr="00F54F45">
        <w:rPr>
          <w:kern w:val="0"/>
        </w:rPr>
        <w:t>部分配列の参照を表す。</w:t>
      </w:r>
    </w:p>
    <w:p w14:paraId="395E431F" w14:textId="77777777" w:rsidR="00F54F45" w:rsidRDefault="00F54F45" w:rsidP="005B12A8">
      <w:pPr>
        <w:ind w:firstLineChars="100" w:firstLine="210"/>
        <w:rPr>
          <w:kern w:val="0"/>
        </w:rPr>
      </w:pPr>
      <w:r w:rsidRPr="00F54F45">
        <w:rPr>
          <w:kern w:val="0"/>
        </w:rPr>
        <w:t>次の子要素を持つ。子要素を省略することはできない。</w:t>
      </w:r>
    </w:p>
    <w:p w14:paraId="7041CD1B" w14:textId="77777777" w:rsidR="005B12A8" w:rsidRPr="00F54F45" w:rsidRDefault="005B12A8" w:rsidP="005B12A8">
      <w:pPr>
        <w:rPr>
          <w:kern w:val="0"/>
        </w:rPr>
      </w:pPr>
    </w:p>
    <w:p w14:paraId="276684A3" w14:textId="1AFB74E1" w:rsidR="00F54F45" w:rsidRDefault="00F54F45" w:rsidP="00613D85">
      <w:pPr>
        <w:numPr>
          <w:ilvl w:val="0"/>
          <w:numId w:val="38"/>
        </w:numPr>
        <w:ind w:hanging="240"/>
        <w:rPr>
          <w:kern w:val="0"/>
        </w:rPr>
      </w:pPr>
      <w:r w:rsidRPr="00F54F45">
        <w:rPr>
          <w:kern w:val="0"/>
        </w:rPr>
        <w:t>第一の</w:t>
      </w:r>
      <w:del w:id="6196" w:author="岩下" w:date="2015-10-02T11:26:00Z">
        <w:r w:rsidR="004B4E28" w:rsidDel="000D2331">
          <w:rPr>
            <w:kern w:val="0"/>
          </w:rPr>
          <w:delText>要素</w:delText>
        </w:r>
      </w:del>
      <w:ins w:id="6197" w:author="岩下" w:date="2015-10-02T11:26:00Z">
        <w:r w:rsidR="000D2331">
          <w:rPr>
            <w:kern w:val="0"/>
          </w:rPr>
          <w:t>XML</w:t>
        </w:r>
        <w:r w:rsidR="000D2331">
          <w:rPr>
            <w:kern w:val="0"/>
          </w:rPr>
          <w:t>要素</w:t>
        </w:r>
      </w:ins>
      <w:r w:rsidRPr="00F54F45">
        <w:rPr>
          <w:kern w:val="0"/>
        </w:rPr>
        <w:t>として配列を表す式をもつ。</w:t>
      </w:r>
    </w:p>
    <w:p w14:paraId="22FB368F" w14:textId="77777777" w:rsidR="00F54F45" w:rsidRPr="00CE6B71" w:rsidRDefault="009C55C7" w:rsidP="00A3052C">
      <w:pPr>
        <w:numPr>
          <w:ilvl w:val="0"/>
          <w:numId w:val="38"/>
        </w:numPr>
        <w:ind w:hanging="240"/>
        <w:rPr>
          <w:kern w:val="0"/>
        </w:rPr>
      </w:pPr>
      <w:r>
        <w:rPr>
          <w:rFonts w:hint="eastAsia"/>
          <w:kern w:val="0"/>
        </w:rPr>
        <w:t>2</w:t>
      </w:r>
      <w:r>
        <w:rPr>
          <w:rFonts w:hint="eastAsia"/>
          <w:kern w:val="0"/>
        </w:rPr>
        <w:t>番目以降の式</w:t>
      </w:r>
      <w:r w:rsidR="00CE6B71" w:rsidRPr="00CE6B71">
        <w:rPr>
          <w:kern w:val="0"/>
        </w:rPr>
        <w:t xml:space="preserve">　－　</w:t>
      </w:r>
      <w:r w:rsidR="00CE6B71">
        <w:rPr>
          <w:rFonts w:hint="eastAsia"/>
          <w:kern w:val="0"/>
        </w:rPr>
        <w:t>添字</w:t>
      </w:r>
      <w:r w:rsidR="00D636BD">
        <w:rPr>
          <w:rFonts w:hint="eastAsia"/>
          <w:kern w:val="0"/>
        </w:rPr>
        <w:t>または添字</w:t>
      </w:r>
      <w:r w:rsidR="00D636BD">
        <w:rPr>
          <w:rFonts w:hint="eastAsia"/>
          <w:kern w:val="0"/>
        </w:rPr>
        <w:t>3</w:t>
      </w:r>
      <w:r w:rsidR="00D636BD">
        <w:rPr>
          <w:rFonts w:hint="eastAsia"/>
          <w:kern w:val="0"/>
        </w:rPr>
        <w:t>つ組</w:t>
      </w:r>
      <w:r w:rsidR="00CE6B71">
        <w:rPr>
          <w:rFonts w:hint="eastAsia"/>
          <w:kern w:val="0"/>
        </w:rPr>
        <w:t>を表す式。</w:t>
      </w:r>
      <w:r w:rsidR="00CE6B71" w:rsidRPr="00CE6B71">
        <w:rPr>
          <w:kern w:val="0"/>
        </w:rPr>
        <w:t>複数の次元を持つ場合は、複数の式を指定する。</w:t>
      </w:r>
    </w:p>
    <w:p w14:paraId="1A68E185" w14:textId="77777777" w:rsidR="00C00C01" w:rsidRDefault="00C00C01" w:rsidP="00C00C01"/>
    <w:p w14:paraId="44A06F6D" w14:textId="77777777" w:rsidR="00C00C01" w:rsidRDefault="00C00C01" w:rsidP="00C00C01">
      <w:pPr>
        <w:pStyle w:val="2"/>
      </w:pPr>
      <w:bookmarkStart w:id="6198" w:name="_Toc422165428"/>
      <w:bookmarkStart w:id="6199" w:name="_Toc306557488"/>
      <w:r>
        <w:rPr>
          <w:rFonts w:hint="eastAsia"/>
        </w:rPr>
        <w:t>indexRange</w:t>
      </w:r>
      <w:r>
        <w:rPr>
          <w:rFonts w:hint="eastAsia"/>
        </w:rPr>
        <w:t>要素</w:t>
      </w:r>
      <w:bookmarkEnd w:id="6198"/>
      <w:bookmarkEnd w:id="6199"/>
    </w:p>
    <w:p w14:paraId="59DF86B5" w14:textId="77777777" w:rsidR="00C00C01" w:rsidRPr="00F54F45" w:rsidRDefault="00796BAD" w:rsidP="00C00C01">
      <w:pPr>
        <w:ind w:firstLineChars="100" w:firstLine="210"/>
        <w:rPr>
          <w:kern w:val="0"/>
        </w:rPr>
      </w:pPr>
      <w:r>
        <w:rPr>
          <w:rFonts w:hint="eastAsia"/>
          <w:kern w:val="0"/>
        </w:rPr>
        <w:t>3</w:t>
      </w:r>
      <w:r>
        <w:rPr>
          <w:rFonts w:hint="eastAsia"/>
          <w:kern w:val="0"/>
        </w:rPr>
        <w:t>つ組</w:t>
      </w:r>
      <w:r>
        <w:rPr>
          <w:rFonts w:hint="eastAsia"/>
          <w:kern w:val="0"/>
        </w:rPr>
        <w:t>(triplet)</w:t>
      </w:r>
      <w:r w:rsidR="00C00C01" w:rsidRPr="00F54F45">
        <w:rPr>
          <w:kern w:val="0"/>
        </w:rPr>
        <w:t>を表す。</w:t>
      </w:r>
    </w:p>
    <w:p w14:paraId="6F3FACFC" w14:textId="77777777" w:rsidR="00C00C01" w:rsidRDefault="00796BAD" w:rsidP="00C00C01">
      <w:pPr>
        <w:ind w:firstLineChars="100" w:firstLine="210"/>
        <w:rPr>
          <w:kern w:val="0"/>
        </w:rPr>
      </w:pPr>
      <w:r>
        <w:rPr>
          <w:kern w:val="0"/>
        </w:rPr>
        <w:t>次の子要素を持つ。</w:t>
      </w:r>
      <w:r>
        <w:rPr>
          <w:rFonts w:hint="eastAsia"/>
          <w:kern w:val="0"/>
        </w:rPr>
        <w:t>子要素を省略することはできない。</w:t>
      </w:r>
    </w:p>
    <w:p w14:paraId="78DC3A93" w14:textId="77777777" w:rsidR="00C00C01" w:rsidRPr="00F54F45" w:rsidRDefault="00C00C01" w:rsidP="00C00C01">
      <w:pPr>
        <w:rPr>
          <w:kern w:val="0"/>
        </w:rPr>
      </w:pPr>
    </w:p>
    <w:p w14:paraId="33C0237F" w14:textId="77777777" w:rsidR="00C00C01" w:rsidRDefault="00796BAD" w:rsidP="00A3052C">
      <w:pPr>
        <w:numPr>
          <w:ilvl w:val="0"/>
          <w:numId w:val="38"/>
        </w:numPr>
        <w:ind w:hanging="240"/>
        <w:rPr>
          <w:kern w:val="0"/>
        </w:rPr>
      </w:pPr>
      <w:r>
        <w:rPr>
          <w:rFonts w:hint="eastAsia"/>
          <w:kern w:val="0"/>
        </w:rPr>
        <w:t>lowerBound</w:t>
      </w:r>
      <w:r w:rsidRPr="00796BAD">
        <w:rPr>
          <w:kern w:val="0"/>
        </w:rPr>
        <w:t xml:space="preserve">　－　</w:t>
      </w:r>
      <w:r>
        <w:rPr>
          <w:rFonts w:hint="eastAsia"/>
          <w:kern w:val="0"/>
        </w:rPr>
        <w:t>下限のインデックスを表す。子要素に式を持つ。</w:t>
      </w:r>
    </w:p>
    <w:p w14:paraId="6D1E8FFB" w14:textId="77777777" w:rsidR="00796BAD" w:rsidRDefault="00796BAD" w:rsidP="00A3052C">
      <w:pPr>
        <w:numPr>
          <w:ilvl w:val="0"/>
          <w:numId w:val="38"/>
        </w:numPr>
        <w:ind w:hanging="240"/>
        <w:rPr>
          <w:kern w:val="0"/>
        </w:rPr>
      </w:pPr>
      <w:r>
        <w:rPr>
          <w:rFonts w:hint="eastAsia"/>
          <w:kern w:val="0"/>
        </w:rPr>
        <w:t>upperBound</w:t>
      </w:r>
      <w:r w:rsidRPr="00796BAD">
        <w:rPr>
          <w:kern w:val="0"/>
        </w:rPr>
        <w:t xml:space="preserve">　－　</w:t>
      </w:r>
      <w:r>
        <w:rPr>
          <w:rFonts w:hint="eastAsia"/>
          <w:kern w:val="0"/>
        </w:rPr>
        <w:t>上</w:t>
      </w:r>
      <w:r w:rsidRPr="00796BAD">
        <w:rPr>
          <w:rFonts w:hint="eastAsia"/>
          <w:kern w:val="0"/>
        </w:rPr>
        <w:t>限のインデックスを表す。子要素に式を持つ。</w:t>
      </w:r>
    </w:p>
    <w:p w14:paraId="48869003" w14:textId="77777777" w:rsidR="00796BAD" w:rsidRPr="00796BAD" w:rsidRDefault="00796BAD" w:rsidP="00A3052C">
      <w:pPr>
        <w:numPr>
          <w:ilvl w:val="0"/>
          <w:numId w:val="38"/>
        </w:numPr>
        <w:ind w:hanging="240"/>
        <w:rPr>
          <w:kern w:val="0"/>
        </w:rPr>
      </w:pPr>
      <w:r>
        <w:rPr>
          <w:rFonts w:hint="eastAsia"/>
          <w:kern w:val="0"/>
        </w:rPr>
        <w:t>step</w:t>
      </w:r>
      <w:r w:rsidRPr="00796BAD">
        <w:rPr>
          <w:kern w:val="0"/>
        </w:rPr>
        <w:t xml:space="preserve">　－　</w:t>
      </w:r>
      <w:r>
        <w:rPr>
          <w:rFonts w:hint="eastAsia"/>
          <w:kern w:val="0"/>
        </w:rPr>
        <w:t>インデックスの刻み幅を表す。子要素に式を持つ。</w:t>
      </w:r>
    </w:p>
    <w:p w14:paraId="6D4F986E" w14:textId="77777777" w:rsidR="00C00C01" w:rsidRPr="00C00C01" w:rsidRDefault="00C00C01" w:rsidP="005B12A8"/>
    <w:p w14:paraId="4B992EB4" w14:textId="77777777" w:rsidR="005A7DE9" w:rsidRDefault="005A7DE9">
      <w:pPr>
        <w:widowControl/>
        <w:jc w:val="left"/>
        <w:rPr>
          <w:ins w:id="6200" w:author="岩下" w:date="2015-10-13T18:10:00Z"/>
          <w:rFonts w:ascii="Arial" w:eastAsia="ＭＳ ゴシック" w:hAnsi="Arial"/>
          <w:sz w:val="24"/>
        </w:rPr>
      </w:pPr>
      <w:bookmarkStart w:id="6201" w:name="_Toc223755539"/>
      <w:bookmarkStart w:id="6202" w:name="_Toc223755745"/>
      <w:bookmarkStart w:id="6203" w:name="_Toc422165429"/>
      <w:ins w:id="6204" w:author="岩下" w:date="2015-10-13T18:10:00Z">
        <w:r>
          <w:br w:type="page"/>
        </w:r>
      </w:ins>
    </w:p>
    <w:p w14:paraId="2197AFE5" w14:textId="358BB485" w:rsidR="00270A7E" w:rsidRDefault="00270A7E" w:rsidP="00270A7E">
      <w:pPr>
        <w:pStyle w:val="10"/>
      </w:pPr>
      <w:bookmarkStart w:id="6205" w:name="_Toc306557489"/>
      <w:r>
        <w:rPr>
          <w:rFonts w:hint="eastAsia"/>
        </w:rPr>
        <w:lastRenderedPageBreak/>
        <w:t>その他</w:t>
      </w:r>
      <w:bookmarkEnd w:id="6201"/>
      <w:bookmarkEnd w:id="6202"/>
      <w:r w:rsidR="00FD0A90">
        <w:rPr>
          <w:rFonts w:hint="eastAsia"/>
        </w:rPr>
        <w:t>の</w:t>
      </w:r>
      <w:r w:rsidR="004B4E28">
        <w:rPr>
          <w:rFonts w:hint="eastAsia"/>
        </w:rPr>
        <w:t>要素</w:t>
      </w:r>
      <w:r w:rsidR="00FD0A90">
        <w:rPr>
          <w:rFonts w:hint="eastAsia"/>
        </w:rPr>
        <w:t>・属性</w:t>
      </w:r>
      <w:bookmarkEnd w:id="6203"/>
      <w:bookmarkEnd w:id="6205"/>
    </w:p>
    <w:p w14:paraId="4760058B" w14:textId="77777777" w:rsidR="00216153" w:rsidRDefault="00216153" w:rsidP="00270A7E"/>
    <w:p w14:paraId="65A22FD2" w14:textId="7E48C9ED" w:rsidR="00270A7E" w:rsidDel="00656CFC" w:rsidRDefault="00270A7E" w:rsidP="00270A7E">
      <w:pPr>
        <w:pStyle w:val="2"/>
      </w:pPr>
      <w:bookmarkStart w:id="6206" w:name="_Toc223755540"/>
      <w:bookmarkStart w:id="6207" w:name="_Toc223755746"/>
      <w:bookmarkStart w:id="6208" w:name="_Toc422165430"/>
      <w:moveFromRangeStart w:id="6209" w:author="岩下" w:date="2015-10-15T10:51:00Z" w:name="move306525609"/>
      <w:moveFrom w:id="6210" w:author="岩下" w:date="2015-10-15T10:51:00Z">
        <w:r w:rsidDel="00656CFC">
          <w:rPr>
            <w:rFonts w:hint="eastAsia"/>
          </w:rPr>
          <w:t>typeName</w:t>
        </w:r>
        <w:r w:rsidR="004B4E28" w:rsidDel="00656CFC">
          <w:rPr>
            <w:rFonts w:hint="eastAsia"/>
          </w:rPr>
          <w:t>要素</w:t>
        </w:r>
      </w:moveFrom>
      <w:bookmarkEnd w:id="6206"/>
      <w:bookmarkEnd w:id="6207"/>
      <w:bookmarkEnd w:id="6208"/>
    </w:p>
    <w:p w14:paraId="1A1188A6" w14:textId="4D4E1465" w:rsidR="00F54F45" w:rsidDel="00656CFC" w:rsidRDefault="00F54F45" w:rsidP="004C4321">
      <w:pPr>
        <w:ind w:firstLineChars="100" w:firstLine="210"/>
      </w:pPr>
      <w:moveFrom w:id="6211" w:author="岩下" w:date="2015-10-15T10:51:00Z">
        <w:r w:rsidDel="00656CFC">
          <w:t>typeName</w:t>
        </w:r>
        <w:r w:rsidR="004B4E28" w:rsidDel="00656CFC">
          <w:t>要素</w:t>
        </w:r>
        <w:r w:rsidDel="00656CFC">
          <w:t>は型名を表す。</w:t>
        </w:r>
        <w:r w:rsidDel="00656CFC">
          <w:t>size</w:t>
        </w:r>
        <w:r w:rsidDel="00656CFC">
          <w:rPr>
            <w:rStyle w:val="noexists"/>
          </w:rPr>
          <w:t>OfExpr</w:t>
        </w:r>
        <w:r w:rsidDel="00656CFC">
          <w:t>、</w:t>
        </w:r>
        <w:r w:rsidDel="00656CFC">
          <w:t>gcc</w:t>
        </w:r>
        <w:r w:rsidDel="00656CFC">
          <w:rPr>
            <w:rStyle w:val="noexists"/>
          </w:rPr>
          <w:t>AlignOfExpr</w:t>
        </w:r>
        <w:r w:rsidDel="00656CFC">
          <w:t>、</w:t>
        </w:r>
        <w:r w:rsidDel="00656CFC">
          <w:t>builtin_op</w:t>
        </w:r>
        <w:r w:rsidDel="00656CFC">
          <w:t>などの子要素として指定される。属性にデータ型識別名を示す</w:t>
        </w:r>
        <w:r w:rsidDel="00656CFC">
          <w:t xml:space="preserve"> type </w:t>
        </w:r>
        <w:r w:rsidDel="00656CFC">
          <w:t>を持つ。</w:t>
        </w:r>
      </w:moveFrom>
    </w:p>
    <w:p w14:paraId="2DB3F75C" w14:textId="47714972" w:rsidR="00270A7E" w:rsidDel="00656CFC" w:rsidRDefault="00270A7E" w:rsidP="005B12A8"/>
    <w:p w14:paraId="6C2560F5" w14:textId="77777777" w:rsidR="00270A7E" w:rsidRDefault="00270A7E" w:rsidP="00270A7E">
      <w:pPr>
        <w:pStyle w:val="2"/>
      </w:pPr>
      <w:bookmarkStart w:id="6212" w:name="_Toc223755541"/>
      <w:bookmarkStart w:id="6213" w:name="_Toc223755747"/>
      <w:bookmarkStart w:id="6214" w:name="_Toc422165431"/>
      <w:bookmarkStart w:id="6215" w:name="_Toc306557490"/>
      <w:moveFromRangeEnd w:id="6209"/>
      <w:r>
        <w:rPr>
          <w:rFonts w:hint="eastAsia"/>
        </w:rPr>
        <w:t>is_gccExtension</w:t>
      </w:r>
      <w:r>
        <w:rPr>
          <w:rFonts w:hint="eastAsia"/>
        </w:rPr>
        <w:t>属性</w:t>
      </w:r>
      <w:bookmarkEnd w:id="6212"/>
      <w:bookmarkEnd w:id="6213"/>
      <w:bookmarkEnd w:id="6214"/>
      <w:bookmarkEnd w:id="6215"/>
    </w:p>
    <w:p w14:paraId="71057D5A" w14:textId="426B06FE" w:rsidR="00F54F45" w:rsidRDefault="00F54F45" w:rsidP="004C4321">
      <w:pPr>
        <w:ind w:firstLineChars="100" w:firstLine="210"/>
      </w:pPr>
      <w:r>
        <w:t>is_gccExtension</w:t>
      </w:r>
      <w:r>
        <w:t>属性は、</w:t>
      </w:r>
      <w:r>
        <w:t>GCC</w:t>
      </w:r>
      <w:r>
        <w:t>の</w:t>
      </w:r>
      <w:r>
        <w:t xml:space="preserve"> __extension__ </w:t>
      </w:r>
      <w:r>
        <w:t>キーワードを</w:t>
      </w:r>
      <w:del w:id="6216" w:author="岩下" w:date="2015-10-02T11:27:00Z">
        <w:r w:rsidDel="000D2331">
          <w:delText>要素</w:delText>
        </w:r>
      </w:del>
      <w:ins w:id="6217" w:author="岩下" w:date="2015-10-02T11:27:00Z">
        <w:r w:rsidR="000D2331">
          <w:t>XML</w:t>
        </w:r>
        <w:r w:rsidR="000D2331">
          <w:t>要素</w:t>
        </w:r>
      </w:ins>
      <w:r>
        <w:t>の先頭に付加するかどうかを定義し、値は</w:t>
      </w:r>
      <w:r>
        <w:t xml:space="preserve"> 0 </w:t>
      </w:r>
      <w:r>
        <w:t>または</w:t>
      </w:r>
      <w:r>
        <w:t xml:space="preserve"> 1 (false</w:t>
      </w:r>
      <w:r>
        <w:t>または</w:t>
      </w:r>
      <w:r>
        <w:t xml:space="preserve">true) </w:t>
      </w:r>
      <w:r>
        <w:t>である。</w:t>
      </w:r>
      <w:r>
        <w:t>is_gccExtension</w:t>
      </w:r>
      <w:r>
        <w:t>属性は省略可能で、指定しないときは値</w:t>
      </w:r>
      <w:r>
        <w:t xml:space="preserve"> 0</w:t>
      </w:r>
      <w:r>
        <w:t>を指定したときと同じ意味である。次の</w:t>
      </w:r>
      <w:del w:id="6218" w:author="岩下" w:date="2015-10-02T11:27:00Z">
        <w:r w:rsidR="004B4E28" w:rsidDel="000D2331">
          <w:delText>要素</w:delText>
        </w:r>
      </w:del>
      <w:ins w:id="6219" w:author="岩下" w:date="2015-10-02T11:27:00Z">
        <w:r w:rsidR="000D2331">
          <w:t>XML</w:t>
        </w:r>
        <w:r w:rsidR="000D2331">
          <w:t>要素</w:t>
        </w:r>
      </w:ins>
      <w:r>
        <w:t>に</w:t>
      </w:r>
      <w:r>
        <w:t xml:space="preserve"> is_gccExtension </w:t>
      </w:r>
      <w:r>
        <w:t>属性を持つことができる。</w:t>
      </w:r>
    </w:p>
    <w:p w14:paraId="7AA6EAB1" w14:textId="77777777" w:rsidR="005B12A8" w:rsidRDefault="005B12A8" w:rsidP="005B12A8"/>
    <w:p w14:paraId="70867206" w14:textId="77777777" w:rsidR="00F54F45" w:rsidRPr="005B12A8" w:rsidRDefault="00F54F45" w:rsidP="00613D85">
      <w:pPr>
        <w:numPr>
          <w:ilvl w:val="0"/>
          <w:numId w:val="39"/>
        </w:numPr>
        <w:ind w:hanging="240"/>
      </w:pPr>
      <w:r>
        <w:t>id</w:t>
      </w:r>
    </w:p>
    <w:p w14:paraId="70D13568" w14:textId="77777777" w:rsidR="00F54F45" w:rsidRPr="005B12A8" w:rsidRDefault="00F54F45" w:rsidP="00613D85">
      <w:pPr>
        <w:numPr>
          <w:ilvl w:val="0"/>
          <w:numId w:val="39"/>
        </w:numPr>
        <w:ind w:hanging="240"/>
      </w:pPr>
      <w:r>
        <w:t>functionDefinition</w:t>
      </w:r>
    </w:p>
    <w:p w14:paraId="24FABFE8" w14:textId="77777777" w:rsidR="00F54F45" w:rsidRPr="005B12A8" w:rsidRDefault="00F54F45" w:rsidP="00613D85">
      <w:pPr>
        <w:numPr>
          <w:ilvl w:val="0"/>
          <w:numId w:val="39"/>
        </w:numPr>
        <w:ind w:hanging="240"/>
      </w:pPr>
      <w:r>
        <w:t>castExpr</w:t>
      </w:r>
    </w:p>
    <w:p w14:paraId="42A0FB20" w14:textId="77777777" w:rsidR="005B12A8" w:rsidRDefault="00F54F45" w:rsidP="00613D85">
      <w:pPr>
        <w:numPr>
          <w:ilvl w:val="0"/>
          <w:numId w:val="39"/>
        </w:numPr>
        <w:ind w:hanging="240"/>
        <w:rPr>
          <w:rStyle w:val="noexists"/>
        </w:rPr>
      </w:pPr>
      <w:r>
        <w:t>gcc</w:t>
      </w:r>
      <w:r>
        <w:rPr>
          <w:rStyle w:val="noexists"/>
        </w:rPr>
        <w:t>AsmDefinition</w:t>
      </w:r>
      <w:hyperlink r:id="rId19" w:history="1"/>
    </w:p>
    <w:p w14:paraId="34CEDE48" w14:textId="77777777" w:rsidR="005B12A8" w:rsidRDefault="005B12A8" w:rsidP="005B12A8">
      <w:pPr>
        <w:rPr>
          <w:rStyle w:val="noexists"/>
        </w:rPr>
      </w:pPr>
    </w:p>
    <w:p w14:paraId="7F3239F5" w14:textId="77777777" w:rsidR="00F54F45" w:rsidRDefault="005B12A8" w:rsidP="005B12A8">
      <w:pPr>
        <w:ind w:firstLineChars="100" w:firstLine="210"/>
      </w:pPr>
      <w:r>
        <w:t>例</w:t>
      </w:r>
      <w:r w:rsidR="003B13B4">
        <w:rPr>
          <w:rFonts w:hint="eastAsia"/>
        </w:rPr>
        <w:t>:</w:t>
      </w:r>
    </w:p>
    <w:p w14:paraId="44E668FC" w14:textId="77777777" w:rsidR="005B12A8" w:rsidRDefault="005B12A8" w:rsidP="005B12A8"/>
    <w:p w14:paraId="5656647C" w14:textId="77777777" w:rsidR="00F54F45" w:rsidRDefault="00F54F45" w:rsidP="005B12A8">
      <w:pPr>
        <w:ind w:firstLineChars="100" w:firstLine="210"/>
      </w:pPr>
      <w:r>
        <w:t xml:space="preserve">"__extension__ typedef long long int64_t" </w:t>
      </w:r>
      <w:r>
        <w:t>に対応する定義は次のようになる。</w:t>
      </w:r>
    </w:p>
    <w:p w14:paraId="4B59DA30" w14:textId="77777777" w:rsidR="005B12A8" w:rsidRDefault="005B12A8" w:rsidP="005B12A8"/>
    <w:p w14:paraId="511447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type="long_long" sclass="typedef" is_gccExtension="1"&gt;</w:t>
      </w:r>
    </w:p>
    <w:p w14:paraId="1217CC1B"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&lt;name&gt;int64_t&lt;/name&gt;</w:t>
      </w:r>
    </w:p>
    <w:p w14:paraId="35FDD11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&lt;/id&gt;</w:t>
      </w:r>
    </w:p>
    <w:p w14:paraId="654B62C7" w14:textId="77777777" w:rsidR="00270A7E" w:rsidRPr="004C4321" w:rsidRDefault="00270A7E" w:rsidP="00270A7E"/>
    <w:p w14:paraId="18195D10" w14:textId="77777777" w:rsidR="00270A7E" w:rsidRDefault="00270A7E" w:rsidP="00270A7E">
      <w:pPr>
        <w:pStyle w:val="2"/>
      </w:pPr>
      <w:bookmarkStart w:id="6220" w:name="_Toc223755542"/>
      <w:bookmarkStart w:id="6221" w:name="_Toc223755748"/>
      <w:bookmarkStart w:id="6222" w:name="_Toc422165432"/>
      <w:bookmarkStart w:id="6223" w:name="_Toc306557491"/>
      <w:r>
        <w:rPr>
          <w:rFonts w:hint="eastAsia"/>
        </w:rPr>
        <w:t>gccAsm</w:t>
      </w:r>
      <w:r w:rsidR="004B4E28">
        <w:rPr>
          <w:rFonts w:hint="eastAsia"/>
        </w:rPr>
        <w:t>要素</w:t>
      </w:r>
      <w:r>
        <w:rPr>
          <w:rFonts w:hint="eastAsia"/>
        </w:rPr>
        <w:t>、</w:t>
      </w:r>
      <w:r>
        <w:rPr>
          <w:rFonts w:hint="eastAsia"/>
        </w:rPr>
        <w:t>gccAsmDefinition</w:t>
      </w:r>
      <w:r>
        <w:rPr>
          <w:rFonts w:hint="eastAsia"/>
        </w:rPr>
        <w:t>要素、</w:t>
      </w:r>
      <w:r>
        <w:rPr>
          <w:rFonts w:hint="eastAsia"/>
        </w:rPr>
        <w:t>gccAsmStatement</w:t>
      </w:r>
      <w:r w:rsidR="004B4E28">
        <w:rPr>
          <w:rFonts w:hint="eastAsia"/>
        </w:rPr>
        <w:t>要素</w:t>
      </w:r>
      <w:bookmarkEnd w:id="6220"/>
      <w:bookmarkEnd w:id="6221"/>
      <w:bookmarkEnd w:id="6222"/>
      <w:bookmarkEnd w:id="6223"/>
    </w:p>
    <w:p w14:paraId="2013F074" w14:textId="1EF81B09" w:rsidR="00F54F45" w:rsidRDefault="00F54F45" w:rsidP="005B12A8">
      <w:pPr>
        <w:ind w:firstLineChars="100" w:firstLine="210"/>
      </w:pPr>
      <w:r>
        <w:t xml:space="preserve">gccAsm </w:t>
      </w:r>
      <w:r w:rsidR="004B4E28">
        <w:t>要素</w:t>
      </w:r>
      <w:r>
        <w:t>・</w:t>
      </w:r>
      <w:r>
        <w:t>gcc</w:t>
      </w:r>
      <w:r>
        <w:rPr>
          <w:rStyle w:val="noexists"/>
        </w:rPr>
        <w:t>AsmDefinition</w:t>
      </w:r>
      <w:hyperlink r:id="rId20" w:history="1"/>
      <w:r w:rsidR="004B4E28">
        <w:t>要素</w:t>
      </w:r>
      <w:r>
        <w:t>・</w:t>
      </w:r>
      <w:r>
        <w:t>gcc</w:t>
      </w:r>
      <w:r>
        <w:rPr>
          <w:rStyle w:val="noexists"/>
        </w:rPr>
        <w:t>AsmStatement</w:t>
      </w:r>
      <w:hyperlink r:id="rId21" w:history="1"/>
      <w:r w:rsidR="004B4E28">
        <w:t>要素</w:t>
      </w:r>
      <w:r>
        <w:t>は、</w:t>
      </w:r>
      <w:r>
        <w:t>GCC</w:t>
      </w:r>
      <w:r>
        <w:t>の</w:t>
      </w:r>
      <w:r>
        <w:t xml:space="preserve"> asm/__asm__ </w:t>
      </w:r>
      <w:r>
        <w:t>キーワードを定義する。</w:t>
      </w:r>
      <w:ins w:id="6224" w:author="岩下" w:date="2015-10-02T11:27:00Z">
        <w:r w:rsidR="000D2331">
          <w:rPr>
            <w:rFonts w:hint="eastAsia"/>
          </w:rPr>
          <w:t>子</w:t>
        </w:r>
      </w:ins>
      <w:r w:rsidR="004B4E28">
        <w:t>要素</w:t>
      </w:r>
      <w:r>
        <w:t>として</w:t>
      </w:r>
      <w:r>
        <w:t xml:space="preserve"> asm </w:t>
      </w:r>
      <w:r>
        <w:t>の引数の文字列を持つ。</w:t>
      </w:r>
    </w:p>
    <w:p w14:paraId="37FC4A1D" w14:textId="77777777" w:rsidR="005B12A8" w:rsidRDefault="005B12A8" w:rsidP="005B12A8"/>
    <w:p w14:paraId="64B4084F" w14:textId="77777777" w:rsidR="00F54F45" w:rsidRPr="005B12A8" w:rsidRDefault="00F54F45" w:rsidP="00613D85">
      <w:pPr>
        <w:numPr>
          <w:ilvl w:val="0"/>
          <w:numId w:val="40"/>
        </w:numPr>
        <w:ind w:hanging="240"/>
      </w:pPr>
      <w:r>
        <w:t>gccAsm</w:t>
      </w:r>
      <w:r w:rsidR="004B4E28">
        <w:t xml:space="preserve">　－　</w:t>
      </w:r>
      <w:r>
        <w:t>asm</w:t>
      </w:r>
      <w:r>
        <w:t>式を表す。次の子</w:t>
      </w:r>
      <w:r w:rsidR="004B4E28">
        <w:t>要素</w:t>
      </w:r>
      <w:r>
        <w:t>を持つ。</w:t>
      </w:r>
      <w:r>
        <w:t xml:space="preserve"> </w:t>
      </w:r>
    </w:p>
    <w:p w14:paraId="69AFAD5E" w14:textId="77777777" w:rsidR="00F54F45" w:rsidRPr="005B12A8" w:rsidRDefault="00F54F45" w:rsidP="00613D85">
      <w:pPr>
        <w:numPr>
          <w:ilvl w:val="0"/>
          <w:numId w:val="40"/>
        </w:numPr>
        <w:ind w:hanging="240"/>
      </w:pPr>
      <w:r>
        <w:t>stringConstant (1</w:t>
      </w:r>
      <w:r>
        <w:t>個</w:t>
      </w:r>
      <w:r>
        <w:t>)</w:t>
      </w:r>
      <w:r w:rsidR="004B4E28">
        <w:t xml:space="preserve">　－　</w:t>
      </w:r>
      <w:r>
        <w:t>アセンブラコードを表す。</w:t>
      </w:r>
    </w:p>
    <w:p w14:paraId="139AD3DB" w14:textId="77777777" w:rsidR="00F54F45" w:rsidRPr="005B12A8" w:rsidRDefault="00F54F45" w:rsidP="00613D85">
      <w:pPr>
        <w:numPr>
          <w:ilvl w:val="0"/>
          <w:numId w:val="40"/>
        </w:numPr>
        <w:ind w:hanging="240"/>
      </w:pPr>
      <w:r>
        <w:t>gcc</w:t>
      </w:r>
      <w:r>
        <w:rPr>
          <w:rStyle w:val="noexists"/>
        </w:rPr>
        <w:t>AsmDefinition</w:t>
      </w:r>
      <w:hyperlink r:id="rId22" w:history="1"/>
      <w:r w:rsidR="004B4E28">
        <w:t xml:space="preserve">　－　</w:t>
      </w:r>
      <w:r>
        <w:t>asm</w:t>
      </w:r>
      <w:r>
        <w:t>定義を表す。子</w:t>
      </w:r>
      <w:r w:rsidR="004B4E28">
        <w:t>要素</w:t>
      </w:r>
      <w:r>
        <w:t>は</w:t>
      </w:r>
      <w:r>
        <w:t>gccAsm</w:t>
      </w:r>
      <w:r>
        <w:t>と同じ。</w:t>
      </w:r>
    </w:p>
    <w:p w14:paraId="35BE30D5" w14:textId="77777777" w:rsidR="004C4321" w:rsidRDefault="00F54F45" w:rsidP="00613D85">
      <w:pPr>
        <w:numPr>
          <w:ilvl w:val="0"/>
          <w:numId w:val="40"/>
        </w:numPr>
        <w:ind w:hanging="240"/>
      </w:pPr>
      <w:r>
        <w:t>gcc</w:t>
      </w:r>
      <w:r>
        <w:rPr>
          <w:rStyle w:val="noexists"/>
        </w:rPr>
        <w:t>AsmStatement</w:t>
      </w:r>
      <w:hyperlink r:id="rId23" w:history="1"/>
      <w:r w:rsidR="004B4E28">
        <w:t xml:space="preserve">　－　</w:t>
      </w:r>
      <w:r>
        <w:t>asm</w:t>
      </w:r>
      <w:r>
        <w:t>文を表す。</w:t>
      </w:r>
    </w:p>
    <w:p w14:paraId="5C641EAA" w14:textId="77777777" w:rsidR="00F54F45" w:rsidRDefault="00F54F45" w:rsidP="004C4321">
      <w:pPr>
        <w:ind w:left="210" w:hangingChars="100" w:hanging="210"/>
      </w:pPr>
      <w:r>
        <w:br/>
      </w:r>
      <w:r>
        <w:t>次の属性を持つ。</w:t>
      </w:r>
    </w:p>
    <w:p w14:paraId="07F93DF2" w14:textId="77777777" w:rsidR="004C4321" w:rsidRPr="005B12A8" w:rsidRDefault="004C4321" w:rsidP="004C4321">
      <w:pPr>
        <w:ind w:left="210" w:hangingChars="100" w:hanging="210"/>
      </w:pPr>
    </w:p>
    <w:p w14:paraId="7FCA2CC0" w14:textId="77777777" w:rsidR="00F54F45" w:rsidRPr="005B12A8" w:rsidRDefault="00F54F45" w:rsidP="00613D85">
      <w:pPr>
        <w:numPr>
          <w:ilvl w:val="0"/>
          <w:numId w:val="40"/>
        </w:numPr>
        <w:ind w:hanging="240"/>
      </w:pPr>
      <w:r>
        <w:t>is_volatile</w:t>
      </w:r>
      <w:r w:rsidR="004B4E28">
        <w:t xml:space="preserve">　－　</w:t>
      </w:r>
      <w:r>
        <w:t xml:space="preserve">volatile </w:t>
      </w:r>
      <w:r>
        <w:t>が指定されているかどうかの情報、</w:t>
      </w:r>
      <w:r>
        <w:t>0</w:t>
      </w:r>
      <w:r>
        <w:t>または</w:t>
      </w:r>
      <w:r>
        <w:t>1</w:t>
      </w:r>
      <w:r>
        <w:t>、</w:t>
      </w:r>
      <w:r>
        <w:t>false</w:t>
      </w:r>
      <w:r>
        <w:t>または</w:t>
      </w:r>
      <w:r>
        <w:t>true</w:t>
      </w:r>
      <w:r>
        <w:t>。</w:t>
      </w:r>
    </w:p>
    <w:p w14:paraId="0A23B8AA" w14:textId="77777777" w:rsidR="005B12A8" w:rsidRDefault="005B12A8" w:rsidP="005B12A8"/>
    <w:p w14:paraId="17700F6D" w14:textId="77777777" w:rsidR="00F54F45" w:rsidRDefault="00F54F45" w:rsidP="005B12A8">
      <w:pPr>
        <w:ind w:firstLineChars="100" w:firstLine="210"/>
      </w:pPr>
      <w:r>
        <w:t>次の子</w:t>
      </w:r>
      <w:r w:rsidR="004B4E28">
        <w:t>要素</w:t>
      </w:r>
      <w:r>
        <w:t>を持つ。</w:t>
      </w:r>
    </w:p>
    <w:p w14:paraId="410C8EE1" w14:textId="77777777" w:rsidR="005B12A8" w:rsidRDefault="005B12A8" w:rsidP="005B12A8"/>
    <w:p w14:paraId="19D2361E" w14:textId="77777777" w:rsidR="00F54F45" w:rsidRPr="005B12A8" w:rsidRDefault="00F54F45" w:rsidP="00613D85">
      <w:pPr>
        <w:numPr>
          <w:ilvl w:val="0"/>
          <w:numId w:val="41"/>
        </w:numPr>
        <w:ind w:hanging="240"/>
      </w:pPr>
      <w:r>
        <w:t>stringConstant (1</w:t>
      </w:r>
      <w:r>
        <w:t>個</w:t>
      </w:r>
      <w:r>
        <w:t>)</w:t>
      </w:r>
      <w:r w:rsidR="004B4E28">
        <w:t xml:space="preserve">　－　</w:t>
      </w:r>
      <w:r>
        <w:t>アセンブラコードを表す。</w:t>
      </w:r>
    </w:p>
    <w:p w14:paraId="3072D159" w14:textId="77777777" w:rsidR="00F54F45" w:rsidRPr="005B12A8" w:rsidRDefault="00F54F45" w:rsidP="00613D85">
      <w:pPr>
        <w:numPr>
          <w:ilvl w:val="0"/>
          <w:numId w:val="41"/>
        </w:numPr>
        <w:ind w:hanging="240"/>
      </w:pPr>
      <w:r>
        <w:t>gcc</w:t>
      </w:r>
      <w:r>
        <w:rPr>
          <w:rStyle w:val="noexists"/>
        </w:rPr>
        <w:t>AsmOperands</w:t>
      </w:r>
      <w:hyperlink r:id="rId24" w:history="1"/>
      <w:r>
        <w:t xml:space="preserve"> (2</w:t>
      </w:r>
      <w:r>
        <w:t>個</w:t>
      </w:r>
      <w:r>
        <w:t>)</w:t>
      </w:r>
      <w:r w:rsidR="004B4E28">
        <w:t xml:space="preserve">　－　</w:t>
      </w:r>
      <w:r>
        <w:t>1</w:t>
      </w:r>
      <w:r>
        <w:t>番目が出力オペランド、</w:t>
      </w:r>
      <w:r>
        <w:t>2</w:t>
      </w:r>
      <w:r>
        <w:t>番目が入力オペランドを表す。オペランドを省略する場合は、子要素を持たないタグを記述する。子要素に</w:t>
      </w:r>
      <w:r>
        <w:t>gcc</w:t>
      </w:r>
      <w:r>
        <w:rPr>
          <w:rStyle w:val="noexists"/>
        </w:rPr>
        <w:t>AsmOperand</w:t>
      </w:r>
      <w:hyperlink r:id="rId25" w:history="1"/>
      <w:r>
        <w:t>(</w:t>
      </w:r>
      <w:r>
        <w:t>複数</w:t>
      </w:r>
      <w:r>
        <w:t>)</w:t>
      </w:r>
      <w:r>
        <w:t>を持つ。</w:t>
      </w:r>
    </w:p>
    <w:p w14:paraId="3FD622DE" w14:textId="77777777" w:rsidR="00F54F45" w:rsidRPr="005B12A8" w:rsidRDefault="00F54F45" w:rsidP="00613D85">
      <w:pPr>
        <w:numPr>
          <w:ilvl w:val="0"/>
          <w:numId w:val="41"/>
        </w:numPr>
        <w:ind w:hanging="240"/>
      </w:pPr>
      <w:r>
        <w:t>gcc</w:t>
      </w:r>
      <w:r>
        <w:rPr>
          <w:rStyle w:val="noexists"/>
        </w:rPr>
        <w:t>AsmClobbers</w:t>
      </w:r>
      <w:hyperlink r:id="rId26" w:history="1"/>
      <w:r>
        <w:t xml:space="preserve"> (0-1</w:t>
      </w:r>
      <w:r>
        <w:t>個</w:t>
      </w:r>
      <w:r>
        <w:t>)</w:t>
      </w:r>
      <w:r w:rsidR="004B4E28">
        <w:t xml:space="preserve">　－　</w:t>
      </w:r>
      <w:r>
        <w:t>クロバーを表す。子要素に</w:t>
      </w:r>
      <w:r>
        <w:t>0</w:t>
      </w:r>
      <w:r>
        <w:t>個以上の</w:t>
      </w:r>
      <w:r>
        <w:t xml:space="preserve"> stringConstant </w:t>
      </w:r>
      <w:r>
        <w:t>を持つ。</w:t>
      </w:r>
    </w:p>
    <w:p w14:paraId="150468D5" w14:textId="77777777" w:rsidR="005B12A8" w:rsidRDefault="00F54F45" w:rsidP="00613D85">
      <w:pPr>
        <w:numPr>
          <w:ilvl w:val="0"/>
          <w:numId w:val="41"/>
        </w:numPr>
        <w:ind w:hanging="240"/>
      </w:pPr>
      <w:r>
        <w:t>gcc</w:t>
      </w:r>
      <w:r>
        <w:rPr>
          <w:rStyle w:val="noexists"/>
        </w:rPr>
        <w:t>AsmOperand</w:t>
      </w:r>
      <w:hyperlink r:id="rId27" w:history="1"/>
      <w:r w:rsidR="004B4E28">
        <w:t xml:space="preserve">　－　</w:t>
      </w:r>
      <w:r>
        <w:t>入出力オペランドを表す。</w:t>
      </w:r>
      <w:r>
        <w:t xml:space="preserve"> </w:t>
      </w:r>
    </w:p>
    <w:p w14:paraId="6536601C" w14:textId="77777777" w:rsidR="005B12A8" w:rsidRDefault="005B12A8" w:rsidP="005B12A8"/>
    <w:p w14:paraId="7211FCDE" w14:textId="77777777" w:rsidR="00F54F45" w:rsidRDefault="00F54F45" w:rsidP="005B12A8">
      <w:pPr>
        <w:ind w:firstLineChars="100" w:firstLine="210"/>
      </w:pPr>
      <w:r>
        <w:t>次の属性を持つ。</w:t>
      </w:r>
      <w:r>
        <w:t xml:space="preserve"> </w:t>
      </w:r>
    </w:p>
    <w:p w14:paraId="371EC3AA" w14:textId="77777777" w:rsidR="005B12A8" w:rsidRPr="005B12A8" w:rsidRDefault="005B12A8" w:rsidP="005B12A8"/>
    <w:p w14:paraId="324523B4" w14:textId="77777777" w:rsidR="00F54F45" w:rsidRPr="005B12A8" w:rsidRDefault="00F54F45" w:rsidP="00613D85">
      <w:pPr>
        <w:numPr>
          <w:ilvl w:val="0"/>
          <w:numId w:val="42"/>
        </w:numPr>
        <w:ind w:hanging="240"/>
      </w:pPr>
      <w:r>
        <w:t>match (</w:t>
      </w:r>
      <w:r>
        <w:t>省略可</w:t>
      </w:r>
      <w:r>
        <w:t>)</w:t>
      </w:r>
      <w:r w:rsidR="002C66DC" w:rsidRPr="002C66DC">
        <w:t xml:space="preserve"> </w:t>
      </w:r>
      <w:r w:rsidR="002C66DC">
        <w:rPr>
          <w:rStyle w:val="a8"/>
        </w:rPr>
        <w:t xml:space="preserve">　－　</w:t>
      </w:r>
      <w:r>
        <w:t>matching constraint</w:t>
      </w:r>
      <w:r>
        <w:t>の代わりに指定する識別子を表す（</w:t>
      </w:r>
      <w:r>
        <w:t>"[</w:t>
      </w:r>
      <w:r>
        <w:t>識別子</w:t>
      </w:r>
      <w:r>
        <w:t xml:space="preserve">]" </w:t>
      </w:r>
      <w:r>
        <w:t>に対応）。</w:t>
      </w:r>
    </w:p>
    <w:p w14:paraId="21778D27" w14:textId="77777777" w:rsidR="00F54F45" w:rsidRDefault="00F54F45" w:rsidP="00613D85">
      <w:pPr>
        <w:numPr>
          <w:ilvl w:val="0"/>
          <w:numId w:val="42"/>
        </w:numPr>
        <w:ind w:hanging="240"/>
      </w:pPr>
      <w:r>
        <w:t>constraint (</w:t>
      </w:r>
      <w:r>
        <w:t>省略不可</w:t>
      </w:r>
      <w:r>
        <w:t>)</w:t>
      </w:r>
      <w:r w:rsidR="002C66DC" w:rsidRPr="002C66DC">
        <w:t xml:space="preserve"> </w:t>
      </w:r>
      <w:r w:rsidR="002C66DC">
        <w:rPr>
          <w:rStyle w:val="a8"/>
        </w:rPr>
        <w:t xml:space="preserve">　－　</w:t>
      </w:r>
      <w:r>
        <w:t>constraint/constraint modifier</w:t>
      </w:r>
      <w:r>
        <w:t>を表す。</w:t>
      </w:r>
    </w:p>
    <w:p w14:paraId="026EE611" w14:textId="77777777" w:rsidR="005B12A8" w:rsidRPr="005B12A8" w:rsidRDefault="005B12A8" w:rsidP="005B12A8"/>
    <w:p w14:paraId="737CC5EE" w14:textId="2F31FD2A" w:rsidR="00F54F45" w:rsidRDefault="00F54F45" w:rsidP="005B12A8">
      <w:pPr>
        <w:ind w:firstLineChars="100" w:firstLine="210"/>
      </w:pPr>
      <w:r>
        <w:t>次の子要素を持つ。</w:t>
      </w:r>
    </w:p>
    <w:p w14:paraId="14C23EAA" w14:textId="77777777" w:rsidR="005B12A8" w:rsidRDefault="005B12A8" w:rsidP="005B12A8"/>
    <w:p w14:paraId="7AEACC42" w14:textId="77777777" w:rsidR="00F54F45" w:rsidRPr="005B12A8" w:rsidRDefault="00F54F45" w:rsidP="00613D85">
      <w:pPr>
        <w:numPr>
          <w:ilvl w:val="0"/>
          <w:numId w:val="43"/>
        </w:numPr>
        <w:ind w:hanging="240"/>
      </w:pPr>
      <w:r>
        <w:t>式</w:t>
      </w:r>
      <w:r>
        <w:t xml:space="preserve"> (1</w:t>
      </w:r>
      <w:r>
        <w:t>個</w:t>
      </w:r>
      <w:r>
        <w:t>)</w:t>
      </w:r>
      <w:r w:rsidR="004B4E28">
        <w:t xml:space="preserve">　－　</w:t>
      </w:r>
      <w:r>
        <w:t>入力または出力に指定する式を表す。</w:t>
      </w:r>
    </w:p>
    <w:p w14:paraId="1CAAEB47" w14:textId="77777777" w:rsidR="005B12A8" w:rsidRDefault="005B12A8" w:rsidP="005B12A8"/>
    <w:p w14:paraId="6410BA76" w14:textId="77777777" w:rsidR="005B12A8" w:rsidRDefault="00F54F45" w:rsidP="005B12A8">
      <w:pPr>
        <w:ind w:firstLineChars="100" w:firstLine="210"/>
      </w:pPr>
      <w:r>
        <w:t>例</w:t>
      </w:r>
      <w:r w:rsidR="003B13B4">
        <w:rPr>
          <w:rFonts w:hint="eastAsia"/>
        </w:rPr>
        <w:t>:</w:t>
      </w:r>
    </w:p>
    <w:p w14:paraId="70CE3F7E" w14:textId="77777777" w:rsidR="005B12A8" w:rsidRDefault="005B12A8" w:rsidP="005B12A8"/>
    <w:p w14:paraId="3366C3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asm volatile (</w:t>
      </w:r>
    </w:p>
    <w:p w14:paraId="08773E6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"661:\n"</w:t>
      </w:r>
    </w:p>
    <w:p w14:paraId="61A0DC9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"\tmovl %0, %1\n662:\n"</w:t>
      </w:r>
    </w:p>
    <w:p w14:paraId="733A6B8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.altinstructions,\"a\"\n"</w:t>
      </w:r>
    </w:p>
    <w:p w14:paraId="233C3DD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".byte %c[feat]\n"</w:t>
      </w:r>
    </w:p>
    <w:p w14:paraId="591D174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".previous\n"</w:t>
      </w:r>
    </w:p>
    <w:p w14:paraId="4C12E52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.altinstr_replacement,\"ax\"\n"</w:t>
      </w:r>
    </w:p>
    <w:p w14:paraId="0BED9A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"663:\n"</w:t>
      </w:r>
    </w:p>
    <w:p w14:paraId="355D51D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"\txchgl %0, %1\n"</w:t>
      </w:r>
    </w:p>
    <w:p w14:paraId="581858A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"=r" (v), "=m" (*addr)</w:t>
      </w:r>
    </w:p>
    <w:p w14:paraId="390CD79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[feat] "i" (115), "0" (v), "m" (*addr));</w:t>
      </w:r>
    </w:p>
    <w:p w14:paraId="3CB7205B" w14:textId="77777777" w:rsidR="005B12A8" w:rsidRPr="004C4321" w:rsidRDefault="005B12A8" w:rsidP="005B12A8"/>
    <w:p w14:paraId="586129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 xml:space="preserve"> &lt;gccAsmStatement is_volatile="1"&gt;</w:t>
      </w:r>
    </w:p>
    <w:p w14:paraId="228FBED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&lt;stringConstant&gt;&lt;![CDATA[661:\n\tmovl .. (省略) ..]]&gt;&lt;/stringConstant&gt;</w:t>
      </w:r>
    </w:p>
    <w:p w14:paraId="7F999A8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42CAAF2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constraint="=r"&gt;</w:t>
      </w:r>
    </w:p>
    <w:p w14:paraId="74AEFB6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&lt;Var&gt;v&lt;/Var&gt;</w:t>
      </w:r>
    </w:p>
    <w:p w14:paraId="77EEB49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B93FF5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F54F45" w:rsidRPr="00CD2773">
        <w:rPr>
          <w:rFonts w:ascii="ＭＳ Ｐゴシック" w:eastAsia="ＭＳ Ｐゴシック" w:hAnsi="ＭＳ Ｐゴシック"/>
          <w:sz w:val="20"/>
          <w:szCs w:val="20"/>
        </w:rPr>
        <w:t xml:space="preserve">     &lt;gccAsmOperand constraint="=m"&gt;</w:t>
      </w:r>
    </w:p>
    <w:p w14:paraId="17B6B24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56E1035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149DC0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598AAD9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38326A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match="feat" constraint="i"&gt;</w:t>
      </w:r>
    </w:p>
    <w:p w14:paraId="0136FD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&lt;intConstant&gt;115&lt;/intConstant&gt;</w:t>
      </w:r>
    </w:p>
    <w:p w14:paraId="35A813F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0C126C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constraint="m"&gt;</w:t>
      </w:r>
    </w:p>
    <w:p w14:paraId="39DA6A2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0B26743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5D444D7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205CF4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&lt;/gccAsmStatement&gt;</w:t>
      </w:r>
    </w:p>
    <w:p w14:paraId="2916C88F" w14:textId="77777777" w:rsidR="00270A7E" w:rsidRDefault="00270A7E" w:rsidP="005B12A8"/>
    <w:p w14:paraId="6A18E1B3" w14:textId="77777777" w:rsidR="00270A7E" w:rsidRDefault="00270A7E" w:rsidP="00270A7E">
      <w:pPr>
        <w:pStyle w:val="2"/>
      </w:pPr>
      <w:bookmarkStart w:id="6225" w:name="_Toc223755543"/>
      <w:bookmarkStart w:id="6226" w:name="_Toc223755749"/>
      <w:bookmarkStart w:id="6227" w:name="_Toc422165433"/>
      <w:bookmarkStart w:id="6228" w:name="_Toc306557492"/>
      <w:r>
        <w:rPr>
          <w:rFonts w:hint="eastAsia"/>
        </w:rPr>
        <w:t>gccAttributes</w:t>
      </w:r>
      <w:r>
        <w:rPr>
          <w:rFonts w:hint="eastAsia"/>
        </w:rPr>
        <w:t>要素</w:t>
      </w:r>
      <w:bookmarkEnd w:id="6225"/>
      <w:bookmarkEnd w:id="6226"/>
      <w:bookmarkEnd w:id="6227"/>
      <w:bookmarkEnd w:id="6228"/>
    </w:p>
    <w:p w14:paraId="5797825E" w14:textId="7EAD1D8F" w:rsidR="00F54F45" w:rsidRDefault="00F54F45" w:rsidP="005B12A8">
      <w:pPr>
        <w:ind w:firstLineChars="100" w:firstLine="210"/>
      </w:pPr>
      <w:r>
        <w:t xml:space="preserve">gccAttributes </w:t>
      </w:r>
      <w:r w:rsidR="004B4E28">
        <w:t>要素</w:t>
      </w:r>
      <w:r>
        <w:t>は</w:t>
      </w:r>
      <w:r>
        <w:t>GCC</w:t>
      </w:r>
      <w:r>
        <w:t>の</w:t>
      </w:r>
      <w:r>
        <w:t xml:space="preserve"> __attribute__ </w:t>
      </w:r>
      <w:r>
        <w:t>キーワードを定義する。</w:t>
      </w:r>
      <w:ins w:id="6229" w:author="岩下" w:date="2015-10-02T11:28:00Z">
        <w:r w:rsidR="000D2331">
          <w:rPr>
            <w:rFonts w:hint="eastAsia"/>
          </w:rPr>
          <w:t>子</w:t>
        </w:r>
      </w:ins>
      <w:r w:rsidR="004B4E28">
        <w:t>要素</w:t>
      </w:r>
      <w:r>
        <w:t>として、</w:t>
      </w:r>
      <w:r>
        <w:t>__attribute__</w:t>
      </w:r>
      <w:r>
        <w:t>の引数の文字列を持つ。</w:t>
      </w:r>
      <w:r>
        <w:t xml:space="preserve">gccAttributes </w:t>
      </w:r>
      <w:r w:rsidR="004B4E28">
        <w:t>要素</w:t>
      </w:r>
      <w:r>
        <w:t>は、</w:t>
      </w:r>
      <w:r>
        <w:t xml:space="preserve">gccAttribute </w:t>
      </w:r>
      <w:r w:rsidR="004B4E28">
        <w:t>要素</w:t>
      </w:r>
      <w:r>
        <w:t>を子</w:t>
      </w:r>
      <w:r w:rsidR="004B4E28">
        <w:t>要素</w:t>
      </w:r>
      <w:r>
        <w:t>に複数持つ。</w:t>
      </w:r>
    </w:p>
    <w:p w14:paraId="6A713107" w14:textId="77777777" w:rsidR="00954A90" w:rsidRDefault="00954A90" w:rsidP="00954A90"/>
    <w:p w14:paraId="1372D46E" w14:textId="785A7AA3" w:rsidR="00F54F45" w:rsidRPr="00954A90" w:rsidRDefault="00F54F45" w:rsidP="00613D85">
      <w:pPr>
        <w:numPr>
          <w:ilvl w:val="0"/>
          <w:numId w:val="43"/>
        </w:numPr>
        <w:ind w:hanging="240"/>
      </w:pPr>
      <w:r>
        <w:t>型を表す</w:t>
      </w:r>
      <w:del w:id="6230" w:author="岩下" w:date="2015-10-02T11:28:00Z">
        <w:r w:rsidR="004B4E28" w:rsidDel="000D2331">
          <w:delText>要素</w:delText>
        </w:r>
      </w:del>
      <w:ins w:id="6231" w:author="岩下" w:date="2015-10-02T11:28:00Z">
        <w:r w:rsidR="000D2331">
          <w:t>XML</w:t>
        </w:r>
        <w:r w:rsidR="000D2331">
          <w:t>要素</w:t>
        </w:r>
      </w:ins>
      <w:r>
        <w:t>全てが</w:t>
      </w:r>
      <w:r>
        <w:t xml:space="preserve"> gccAttributes </w:t>
      </w:r>
      <w:r w:rsidR="004B4E28">
        <w:t>要素</w:t>
      </w:r>
      <w:r>
        <w:t>を子</w:t>
      </w:r>
      <w:r w:rsidR="004B4E28">
        <w:t>要素</w:t>
      </w:r>
      <w:r>
        <w:t>に持つ（</w:t>
      </w:r>
      <w:r>
        <w:t>0</w:t>
      </w:r>
      <w:r>
        <w:t>～</w:t>
      </w:r>
      <w:r>
        <w:t>1</w:t>
      </w:r>
      <w:r>
        <w:t>個）。</w:t>
      </w:r>
    </w:p>
    <w:p w14:paraId="374C2F3E" w14:textId="77777777" w:rsidR="00F54F45" w:rsidRPr="00954A90" w:rsidRDefault="00F54F45" w:rsidP="00613D85">
      <w:pPr>
        <w:numPr>
          <w:ilvl w:val="0"/>
          <w:numId w:val="43"/>
        </w:numPr>
        <w:ind w:hanging="240"/>
      </w:pPr>
      <w:r>
        <w:t xml:space="preserve">id </w:t>
      </w:r>
      <w:r w:rsidR="004B4E28">
        <w:t>要素</w:t>
      </w:r>
      <w:r>
        <w:t>が</w:t>
      </w:r>
      <w:r>
        <w:t xml:space="preserve"> gccAttributes </w:t>
      </w:r>
      <w:r w:rsidR="004B4E28">
        <w:t>要素</w:t>
      </w:r>
      <w:r>
        <w:t>を子</w:t>
      </w:r>
      <w:r w:rsidR="004B4E28">
        <w:t>要素</w:t>
      </w:r>
      <w:r>
        <w:t>に持つ（</w:t>
      </w:r>
      <w:r>
        <w:t>0</w:t>
      </w:r>
      <w:r>
        <w:t>～</w:t>
      </w:r>
      <w:r>
        <w:t>1</w:t>
      </w:r>
      <w:r>
        <w:t>個）。</w:t>
      </w:r>
    </w:p>
    <w:p w14:paraId="00BD289B" w14:textId="77777777" w:rsidR="00954A90" w:rsidRDefault="00F54F45" w:rsidP="00613D85">
      <w:pPr>
        <w:numPr>
          <w:ilvl w:val="0"/>
          <w:numId w:val="43"/>
        </w:numPr>
        <w:ind w:hanging="240"/>
      </w:pPr>
      <w:r>
        <w:t xml:space="preserve">functionDefinition </w:t>
      </w:r>
      <w:r w:rsidR="004B4E28">
        <w:t>要素</w:t>
      </w:r>
      <w:r>
        <w:t>が</w:t>
      </w:r>
      <w:r>
        <w:t xml:space="preserve"> gccAttributes </w:t>
      </w:r>
      <w:r w:rsidR="004B4E28">
        <w:t>要素</w:t>
      </w:r>
      <w:r>
        <w:t>を子</w:t>
      </w:r>
      <w:r w:rsidR="004B4E28">
        <w:t>要素</w:t>
      </w:r>
      <w:r>
        <w:t>に持つ（</w:t>
      </w:r>
      <w:r>
        <w:t>0</w:t>
      </w:r>
      <w:r>
        <w:t>～</w:t>
      </w:r>
      <w:r>
        <w:t>1</w:t>
      </w:r>
      <w:r>
        <w:t>個）。</w:t>
      </w:r>
    </w:p>
    <w:p w14:paraId="73CB75EE" w14:textId="77777777" w:rsidR="00954A90" w:rsidRDefault="00954A90" w:rsidP="00954A90"/>
    <w:p w14:paraId="5F78316F" w14:textId="77777777" w:rsidR="00954A90" w:rsidRDefault="00F54F45" w:rsidP="004C4321">
      <w:pPr>
        <w:ind w:firstLineChars="100" w:firstLine="210"/>
      </w:pPr>
      <w:r>
        <w:t>例</w:t>
      </w:r>
      <w:r w:rsidR="003B13B4">
        <w:rPr>
          <w:rFonts w:hint="eastAsia"/>
        </w:rPr>
        <w:t>:</w:t>
      </w:r>
    </w:p>
    <w:p w14:paraId="210D4C03" w14:textId="583E4F56" w:rsidR="00F54F45" w:rsidRDefault="00F54F45" w:rsidP="00954A90">
      <w:pPr>
        <w:ind w:firstLineChars="100" w:firstLine="210"/>
      </w:pPr>
      <w:r>
        <w:t>型を表す</w:t>
      </w:r>
      <w:del w:id="6232" w:author="岩下" w:date="2015-10-02T11:29:00Z">
        <w:r w:rsidR="004B4E28" w:rsidDel="000D2331">
          <w:delText>要素</w:delText>
        </w:r>
      </w:del>
      <w:ins w:id="6233" w:author="岩下" w:date="2015-10-02T11:29:00Z">
        <w:r w:rsidR="000D2331">
          <w:t>XML</w:t>
        </w:r>
        <w:r w:rsidR="000D2331">
          <w:t>要素</w:t>
        </w:r>
      </w:ins>
      <w:r>
        <w:t>の子</w:t>
      </w:r>
      <w:r w:rsidR="004B4E28">
        <w:t>要素</w:t>
      </w:r>
      <w:r>
        <w:t>に、</w:t>
      </w:r>
      <w:r>
        <w:t xml:space="preserve">gccAttributes </w:t>
      </w:r>
      <w:r>
        <w:t>を設定する例</w:t>
      </w:r>
    </w:p>
    <w:p w14:paraId="1629DD05" w14:textId="77777777" w:rsidR="00954A90" w:rsidRDefault="00954A90" w:rsidP="00954A90"/>
    <w:p w14:paraId="5F10B8B2" w14:textId="77777777" w:rsidR="00F54F45" w:rsidRDefault="00F54F45" w:rsidP="00954A90">
      <w:r>
        <w:t xml:space="preserve"> </w:t>
      </w:r>
      <w:r w:rsidR="004C4321">
        <w:rPr>
          <w:rFonts w:hint="eastAsia"/>
        </w:rPr>
        <w:t xml:space="preserve"> </w:t>
      </w:r>
      <w:r>
        <w:t>typedef __attribute__((aligned(8))) int ia8_t;</w:t>
      </w:r>
    </w:p>
    <w:p w14:paraId="1F8A6121" w14:textId="77777777" w:rsidR="00F54F45" w:rsidRDefault="00F54F45" w:rsidP="00954A90">
      <w:r>
        <w:t xml:space="preserve"> </w:t>
      </w:r>
      <w:r w:rsidR="004C4321">
        <w:rPr>
          <w:rFonts w:hint="eastAsia"/>
        </w:rPr>
        <w:t xml:space="preserve"> </w:t>
      </w:r>
      <w:r>
        <w:t>ia8_t __attribute__((aligned(16)) n;</w:t>
      </w:r>
    </w:p>
    <w:p w14:paraId="1ABCE803" w14:textId="77777777" w:rsidR="00F54F45" w:rsidRPr="004C4321" w:rsidRDefault="00F54F45" w:rsidP="00954A90"/>
    <w:p w14:paraId="5C1D775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&lt;typeTable&gt;</w:t>
      </w:r>
    </w:p>
    <w:p w14:paraId="7177D337"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type="B0" name="int" align="8" size="4"/&gt;</w:t>
      </w:r>
    </w:p>
    <w:p w14:paraId="1CEECEE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1085544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660017F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2CA535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&lt;/basicType&gt;</w:t>
      </w:r>
    </w:p>
    <w:p w14:paraId="58F216E2"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type="B1" name="int" align="16" size="4"/&gt;</w:t>
      </w:r>
    </w:p>
    <w:p w14:paraId="5A64B50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648231C6"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71BC5D6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&lt;attribute&gt;aligned(16)&lt;/attribute&gt;</w:t>
      </w:r>
    </w:p>
    <w:p w14:paraId="62584ED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lastRenderedPageBreak/>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70D6B70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&lt;/basicType&gt;</w:t>
      </w:r>
    </w:p>
    <w:p w14:paraId="78383E3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&lt;/typeTable&gt;</w:t>
      </w:r>
    </w:p>
    <w:p w14:paraId="20B89B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&lt;globalSymbols&gt;</w:t>
      </w:r>
    </w:p>
    <w:p w14:paraId="65221D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type="B0" sclass="typedef_name"&gt;</w:t>
      </w:r>
    </w:p>
    <w:p w14:paraId="68E2771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&lt;name&gt;ia8_t&lt;/name&gt;</w:t>
      </w:r>
    </w:p>
    <w:p w14:paraId="52FEB7F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10E3808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type="B1"&gt;</w:t>
      </w:r>
    </w:p>
    <w:p w14:paraId="02C77F90"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3A755EB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43BFCDE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&lt;/globalSymbols&gt;</w:t>
      </w:r>
    </w:p>
    <w:p w14:paraId="304A061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&lt;globalDeclarations&gt;</w:t>
      </w:r>
    </w:p>
    <w:p w14:paraId="22D8293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59B14DA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01FC445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45D6036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&lt;/globalDeclarations&gt;</w:t>
      </w:r>
    </w:p>
    <w:p w14:paraId="3E4CC1A3" w14:textId="77777777" w:rsidR="00954A90" w:rsidRDefault="00954A90" w:rsidP="00954A90"/>
    <w:p w14:paraId="21AD5E70" w14:textId="77777777" w:rsidR="00F54F45" w:rsidRDefault="00F54F45" w:rsidP="00954A90">
      <w:pPr>
        <w:ind w:firstLineChars="100" w:firstLine="210"/>
      </w:pPr>
      <w:r>
        <w:t xml:space="preserve">id </w:t>
      </w:r>
      <w:r w:rsidR="004B4E28">
        <w:t>要素</w:t>
      </w:r>
      <w:r>
        <w:t>、</w:t>
      </w:r>
      <w:r>
        <w:t xml:space="preserve">functionDefinition </w:t>
      </w:r>
      <w:r w:rsidR="004B4E28">
        <w:t>要素</w:t>
      </w:r>
      <w:r>
        <w:t>の子</w:t>
      </w:r>
      <w:r w:rsidR="004B4E28">
        <w:t>要素</w:t>
      </w:r>
      <w:r>
        <w:t>に、</w:t>
      </w:r>
      <w:r>
        <w:t xml:space="preserve">gccAttributes </w:t>
      </w:r>
      <w:r>
        <w:t>を設定する例</w:t>
      </w:r>
    </w:p>
    <w:p w14:paraId="130CA876" w14:textId="77777777" w:rsidR="00954A90" w:rsidRDefault="00954A90" w:rsidP="00954A90"/>
    <w:p w14:paraId="67A76C1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func(void);</w:t>
      </w:r>
    </w:p>
    <w:p w14:paraId="1CE9A0A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func2(void) __attribute__(alias("func")); </w:t>
      </w:r>
    </w:p>
    <w:p w14:paraId="49C5877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Pr="00F63749">
        <w:rPr>
          <w:rFonts w:ascii="ＭＳ Ｐゴシック" w:eastAsia="ＭＳ Ｐゴシック" w:hAnsi="ＭＳ Ｐゴシック" w:hint="eastAsia"/>
          <w:sz w:val="20"/>
          <w:szCs w:val="20"/>
        </w:rPr>
        <w:t xml:space="preserve"> </w:t>
      </w:r>
    </w:p>
    <w:p w14:paraId="39EA43FC"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void __attribute__((noreturn)) func() {</w:t>
      </w:r>
    </w:p>
    <w:p w14:paraId="6B3EE20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w:t>
      </w:r>
    </w:p>
    <w:p w14:paraId="66720B5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w:t>
      </w:r>
    </w:p>
    <w:p w14:paraId="40292E78" w14:textId="77777777" w:rsidR="00F54F45" w:rsidRDefault="00F54F45" w:rsidP="00954A90">
      <w:r>
        <w:t xml:space="preserve"> </w:t>
      </w:r>
    </w:p>
    <w:p w14:paraId="06E877BB" w14:textId="77777777" w:rsidR="00F54F45" w:rsidRDefault="00954A90" w:rsidP="00954A90">
      <w:r>
        <w:t xml:space="preserve"> </w:t>
      </w:r>
    </w:p>
    <w:p w14:paraId="1F45F50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&lt;typeTable&gt;</w:t>
      </w:r>
    </w:p>
    <w:p w14:paraId="59D530C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&lt;functionType type="F0"&gt;</w:t>
      </w:r>
    </w:p>
    <w:p w14:paraId="62BD477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&lt;params&gt;</w:t>
      </w:r>
    </w:p>
    <w:p w14:paraId="126A8B4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1C6DD26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3C2C6D7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F7037B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 type="F1"&gt;</w:t>
      </w:r>
    </w:p>
    <w:p w14:paraId="5F17086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11AA40D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4B8667C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7E46FCF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462EC1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lastRenderedPageBreak/>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&lt;/typeTable&gt;</w:t>
      </w:r>
    </w:p>
    <w:p w14:paraId="6207105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440A63A5"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type="F0" sclass="extern_def"&gt;</w:t>
      </w:r>
    </w:p>
    <w:p w14:paraId="5D9D97D1"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01D615D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0D1024E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type="F1" sclass="extern_def"&gt;</w:t>
      </w:r>
    </w:p>
    <w:p w14:paraId="3F63B4C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&lt;name&gt;func2&lt;/name&gt;</w:t>
      </w:r>
    </w:p>
    <w:p w14:paraId="6F1B8D2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F03E62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&lt;gccAttribute&gt;alias("func")&lt;/gccAttribute&gt;</w:t>
      </w:r>
    </w:p>
    <w:p w14:paraId="23A1CBF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111AEC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50FBF43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6CD4466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269DE39E"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1231E42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1F0AE8D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09341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&lt;gccAttribute&gt;noreturn&lt;/gccAttribute&gt;</w:t>
      </w:r>
    </w:p>
    <w:p w14:paraId="2C50D43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33EAA51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&lt;body&gt;...&lt;/body&gt;</w:t>
      </w:r>
    </w:p>
    <w:p w14:paraId="4BCC378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747B729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3EE8486D" w14:textId="77777777" w:rsidR="00270A7E" w:rsidRPr="004C4321" w:rsidRDefault="00270A7E" w:rsidP="00270A7E"/>
    <w:p w14:paraId="702F465A" w14:textId="77777777" w:rsidR="00270A7E" w:rsidRDefault="00270A7E" w:rsidP="00270A7E">
      <w:pPr>
        <w:pStyle w:val="2"/>
      </w:pPr>
      <w:bookmarkStart w:id="6234" w:name="_Toc223755544"/>
      <w:bookmarkStart w:id="6235" w:name="_Toc223755750"/>
      <w:bookmarkStart w:id="6236" w:name="_Toc422165434"/>
      <w:bookmarkStart w:id="6237" w:name="_Ref306526446"/>
      <w:bookmarkStart w:id="6238" w:name="_Toc306557493"/>
      <w:r>
        <w:rPr>
          <w:rFonts w:hint="eastAsia"/>
        </w:rPr>
        <w:t>builtin_op</w:t>
      </w:r>
      <w:r>
        <w:rPr>
          <w:rFonts w:hint="eastAsia"/>
        </w:rPr>
        <w:t>要素</w:t>
      </w:r>
      <w:bookmarkEnd w:id="6234"/>
      <w:bookmarkEnd w:id="6235"/>
      <w:bookmarkEnd w:id="6236"/>
      <w:bookmarkEnd w:id="6237"/>
      <w:bookmarkEnd w:id="6238"/>
    </w:p>
    <w:p w14:paraId="60AAD2D8" w14:textId="022C2AFC" w:rsidR="00F54F45" w:rsidRDefault="00F54F45" w:rsidP="00954A90">
      <w:pPr>
        <w:ind w:firstLineChars="100" w:firstLine="210"/>
      </w:pPr>
      <w:r>
        <w:t>builtin_op</w:t>
      </w:r>
      <w:r w:rsidR="004B4E28">
        <w:t>要素</w:t>
      </w:r>
      <w:r>
        <w:t>はコンパイラ組み込みの関数呼び出しを表す。以下の</w:t>
      </w:r>
      <w:del w:id="6239" w:author="岩下" w:date="2015-10-02T11:29:00Z">
        <w:r w:rsidR="004B4E28" w:rsidDel="000D2331">
          <w:delText>要素</w:delText>
        </w:r>
      </w:del>
      <w:ins w:id="6240" w:author="岩下" w:date="2015-10-02T11:29:00Z">
        <w:r w:rsidR="000D2331">
          <w:t>XML</w:t>
        </w:r>
        <w:r w:rsidR="000D2331">
          <w:t>要素</w:t>
        </w:r>
      </w:ins>
      <w:r>
        <w:t>をそれぞれ</w:t>
      </w:r>
      <w:r>
        <w:t>0</w:t>
      </w:r>
      <w:r>
        <w:t>～複数持つ。子要素の順番は関数引数の順番と一致していなければならない。</w:t>
      </w:r>
    </w:p>
    <w:p w14:paraId="146794E5" w14:textId="77777777" w:rsidR="00954A90" w:rsidRDefault="00954A90" w:rsidP="00954A90"/>
    <w:p w14:paraId="64C7C24C" w14:textId="77777777" w:rsidR="00F54F45" w:rsidRPr="00954A90" w:rsidRDefault="00F54F45" w:rsidP="00613D85">
      <w:pPr>
        <w:numPr>
          <w:ilvl w:val="0"/>
          <w:numId w:val="44"/>
        </w:numPr>
        <w:ind w:hanging="240"/>
      </w:pPr>
      <w:r>
        <w:t>式</w:t>
      </w:r>
      <w:r w:rsidR="004B4E28">
        <w:t xml:space="preserve">　－　</w:t>
      </w:r>
      <w:r>
        <w:t>呼び出す関数の引数として、式を指定する。</w:t>
      </w:r>
    </w:p>
    <w:p w14:paraId="5E75C4C9" w14:textId="77777777" w:rsidR="00F54F45" w:rsidRPr="00954A90" w:rsidRDefault="00F54F45" w:rsidP="00613D85">
      <w:pPr>
        <w:numPr>
          <w:ilvl w:val="0"/>
          <w:numId w:val="44"/>
        </w:numPr>
        <w:ind w:hanging="240"/>
      </w:pPr>
      <w:r>
        <w:t>typeName</w:t>
      </w:r>
      <w:r w:rsidR="004B4E28">
        <w:t xml:space="preserve">　－　</w:t>
      </w:r>
      <w:r>
        <w:t>呼び出す関数の引数として、型名を指定する。</w:t>
      </w:r>
    </w:p>
    <w:p w14:paraId="670B316D" w14:textId="77777777" w:rsidR="00F54F45" w:rsidRDefault="00F54F45" w:rsidP="00613D85">
      <w:pPr>
        <w:numPr>
          <w:ilvl w:val="0"/>
          <w:numId w:val="44"/>
        </w:numPr>
        <w:ind w:hanging="240"/>
      </w:pPr>
      <w:r>
        <w:t>gcc</w:t>
      </w:r>
      <w:r>
        <w:rPr>
          <w:rStyle w:val="noexists"/>
        </w:rPr>
        <w:t>MemberDesignator</w:t>
      </w:r>
      <w:hyperlink r:id="rId28" w:history="1"/>
      <w:r w:rsidR="004B4E28">
        <w:t xml:space="preserve">　－　</w:t>
      </w:r>
      <w:r>
        <w:t>呼び出す関数の引数として、構造体・共用体のメンバ指示子を指定する。属性に構造体・共用体の派生データ型名を示す</w:t>
      </w:r>
      <w:r>
        <w:t xml:space="preserve"> ref</w:t>
      </w:r>
      <w:r>
        <w:t>、メンバ指示子の文字列を示す</w:t>
      </w:r>
      <w:r>
        <w:t xml:space="preserve"> member </w:t>
      </w:r>
      <w:r>
        <w:t>を持つ。子要素に配列インデックスを表す式</w:t>
      </w:r>
      <w:r>
        <w:t>(0-1</w:t>
      </w:r>
      <w:r>
        <w:t>個</w:t>
      </w:r>
      <w:r>
        <w:t>)</w:t>
      </w:r>
      <w:r>
        <w:t>と、</w:t>
      </w:r>
      <w:r>
        <w:t>gcc</w:t>
      </w:r>
      <w:r>
        <w:rPr>
          <w:rStyle w:val="noexists"/>
        </w:rPr>
        <w:t>MemberDesignator</w:t>
      </w:r>
      <w:hyperlink r:id="rId29" w:history="1"/>
      <w:r w:rsidR="004B4E28">
        <w:t>要素</w:t>
      </w:r>
      <w:r>
        <w:t>(0-1</w:t>
      </w:r>
      <w:r>
        <w:t>個</w:t>
      </w:r>
      <w:r>
        <w:t>)</w:t>
      </w:r>
      <w:r>
        <w:t>を持つ。</w:t>
      </w:r>
    </w:p>
    <w:p w14:paraId="33741DB5" w14:textId="77777777" w:rsidR="00954A90" w:rsidRPr="00954A90" w:rsidRDefault="00954A90" w:rsidP="00954A90"/>
    <w:p w14:paraId="08A46CF1" w14:textId="77777777" w:rsidR="00F54F45" w:rsidRDefault="00F54F45" w:rsidP="00F54F45">
      <w:pPr>
        <w:pStyle w:val="2"/>
      </w:pPr>
      <w:bookmarkStart w:id="6241" w:name="_Toc422165435"/>
      <w:bookmarkStart w:id="6242" w:name="_Toc306557494"/>
      <w:r>
        <w:t>is_gccSyntax</w:t>
      </w:r>
      <w:r>
        <w:t>属性</w:t>
      </w:r>
      <w:bookmarkEnd w:id="6241"/>
      <w:bookmarkEnd w:id="6242"/>
    </w:p>
    <w:p w14:paraId="26F41845" w14:textId="77777777" w:rsidR="00F54F45" w:rsidRDefault="00F54F45" w:rsidP="004C4321">
      <w:pPr>
        <w:ind w:firstLineChars="100" w:firstLine="210"/>
      </w:pPr>
      <w:r>
        <w:t>is_gccSyntax</w:t>
      </w:r>
      <w:r>
        <w:t>属性はそのタグに対応する式、文、宣言が</w:t>
      </w:r>
      <w:r>
        <w:t>gcc</w:t>
      </w:r>
      <w:r>
        <w:t>拡張を使用しているかどうかを定義する。</w:t>
      </w:r>
      <w:r>
        <w:t xml:space="preserve"> </w:t>
      </w:r>
      <w:r>
        <w:t>値として</w:t>
      </w:r>
      <w:r>
        <w:t xml:space="preserve">0 </w:t>
      </w:r>
      <w:r>
        <w:t>または</w:t>
      </w:r>
      <w:r>
        <w:t xml:space="preserve"> 1 (false</w:t>
      </w:r>
      <w:r>
        <w:t>または</w:t>
      </w:r>
      <w:r>
        <w:t xml:space="preserve">true) </w:t>
      </w:r>
      <w:r>
        <w:t>を持つ</w:t>
      </w:r>
      <w:r w:rsidR="00954A90">
        <w:rPr>
          <w:rFonts w:hint="eastAsia"/>
        </w:rPr>
        <w:t>。</w:t>
      </w:r>
      <w:r>
        <w:t>この属性は省略可能であり、省略された場合は値に</w:t>
      </w:r>
      <w:r>
        <w:t>0</w:t>
      </w:r>
      <w:r>
        <w:t>を指定した時と同じ意味になる。</w:t>
      </w:r>
    </w:p>
    <w:p w14:paraId="7D53C3D0" w14:textId="77777777" w:rsidR="00954A90" w:rsidRDefault="00954A90" w:rsidP="00F54F45"/>
    <w:p w14:paraId="118BFDF9" w14:textId="77777777" w:rsidR="00F54F45" w:rsidRDefault="00F54F45" w:rsidP="00F54F45">
      <w:pPr>
        <w:pStyle w:val="2"/>
      </w:pPr>
      <w:bookmarkStart w:id="6243" w:name="_Toc422165436"/>
      <w:bookmarkStart w:id="6244" w:name="_Toc306557495"/>
      <w:r>
        <w:lastRenderedPageBreak/>
        <w:t>is_modified</w:t>
      </w:r>
      <w:r>
        <w:t>属性</w:t>
      </w:r>
      <w:bookmarkEnd w:id="6243"/>
      <w:bookmarkEnd w:id="6244"/>
    </w:p>
    <w:p w14:paraId="429AF33A" w14:textId="77777777" w:rsidR="00F54F45" w:rsidRDefault="00F54F45" w:rsidP="00954A90">
      <w:pPr>
        <w:ind w:firstLineChars="100" w:firstLine="210"/>
      </w:pPr>
      <w:r>
        <w:t>is_modified</w:t>
      </w:r>
      <w:r>
        <w:t>属性はそのタグに対応する式、文、宣言がコンパイルの過程で変形されたかどうかを定義する。値として</w:t>
      </w:r>
      <w:r>
        <w:t xml:space="preserve">0 </w:t>
      </w:r>
      <w:r>
        <w:t>または</w:t>
      </w:r>
      <w:r>
        <w:t xml:space="preserve"> 1 (false</w:t>
      </w:r>
      <w:r>
        <w:t>または</w:t>
      </w:r>
      <w:r>
        <w:t xml:space="preserve">true) </w:t>
      </w:r>
      <w:r>
        <w:t>を持つ</w:t>
      </w:r>
      <w:r w:rsidR="004C4321">
        <w:rPr>
          <w:rFonts w:hint="eastAsia"/>
        </w:rPr>
        <w:t>。</w:t>
      </w:r>
      <w:r>
        <w:t>この属性は省略可能であり、省略された場合は値に</w:t>
      </w:r>
      <w:r>
        <w:t>0</w:t>
      </w:r>
      <w:r>
        <w:t>を指定した時と同じ意味になる。</w:t>
      </w:r>
    </w:p>
    <w:p w14:paraId="4D71D3A2" w14:textId="1CA5706C" w:rsidR="00954A90" w:rsidRDefault="00F54F45" w:rsidP="00954A90">
      <w:pPr>
        <w:ind w:firstLineChars="100" w:firstLine="210"/>
      </w:pPr>
      <w:r>
        <w:t>次の</w:t>
      </w:r>
      <w:del w:id="6245" w:author="岩下" w:date="2015-10-02T11:29:00Z">
        <w:r w:rsidR="004B4E28" w:rsidDel="000D2331">
          <w:delText>要素</w:delText>
        </w:r>
      </w:del>
      <w:ins w:id="6246" w:author="岩下" w:date="2015-10-02T11:29:00Z">
        <w:r w:rsidR="000D2331">
          <w:t>XML</w:t>
        </w:r>
        <w:r w:rsidR="000D2331">
          <w:t>要素</w:t>
        </w:r>
      </w:ins>
      <w:r>
        <w:t>に</w:t>
      </w:r>
      <w:r>
        <w:t xml:space="preserve"> is_gccSyntax </w:t>
      </w:r>
      <w:r>
        <w:t>属性、</w:t>
      </w:r>
      <w:r>
        <w:t xml:space="preserve">is_modified </w:t>
      </w:r>
      <w:r>
        <w:t>属性を持つことができる。</w:t>
      </w:r>
    </w:p>
    <w:p w14:paraId="22D0C658" w14:textId="77777777" w:rsidR="00954A90" w:rsidRDefault="00954A90" w:rsidP="00954A90"/>
    <w:p w14:paraId="3E55E54D" w14:textId="77777777" w:rsidR="00F54F45" w:rsidRPr="00954A90" w:rsidRDefault="00F54F45" w:rsidP="00613D85">
      <w:pPr>
        <w:numPr>
          <w:ilvl w:val="0"/>
          <w:numId w:val="45"/>
        </w:numPr>
        <w:ind w:hanging="240"/>
      </w:pPr>
      <w:r>
        <w:t>varDecl</w:t>
      </w:r>
    </w:p>
    <w:p w14:paraId="004A91D2" w14:textId="77777777" w:rsidR="00F54F45" w:rsidRPr="00954A90" w:rsidRDefault="00F54F45" w:rsidP="00613D85">
      <w:pPr>
        <w:numPr>
          <w:ilvl w:val="0"/>
          <w:numId w:val="45"/>
        </w:numPr>
        <w:ind w:hanging="240"/>
      </w:pPr>
      <w:r>
        <w:t>文の</w:t>
      </w:r>
      <w:r w:rsidR="004B4E28">
        <w:t>要素</w:t>
      </w:r>
    </w:p>
    <w:p w14:paraId="47C8C668" w14:textId="77777777" w:rsidR="00F54F45" w:rsidRPr="00954A90" w:rsidRDefault="00F54F45" w:rsidP="00613D85">
      <w:pPr>
        <w:numPr>
          <w:ilvl w:val="0"/>
          <w:numId w:val="45"/>
        </w:numPr>
        <w:ind w:hanging="240"/>
      </w:pPr>
      <w:r>
        <w:t>式の</w:t>
      </w:r>
      <w:r w:rsidR="004B4E28">
        <w:t>要素</w:t>
      </w:r>
    </w:p>
    <w:p w14:paraId="7C70688F" w14:textId="77777777" w:rsidR="0016619F" w:rsidRDefault="0016619F" w:rsidP="003E5C37"/>
    <w:p w14:paraId="25E3D091" w14:textId="77777777" w:rsidR="005A7DE9" w:rsidRDefault="005A7DE9">
      <w:pPr>
        <w:widowControl/>
        <w:jc w:val="left"/>
        <w:rPr>
          <w:ins w:id="6247" w:author="岩下" w:date="2015-10-13T18:10:00Z"/>
          <w:rFonts w:ascii="Arial" w:eastAsia="ＭＳ ゴシック" w:hAnsi="Arial"/>
          <w:sz w:val="24"/>
        </w:rPr>
      </w:pPr>
      <w:bookmarkStart w:id="6248" w:name="_Toc422165437"/>
      <w:ins w:id="6249" w:author="岩下" w:date="2015-10-13T18:10:00Z">
        <w:r>
          <w:br w:type="page"/>
        </w:r>
      </w:ins>
    </w:p>
    <w:p w14:paraId="7F6829EF" w14:textId="66373152" w:rsidR="002B52EA" w:rsidRDefault="00671409" w:rsidP="00A21C84">
      <w:pPr>
        <w:pStyle w:val="10"/>
      </w:pPr>
      <w:del w:id="6250" w:author="岩下" w:date="2015-10-14T16:31:00Z">
        <w:r w:rsidDel="00305E47">
          <w:rPr>
            <w:rFonts w:hint="eastAsia"/>
          </w:rPr>
          <w:lastRenderedPageBreak/>
          <w:delText>【</w:delText>
        </w:r>
      </w:del>
      <w:bookmarkStart w:id="6251" w:name="_Toc306557496"/>
      <w:r w:rsidR="002B52EA">
        <w:rPr>
          <w:rFonts w:hint="eastAsia"/>
        </w:rPr>
        <w:t>未</w:t>
      </w:r>
      <w:r>
        <w:rPr>
          <w:rFonts w:hint="eastAsia"/>
        </w:rPr>
        <w:t>検討項目</w:t>
      </w:r>
      <w:bookmarkEnd w:id="6251"/>
      <w:del w:id="6252" w:author="岩下" w:date="2015-10-14T16:31:00Z">
        <w:r w:rsidR="002B52EA" w:rsidDel="00305E47">
          <w:rPr>
            <w:rFonts w:hint="eastAsia"/>
          </w:rPr>
          <w:delText>】</w:delText>
        </w:r>
      </w:del>
      <w:bookmarkEnd w:id="6248"/>
    </w:p>
    <w:p w14:paraId="2040CB06" w14:textId="115A18E8" w:rsidR="0064340E" w:rsidRDefault="0064340E" w:rsidP="0064340E">
      <w:pPr>
        <w:ind w:firstLineChars="100" w:firstLine="210"/>
        <w:rPr>
          <w:ins w:id="6253" w:author="岩下" w:date="2015-10-15T19:31:00Z"/>
        </w:rPr>
      </w:pPr>
      <w:ins w:id="6254" w:author="岩下" w:date="2015-10-15T19:31:00Z">
        <w:r>
          <w:rPr>
            <w:rFonts w:hint="eastAsia"/>
          </w:rPr>
          <w:t>以下の項目については、</w:t>
        </w:r>
      </w:ins>
      <w:ins w:id="6255" w:author="岩下" w:date="2015-10-15T19:30:00Z">
        <w:r>
          <w:rPr>
            <w:rFonts w:hint="eastAsia"/>
          </w:rPr>
          <w:t>本ドキュメント</w:t>
        </w:r>
      </w:ins>
      <w:ins w:id="6256" w:author="岩下" w:date="2015-10-14T16:38:00Z">
        <w:r w:rsidR="00216153">
          <w:rPr>
            <w:rFonts w:hint="eastAsia"/>
          </w:rPr>
          <w:t>で</w:t>
        </w:r>
      </w:ins>
      <w:ins w:id="6257" w:author="岩下" w:date="2015-10-15T19:30:00Z">
        <w:r>
          <w:rPr>
            <w:rFonts w:hint="eastAsia"/>
          </w:rPr>
          <w:t>触れていない</w:t>
        </w:r>
      </w:ins>
      <w:ins w:id="6258" w:author="岩下" w:date="2015-10-15T19:31:00Z">
        <w:r>
          <w:rPr>
            <w:rFonts w:hint="eastAsia"/>
          </w:rPr>
          <w:t>。</w:t>
        </w:r>
      </w:ins>
    </w:p>
    <w:p w14:paraId="5A1DBCEB" w14:textId="77777777" w:rsidR="002B52EA" w:rsidRDefault="002B52EA" w:rsidP="002B52EA">
      <w:pPr>
        <w:numPr>
          <w:ilvl w:val="0"/>
          <w:numId w:val="45"/>
        </w:numPr>
        <w:ind w:hanging="240"/>
      </w:pPr>
      <w:r>
        <w:rPr>
          <w:rFonts w:hint="eastAsia"/>
        </w:rPr>
        <w:t>宣言</w:t>
      </w:r>
    </w:p>
    <w:p w14:paraId="41E57064" w14:textId="77777777" w:rsidR="002B52EA" w:rsidRPr="00954A90" w:rsidRDefault="002B52EA" w:rsidP="00A21C84">
      <w:pPr>
        <w:numPr>
          <w:ilvl w:val="1"/>
          <w:numId w:val="45"/>
        </w:numPr>
      </w:pPr>
      <w:r>
        <w:t>asm ( … )</w:t>
      </w:r>
    </w:p>
    <w:p w14:paraId="1A15912F" w14:textId="57B9D34F" w:rsidR="002B52EA" w:rsidRDefault="002B52EA" w:rsidP="00A21C84">
      <w:pPr>
        <w:numPr>
          <w:ilvl w:val="1"/>
          <w:numId w:val="45"/>
        </w:numPr>
        <w:rPr>
          <w:ins w:id="6259" w:author="岩下" w:date="2015-10-01T16:46:00Z"/>
        </w:rPr>
      </w:pPr>
      <w:r>
        <w:rPr>
          <w:rFonts w:hint="eastAsia"/>
        </w:rPr>
        <w:t>結合指定</w:t>
      </w:r>
      <w:r>
        <w:rPr>
          <w:rFonts w:hint="eastAsia"/>
        </w:rPr>
        <w:t xml:space="preserve">  </w:t>
      </w:r>
      <w:r>
        <w:t xml:space="preserve">extern </w:t>
      </w:r>
      <w:del w:id="6260" w:author="岩下" w:date="2015-10-02T14:08:00Z">
        <w:r w:rsidDel="001B2100">
          <w:delText>“</w:delText>
        </w:r>
      </w:del>
      <w:ins w:id="6261" w:author="岩下" w:date="2015-10-02T14:08:00Z">
        <w:r w:rsidR="001B2100">
          <w:t>“</w:t>
        </w:r>
      </w:ins>
      <w:r>
        <w:t>C</w:t>
      </w:r>
      <w:del w:id="6262" w:author="岩下" w:date="2015-10-02T14:08:00Z">
        <w:r w:rsidDel="001B2100">
          <w:delText>”</w:delText>
        </w:r>
      </w:del>
      <w:ins w:id="6263" w:author="岩下" w:date="2015-10-02T14:08:00Z">
        <w:r w:rsidR="001B2100">
          <w:t>”</w:t>
        </w:r>
      </w:ins>
      <w:r>
        <w:t xml:space="preserve"> double x;</w:t>
      </w:r>
    </w:p>
    <w:p w14:paraId="1BBCDD7C" w14:textId="5E4A067D" w:rsidR="000452F4" w:rsidRPr="00954A90" w:rsidDel="00305E47" w:rsidRDefault="000452F4" w:rsidP="00A21C84">
      <w:pPr>
        <w:numPr>
          <w:ilvl w:val="1"/>
          <w:numId w:val="45"/>
        </w:numPr>
        <w:rPr>
          <w:del w:id="6264" w:author="岩下" w:date="2015-10-14T16:31:00Z"/>
        </w:rPr>
      </w:pPr>
    </w:p>
    <w:p w14:paraId="486F7E48" w14:textId="067833BD" w:rsidR="002B52EA" w:rsidDel="00305E47" w:rsidRDefault="002B52EA" w:rsidP="002B52EA">
      <w:pPr>
        <w:numPr>
          <w:ilvl w:val="0"/>
          <w:numId w:val="45"/>
        </w:numPr>
        <w:ind w:hanging="240"/>
        <w:rPr>
          <w:del w:id="6265" w:author="岩下" w:date="2015-10-14T16:19:00Z"/>
        </w:rPr>
      </w:pPr>
      <w:del w:id="6266" w:author="岩下" w:date="2015-10-14T16:19:00Z">
        <w:r w:rsidDel="00305E47">
          <w:rPr>
            <w:rFonts w:hint="eastAsia"/>
          </w:rPr>
          <w:delText>宣言子</w:delText>
        </w:r>
      </w:del>
    </w:p>
    <w:p w14:paraId="784C718F" w14:textId="79E7D867" w:rsidR="002B52EA" w:rsidDel="00305E47" w:rsidRDefault="002B52EA" w:rsidP="00A21C84">
      <w:pPr>
        <w:numPr>
          <w:ilvl w:val="1"/>
          <w:numId w:val="45"/>
        </w:numPr>
        <w:rPr>
          <w:del w:id="6267" w:author="岩下" w:date="2015-10-14T16:19:00Z"/>
        </w:rPr>
      </w:pPr>
      <w:del w:id="6268" w:author="岩下" w:date="2015-10-14T16:19:00Z">
        <w:r w:rsidDel="00305E47">
          <w:rPr>
            <w:rFonts w:hint="eastAsia"/>
          </w:rPr>
          <w:delText>ポインタ演算子</w:delText>
        </w:r>
        <w:r w:rsidDel="00305E47">
          <w:rPr>
            <w:rFonts w:hint="eastAsia"/>
          </w:rPr>
          <w:delText xml:space="preserve"> </w:delText>
        </w:r>
        <w:r w:rsidDel="00305E47">
          <w:delText xml:space="preserve"> &amp;  &amp;&amp;</w:delText>
        </w:r>
      </w:del>
    </w:p>
    <w:p w14:paraId="27AD8040" w14:textId="34122BED" w:rsidR="002B52EA" w:rsidDel="00305E47" w:rsidRDefault="002B52EA" w:rsidP="00A21C84">
      <w:pPr>
        <w:numPr>
          <w:ilvl w:val="1"/>
          <w:numId w:val="45"/>
        </w:numPr>
        <w:rPr>
          <w:del w:id="6269" w:author="岩下" w:date="2015-10-14T16:19:00Z"/>
        </w:rPr>
      </w:pPr>
      <w:del w:id="6270" w:author="岩下" w:date="2015-10-14T16:19:00Z">
        <w:r w:rsidDel="00305E47">
          <w:rPr>
            <w:rFonts w:hint="eastAsia"/>
          </w:rPr>
          <w:delText>メンバへのポインタ</w:delText>
        </w:r>
      </w:del>
    </w:p>
    <w:p w14:paraId="461DD01F" w14:textId="26CF9669" w:rsidR="002B52EA" w:rsidDel="00305E47" w:rsidRDefault="002B52EA" w:rsidP="00A21C84">
      <w:pPr>
        <w:numPr>
          <w:ilvl w:val="1"/>
          <w:numId w:val="45"/>
        </w:numPr>
        <w:rPr>
          <w:del w:id="6271" w:author="岩下" w:date="2015-10-14T16:19:00Z"/>
        </w:rPr>
      </w:pPr>
      <w:del w:id="6272" w:author="岩下" w:date="2015-10-14T16:19:00Z">
        <w:r w:rsidDel="00305E47">
          <w:rPr>
            <w:rFonts w:hint="eastAsia"/>
          </w:rPr>
          <w:delText>省略時引数</w:delText>
        </w:r>
        <w:r w:rsidDel="00305E47">
          <w:rPr>
            <w:rFonts w:hint="eastAsia"/>
          </w:rPr>
          <w:delText xml:space="preserve"> </w:delText>
        </w:r>
        <w:r w:rsidDel="00305E47">
          <w:delText xml:space="preserve">  void foo( int, int = 7 )</w:delText>
        </w:r>
      </w:del>
    </w:p>
    <w:p w14:paraId="00C609EF" w14:textId="291A46F7" w:rsidR="002B52EA" w:rsidDel="007727B8" w:rsidRDefault="002B52EA" w:rsidP="002B52EA">
      <w:pPr>
        <w:numPr>
          <w:ilvl w:val="0"/>
          <w:numId w:val="45"/>
        </w:numPr>
        <w:ind w:hanging="240"/>
        <w:rPr>
          <w:del w:id="6273" w:author="岩下" w:date="2015-10-06T19:04:00Z"/>
        </w:rPr>
      </w:pPr>
      <w:del w:id="6274" w:author="岩下" w:date="2015-10-06T19:04:00Z">
        <w:r w:rsidDel="007727B8">
          <w:rPr>
            <w:rFonts w:hint="eastAsia"/>
          </w:rPr>
          <w:delText>クラス</w:delText>
        </w:r>
      </w:del>
    </w:p>
    <w:p w14:paraId="4877D30A" w14:textId="09CE0F8F" w:rsidR="002B52EA" w:rsidDel="007727B8" w:rsidRDefault="002B52EA" w:rsidP="002B52EA">
      <w:pPr>
        <w:numPr>
          <w:ilvl w:val="1"/>
          <w:numId w:val="45"/>
        </w:numPr>
        <w:rPr>
          <w:del w:id="6275" w:author="岩下" w:date="2015-10-06T19:04:00Z"/>
        </w:rPr>
      </w:pPr>
      <w:del w:id="6276" w:author="岩下" w:date="2015-10-06T19:04:00Z">
        <w:r w:rsidDel="007727B8">
          <w:rPr>
            <w:rFonts w:hint="eastAsia"/>
          </w:rPr>
          <w:delText>クラス宣言</w:delText>
        </w:r>
        <w:r w:rsidDel="007727B8">
          <w:rPr>
            <w:rFonts w:hint="eastAsia"/>
          </w:rPr>
          <w:delText xml:space="preserve"> </w:delText>
        </w:r>
        <w:r w:rsidDel="007727B8">
          <w:delText xml:space="preserve"> class X { … }</w:delText>
        </w:r>
      </w:del>
    </w:p>
    <w:p w14:paraId="37E80FD6" w14:textId="0DF23801" w:rsidR="002B52EA" w:rsidDel="007727B8" w:rsidRDefault="002B52EA" w:rsidP="002B52EA">
      <w:pPr>
        <w:numPr>
          <w:ilvl w:val="1"/>
          <w:numId w:val="45"/>
        </w:numPr>
        <w:rPr>
          <w:del w:id="6277" w:author="岩下" w:date="2015-10-06T19:04:00Z"/>
        </w:rPr>
      </w:pPr>
      <w:del w:id="6278" w:author="岩下" w:date="2015-10-06T19:04:00Z">
        <w:r w:rsidDel="007727B8">
          <w:rPr>
            <w:rFonts w:hint="eastAsia"/>
          </w:rPr>
          <w:delText>メンバ関数</w:delText>
        </w:r>
      </w:del>
    </w:p>
    <w:p w14:paraId="5CB44494" w14:textId="64FCA810" w:rsidR="00671409" w:rsidRDefault="00671409" w:rsidP="00A21C84">
      <w:pPr>
        <w:numPr>
          <w:ilvl w:val="0"/>
          <w:numId w:val="45"/>
        </w:numPr>
        <w:ind w:hanging="240"/>
        <w:rPr>
          <w:ins w:id="6279" w:author="岩下" w:date="2015-10-15T10:00:00Z"/>
        </w:rPr>
      </w:pPr>
      <w:del w:id="6280" w:author="岩下" w:date="2015-10-15T10:00:00Z">
        <w:r w:rsidDel="00D47E7F">
          <w:delText>Derived class</w:delText>
        </w:r>
      </w:del>
      <w:ins w:id="6281" w:author="岩下" w:date="2015-10-15T10:00:00Z">
        <w:r w:rsidR="00D47E7F">
          <w:rPr>
            <w:rFonts w:hint="eastAsia"/>
          </w:rPr>
          <w:t>クラス</w:t>
        </w:r>
      </w:ins>
    </w:p>
    <w:p w14:paraId="4BC8634D" w14:textId="11E16E33" w:rsidR="00D47E7F" w:rsidRDefault="00D47E7F">
      <w:pPr>
        <w:numPr>
          <w:ilvl w:val="1"/>
          <w:numId w:val="45"/>
        </w:numPr>
        <w:rPr>
          <w:ins w:id="6282" w:author="岩下" w:date="2015-10-15T19:05:00Z"/>
        </w:rPr>
        <w:pPrChange w:id="6283" w:author="岩下" w:date="2015-10-15T10:00:00Z">
          <w:pPr>
            <w:numPr>
              <w:numId w:val="45"/>
            </w:numPr>
            <w:tabs>
              <w:tab w:val="num" w:pos="420"/>
            </w:tabs>
            <w:ind w:left="420" w:hanging="240"/>
          </w:pPr>
        </w:pPrChange>
      </w:pPr>
      <w:ins w:id="6284" w:author="岩下" w:date="2015-10-15T10:00:00Z">
        <w:r>
          <w:rPr>
            <w:rFonts w:hint="eastAsia"/>
          </w:rPr>
          <w:t>部分特殊化</w:t>
        </w:r>
      </w:ins>
    </w:p>
    <w:p w14:paraId="799BCFCF" w14:textId="69803674" w:rsidR="00367EA6" w:rsidRDefault="00367EA6">
      <w:pPr>
        <w:numPr>
          <w:ilvl w:val="1"/>
          <w:numId w:val="45"/>
        </w:numPr>
        <w:pPrChange w:id="6285" w:author="岩下" w:date="2015-10-15T10:00:00Z">
          <w:pPr>
            <w:numPr>
              <w:numId w:val="45"/>
            </w:numPr>
            <w:tabs>
              <w:tab w:val="num" w:pos="420"/>
            </w:tabs>
            <w:ind w:left="420" w:hanging="240"/>
          </w:pPr>
        </w:pPrChange>
      </w:pPr>
      <w:ins w:id="6286" w:author="岩下" w:date="2015-10-15T19:05:00Z">
        <w:r>
          <w:t>final</w:t>
        </w:r>
      </w:ins>
    </w:p>
    <w:p w14:paraId="5BBBDC4F" w14:textId="3BF8705D" w:rsidR="00367EA6" w:rsidRDefault="00367EA6" w:rsidP="00A21C84">
      <w:pPr>
        <w:numPr>
          <w:ilvl w:val="1"/>
          <w:numId w:val="45"/>
        </w:numPr>
        <w:rPr>
          <w:ins w:id="6287" w:author="岩下" w:date="2015-10-15T19:06:00Z"/>
        </w:rPr>
      </w:pPr>
      <w:ins w:id="6288" w:author="岩下" w:date="2015-10-15T19:05:00Z">
        <w:r>
          <w:rPr>
            <w:rFonts w:hint="eastAsia"/>
          </w:rPr>
          <w:t>純粋仮想関数</w:t>
        </w:r>
      </w:ins>
      <w:ins w:id="6289" w:author="岩下" w:date="2015-10-15T19:06:00Z">
        <w:r>
          <w:rPr>
            <w:rFonts w:hint="eastAsia"/>
          </w:rPr>
          <w:t>、純粋指定子（＝０）</w:t>
        </w:r>
      </w:ins>
    </w:p>
    <w:p w14:paraId="0AB7D8AE" w14:textId="50FFB8EF" w:rsidR="00671409" w:rsidDel="00367EA6" w:rsidRDefault="00671409" w:rsidP="00A21C84">
      <w:pPr>
        <w:numPr>
          <w:ilvl w:val="1"/>
          <w:numId w:val="45"/>
        </w:numPr>
        <w:rPr>
          <w:del w:id="6290" w:author="岩下" w:date="2015-10-15T19:02:00Z"/>
        </w:rPr>
      </w:pPr>
      <w:del w:id="6291" w:author="岩下" w:date="2015-10-15T19:02:00Z">
        <w:r w:rsidDel="00367EA6">
          <w:rPr>
            <w:rFonts w:hint="eastAsia"/>
          </w:rPr>
          <w:delText>基底指定子、アクセス指定子</w:delText>
        </w:r>
      </w:del>
    </w:p>
    <w:p w14:paraId="4A0048CD" w14:textId="780F9C41" w:rsidR="00671409" w:rsidDel="00367EA6" w:rsidRDefault="00671409" w:rsidP="00A21C84">
      <w:pPr>
        <w:numPr>
          <w:ilvl w:val="2"/>
          <w:numId w:val="45"/>
        </w:numPr>
        <w:rPr>
          <w:del w:id="6292" w:author="岩下" w:date="2015-10-15T19:02:00Z"/>
        </w:rPr>
      </w:pPr>
      <w:del w:id="6293" w:author="岩下" w:date="2015-10-15T19:02:00Z">
        <w:r w:rsidDel="00367EA6">
          <w:delText>Virtual</w:delText>
        </w:r>
      </w:del>
    </w:p>
    <w:p w14:paraId="07F5C627" w14:textId="6579F7F0" w:rsidR="00671409" w:rsidDel="007727B8" w:rsidRDefault="00671409" w:rsidP="00A21C84">
      <w:pPr>
        <w:numPr>
          <w:ilvl w:val="2"/>
          <w:numId w:val="45"/>
        </w:numPr>
        <w:rPr>
          <w:del w:id="6294" w:author="岩下" w:date="2015-10-06T19:04:00Z"/>
        </w:rPr>
      </w:pPr>
      <w:del w:id="6295" w:author="岩下" w:date="2015-10-06T19:04:00Z">
        <w:r w:rsidDel="007727B8">
          <w:delText>private  protected  public</w:delText>
        </w:r>
      </w:del>
    </w:p>
    <w:p w14:paraId="7ABF8C4C" w14:textId="3A9B79C8" w:rsidR="00671409" w:rsidDel="00367EA6" w:rsidRDefault="00671409" w:rsidP="00A21C84">
      <w:pPr>
        <w:numPr>
          <w:ilvl w:val="1"/>
          <w:numId w:val="45"/>
        </w:numPr>
        <w:rPr>
          <w:del w:id="6296" w:author="岩下" w:date="2015-10-15T19:05:00Z"/>
        </w:rPr>
      </w:pPr>
      <w:del w:id="6297" w:author="岩下" w:date="2015-10-15T19:05:00Z">
        <w:r w:rsidDel="00367EA6">
          <w:rPr>
            <w:rFonts w:hint="eastAsia"/>
          </w:rPr>
          <w:delText>多重継承</w:delText>
        </w:r>
      </w:del>
    </w:p>
    <w:p w14:paraId="2176406A" w14:textId="6C50E76F" w:rsidR="00671409" w:rsidDel="00367EA6" w:rsidRDefault="00671409" w:rsidP="00A21C84">
      <w:pPr>
        <w:numPr>
          <w:ilvl w:val="1"/>
          <w:numId w:val="45"/>
        </w:numPr>
        <w:rPr>
          <w:del w:id="6298" w:author="岩下" w:date="2015-10-15T19:09:00Z"/>
        </w:rPr>
      </w:pPr>
      <w:del w:id="6299" w:author="岩下" w:date="2015-10-15T19:09:00Z">
        <w:r w:rsidDel="00367EA6">
          <w:rPr>
            <w:rFonts w:hint="eastAsia"/>
          </w:rPr>
          <w:delText>抽象クラス</w:delText>
        </w:r>
      </w:del>
    </w:p>
    <w:p w14:paraId="5091DF46" w14:textId="7A7FC019" w:rsidR="00671409" w:rsidDel="00367EA6" w:rsidRDefault="00671409" w:rsidP="00A21C84">
      <w:pPr>
        <w:numPr>
          <w:ilvl w:val="1"/>
          <w:numId w:val="45"/>
        </w:numPr>
        <w:rPr>
          <w:del w:id="6300" w:author="岩下" w:date="2015-10-15T19:09:00Z"/>
        </w:rPr>
      </w:pPr>
      <w:del w:id="6301" w:author="岩下" w:date="2015-10-15T19:09:00Z">
        <w:r w:rsidDel="00367EA6">
          <w:rPr>
            <w:rFonts w:hint="eastAsia"/>
          </w:rPr>
          <w:delText>随伴クラス</w:delText>
        </w:r>
      </w:del>
    </w:p>
    <w:p w14:paraId="072F6630" w14:textId="1393703C" w:rsidR="00671409" w:rsidDel="00305E47" w:rsidRDefault="00671409" w:rsidP="00671409">
      <w:pPr>
        <w:numPr>
          <w:ilvl w:val="0"/>
          <w:numId w:val="45"/>
        </w:numPr>
        <w:ind w:hanging="240"/>
        <w:rPr>
          <w:del w:id="6302" w:author="岩下" w:date="2015-10-14T16:27:00Z"/>
        </w:rPr>
      </w:pPr>
      <w:del w:id="6303" w:author="岩下" w:date="2015-10-14T16:27:00Z">
        <w:r w:rsidDel="00305E47">
          <w:rPr>
            <w:rFonts w:hint="eastAsia"/>
          </w:rPr>
          <w:delText>特殊メンバ関数</w:delText>
        </w:r>
      </w:del>
    </w:p>
    <w:p w14:paraId="406FE62D" w14:textId="1329B0AB" w:rsidR="00671409" w:rsidDel="007727B8" w:rsidRDefault="00671409" w:rsidP="00671409">
      <w:pPr>
        <w:numPr>
          <w:ilvl w:val="1"/>
          <w:numId w:val="45"/>
        </w:numPr>
        <w:rPr>
          <w:del w:id="6304" w:author="岩下" w:date="2015-10-06T19:05:00Z"/>
        </w:rPr>
      </w:pPr>
      <w:del w:id="6305" w:author="岩下" w:date="2015-10-06T19:05:00Z">
        <w:r w:rsidDel="007727B8">
          <w:delText>constructor, destructor</w:delText>
        </w:r>
      </w:del>
    </w:p>
    <w:p w14:paraId="1FDE22AB" w14:textId="6B0CBB66" w:rsidR="00671409" w:rsidDel="00305E47" w:rsidRDefault="00671409" w:rsidP="00671409">
      <w:pPr>
        <w:numPr>
          <w:ilvl w:val="1"/>
          <w:numId w:val="45"/>
        </w:numPr>
        <w:rPr>
          <w:del w:id="6306" w:author="岩下" w:date="2015-10-14T16:27:00Z"/>
        </w:rPr>
      </w:pPr>
      <w:del w:id="6307" w:author="岩下" w:date="2015-10-14T16:27:00Z">
        <w:r w:rsidDel="00305E47">
          <w:rPr>
            <w:rFonts w:hint="eastAsia"/>
          </w:rPr>
          <w:delText>一時</w:delText>
        </w:r>
        <w:r w:rsidDel="00305E47">
          <w:rPr>
            <w:rFonts w:hint="eastAsia"/>
          </w:rPr>
          <w:delText>object</w:delText>
        </w:r>
      </w:del>
    </w:p>
    <w:p w14:paraId="27E4B730" w14:textId="1B97F7E3" w:rsidR="00671409" w:rsidDel="00305E47" w:rsidRDefault="00671409" w:rsidP="00671409">
      <w:pPr>
        <w:numPr>
          <w:ilvl w:val="1"/>
          <w:numId w:val="45"/>
        </w:numPr>
        <w:rPr>
          <w:del w:id="6308" w:author="岩下" w:date="2015-10-14T16:27:00Z"/>
        </w:rPr>
      </w:pPr>
      <w:del w:id="6309" w:author="岩下" w:date="2015-10-14T16:27:00Z">
        <w:r w:rsidDel="00305E47">
          <w:rPr>
            <w:rFonts w:hint="eastAsia"/>
          </w:rPr>
          <w:delText>変換関数</w:delText>
        </w:r>
      </w:del>
    </w:p>
    <w:p w14:paraId="0C5487B4" w14:textId="10162CAE" w:rsidR="00671409" w:rsidDel="00305E47" w:rsidRDefault="00671409" w:rsidP="00671409">
      <w:pPr>
        <w:numPr>
          <w:ilvl w:val="1"/>
          <w:numId w:val="45"/>
        </w:numPr>
        <w:rPr>
          <w:del w:id="6310" w:author="岩下" w:date="2015-10-14T16:27:00Z"/>
        </w:rPr>
      </w:pPr>
      <w:del w:id="6311" w:author="岩下" w:date="2015-10-14T16:27:00Z">
        <w:r w:rsidDel="00305E47">
          <w:rPr>
            <w:rFonts w:hint="eastAsia"/>
          </w:rPr>
          <w:delText>コピー</w:delText>
        </w:r>
      </w:del>
    </w:p>
    <w:p w14:paraId="21E6C103" w14:textId="1CF7F735" w:rsidR="00671409" w:rsidDel="00305E47" w:rsidRDefault="00671409" w:rsidP="00671409">
      <w:pPr>
        <w:numPr>
          <w:ilvl w:val="0"/>
          <w:numId w:val="45"/>
        </w:numPr>
        <w:ind w:hanging="240"/>
        <w:rPr>
          <w:del w:id="6312" w:author="岩下" w:date="2015-10-14T16:20:00Z"/>
        </w:rPr>
      </w:pPr>
      <w:del w:id="6313" w:author="岩下" w:date="2015-10-14T16:20:00Z">
        <w:r w:rsidDel="00305E47">
          <w:delText>Overloading</w:delText>
        </w:r>
        <w:r w:rsidDel="00305E47">
          <w:rPr>
            <w:rFonts w:hint="eastAsia"/>
          </w:rPr>
          <w:delText>（多重定義）</w:delText>
        </w:r>
      </w:del>
    </w:p>
    <w:p w14:paraId="2C87418B" w14:textId="1C094F3A" w:rsidR="00671409" w:rsidDel="00305E47" w:rsidRDefault="00671409" w:rsidP="00671409">
      <w:pPr>
        <w:numPr>
          <w:ilvl w:val="1"/>
          <w:numId w:val="45"/>
        </w:numPr>
        <w:rPr>
          <w:del w:id="6314" w:author="岩下" w:date="2015-10-14T16:20:00Z"/>
        </w:rPr>
      </w:pPr>
      <w:del w:id="6315" w:author="岩下" w:date="2015-10-14T16:20:00Z">
        <w:r w:rsidDel="00305E47">
          <w:rPr>
            <w:rFonts w:hint="eastAsia"/>
          </w:rPr>
          <w:delText>要検討：多重定義解決可能な情報をもつこと</w:delText>
        </w:r>
      </w:del>
    </w:p>
    <w:p w14:paraId="5BEA46D7" w14:textId="78208F9E" w:rsidR="00671409" w:rsidDel="00305E47" w:rsidRDefault="00671409" w:rsidP="00671409">
      <w:pPr>
        <w:numPr>
          <w:ilvl w:val="1"/>
          <w:numId w:val="45"/>
        </w:numPr>
        <w:rPr>
          <w:del w:id="6316" w:author="岩下" w:date="2015-10-14T16:20:00Z"/>
        </w:rPr>
      </w:pPr>
      <w:del w:id="6317" w:author="岩下" w:date="2015-10-14T16:20:00Z">
        <w:r w:rsidDel="00305E47">
          <w:rPr>
            <w:rFonts w:hint="eastAsia"/>
          </w:rPr>
          <w:delText xml:space="preserve">多重定義演算子の宣言　</w:delText>
        </w:r>
        <w:r w:rsidDel="00305E47">
          <w:rPr>
            <w:rFonts w:hint="eastAsia"/>
          </w:rPr>
          <w:delText>o</w:delText>
        </w:r>
        <w:r w:rsidDel="00305E47">
          <w:delText>perator</w:delText>
        </w:r>
      </w:del>
    </w:p>
    <w:p w14:paraId="45AC7BAC" w14:textId="1D6A5D78" w:rsidR="00671409" w:rsidDel="00305E47" w:rsidRDefault="00671409">
      <w:pPr>
        <w:numPr>
          <w:ilvl w:val="1"/>
          <w:numId w:val="45"/>
        </w:numPr>
        <w:rPr>
          <w:del w:id="6318" w:author="岩下" w:date="2015-10-14T16:33:00Z"/>
        </w:rPr>
        <w:pPrChange w:id="6319" w:author="岩下" w:date="2015-10-14T16:20:00Z">
          <w:pPr>
            <w:numPr>
              <w:numId w:val="45"/>
            </w:numPr>
            <w:tabs>
              <w:tab w:val="num" w:pos="420"/>
            </w:tabs>
            <w:ind w:left="420" w:hanging="240"/>
          </w:pPr>
        </w:pPrChange>
      </w:pPr>
      <w:del w:id="6320" w:author="岩下" w:date="2015-10-14T16:33:00Z">
        <w:r w:rsidDel="00305E47">
          <w:rPr>
            <w:rFonts w:hint="eastAsia"/>
          </w:rPr>
          <w:delText>テンプレート</w:delText>
        </w:r>
      </w:del>
      <w:del w:id="6321" w:author="岩下" w:date="2015-10-14T16:20:00Z">
        <w:r w:rsidDel="00305E47">
          <w:br/>
        </w:r>
        <w:r w:rsidDel="00305E47">
          <w:rPr>
            <w:rFonts w:hint="eastAsia"/>
          </w:rPr>
          <w:delText>【未検討】抽象とインスタンスの両方を表現</w:delText>
        </w:r>
        <w:r w:rsidR="00A21C84" w:rsidDel="00305E47">
          <w:rPr>
            <w:rFonts w:hint="eastAsia"/>
          </w:rPr>
          <w:delText>する。</w:delText>
        </w:r>
      </w:del>
    </w:p>
    <w:p w14:paraId="11C2CA4D" w14:textId="77777777" w:rsidR="005B395C" w:rsidRDefault="00305E47" w:rsidP="00305E47">
      <w:pPr>
        <w:numPr>
          <w:ilvl w:val="0"/>
          <w:numId w:val="45"/>
        </w:numPr>
        <w:ind w:hanging="240"/>
        <w:rPr>
          <w:ins w:id="6322" w:author="岩下" w:date="2015-10-15T10:08:00Z"/>
        </w:rPr>
      </w:pPr>
      <w:ins w:id="6323" w:author="岩下" w:date="2015-10-14T16:28:00Z">
        <w:r>
          <w:rPr>
            <w:rFonts w:hint="eastAsia"/>
          </w:rPr>
          <w:t>例外処理</w:t>
        </w:r>
      </w:ins>
    </w:p>
    <w:p w14:paraId="1E34FDCE" w14:textId="78D7A597" w:rsidR="00305E47" w:rsidRDefault="00305E47">
      <w:pPr>
        <w:numPr>
          <w:ilvl w:val="1"/>
          <w:numId w:val="45"/>
        </w:numPr>
        <w:rPr>
          <w:ins w:id="6324" w:author="岩下" w:date="2015-10-14T16:28:00Z"/>
        </w:rPr>
        <w:pPrChange w:id="6325" w:author="岩下" w:date="2015-10-15T10:08:00Z">
          <w:pPr>
            <w:numPr>
              <w:numId w:val="45"/>
            </w:numPr>
            <w:tabs>
              <w:tab w:val="num" w:pos="420"/>
            </w:tabs>
            <w:ind w:left="420" w:hanging="240"/>
          </w:pPr>
        </w:pPrChange>
      </w:pPr>
      <w:ins w:id="6326" w:author="岩下" w:date="2015-10-14T16:29:00Z">
        <w:r>
          <w:t>noexcept</w:t>
        </w:r>
        <w:r>
          <w:rPr>
            <w:rFonts w:hint="eastAsia"/>
          </w:rPr>
          <w:t>キーワード</w:t>
        </w:r>
      </w:ins>
    </w:p>
    <w:p w14:paraId="0559D04D" w14:textId="77777777" w:rsidR="00D47E7F" w:rsidRDefault="00305E47" w:rsidP="00305E47">
      <w:pPr>
        <w:numPr>
          <w:ilvl w:val="0"/>
          <w:numId w:val="45"/>
        </w:numPr>
        <w:ind w:hanging="240"/>
        <w:rPr>
          <w:ins w:id="6327" w:author="岩下" w:date="2015-10-15T10:01:00Z"/>
        </w:rPr>
      </w:pPr>
      <w:ins w:id="6328" w:author="岩下" w:date="2015-10-14T16:29:00Z">
        <w:r>
          <w:rPr>
            <w:rFonts w:hint="eastAsia"/>
          </w:rPr>
          <w:t>属性</w:t>
        </w:r>
      </w:ins>
    </w:p>
    <w:p w14:paraId="37FA8C86" w14:textId="6198C761" w:rsidR="00305E47" w:rsidRDefault="00D47E7F">
      <w:pPr>
        <w:numPr>
          <w:ilvl w:val="1"/>
          <w:numId w:val="45"/>
        </w:numPr>
        <w:rPr>
          <w:ins w:id="6329" w:author="岩下" w:date="2015-10-14T16:29:00Z"/>
        </w:rPr>
        <w:pPrChange w:id="6330" w:author="岩下" w:date="2015-10-15T10:01:00Z">
          <w:pPr>
            <w:numPr>
              <w:numId w:val="45"/>
            </w:numPr>
            <w:tabs>
              <w:tab w:val="num" w:pos="420"/>
            </w:tabs>
            <w:ind w:left="420" w:hanging="240"/>
          </w:pPr>
        </w:pPrChange>
      </w:pPr>
      <w:ins w:id="6331" w:author="岩下" w:date="2015-10-15T10:00:00Z">
        <w:r>
          <w:t>[[ noreturn ]]</w:t>
        </w:r>
      </w:ins>
      <w:ins w:id="6332" w:author="岩下" w:date="2015-10-15T10:01:00Z">
        <w:r w:rsidRPr="00D47E7F">
          <w:t xml:space="preserve"> </w:t>
        </w:r>
        <w:r>
          <w:t>[[ carries_dependency ]]</w:t>
        </w:r>
        <w:r>
          <w:rPr>
            <w:rFonts w:hint="eastAsia"/>
          </w:rPr>
          <w:t xml:space="preserve">　</w:t>
        </w:r>
        <w:r>
          <w:t>[[ deprecated ]]</w:t>
        </w:r>
      </w:ins>
    </w:p>
    <w:p w14:paraId="05115FF6" w14:textId="5D893B7D" w:rsidR="00671409" w:rsidDel="00305E47" w:rsidRDefault="00671409">
      <w:pPr>
        <w:rPr>
          <w:del w:id="6333" w:author="岩下" w:date="2015-10-14T16:21:00Z"/>
        </w:rPr>
        <w:pPrChange w:id="6334" w:author="岩下" w:date="2015-10-15T10:01:00Z">
          <w:pPr>
            <w:numPr>
              <w:numId w:val="45"/>
            </w:numPr>
            <w:tabs>
              <w:tab w:val="num" w:pos="420"/>
            </w:tabs>
            <w:ind w:left="420" w:hanging="240"/>
          </w:pPr>
        </w:pPrChange>
      </w:pPr>
      <w:del w:id="6335" w:author="岩下" w:date="2015-10-14T16:21:00Z">
        <w:r w:rsidDel="00305E47">
          <w:rPr>
            <w:rFonts w:hint="eastAsia"/>
          </w:rPr>
          <w:delText>例外処理</w:delText>
        </w:r>
      </w:del>
    </w:p>
    <w:p w14:paraId="069B181E" w14:textId="74BC1841" w:rsidR="00671409" w:rsidDel="00305E47" w:rsidRDefault="00671409">
      <w:pPr>
        <w:ind w:left="840"/>
        <w:rPr>
          <w:del w:id="6336" w:author="岩下" w:date="2015-10-14T16:21:00Z"/>
        </w:rPr>
        <w:pPrChange w:id="6337" w:author="岩下" w:date="2015-10-15T10:00:00Z">
          <w:pPr>
            <w:numPr>
              <w:ilvl w:val="1"/>
              <w:numId w:val="45"/>
            </w:numPr>
            <w:tabs>
              <w:tab w:val="num" w:pos="840"/>
            </w:tabs>
            <w:ind w:left="840" w:hanging="420"/>
          </w:pPr>
        </w:pPrChange>
      </w:pPr>
      <w:del w:id="6338" w:author="岩下" w:date="2015-10-14T16:21:00Z">
        <w:r w:rsidDel="00305E47">
          <w:lastRenderedPageBreak/>
          <w:delText>try/catch</w:delText>
        </w:r>
      </w:del>
    </w:p>
    <w:p w14:paraId="06F8EFC6" w14:textId="6EFB5A64" w:rsidR="00671409" w:rsidDel="00305E47" w:rsidRDefault="00671409">
      <w:pPr>
        <w:ind w:left="840"/>
        <w:rPr>
          <w:del w:id="6339" w:author="岩下" w:date="2015-10-14T16:21:00Z"/>
        </w:rPr>
        <w:pPrChange w:id="6340" w:author="岩下" w:date="2015-10-15T10:00:00Z">
          <w:pPr>
            <w:numPr>
              <w:ilvl w:val="1"/>
              <w:numId w:val="45"/>
            </w:numPr>
            <w:tabs>
              <w:tab w:val="num" w:pos="840"/>
            </w:tabs>
            <w:ind w:left="840" w:hanging="420"/>
          </w:pPr>
        </w:pPrChange>
      </w:pPr>
      <w:del w:id="6341" w:author="岩下" w:date="2015-10-14T16:21:00Z">
        <w:r w:rsidDel="00305E47">
          <w:delText>throw</w:delText>
        </w:r>
      </w:del>
    </w:p>
    <w:p w14:paraId="4B38B982" w14:textId="2B891C49" w:rsidR="00F12ED5" w:rsidRDefault="00671409">
      <w:pPr>
        <w:ind w:left="840"/>
        <w:pPrChange w:id="6342" w:author="岩下" w:date="2015-10-15T10:01:00Z">
          <w:pPr>
            <w:numPr>
              <w:ilvl w:val="1"/>
              <w:numId w:val="45"/>
            </w:numPr>
            <w:tabs>
              <w:tab w:val="num" w:pos="840"/>
            </w:tabs>
            <w:ind w:left="840" w:hanging="420"/>
          </w:pPr>
        </w:pPrChange>
      </w:pPr>
      <w:del w:id="6343" w:author="岩下" w:date="2015-10-14T16:28:00Z">
        <w:r w:rsidDel="00305E47">
          <w:delText>noexcept</w:delText>
        </w:r>
      </w:del>
    </w:p>
    <w:p w14:paraId="29B8A1E8" w14:textId="785B7EF3" w:rsidR="009145EC" w:rsidDel="00305E47" w:rsidRDefault="009145EC" w:rsidP="009145EC">
      <w:pPr>
        <w:numPr>
          <w:ilvl w:val="1"/>
          <w:numId w:val="45"/>
        </w:numPr>
        <w:rPr>
          <w:del w:id="6344" w:author="岩下" w:date="2015-10-14T16:37:00Z"/>
        </w:rPr>
      </w:pPr>
    </w:p>
    <w:p w14:paraId="0ABB5E14" w14:textId="77777777" w:rsidR="002B52EA" w:rsidRPr="00671409" w:rsidRDefault="002B52EA" w:rsidP="003E5C37"/>
    <w:p w14:paraId="5114D9A4" w14:textId="77777777" w:rsidR="002B52EA" w:rsidRDefault="002B52EA" w:rsidP="003E5C37"/>
    <w:p w14:paraId="33820DE7" w14:textId="77777777" w:rsidR="005A7DE9" w:rsidRDefault="005A7DE9">
      <w:pPr>
        <w:widowControl/>
        <w:jc w:val="left"/>
        <w:rPr>
          <w:ins w:id="6345" w:author="岩下" w:date="2015-10-13T18:10:00Z"/>
          <w:rFonts w:ascii="Arial" w:eastAsia="ＭＳ ゴシック" w:hAnsi="Arial"/>
          <w:sz w:val="24"/>
        </w:rPr>
      </w:pPr>
      <w:bookmarkStart w:id="6346" w:name="_Toc223755546"/>
      <w:bookmarkStart w:id="6347" w:name="_Toc223755752"/>
      <w:bookmarkStart w:id="6348" w:name="_Toc422165438"/>
      <w:ins w:id="6349" w:author="岩下" w:date="2015-10-13T18:10:00Z">
        <w:r>
          <w:br w:type="page"/>
        </w:r>
      </w:ins>
    </w:p>
    <w:p w14:paraId="27EE4125" w14:textId="2FC4FF47" w:rsidR="00640E28" w:rsidRDefault="00640E28" w:rsidP="00640E28">
      <w:pPr>
        <w:pStyle w:val="10"/>
      </w:pPr>
      <w:bookmarkStart w:id="6350" w:name="_Toc306557497"/>
      <w:r>
        <w:rPr>
          <w:rFonts w:hint="eastAsia"/>
        </w:rPr>
        <w:lastRenderedPageBreak/>
        <w:t>コード例</w:t>
      </w:r>
      <w:bookmarkEnd w:id="6346"/>
      <w:bookmarkEnd w:id="6347"/>
      <w:bookmarkEnd w:id="6348"/>
      <w:bookmarkEnd w:id="6350"/>
    </w:p>
    <w:p w14:paraId="7A45F6BD" w14:textId="77777777" w:rsidR="004C4321" w:rsidRDefault="004C4321" w:rsidP="00954A90"/>
    <w:p w14:paraId="6917A9BE" w14:textId="77777777" w:rsidR="00F54F45" w:rsidRDefault="00F54F45" w:rsidP="00954A90">
      <w:r>
        <w:t>例</w:t>
      </w:r>
      <w:r w:rsidR="00954A90">
        <w:t>1:</w:t>
      </w:r>
    </w:p>
    <w:p w14:paraId="4BD7CC3E" w14:textId="77777777" w:rsidR="00954A90" w:rsidRDefault="00954A90" w:rsidP="00954A90"/>
    <w:p w14:paraId="30C347C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a[10];</w:t>
      </w:r>
    </w:p>
    <w:p w14:paraId="4EA594A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xyz;</w:t>
      </w:r>
    </w:p>
    <w:p w14:paraId="4144B21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struct {    int x;   int y;} S;</w:t>
      </w:r>
    </w:p>
    <w:p w14:paraId="0370297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foo() {</w:t>
      </w:r>
    </w:p>
    <w:p w14:paraId="00F48F2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 xml:space="preserve">int *p; </w:t>
      </w:r>
    </w:p>
    <w:p w14:paraId="4124B6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p =  &amp;xyz;</w:t>
      </w:r>
      <w:r w:rsidR="00F54F45" w:rsidRPr="00F63749">
        <w:rPr>
          <w:rFonts w:ascii="ＭＳ Ｐゴシック" w:eastAsia="ＭＳ Ｐゴシック" w:hAnsi="ＭＳ Ｐゴシック"/>
          <w:sz w:val="20"/>
          <w:szCs w:val="20"/>
        </w:rPr>
        <w:tab/>
        <w:t>/* 文1 */</w:t>
      </w:r>
    </w:p>
    <w:p w14:paraId="3887309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a[4] = S.y;</w:t>
      </w:r>
      <w:r w:rsidR="00F54F45" w:rsidRPr="00F63749">
        <w:rPr>
          <w:rFonts w:ascii="ＭＳ Ｐゴシック" w:eastAsia="ＭＳ Ｐゴシック" w:hAnsi="ＭＳ Ｐゴシック"/>
          <w:sz w:val="20"/>
          <w:szCs w:val="20"/>
        </w:rPr>
        <w:tab/>
        <w:t>/* 文2 */</w:t>
      </w:r>
    </w:p>
    <w:p w14:paraId="356112E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w:t>
      </w:r>
    </w:p>
    <w:p w14:paraId="681E611C" w14:textId="77777777" w:rsidR="00F54F45" w:rsidRDefault="00F54F45" w:rsidP="00954A90"/>
    <w:p w14:paraId="7080566C" w14:textId="77777777" w:rsidR="00954A90" w:rsidRDefault="00F54F45" w:rsidP="00954A90">
      <w:pPr>
        <w:ind w:firstLineChars="100" w:firstLine="210"/>
      </w:pPr>
      <w:r>
        <w:t>文</w:t>
      </w:r>
      <w:r w:rsidR="00954A90">
        <w:t>1:</w:t>
      </w:r>
    </w:p>
    <w:p w14:paraId="0680529E" w14:textId="77777777" w:rsidR="00954A90" w:rsidRDefault="00954A90" w:rsidP="00954A90"/>
    <w:p w14:paraId="03EE21B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190F4D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110D201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&lt;ponterRef type=" P6fc98"&gt;</w:t>
      </w:r>
    </w:p>
    <w:p w14:paraId="3F94D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scope="local" type="P70768"&gt;p&lt;/varAddr&gt;</w:t>
      </w:r>
    </w:p>
    <w:p w14:paraId="4C5ECC8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BDA43C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2F67A5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363C6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469E17D6" w14:textId="77777777" w:rsidR="00F54F45" w:rsidRDefault="00F54F45" w:rsidP="00954A90">
      <w:r>
        <w:t xml:space="preserve"> </w:t>
      </w:r>
    </w:p>
    <w:p w14:paraId="3A053BF1" w14:textId="77777777" w:rsidR="00F54F45" w:rsidRDefault="00F54F45" w:rsidP="00954A90">
      <w:pPr>
        <w:ind w:firstLineChars="100" w:firstLine="210"/>
      </w:pPr>
      <w:r>
        <w:t>もしくは、</w:t>
      </w:r>
    </w:p>
    <w:p w14:paraId="75D96629" w14:textId="77777777" w:rsidR="00954A90" w:rsidRDefault="00954A90" w:rsidP="00954A90"/>
    <w:p w14:paraId="30313C6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BE687C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05F44AD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 scope="local" type=" P6fc98"&gt;p&lt;/Var&gt;</w:t>
      </w:r>
    </w:p>
    <w:p w14:paraId="07E706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44E876C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2522B2B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3F2E4C27" w14:textId="77777777" w:rsidR="00F54F45" w:rsidRDefault="00F54F45" w:rsidP="00954A90"/>
    <w:p w14:paraId="6E2C46D0" w14:textId="77777777" w:rsidR="00F54F45" w:rsidRDefault="00F54F45" w:rsidP="00954A90">
      <w:pPr>
        <w:ind w:firstLineChars="100" w:firstLine="210"/>
      </w:pPr>
      <w:r>
        <w:t>文</w:t>
      </w:r>
      <w:r w:rsidR="00954A90">
        <w:t>2:</w:t>
      </w:r>
    </w:p>
    <w:p w14:paraId="33A580D1" w14:textId="77777777" w:rsidR="00954A90" w:rsidRDefault="00954A90" w:rsidP="00954A90"/>
    <w:p w14:paraId="6F4B9116"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F63749">
        <w:rPr>
          <w:rFonts w:ascii="ＭＳ Ｐゴシック" w:eastAsia="ＭＳ Ｐゴシック" w:hAnsi="ＭＳ Ｐゴシック"/>
          <w:sz w:val="20"/>
          <w:szCs w:val="20"/>
        </w:rPr>
        <w:t>&lt;exprStatement&gt;</w:t>
      </w:r>
    </w:p>
    <w:p w14:paraId="4109FDE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75EDC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lastRenderedPageBreak/>
        <w:t xml:space="preserve">  </w:t>
      </w:r>
      <w:r w:rsidR="00F54F45" w:rsidRPr="00F63749">
        <w:rPr>
          <w:rFonts w:ascii="ＭＳ Ｐゴシック" w:eastAsia="ＭＳ Ｐゴシック" w:hAnsi="ＭＳ Ｐゴシック"/>
          <w:sz w:val="20"/>
          <w:szCs w:val="20"/>
        </w:rPr>
        <w:t xml:space="preserve">    &lt;pointerRef type="int"&gt;</w:t>
      </w:r>
    </w:p>
    <w:p w14:paraId="4D4AED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4E98BA2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54297F2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5700862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4A26CDA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4DAD1AF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04F093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 type="P0dede" member="y"&gt;</w:t>
      </w:r>
    </w:p>
    <w:p w14:paraId="1C69CFA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224F76A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&lt;/memberAddr&gt;</w:t>
      </w:r>
    </w:p>
    <w:p w14:paraId="5D88E29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7691AC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463574C0"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0BCCBA87" w14:textId="77777777" w:rsidR="00954A90" w:rsidRDefault="00954A90" w:rsidP="00954A90"/>
    <w:p w14:paraId="481C792D" w14:textId="77777777" w:rsidR="00F54F45" w:rsidRDefault="00E4661A" w:rsidP="001B7F0F">
      <w:pPr>
        <w:ind w:firstLineChars="100" w:firstLine="210"/>
      </w:pPr>
      <w:r>
        <w:t>もしくは</w:t>
      </w:r>
      <w:r>
        <w:rPr>
          <w:rFonts w:hint="eastAsia"/>
        </w:rPr>
        <w:t>、</w:t>
      </w:r>
    </w:p>
    <w:p w14:paraId="07618CAA" w14:textId="77777777" w:rsidR="00954A90" w:rsidRDefault="00954A90" w:rsidP="00954A90"/>
    <w:p w14:paraId="445E1D0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98BF25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8DC4C1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7660FF4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022F161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636F90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4A17B7C1"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0AF147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560F6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 type="int" member="y"&gt;</w:t>
      </w:r>
    </w:p>
    <w:p w14:paraId="53D528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337743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&lt;/memberRef&gt;</w:t>
      </w:r>
    </w:p>
    <w:p w14:paraId="015ABF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11669533" w14:textId="77777777" w:rsidR="00640E28"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27766E71" w14:textId="77777777" w:rsidR="00A96E7F" w:rsidRPr="00A96E7F" w:rsidRDefault="00A96E7F" w:rsidP="00A96E7F">
      <w:pPr>
        <w:spacing w:line="240" w:lineRule="exact"/>
        <w:rPr>
          <w:rFonts w:ascii="Courier New" w:hAnsi="Courier New" w:cs="Courier New"/>
          <w:sz w:val="18"/>
          <w:szCs w:val="18"/>
          <w:lang w:val="fr-FR"/>
        </w:rPr>
      </w:pPr>
      <w:r w:rsidRPr="00A96E7F">
        <w:rPr>
          <w:lang w:val="fr-FR"/>
        </w:rPr>
        <w:br w:type="page"/>
      </w:r>
      <w:r w:rsidRPr="00A96E7F">
        <w:rPr>
          <w:rFonts w:ascii="Courier New" w:hAnsi="Courier New" w:cs="Courier New"/>
          <w:sz w:val="18"/>
          <w:szCs w:val="18"/>
          <w:lang w:val="fr-FR"/>
        </w:rPr>
        <w:lastRenderedPageBreak/>
        <w:t>&lt;?xml version="1.0" encoding="ISO-8859-1"?&gt;</w:t>
      </w:r>
    </w:p>
    <w:p w14:paraId="0577AAC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&lt;XcodeProgram source="t3.c"&gt;</w:t>
      </w:r>
    </w:p>
    <w:p w14:paraId="5ADF35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 xml:space="preserve">&lt;!-- </w:t>
      </w:r>
    </w:p>
    <w:p w14:paraId="4009B2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typedef struct complex {</w:t>
      </w:r>
    </w:p>
    <w:p w14:paraId="4F07F7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double real;</w:t>
      </w:r>
    </w:p>
    <w:p w14:paraId="7FB4703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double img;</w:t>
      </w:r>
    </w:p>
    <w:p w14:paraId="484126A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 complex_t;</w:t>
      </w:r>
    </w:p>
    <w:p w14:paraId="06748B2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400ABFF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x;</w:t>
      </w:r>
    </w:p>
    <w:p w14:paraId="77724E8C"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773C546E"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07FFEA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main()</w:t>
      </w:r>
    </w:p>
    <w:p w14:paraId="29599F9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E4C49E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z;</w:t>
      </w:r>
    </w:p>
    <w:p w14:paraId="7FBC324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71E0D3E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x.real = 1.0;</w:t>
      </w:r>
    </w:p>
    <w:p w14:paraId="592D711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x.img = 2.0;</w:t>
      </w:r>
    </w:p>
    <w:p w14:paraId="3F57B60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2EDFE8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z = complex_add(x,1.0);</w:t>
      </w:r>
    </w:p>
    <w:p w14:paraId="1F49994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589AFF3"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printf("z=(%f,%f)\n",z.real,z.img);</w:t>
      </w:r>
    </w:p>
    <w:p w14:paraId="6E2FECD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3F9E06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C5B8DB9"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4F58B9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w:t>
      </w:r>
    </w:p>
    <w:p w14:paraId="19E3F93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x.real += y;</w:t>
      </w:r>
    </w:p>
    <w:p w14:paraId="59DBEEA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return x;</w:t>
      </w:r>
    </w:p>
    <w:p w14:paraId="655F16F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w:t>
      </w:r>
    </w:p>
    <w:p w14:paraId="0C00F89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--&gt;</w:t>
      </w:r>
    </w:p>
    <w:p w14:paraId="1C4CA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44FBD03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type="P0" ref="S0"/&gt;</w:t>
      </w:r>
    </w:p>
    <w:p w14:paraId="0B6ED3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type="P1" ref="S0"/&gt;</w:t>
      </w:r>
    </w:p>
    <w:p w14:paraId="35C4E2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type="P2" ref="S0"/&gt;</w:t>
      </w:r>
    </w:p>
    <w:p w14:paraId="5D3997F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type="P3" ref="S0"/&gt;</w:t>
      </w:r>
    </w:p>
    <w:p w14:paraId="0587954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type="P4" ref="S0"/&gt;</w:t>
      </w:r>
    </w:p>
    <w:p w14:paraId="3D76A7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type="P5" ref="F0"/&gt;</w:t>
      </w:r>
    </w:p>
    <w:p w14:paraId="0C096F0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type="P6" is_restrict="1" ref="char"/&gt;</w:t>
      </w:r>
    </w:p>
    <w:p w14:paraId="60F456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type="P7" ref="F2"/&gt;</w:t>
      </w:r>
    </w:p>
    <w:p w14:paraId="18B87D1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 type="S0"&gt;</w:t>
      </w:r>
    </w:p>
    <w:p w14:paraId="78A3F33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4B725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413038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&lt;name&gt;real&lt;/name&gt;</w:t>
      </w:r>
    </w:p>
    <w:p w14:paraId="71FDFD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7E7C3D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5150734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&lt;name&gt;img&lt;/name&gt;</w:t>
      </w:r>
    </w:p>
    <w:p w14:paraId="166468A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50EB48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030F9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&lt;/structType&gt;</w:t>
      </w:r>
    </w:p>
    <w:p w14:paraId="31F308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type="F0" return_type="S0"&gt;</w:t>
      </w:r>
    </w:p>
    <w:p w14:paraId="53AB01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6275F5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625375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36E2260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CD9C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68B8B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type="F1" return_type="int"&gt;</w:t>
      </w:r>
    </w:p>
    <w:p w14:paraId="105620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531EC22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5E0B731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&lt;functionType type="F2" return_type="int"&gt;</w:t>
      </w:r>
    </w:p>
    <w:p w14:paraId="784BF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69C1E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7E51F83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type="F3" return_type="S0"&gt;</w:t>
      </w:r>
    </w:p>
    <w:p w14:paraId="29AC2B4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D04050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E40A7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0159F2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2AA26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04822FD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11731BC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7FCBF9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type="F0" sclass="extern_def"&gt;</w:t>
      </w:r>
    </w:p>
    <w:p w14:paraId="064EBC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15AB003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C3507B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sclass="extern_def"&gt;</w:t>
      </w:r>
    </w:p>
    <w:p w14:paraId="7976C6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5CB7C0A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066EC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type="F1" sclass="extern_def"&gt;</w:t>
      </w:r>
    </w:p>
    <w:p w14:paraId="5779EA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7B277E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535BA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type="F2" sclass="extern_def"&gt;</w:t>
      </w:r>
    </w:p>
    <w:p w14:paraId="6941AAC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&lt;name&gt;printf&lt;/name&gt;</w:t>
      </w:r>
    </w:p>
    <w:p w14:paraId="1741770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4580F0A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sclass="typedef_name"&gt;</w:t>
      </w:r>
    </w:p>
    <w:p w14:paraId="7E9C588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&lt;name&gt;complex_t&lt;/name&gt;</w:t>
      </w:r>
    </w:p>
    <w:p w14:paraId="4EFE3A6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A1303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sclass="tagname"&gt;</w:t>
      </w:r>
    </w:p>
    <w:p w14:paraId="1677DC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&lt;name&gt;complex&lt;/name&gt;</w:t>
      </w:r>
    </w:p>
    <w:p w14:paraId="0F4825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DE066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4BF611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3CFD9AC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6826DC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35EC5D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7DCCDE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7CD2F6B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444FE3B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47DF822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648FEA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0028F6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3E8A7E0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62113F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4AB00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E38126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2826CCE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38F07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5124FC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130A4AA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CDED3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5B59CA0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EA97C9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671C75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9CF04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DDC77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83B096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BE3E1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105EF51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ED9C2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&lt;body&gt;</w:t>
      </w:r>
    </w:p>
    <w:p w14:paraId="278D00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75A0BE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type="double"&gt;</w:t>
      </w:r>
    </w:p>
    <w:p w14:paraId="0487034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4A96297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type="P0" scope="local"&gt;x&lt;/varAddr&gt;</w:t>
      </w:r>
    </w:p>
    <w:p w14:paraId="7DC09BA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12154ED"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6C3E58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&lt;/assignExpr&gt;</w:t>
      </w:r>
    </w:p>
    <w:p w14:paraId="34497FA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02B2FD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27A32F0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 type="double"&gt;</w:t>
      </w:r>
    </w:p>
    <w:p w14:paraId="3A4FB55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 type="double" member="img"&gt;</w:t>
      </w:r>
    </w:p>
    <w:p w14:paraId="1EED02B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&lt;varAddr type="P1" scope="local"&gt;x&lt;/varAddr&gt;</w:t>
      </w:r>
    </w:p>
    <w:p w14:paraId="058D986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&lt;/memberRef&gt;</w:t>
      </w:r>
    </w:p>
    <w:p w14:paraId="241C2ED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&lt;floatConstant type="double"&gt;2.0&lt;/floatConstant&gt;</w:t>
      </w:r>
    </w:p>
    <w:p w14:paraId="683DA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&lt;/assignExpr&gt;</w:t>
      </w:r>
    </w:p>
    <w:p w14:paraId="1F52C3F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534B2D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1BDF9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type="S0"&gt;</w:t>
      </w:r>
    </w:p>
    <w:p w14:paraId="40209A0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scope="local"&gt;z&lt;/Var&gt;</w:t>
      </w:r>
    </w:p>
    <w:p w14:paraId="3DC19D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type="S0"&gt;</w:t>
      </w:r>
    </w:p>
    <w:p w14:paraId="47CF1E6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FCE555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type="P5"&gt;complex_add&lt;/funcAddr&gt;</w:t>
      </w:r>
    </w:p>
    <w:p w14:paraId="59AC06F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3793824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30FA9E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scope="local"&gt;x&lt;/Var&gt;</w:t>
      </w:r>
    </w:p>
    <w:p w14:paraId="19A4A4D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C5391FB"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&lt;/arguments&gt;</w:t>
      </w:r>
    </w:p>
    <w:p w14:paraId="0D1442E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&lt;/functionCall&gt;</w:t>
      </w:r>
    </w:p>
    <w:p w14:paraId="5D57169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&lt;/assignExpr&gt;</w:t>
      </w:r>
    </w:p>
    <w:p w14:paraId="7109AE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B79B34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26DEBD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type="int"&gt;</w:t>
      </w:r>
    </w:p>
    <w:p w14:paraId="4A1D64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492AC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type="F2"&gt;printf&lt;/funcAddr&gt;</w:t>
      </w:r>
    </w:p>
    <w:p w14:paraId="69EF4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1BB25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22D68F7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&lt;stringConstant&gt;z=(%f,%f)\n&lt;/stringConstant&gt;</w:t>
      </w:r>
    </w:p>
    <w:p w14:paraId="1C4B01D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0491F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type="P2" scope="local"&gt;z&lt;/varAddr&gt;</w:t>
      </w:r>
    </w:p>
    <w:p w14:paraId="6F07B7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160ED9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member="img"&gt;</w:t>
      </w:r>
    </w:p>
    <w:p w14:paraId="52AB07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type="P3" scope="local"&gt;z&lt;/varAddr&gt;</w:t>
      </w:r>
    </w:p>
    <w:p w14:paraId="063CF9D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C49952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5DECEB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&lt;/functionCall&gt;</w:t>
      </w:r>
    </w:p>
    <w:p w14:paraId="6500C21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92374D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1046B0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2E943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9C6733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D3F44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F3977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3A9F23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62065B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23EA32D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6AADE9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CE5B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lastRenderedPageBreak/>
        <w:t xml:space="preserve">        &lt;id type="double" sclass="param"&gt;</w:t>
      </w:r>
    </w:p>
    <w:p w14:paraId="03F4AC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5C8C5D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FDDDF3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DC9BA4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EFBA8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785DD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557F813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78BF35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6F042A5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DD88F7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8039B1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4D60E42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191D3AC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164CE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 sclass="param"&gt;</w:t>
      </w:r>
    </w:p>
    <w:p w14:paraId="6348F4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00CDDE1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74CCDD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726816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1E3F2E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78F746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16911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&lt;asgPlusExpr type="double"&gt;</w:t>
      </w:r>
    </w:p>
    <w:p w14:paraId="76D8AF9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71D5B442" w14:textId="77777777" w:rsidR="00A96E7F" w:rsidRPr="00A96E7F" w:rsidRDefault="00A96E7F" w:rsidP="00A96E7F">
      <w:pPr>
        <w:spacing w:line="240" w:lineRule="exact"/>
        <w:rPr>
          <w:rFonts w:ascii="Courier New" w:hAnsi="Courier New" w:cs="Courier New"/>
          <w:sz w:val="18"/>
          <w:szCs w:val="18"/>
          <w:lang w:val="sv-SE"/>
        </w:rPr>
      </w:pPr>
      <w:r w:rsidRPr="00A96E7F">
        <w:rPr>
          <w:rFonts w:ascii="Courier New" w:hAnsi="Courier New" w:cs="Courier New"/>
          <w:sz w:val="18"/>
          <w:szCs w:val="18"/>
        </w:rPr>
        <w:t xml:space="preserve">                  </w:t>
      </w:r>
      <w:r w:rsidRPr="00A96E7F">
        <w:rPr>
          <w:rFonts w:ascii="Courier New" w:hAnsi="Courier New" w:cs="Courier New"/>
          <w:sz w:val="18"/>
          <w:szCs w:val="18"/>
          <w:lang w:val="sv-SE"/>
        </w:rPr>
        <w:t>&lt;varAddr type="P4" scope="param"&gt;x&lt;/varAddr&gt;</w:t>
      </w:r>
    </w:p>
    <w:p w14:paraId="2E7137FF"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sv-SE"/>
        </w:rPr>
        <w:t xml:space="preserve">                </w:t>
      </w:r>
      <w:r w:rsidRPr="00A96E7F">
        <w:rPr>
          <w:rFonts w:ascii="Courier New" w:hAnsi="Courier New" w:cs="Courier New"/>
          <w:sz w:val="18"/>
          <w:szCs w:val="18"/>
          <w:lang w:val="fr-FR"/>
        </w:rPr>
        <w:t>&lt;/memberRef&gt;</w:t>
      </w:r>
    </w:p>
    <w:p w14:paraId="487DFA64"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 type="double" scope="param"&gt;y&lt;/Var&gt;</w:t>
      </w:r>
    </w:p>
    <w:p w14:paraId="23FBB67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&lt;/asgPlusExpr&gt;</w:t>
      </w:r>
    </w:p>
    <w:p w14:paraId="0A94529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773156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AD9F3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scope="param"&gt;x&lt;/Var&gt;</w:t>
      </w:r>
    </w:p>
    <w:p w14:paraId="565296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95F03D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0D222B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72F892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5171A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2255CB7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506B1DAC" w14:textId="77777777" w:rsidR="004C4321"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&lt;/XcodeProgram&gt;</w:t>
      </w:r>
    </w:p>
    <w:sectPr w:rsidR="004C4321" w:rsidRPr="00A96E7F" w:rsidSect="004E229C">
      <w:pgSz w:w="11906" w:h="16838"/>
      <w:pgMar w:top="1260" w:right="1106" w:bottom="1701" w:left="126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C975F" w14:textId="77777777" w:rsidR="00890903" w:rsidRDefault="00890903">
      <w:r>
        <w:separator/>
      </w:r>
    </w:p>
  </w:endnote>
  <w:endnote w:type="continuationSeparator" w:id="0">
    <w:p w14:paraId="4E341EEB" w14:textId="77777777" w:rsidR="00890903" w:rsidRDefault="0089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charset w:val="4E"/>
    <w:family w:val="auto"/>
    <w:pitch w:val="variable"/>
    <w:sig w:usb0="E00002FF" w:usb1="7AC7FFFF" w:usb2="00000012" w:usb3="00000000" w:csb0="0002000D" w:csb1="00000000"/>
  </w:font>
  <w:font w:name="Arial Unicode MS">
    <w:panose1 w:val="020B0604020202020204"/>
    <w:charset w:val="80"/>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B2B2" w14:textId="77777777" w:rsidR="004546D4" w:rsidRDefault="004546D4" w:rsidP="00953502">
    <w:pPr>
      <w:pStyle w:val="a7"/>
      <w:framePr w:wrap="around" w:vAnchor="text" w:hAnchor="margin" w:xAlign="center" w:y="1"/>
      <w:rPr>
        <w:ins w:id="40" w:author="岩下" w:date="2015-10-13T18:01:00Z"/>
        <w:rStyle w:val="a8"/>
      </w:rPr>
    </w:pPr>
    <w:ins w:id="41" w:author="岩下" w:date="2015-10-13T18:01:00Z">
      <w:r>
        <w:rPr>
          <w:rStyle w:val="a8"/>
        </w:rPr>
        <w:fldChar w:fldCharType="begin"/>
      </w:r>
      <w:r>
        <w:rPr>
          <w:rStyle w:val="a8"/>
        </w:rPr>
        <w:instrText xml:space="preserve">PAGE  </w:instrText>
      </w:r>
      <w:r>
        <w:rPr>
          <w:rStyle w:val="a8"/>
        </w:rPr>
        <w:fldChar w:fldCharType="end"/>
      </w:r>
    </w:ins>
  </w:p>
  <w:p w14:paraId="1B943EB7" w14:textId="77777777" w:rsidR="004546D4" w:rsidRDefault="004546D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00CA7" w14:textId="77777777" w:rsidR="004546D4" w:rsidRDefault="004546D4" w:rsidP="00953502">
    <w:pPr>
      <w:pStyle w:val="a7"/>
      <w:framePr w:wrap="around" w:vAnchor="text" w:hAnchor="margin" w:xAlign="center" w:y="1"/>
      <w:rPr>
        <w:ins w:id="42" w:author="岩下" w:date="2015-10-13T18:01:00Z"/>
        <w:rStyle w:val="a8"/>
      </w:rPr>
    </w:pPr>
    <w:ins w:id="43" w:author="岩下" w:date="2015-10-13T18:01:00Z">
      <w:r>
        <w:rPr>
          <w:rStyle w:val="a8"/>
        </w:rPr>
        <w:fldChar w:fldCharType="begin"/>
      </w:r>
      <w:r>
        <w:rPr>
          <w:rStyle w:val="a8"/>
        </w:rPr>
        <w:instrText xml:space="preserve">PAGE  </w:instrText>
      </w:r>
    </w:ins>
    <w:r>
      <w:rPr>
        <w:rStyle w:val="a8"/>
      </w:rPr>
      <w:fldChar w:fldCharType="separate"/>
    </w:r>
    <w:r w:rsidR="005C0F0B">
      <w:rPr>
        <w:rStyle w:val="a8"/>
        <w:noProof/>
      </w:rPr>
      <w:t>50</w:t>
    </w:r>
    <w:ins w:id="44" w:author="岩下" w:date="2015-10-13T18:01:00Z">
      <w:r>
        <w:rPr>
          <w:rStyle w:val="a8"/>
        </w:rPr>
        <w:fldChar w:fldCharType="end"/>
      </w:r>
    </w:ins>
  </w:p>
  <w:p w14:paraId="472F7804" w14:textId="4A7223B1" w:rsidR="004546D4" w:rsidRDefault="004546D4" w:rsidP="0023083E">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F8282" w14:textId="77777777" w:rsidR="00890903" w:rsidRDefault="00890903">
      <w:r>
        <w:separator/>
      </w:r>
    </w:p>
  </w:footnote>
  <w:footnote w:type="continuationSeparator" w:id="0">
    <w:p w14:paraId="35B54CC4" w14:textId="77777777" w:rsidR="00890903" w:rsidRDefault="00890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878CF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37404"/>
    <w:multiLevelType w:val="multilevel"/>
    <w:tmpl w:val="2DA8D4A2"/>
    <w:numStyleLink w:val="1"/>
  </w:abstractNum>
  <w:abstractNum w:abstractNumId="2" w15:restartNumberingAfterBreak="0">
    <w:nsid w:val="08A25EC3"/>
    <w:multiLevelType w:val="multilevel"/>
    <w:tmpl w:val="2DA8D4A2"/>
    <w:numStyleLink w:val="1"/>
  </w:abstractNum>
  <w:abstractNum w:abstractNumId="3" w15:restartNumberingAfterBreak="0">
    <w:nsid w:val="0A227DE5"/>
    <w:multiLevelType w:val="multilevel"/>
    <w:tmpl w:val="2DA8D4A2"/>
    <w:styleLink w:val="1"/>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AF044CB"/>
    <w:multiLevelType w:val="hybridMultilevel"/>
    <w:tmpl w:val="B4EC5198"/>
    <w:lvl w:ilvl="0" w:tplc="04090001">
      <w:start w:val="1"/>
      <w:numFmt w:val="bullet"/>
      <w:lvlText w:val=""/>
      <w:lvlJc w:val="left"/>
      <w:pPr>
        <w:ind w:left="690" w:hanging="480"/>
      </w:pPr>
      <w:rPr>
        <w:rFonts w:ascii="Wingdings" w:hAnsi="Wingdings" w:hint="default"/>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5" w15:restartNumberingAfterBreak="0">
    <w:nsid w:val="0C78008C"/>
    <w:multiLevelType w:val="hybridMultilevel"/>
    <w:tmpl w:val="2EE4583E"/>
    <w:lvl w:ilvl="0" w:tplc="53C2A0D2">
      <w:start w:val="1"/>
      <w:numFmt w:val="bullet"/>
      <w:lvlText w:val=""/>
      <w:lvlJc w:val="left"/>
      <w:pPr>
        <w:ind w:left="900" w:hanging="480"/>
      </w:pPr>
      <w:rPr>
        <w:rFonts w:ascii="Symbol" w:hAnsi="Symbol" w:hint="default"/>
        <w:color w:val="auto"/>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0CF36F60"/>
    <w:multiLevelType w:val="multilevel"/>
    <w:tmpl w:val="2DA8D4A2"/>
    <w:numStyleLink w:val="1"/>
  </w:abstractNum>
  <w:abstractNum w:abstractNumId="7" w15:restartNumberingAfterBreak="0">
    <w:nsid w:val="0FB95AB1"/>
    <w:multiLevelType w:val="hybridMultilevel"/>
    <w:tmpl w:val="CAD0030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1331368"/>
    <w:multiLevelType w:val="multilevel"/>
    <w:tmpl w:val="2DA8D4A2"/>
    <w:numStyleLink w:val="1"/>
  </w:abstractNum>
  <w:abstractNum w:abstractNumId="9" w15:restartNumberingAfterBreak="0">
    <w:nsid w:val="13DC216E"/>
    <w:multiLevelType w:val="multilevel"/>
    <w:tmpl w:val="2DA8D4A2"/>
    <w:numStyleLink w:val="1"/>
  </w:abstractNum>
  <w:abstractNum w:abstractNumId="10" w15:restartNumberingAfterBreak="0">
    <w:nsid w:val="17357707"/>
    <w:multiLevelType w:val="hybridMultilevel"/>
    <w:tmpl w:val="418265F6"/>
    <w:lvl w:ilvl="0" w:tplc="53C2A0D2">
      <w:start w:val="1"/>
      <w:numFmt w:val="bullet"/>
      <w:lvlText w:val=""/>
      <w:lvlJc w:val="left"/>
      <w:pPr>
        <w:ind w:left="900" w:hanging="480"/>
      </w:pPr>
      <w:rPr>
        <w:rFonts w:ascii="Symbol" w:hAnsi="Symbol" w:hint="default"/>
        <w:color w:val="auto"/>
      </w:rPr>
    </w:lvl>
    <w:lvl w:ilvl="1" w:tplc="53C2A0D2">
      <w:start w:val="1"/>
      <w:numFmt w:val="bullet"/>
      <w:lvlText w:val=""/>
      <w:lvlJc w:val="left"/>
      <w:pPr>
        <w:ind w:left="960" w:hanging="480"/>
      </w:pPr>
      <w:rPr>
        <w:rFonts w:ascii="Symbol" w:hAnsi="Symbol" w:hint="default"/>
        <w:color w:val="auto"/>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1A875905"/>
    <w:multiLevelType w:val="multilevel"/>
    <w:tmpl w:val="2DA8D4A2"/>
    <w:numStyleLink w:val="1"/>
  </w:abstractNum>
  <w:abstractNum w:abstractNumId="12" w15:restartNumberingAfterBreak="0">
    <w:nsid w:val="1BD56CEC"/>
    <w:multiLevelType w:val="multilevel"/>
    <w:tmpl w:val="2DA8D4A2"/>
    <w:numStyleLink w:val="1"/>
  </w:abstractNum>
  <w:abstractNum w:abstractNumId="13" w15:restartNumberingAfterBreak="0">
    <w:nsid w:val="1C761378"/>
    <w:multiLevelType w:val="hybridMultilevel"/>
    <w:tmpl w:val="469432E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1ED33261"/>
    <w:multiLevelType w:val="multilevel"/>
    <w:tmpl w:val="2DA8D4A2"/>
    <w:numStyleLink w:val="1"/>
  </w:abstractNum>
  <w:abstractNum w:abstractNumId="15" w15:restartNumberingAfterBreak="0">
    <w:nsid w:val="23CD1545"/>
    <w:multiLevelType w:val="multilevel"/>
    <w:tmpl w:val="2DA8D4A2"/>
    <w:numStyleLink w:val="1"/>
  </w:abstractNum>
  <w:abstractNum w:abstractNumId="16" w15:restartNumberingAfterBreak="0">
    <w:nsid w:val="25FE3A54"/>
    <w:multiLevelType w:val="multilevel"/>
    <w:tmpl w:val="2DA8D4A2"/>
    <w:numStyleLink w:val="1"/>
  </w:abstractNum>
  <w:abstractNum w:abstractNumId="17" w15:restartNumberingAfterBreak="0">
    <w:nsid w:val="26111012"/>
    <w:multiLevelType w:val="multilevel"/>
    <w:tmpl w:val="2DA8D4A2"/>
    <w:numStyleLink w:val="1"/>
  </w:abstractNum>
  <w:abstractNum w:abstractNumId="18" w15:restartNumberingAfterBreak="0">
    <w:nsid w:val="287E2B6D"/>
    <w:multiLevelType w:val="multilevel"/>
    <w:tmpl w:val="2DA8D4A2"/>
    <w:numStyleLink w:val="1"/>
  </w:abstractNum>
  <w:abstractNum w:abstractNumId="19" w15:restartNumberingAfterBreak="0">
    <w:nsid w:val="302A7258"/>
    <w:multiLevelType w:val="multilevel"/>
    <w:tmpl w:val="2DA8D4A2"/>
    <w:numStyleLink w:val="1"/>
  </w:abstractNum>
  <w:abstractNum w:abstractNumId="20" w15:restartNumberingAfterBreak="0">
    <w:nsid w:val="321E7703"/>
    <w:multiLevelType w:val="multilevel"/>
    <w:tmpl w:val="2DA8D4A2"/>
    <w:numStyleLink w:val="1"/>
  </w:abstractNum>
  <w:abstractNum w:abstractNumId="21" w15:restartNumberingAfterBreak="0">
    <w:nsid w:val="39583724"/>
    <w:multiLevelType w:val="multilevel"/>
    <w:tmpl w:val="2DA8D4A2"/>
    <w:numStyleLink w:val="1"/>
  </w:abstractNum>
  <w:abstractNum w:abstractNumId="22" w15:restartNumberingAfterBreak="0">
    <w:nsid w:val="3C2F163E"/>
    <w:multiLevelType w:val="multilevel"/>
    <w:tmpl w:val="2DA8D4A2"/>
    <w:numStyleLink w:val="1"/>
  </w:abstractNum>
  <w:abstractNum w:abstractNumId="23" w15:restartNumberingAfterBreak="0">
    <w:nsid w:val="3DDF50F5"/>
    <w:multiLevelType w:val="multilevel"/>
    <w:tmpl w:val="2DA8D4A2"/>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ED106AD"/>
    <w:multiLevelType w:val="multilevel"/>
    <w:tmpl w:val="2DA8D4A2"/>
    <w:numStyleLink w:val="1"/>
  </w:abstractNum>
  <w:abstractNum w:abstractNumId="25" w15:restartNumberingAfterBreak="0">
    <w:nsid w:val="402C14A8"/>
    <w:multiLevelType w:val="hybridMultilevel"/>
    <w:tmpl w:val="36942178"/>
    <w:lvl w:ilvl="0" w:tplc="53C2A0D2">
      <w:start w:val="1"/>
      <w:numFmt w:val="bullet"/>
      <w:lvlText w:val=""/>
      <w:lvlJc w:val="left"/>
      <w:pPr>
        <w:ind w:left="690" w:hanging="480"/>
      </w:pPr>
      <w:rPr>
        <w:rFonts w:ascii="Symbol" w:hAnsi="Symbol" w:hint="default"/>
        <w:color w:val="auto"/>
      </w:rPr>
    </w:lvl>
    <w:lvl w:ilvl="1" w:tplc="0409000B">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6" w15:restartNumberingAfterBreak="0">
    <w:nsid w:val="43901B9A"/>
    <w:multiLevelType w:val="multilevel"/>
    <w:tmpl w:val="2DA8D4A2"/>
    <w:numStyleLink w:val="1"/>
  </w:abstractNum>
  <w:abstractNum w:abstractNumId="27" w15:restartNumberingAfterBreak="0">
    <w:nsid w:val="4785000C"/>
    <w:multiLevelType w:val="multilevel"/>
    <w:tmpl w:val="2DA8D4A2"/>
    <w:numStyleLink w:val="1"/>
  </w:abstractNum>
  <w:abstractNum w:abstractNumId="28" w15:restartNumberingAfterBreak="0">
    <w:nsid w:val="47C46751"/>
    <w:multiLevelType w:val="multilevel"/>
    <w:tmpl w:val="2DA8D4A2"/>
    <w:numStyleLink w:val="1"/>
  </w:abstractNum>
  <w:abstractNum w:abstractNumId="29" w15:restartNumberingAfterBreak="0">
    <w:nsid w:val="4D810D53"/>
    <w:multiLevelType w:val="hybridMultilevel"/>
    <w:tmpl w:val="DA74310A"/>
    <w:lvl w:ilvl="0" w:tplc="04090001">
      <w:start w:val="1"/>
      <w:numFmt w:val="bullet"/>
      <w:lvlText w:val=""/>
      <w:lvlJc w:val="left"/>
      <w:pPr>
        <w:ind w:left="690" w:hanging="480"/>
      </w:pPr>
      <w:rPr>
        <w:rFonts w:ascii="Wingdings" w:hAnsi="Wingdings" w:hint="default"/>
      </w:rPr>
    </w:lvl>
    <w:lvl w:ilvl="1" w:tplc="0409000B">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30" w15:restartNumberingAfterBreak="0">
    <w:nsid w:val="4E7936A1"/>
    <w:multiLevelType w:val="multilevel"/>
    <w:tmpl w:val="2DA8D4A2"/>
    <w:numStyleLink w:val="1"/>
  </w:abstractNum>
  <w:abstractNum w:abstractNumId="31" w15:restartNumberingAfterBreak="0">
    <w:nsid w:val="4F874257"/>
    <w:multiLevelType w:val="multilevel"/>
    <w:tmpl w:val="2DA8D4A2"/>
    <w:numStyleLink w:val="1"/>
  </w:abstractNum>
  <w:abstractNum w:abstractNumId="32" w15:restartNumberingAfterBreak="0">
    <w:nsid w:val="504411BA"/>
    <w:multiLevelType w:val="multilevel"/>
    <w:tmpl w:val="2DA8D4A2"/>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6275051"/>
    <w:multiLevelType w:val="multilevel"/>
    <w:tmpl w:val="2DA8D4A2"/>
    <w:numStyleLink w:val="1"/>
  </w:abstractNum>
  <w:abstractNum w:abstractNumId="34" w15:restartNumberingAfterBreak="0">
    <w:nsid w:val="59002155"/>
    <w:multiLevelType w:val="hybridMultilevel"/>
    <w:tmpl w:val="4484E820"/>
    <w:lvl w:ilvl="0" w:tplc="53C2A0D2">
      <w:start w:val="1"/>
      <w:numFmt w:val="bullet"/>
      <w:lvlText w:val=""/>
      <w:lvlJc w:val="left"/>
      <w:pPr>
        <w:ind w:left="900" w:hanging="480"/>
      </w:pPr>
      <w:rPr>
        <w:rFonts w:ascii="Symbol" w:hAnsi="Symbol" w:hint="default"/>
        <w:color w:val="auto"/>
      </w:rPr>
    </w:lvl>
    <w:lvl w:ilvl="1" w:tplc="53C2A0D2">
      <w:start w:val="1"/>
      <w:numFmt w:val="bullet"/>
      <w:lvlText w:val=""/>
      <w:lvlJc w:val="left"/>
      <w:pPr>
        <w:ind w:left="1380" w:hanging="480"/>
      </w:pPr>
      <w:rPr>
        <w:rFonts w:ascii="Symbol" w:hAnsi="Symbol" w:hint="default"/>
        <w:color w:val="auto"/>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35" w15:restartNumberingAfterBreak="0">
    <w:nsid w:val="5AB762B6"/>
    <w:multiLevelType w:val="multilevel"/>
    <w:tmpl w:val="2DA8D4A2"/>
    <w:numStyleLink w:val="1"/>
  </w:abstractNum>
  <w:abstractNum w:abstractNumId="36" w15:restartNumberingAfterBreak="0">
    <w:nsid w:val="5B866677"/>
    <w:multiLevelType w:val="multilevel"/>
    <w:tmpl w:val="2DA8D4A2"/>
    <w:numStyleLink w:val="1"/>
  </w:abstractNum>
  <w:abstractNum w:abstractNumId="37" w15:restartNumberingAfterBreak="0">
    <w:nsid w:val="5B8838CD"/>
    <w:multiLevelType w:val="multilevel"/>
    <w:tmpl w:val="2DA8D4A2"/>
    <w:numStyleLink w:val="1"/>
  </w:abstractNum>
  <w:abstractNum w:abstractNumId="38" w15:restartNumberingAfterBreak="0">
    <w:nsid w:val="5C0F63DD"/>
    <w:multiLevelType w:val="multilevel"/>
    <w:tmpl w:val="2DA8D4A2"/>
    <w:numStyleLink w:val="1"/>
  </w:abstractNum>
  <w:abstractNum w:abstractNumId="39" w15:restartNumberingAfterBreak="0">
    <w:nsid w:val="5DE56057"/>
    <w:multiLevelType w:val="hybridMultilevel"/>
    <w:tmpl w:val="8910B3F8"/>
    <w:lvl w:ilvl="0" w:tplc="53C2A0D2">
      <w:start w:val="1"/>
      <w:numFmt w:val="bullet"/>
      <w:lvlText w:val=""/>
      <w:lvlJc w:val="left"/>
      <w:pPr>
        <w:ind w:left="690" w:hanging="480"/>
      </w:pPr>
      <w:rPr>
        <w:rFonts w:ascii="Symbol" w:hAnsi="Symbol" w:hint="default"/>
        <w:color w:val="auto"/>
      </w:rPr>
    </w:lvl>
    <w:lvl w:ilvl="1" w:tplc="0409000B" w:tentative="1">
      <w:start w:val="1"/>
      <w:numFmt w:val="bullet"/>
      <w:lvlText w:val=""/>
      <w:lvlJc w:val="left"/>
      <w:pPr>
        <w:ind w:left="750" w:hanging="480"/>
      </w:pPr>
      <w:rPr>
        <w:rFonts w:ascii="Wingdings" w:hAnsi="Wingdings" w:hint="default"/>
      </w:rPr>
    </w:lvl>
    <w:lvl w:ilvl="2" w:tplc="0409000D" w:tentative="1">
      <w:start w:val="1"/>
      <w:numFmt w:val="bullet"/>
      <w:lvlText w:val=""/>
      <w:lvlJc w:val="left"/>
      <w:pPr>
        <w:ind w:left="1230" w:hanging="480"/>
      </w:pPr>
      <w:rPr>
        <w:rFonts w:ascii="Wingdings" w:hAnsi="Wingdings" w:hint="default"/>
      </w:rPr>
    </w:lvl>
    <w:lvl w:ilvl="3" w:tplc="04090001" w:tentative="1">
      <w:start w:val="1"/>
      <w:numFmt w:val="bullet"/>
      <w:lvlText w:val=""/>
      <w:lvlJc w:val="left"/>
      <w:pPr>
        <w:ind w:left="1710" w:hanging="480"/>
      </w:pPr>
      <w:rPr>
        <w:rFonts w:ascii="Wingdings" w:hAnsi="Wingdings" w:hint="default"/>
      </w:rPr>
    </w:lvl>
    <w:lvl w:ilvl="4" w:tplc="0409000B" w:tentative="1">
      <w:start w:val="1"/>
      <w:numFmt w:val="bullet"/>
      <w:lvlText w:val=""/>
      <w:lvlJc w:val="left"/>
      <w:pPr>
        <w:ind w:left="2190" w:hanging="480"/>
      </w:pPr>
      <w:rPr>
        <w:rFonts w:ascii="Wingdings" w:hAnsi="Wingdings" w:hint="default"/>
      </w:rPr>
    </w:lvl>
    <w:lvl w:ilvl="5" w:tplc="0409000D" w:tentative="1">
      <w:start w:val="1"/>
      <w:numFmt w:val="bullet"/>
      <w:lvlText w:val=""/>
      <w:lvlJc w:val="left"/>
      <w:pPr>
        <w:ind w:left="2670" w:hanging="480"/>
      </w:pPr>
      <w:rPr>
        <w:rFonts w:ascii="Wingdings" w:hAnsi="Wingdings" w:hint="default"/>
      </w:rPr>
    </w:lvl>
    <w:lvl w:ilvl="6" w:tplc="04090001" w:tentative="1">
      <w:start w:val="1"/>
      <w:numFmt w:val="bullet"/>
      <w:lvlText w:val=""/>
      <w:lvlJc w:val="left"/>
      <w:pPr>
        <w:ind w:left="3150" w:hanging="480"/>
      </w:pPr>
      <w:rPr>
        <w:rFonts w:ascii="Wingdings" w:hAnsi="Wingdings" w:hint="default"/>
      </w:rPr>
    </w:lvl>
    <w:lvl w:ilvl="7" w:tplc="0409000B" w:tentative="1">
      <w:start w:val="1"/>
      <w:numFmt w:val="bullet"/>
      <w:lvlText w:val=""/>
      <w:lvlJc w:val="left"/>
      <w:pPr>
        <w:ind w:left="3630" w:hanging="480"/>
      </w:pPr>
      <w:rPr>
        <w:rFonts w:ascii="Wingdings" w:hAnsi="Wingdings" w:hint="default"/>
      </w:rPr>
    </w:lvl>
    <w:lvl w:ilvl="8" w:tplc="0409000D" w:tentative="1">
      <w:start w:val="1"/>
      <w:numFmt w:val="bullet"/>
      <w:lvlText w:val=""/>
      <w:lvlJc w:val="left"/>
      <w:pPr>
        <w:ind w:left="4110" w:hanging="480"/>
      </w:pPr>
      <w:rPr>
        <w:rFonts w:ascii="Wingdings" w:hAnsi="Wingdings" w:hint="default"/>
      </w:rPr>
    </w:lvl>
  </w:abstractNum>
  <w:abstractNum w:abstractNumId="40" w15:restartNumberingAfterBreak="0">
    <w:nsid w:val="5ECE4483"/>
    <w:multiLevelType w:val="multilevel"/>
    <w:tmpl w:val="2DA8D4A2"/>
    <w:numStyleLink w:val="1"/>
  </w:abstractNum>
  <w:abstractNum w:abstractNumId="41" w15:restartNumberingAfterBreak="0">
    <w:nsid w:val="5EE6630D"/>
    <w:multiLevelType w:val="multilevel"/>
    <w:tmpl w:val="2DA8D4A2"/>
    <w:numStyleLink w:val="1"/>
  </w:abstractNum>
  <w:abstractNum w:abstractNumId="42" w15:restartNumberingAfterBreak="0">
    <w:nsid w:val="5EE83F5B"/>
    <w:multiLevelType w:val="multilevel"/>
    <w:tmpl w:val="2DA8D4A2"/>
    <w:numStyleLink w:val="1"/>
  </w:abstractNum>
  <w:abstractNum w:abstractNumId="43" w15:restartNumberingAfterBreak="0">
    <w:nsid w:val="63CC4A03"/>
    <w:multiLevelType w:val="multilevel"/>
    <w:tmpl w:val="2DA8D4A2"/>
    <w:numStyleLink w:val="1"/>
  </w:abstractNum>
  <w:abstractNum w:abstractNumId="44" w15:restartNumberingAfterBreak="0">
    <w:nsid w:val="64BE1707"/>
    <w:multiLevelType w:val="multilevel"/>
    <w:tmpl w:val="2DA8D4A2"/>
    <w:numStyleLink w:val="1"/>
  </w:abstractNum>
  <w:abstractNum w:abstractNumId="45" w15:restartNumberingAfterBreak="0">
    <w:nsid w:val="64F715CA"/>
    <w:multiLevelType w:val="multilevel"/>
    <w:tmpl w:val="2DA8D4A2"/>
    <w:numStyleLink w:val="1"/>
  </w:abstractNum>
  <w:abstractNum w:abstractNumId="46" w15:restartNumberingAfterBreak="0">
    <w:nsid w:val="68C34B00"/>
    <w:multiLevelType w:val="multilevel"/>
    <w:tmpl w:val="2DA8D4A2"/>
    <w:numStyleLink w:val="1"/>
  </w:abstractNum>
  <w:abstractNum w:abstractNumId="47" w15:restartNumberingAfterBreak="0">
    <w:nsid w:val="6D954809"/>
    <w:multiLevelType w:val="multilevel"/>
    <w:tmpl w:val="2DA8D4A2"/>
    <w:numStyleLink w:val="1"/>
  </w:abstractNum>
  <w:abstractNum w:abstractNumId="48" w15:restartNumberingAfterBreak="0">
    <w:nsid w:val="6FAF65A7"/>
    <w:multiLevelType w:val="hybridMultilevel"/>
    <w:tmpl w:val="13A614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5755586"/>
    <w:multiLevelType w:val="multilevel"/>
    <w:tmpl w:val="2DA8D4A2"/>
    <w:numStyleLink w:val="1"/>
  </w:abstractNum>
  <w:abstractNum w:abstractNumId="50" w15:restartNumberingAfterBreak="0">
    <w:nsid w:val="75BA3096"/>
    <w:multiLevelType w:val="multilevel"/>
    <w:tmpl w:val="C4E2C3EE"/>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51" w15:restartNumberingAfterBreak="0">
    <w:nsid w:val="76BA1A1F"/>
    <w:multiLevelType w:val="multilevel"/>
    <w:tmpl w:val="2DA8D4A2"/>
    <w:numStyleLink w:val="1"/>
  </w:abstractNum>
  <w:abstractNum w:abstractNumId="52" w15:restartNumberingAfterBreak="0">
    <w:nsid w:val="7AE85FF1"/>
    <w:multiLevelType w:val="multilevel"/>
    <w:tmpl w:val="2DA8D4A2"/>
    <w:numStyleLink w:val="1"/>
  </w:abstractNum>
  <w:abstractNum w:abstractNumId="53" w15:restartNumberingAfterBreak="0">
    <w:nsid w:val="7CD54937"/>
    <w:multiLevelType w:val="multilevel"/>
    <w:tmpl w:val="2DA8D4A2"/>
    <w:numStyleLink w:val="1"/>
  </w:abstractNum>
  <w:abstractNum w:abstractNumId="54" w15:restartNumberingAfterBreak="0">
    <w:nsid w:val="7E537FEC"/>
    <w:multiLevelType w:val="multilevel"/>
    <w:tmpl w:val="2DA8D4A2"/>
    <w:numStyleLink w:val="1"/>
  </w:abstractNum>
  <w:abstractNum w:abstractNumId="55" w15:restartNumberingAfterBreak="0">
    <w:nsid w:val="7E7C2197"/>
    <w:multiLevelType w:val="multilevel"/>
    <w:tmpl w:val="2DA8D4A2"/>
    <w:numStyleLink w:val="1"/>
  </w:abstractNum>
  <w:abstractNum w:abstractNumId="56" w15:restartNumberingAfterBreak="0">
    <w:nsid w:val="7E9C07B2"/>
    <w:multiLevelType w:val="multilevel"/>
    <w:tmpl w:val="2DA8D4A2"/>
    <w:numStyleLink w:val="1"/>
  </w:abstractNum>
  <w:num w:numId="1">
    <w:abstractNumId w:val="50"/>
  </w:num>
  <w:num w:numId="2">
    <w:abstractNumId w:val="3"/>
  </w:num>
  <w:num w:numId="3">
    <w:abstractNumId w:val="49"/>
  </w:num>
  <w:num w:numId="4">
    <w:abstractNumId w:val="28"/>
  </w:num>
  <w:num w:numId="5">
    <w:abstractNumId w:val="53"/>
  </w:num>
  <w:num w:numId="6">
    <w:abstractNumId w:val="51"/>
  </w:num>
  <w:num w:numId="7">
    <w:abstractNumId w:val="23"/>
  </w:num>
  <w:num w:numId="8">
    <w:abstractNumId w:val="31"/>
  </w:num>
  <w:num w:numId="9">
    <w:abstractNumId w:val="47"/>
  </w:num>
  <w:num w:numId="10">
    <w:abstractNumId w:val="16"/>
  </w:num>
  <w:num w:numId="11">
    <w:abstractNumId w:val="42"/>
  </w:num>
  <w:num w:numId="12">
    <w:abstractNumId w:val="41"/>
  </w:num>
  <w:num w:numId="13">
    <w:abstractNumId w:val="17"/>
  </w:num>
  <w:num w:numId="14">
    <w:abstractNumId w:val="37"/>
  </w:num>
  <w:num w:numId="15">
    <w:abstractNumId w:val="24"/>
  </w:num>
  <w:num w:numId="16">
    <w:abstractNumId w:val="26"/>
  </w:num>
  <w:num w:numId="17">
    <w:abstractNumId w:val="8"/>
  </w:num>
  <w:num w:numId="18">
    <w:abstractNumId w:val="44"/>
  </w:num>
  <w:num w:numId="19">
    <w:abstractNumId w:val="15"/>
  </w:num>
  <w:num w:numId="20">
    <w:abstractNumId w:val="11"/>
  </w:num>
  <w:num w:numId="21">
    <w:abstractNumId w:val="36"/>
  </w:num>
  <w:num w:numId="22">
    <w:abstractNumId w:val="20"/>
  </w:num>
  <w:num w:numId="23">
    <w:abstractNumId w:val="18"/>
  </w:num>
  <w:num w:numId="24">
    <w:abstractNumId w:val="56"/>
  </w:num>
  <w:num w:numId="25">
    <w:abstractNumId w:val="45"/>
  </w:num>
  <w:num w:numId="26">
    <w:abstractNumId w:val="2"/>
  </w:num>
  <w:num w:numId="27">
    <w:abstractNumId w:val="19"/>
  </w:num>
  <w:num w:numId="28">
    <w:abstractNumId w:val="40"/>
  </w:num>
  <w:num w:numId="29">
    <w:abstractNumId w:val="12"/>
  </w:num>
  <w:num w:numId="30">
    <w:abstractNumId w:val="43"/>
  </w:num>
  <w:num w:numId="31">
    <w:abstractNumId w:val="38"/>
  </w:num>
  <w:num w:numId="32">
    <w:abstractNumId w:val="22"/>
  </w:num>
  <w:num w:numId="33">
    <w:abstractNumId w:val="1"/>
  </w:num>
  <w:num w:numId="34">
    <w:abstractNumId w:val="6"/>
  </w:num>
  <w:num w:numId="35">
    <w:abstractNumId w:val="55"/>
  </w:num>
  <w:num w:numId="36">
    <w:abstractNumId w:val="46"/>
  </w:num>
  <w:num w:numId="37">
    <w:abstractNumId w:val="35"/>
  </w:num>
  <w:num w:numId="38">
    <w:abstractNumId w:val="33"/>
  </w:num>
  <w:num w:numId="39">
    <w:abstractNumId w:val="52"/>
  </w:num>
  <w:num w:numId="40">
    <w:abstractNumId w:val="21"/>
  </w:num>
  <w:num w:numId="41">
    <w:abstractNumId w:val="14"/>
  </w:num>
  <w:num w:numId="42">
    <w:abstractNumId w:val="54"/>
  </w:num>
  <w:num w:numId="43">
    <w:abstractNumId w:val="30"/>
  </w:num>
  <w:num w:numId="44">
    <w:abstractNumId w:val="27"/>
  </w:num>
  <w:num w:numId="45">
    <w:abstractNumId w:val="32"/>
  </w:num>
  <w:num w:numId="46">
    <w:abstractNumId w:val="9"/>
  </w:num>
  <w:num w:numId="47">
    <w:abstractNumId w:val="48"/>
  </w:num>
  <w:num w:numId="48">
    <w:abstractNumId w:val="7"/>
  </w:num>
  <w:num w:numId="49">
    <w:abstractNumId w:val="0"/>
  </w:num>
  <w:num w:numId="50">
    <w:abstractNumId w:val="13"/>
  </w:num>
  <w:num w:numId="51">
    <w:abstractNumId w:val="5"/>
  </w:num>
  <w:num w:numId="52">
    <w:abstractNumId w:val="10"/>
  </w:num>
  <w:num w:numId="53">
    <w:abstractNumId w:val="29"/>
  </w:num>
  <w:num w:numId="54">
    <w:abstractNumId w:val="4"/>
  </w:num>
  <w:num w:numId="55">
    <w:abstractNumId w:val="34"/>
  </w:num>
  <w:num w:numId="56">
    <w:abstractNumId w:val="25"/>
  </w:num>
  <w:num w:numId="57">
    <w:abstractNumId w:val="39"/>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uichi KOYAMA">
    <w15:presenceInfo w15:providerId="Windows Live" w15:userId="077ba539d11dc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hideSpellingErrors/>
  <w:proofState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E7"/>
    <w:rsid w:val="00003812"/>
    <w:rsid w:val="000044EF"/>
    <w:rsid w:val="00016EBA"/>
    <w:rsid w:val="00020BFC"/>
    <w:rsid w:val="0002144A"/>
    <w:rsid w:val="000224F8"/>
    <w:rsid w:val="00026847"/>
    <w:rsid w:val="000270F2"/>
    <w:rsid w:val="00033B6F"/>
    <w:rsid w:val="00041AFB"/>
    <w:rsid w:val="000452F4"/>
    <w:rsid w:val="00050760"/>
    <w:rsid w:val="000519E9"/>
    <w:rsid w:val="0005220D"/>
    <w:rsid w:val="00052BC0"/>
    <w:rsid w:val="0005664C"/>
    <w:rsid w:val="000603EF"/>
    <w:rsid w:val="00063DA7"/>
    <w:rsid w:val="00073E15"/>
    <w:rsid w:val="00074377"/>
    <w:rsid w:val="00084CD5"/>
    <w:rsid w:val="000856B6"/>
    <w:rsid w:val="0008571E"/>
    <w:rsid w:val="00096BF7"/>
    <w:rsid w:val="00096DB6"/>
    <w:rsid w:val="000970D4"/>
    <w:rsid w:val="000A34B9"/>
    <w:rsid w:val="000A4D9B"/>
    <w:rsid w:val="000B1535"/>
    <w:rsid w:val="000B6724"/>
    <w:rsid w:val="000C30BD"/>
    <w:rsid w:val="000D2331"/>
    <w:rsid w:val="000E5E21"/>
    <w:rsid w:val="000F6349"/>
    <w:rsid w:val="00107D79"/>
    <w:rsid w:val="0012283A"/>
    <w:rsid w:val="00122C96"/>
    <w:rsid w:val="0012693D"/>
    <w:rsid w:val="00134DCB"/>
    <w:rsid w:val="0013575A"/>
    <w:rsid w:val="00142CB8"/>
    <w:rsid w:val="001507FF"/>
    <w:rsid w:val="0015346F"/>
    <w:rsid w:val="00154ED2"/>
    <w:rsid w:val="00155D8E"/>
    <w:rsid w:val="0016619F"/>
    <w:rsid w:val="00170990"/>
    <w:rsid w:val="00172B31"/>
    <w:rsid w:val="001752AF"/>
    <w:rsid w:val="00182C27"/>
    <w:rsid w:val="00186E8C"/>
    <w:rsid w:val="00191F76"/>
    <w:rsid w:val="0019554A"/>
    <w:rsid w:val="001A7FA2"/>
    <w:rsid w:val="001B2100"/>
    <w:rsid w:val="001B6084"/>
    <w:rsid w:val="001B6F72"/>
    <w:rsid w:val="001B7152"/>
    <w:rsid w:val="001B7F0F"/>
    <w:rsid w:val="001E1021"/>
    <w:rsid w:val="001E5323"/>
    <w:rsid w:val="001F4F9A"/>
    <w:rsid w:val="001F5447"/>
    <w:rsid w:val="001F5787"/>
    <w:rsid w:val="001F5FA8"/>
    <w:rsid w:val="001F6F1E"/>
    <w:rsid w:val="002016E5"/>
    <w:rsid w:val="00204DA2"/>
    <w:rsid w:val="002079D4"/>
    <w:rsid w:val="00214008"/>
    <w:rsid w:val="00216153"/>
    <w:rsid w:val="002227EA"/>
    <w:rsid w:val="0022318E"/>
    <w:rsid w:val="0022499E"/>
    <w:rsid w:val="002303D9"/>
    <w:rsid w:val="0023083E"/>
    <w:rsid w:val="00235D3B"/>
    <w:rsid w:val="00250037"/>
    <w:rsid w:val="00261011"/>
    <w:rsid w:val="00261528"/>
    <w:rsid w:val="00270A7E"/>
    <w:rsid w:val="0028484E"/>
    <w:rsid w:val="00285CC6"/>
    <w:rsid w:val="002864EA"/>
    <w:rsid w:val="0029021A"/>
    <w:rsid w:val="002A3592"/>
    <w:rsid w:val="002A7D6A"/>
    <w:rsid w:val="002B52EA"/>
    <w:rsid w:val="002C0C9D"/>
    <w:rsid w:val="002C66DC"/>
    <w:rsid w:val="002D392A"/>
    <w:rsid w:val="002D6E0C"/>
    <w:rsid w:val="002D72DB"/>
    <w:rsid w:val="002E3967"/>
    <w:rsid w:val="002E524E"/>
    <w:rsid w:val="002E61DB"/>
    <w:rsid w:val="002E780F"/>
    <w:rsid w:val="002F2AE0"/>
    <w:rsid w:val="002F34F2"/>
    <w:rsid w:val="00301959"/>
    <w:rsid w:val="00302C9C"/>
    <w:rsid w:val="003038FA"/>
    <w:rsid w:val="00303F72"/>
    <w:rsid w:val="003058F2"/>
    <w:rsid w:val="00305E47"/>
    <w:rsid w:val="003202E7"/>
    <w:rsid w:val="00325638"/>
    <w:rsid w:val="00325672"/>
    <w:rsid w:val="003328FE"/>
    <w:rsid w:val="003423CA"/>
    <w:rsid w:val="00344ADC"/>
    <w:rsid w:val="00344CA1"/>
    <w:rsid w:val="003539ED"/>
    <w:rsid w:val="00367E47"/>
    <w:rsid w:val="00367EA6"/>
    <w:rsid w:val="00371A87"/>
    <w:rsid w:val="00372851"/>
    <w:rsid w:val="003746C4"/>
    <w:rsid w:val="00375A6A"/>
    <w:rsid w:val="00381BA9"/>
    <w:rsid w:val="00381DBA"/>
    <w:rsid w:val="00386F19"/>
    <w:rsid w:val="00387171"/>
    <w:rsid w:val="0039495B"/>
    <w:rsid w:val="00395988"/>
    <w:rsid w:val="003A0694"/>
    <w:rsid w:val="003A42AD"/>
    <w:rsid w:val="003A7A8D"/>
    <w:rsid w:val="003A7C69"/>
    <w:rsid w:val="003B13B4"/>
    <w:rsid w:val="003C05DF"/>
    <w:rsid w:val="003C3264"/>
    <w:rsid w:val="003D31C3"/>
    <w:rsid w:val="003D7332"/>
    <w:rsid w:val="003E3EE4"/>
    <w:rsid w:val="003E4BC8"/>
    <w:rsid w:val="003E5C37"/>
    <w:rsid w:val="003F05F5"/>
    <w:rsid w:val="00406D6D"/>
    <w:rsid w:val="00412D3C"/>
    <w:rsid w:val="00413839"/>
    <w:rsid w:val="004202FD"/>
    <w:rsid w:val="0042044A"/>
    <w:rsid w:val="004205BB"/>
    <w:rsid w:val="0043289C"/>
    <w:rsid w:val="004440B3"/>
    <w:rsid w:val="00450018"/>
    <w:rsid w:val="004546D4"/>
    <w:rsid w:val="00460F72"/>
    <w:rsid w:val="00473AF6"/>
    <w:rsid w:val="00477440"/>
    <w:rsid w:val="0048244B"/>
    <w:rsid w:val="0048247F"/>
    <w:rsid w:val="00490106"/>
    <w:rsid w:val="004A40BC"/>
    <w:rsid w:val="004B0EDA"/>
    <w:rsid w:val="004B3B39"/>
    <w:rsid w:val="004B4E28"/>
    <w:rsid w:val="004C4321"/>
    <w:rsid w:val="004C4788"/>
    <w:rsid w:val="004C6578"/>
    <w:rsid w:val="004C70AF"/>
    <w:rsid w:val="004C773B"/>
    <w:rsid w:val="004D06E3"/>
    <w:rsid w:val="004D3E07"/>
    <w:rsid w:val="004D3F4D"/>
    <w:rsid w:val="004E229C"/>
    <w:rsid w:val="004E4E26"/>
    <w:rsid w:val="004E7A93"/>
    <w:rsid w:val="004F0296"/>
    <w:rsid w:val="00500885"/>
    <w:rsid w:val="00504BCB"/>
    <w:rsid w:val="005075A1"/>
    <w:rsid w:val="00510B46"/>
    <w:rsid w:val="00512372"/>
    <w:rsid w:val="00512DA3"/>
    <w:rsid w:val="00516147"/>
    <w:rsid w:val="00516AD5"/>
    <w:rsid w:val="0052018C"/>
    <w:rsid w:val="00522215"/>
    <w:rsid w:val="00523C21"/>
    <w:rsid w:val="005379DE"/>
    <w:rsid w:val="0054138C"/>
    <w:rsid w:val="00544847"/>
    <w:rsid w:val="00546DE7"/>
    <w:rsid w:val="00553C25"/>
    <w:rsid w:val="00572CB6"/>
    <w:rsid w:val="00572F5E"/>
    <w:rsid w:val="005752CC"/>
    <w:rsid w:val="00584631"/>
    <w:rsid w:val="005936B8"/>
    <w:rsid w:val="00596B24"/>
    <w:rsid w:val="005A39CC"/>
    <w:rsid w:val="005A547F"/>
    <w:rsid w:val="005A7DE9"/>
    <w:rsid w:val="005B12A8"/>
    <w:rsid w:val="005B395C"/>
    <w:rsid w:val="005B44D7"/>
    <w:rsid w:val="005B7099"/>
    <w:rsid w:val="005C0F0B"/>
    <w:rsid w:val="005C552B"/>
    <w:rsid w:val="005D0DEA"/>
    <w:rsid w:val="005D66FD"/>
    <w:rsid w:val="005D73E9"/>
    <w:rsid w:val="005E1331"/>
    <w:rsid w:val="005E2676"/>
    <w:rsid w:val="005E37C4"/>
    <w:rsid w:val="005E3859"/>
    <w:rsid w:val="005F07CF"/>
    <w:rsid w:val="005F2D60"/>
    <w:rsid w:val="005F3137"/>
    <w:rsid w:val="005F6314"/>
    <w:rsid w:val="005F6648"/>
    <w:rsid w:val="00605B67"/>
    <w:rsid w:val="00607D85"/>
    <w:rsid w:val="00610F3A"/>
    <w:rsid w:val="00613D85"/>
    <w:rsid w:val="00614F16"/>
    <w:rsid w:val="00616F6F"/>
    <w:rsid w:val="00617DAD"/>
    <w:rsid w:val="006258EE"/>
    <w:rsid w:val="0062692B"/>
    <w:rsid w:val="006300E8"/>
    <w:rsid w:val="00640E28"/>
    <w:rsid w:val="0064340E"/>
    <w:rsid w:val="00647500"/>
    <w:rsid w:val="00652EF7"/>
    <w:rsid w:val="00653178"/>
    <w:rsid w:val="00656CFC"/>
    <w:rsid w:val="00660C12"/>
    <w:rsid w:val="006615F2"/>
    <w:rsid w:val="006654AB"/>
    <w:rsid w:val="00671409"/>
    <w:rsid w:val="00696163"/>
    <w:rsid w:val="006970D0"/>
    <w:rsid w:val="006A16F7"/>
    <w:rsid w:val="006A293C"/>
    <w:rsid w:val="006A641A"/>
    <w:rsid w:val="006B4199"/>
    <w:rsid w:val="006C06CF"/>
    <w:rsid w:val="006C7303"/>
    <w:rsid w:val="006D3C00"/>
    <w:rsid w:val="006E47E6"/>
    <w:rsid w:val="006E72A0"/>
    <w:rsid w:val="006F1702"/>
    <w:rsid w:val="006F61EC"/>
    <w:rsid w:val="006F6FA0"/>
    <w:rsid w:val="0070602F"/>
    <w:rsid w:val="00724D45"/>
    <w:rsid w:val="0073313D"/>
    <w:rsid w:val="00733521"/>
    <w:rsid w:val="00734EBB"/>
    <w:rsid w:val="0074130C"/>
    <w:rsid w:val="00744C17"/>
    <w:rsid w:val="00746D62"/>
    <w:rsid w:val="007673C6"/>
    <w:rsid w:val="00767CB1"/>
    <w:rsid w:val="00770CF7"/>
    <w:rsid w:val="007727B8"/>
    <w:rsid w:val="00777BD6"/>
    <w:rsid w:val="00781AD8"/>
    <w:rsid w:val="007835C1"/>
    <w:rsid w:val="00783CEA"/>
    <w:rsid w:val="0078401F"/>
    <w:rsid w:val="00796BAD"/>
    <w:rsid w:val="007A28FC"/>
    <w:rsid w:val="007A4322"/>
    <w:rsid w:val="007B0EB3"/>
    <w:rsid w:val="007C1152"/>
    <w:rsid w:val="007C39F5"/>
    <w:rsid w:val="007C77C3"/>
    <w:rsid w:val="007D78E6"/>
    <w:rsid w:val="007E3DC9"/>
    <w:rsid w:val="007E4107"/>
    <w:rsid w:val="007E5E34"/>
    <w:rsid w:val="008059A9"/>
    <w:rsid w:val="0082073E"/>
    <w:rsid w:val="008228CC"/>
    <w:rsid w:val="008251F0"/>
    <w:rsid w:val="00827669"/>
    <w:rsid w:val="00837724"/>
    <w:rsid w:val="00837DE2"/>
    <w:rsid w:val="0084092E"/>
    <w:rsid w:val="00841039"/>
    <w:rsid w:val="00847822"/>
    <w:rsid w:val="008552E5"/>
    <w:rsid w:val="00862EDD"/>
    <w:rsid w:val="00876482"/>
    <w:rsid w:val="00876BAB"/>
    <w:rsid w:val="00881E2E"/>
    <w:rsid w:val="00890903"/>
    <w:rsid w:val="00891241"/>
    <w:rsid w:val="00896766"/>
    <w:rsid w:val="00897285"/>
    <w:rsid w:val="008B4C5A"/>
    <w:rsid w:val="008B629A"/>
    <w:rsid w:val="008C2928"/>
    <w:rsid w:val="008C7314"/>
    <w:rsid w:val="008D35A1"/>
    <w:rsid w:val="008D53CD"/>
    <w:rsid w:val="008E015B"/>
    <w:rsid w:val="008E1BA3"/>
    <w:rsid w:val="009023B7"/>
    <w:rsid w:val="009030E2"/>
    <w:rsid w:val="009145EC"/>
    <w:rsid w:val="009147B8"/>
    <w:rsid w:val="00920185"/>
    <w:rsid w:val="009209BA"/>
    <w:rsid w:val="00923570"/>
    <w:rsid w:val="00925151"/>
    <w:rsid w:val="009331F4"/>
    <w:rsid w:val="00944230"/>
    <w:rsid w:val="00953502"/>
    <w:rsid w:val="00954A90"/>
    <w:rsid w:val="009661D0"/>
    <w:rsid w:val="009743D7"/>
    <w:rsid w:val="00985A60"/>
    <w:rsid w:val="00986E50"/>
    <w:rsid w:val="00987C59"/>
    <w:rsid w:val="00991F90"/>
    <w:rsid w:val="0099680D"/>
    <w:rsid w:val="00997767"/>
    <w:rsid w:val="009A6933"/>
    <w:rsid w:val="009A6EC3"/>
    <w:rsid w:val="009B0DFF"/>
    <w:rsid w:val="009B0F4C"/>
    <w:rsid w:val="009B7206"/>
    <w:rsid w:val="009C02E5"/>
    <w:rsid w:val="009C1C9E"/>
    <w:rsid w:val="009C55C7"/>
    <w:rsid w:val="009C6841"/>
    <w:rsid w:val="009F278E"/>
    <w:rsid w:val="009F3243"/>
    <w:rsid w:val="009F7CCC"/>
    <w:rsid w:val="00A12352"/>
    <w:rsid w:val="00A1244B"/>
    <w:rsid w:val="00A17A9D"/>
    <w:rsid w:val="00A17B42"/>
    <w:rsid w:val="00A21C84"/>
    <w:rsid w:val="00A3052C"/>
    <w:rsid w:val="00A34BD5"/>
    <w:rsid w:val="00A60827"/>
    <w:rsid w:val="00A6484C"/>
    <w:rsid w:val="00A70070"/>
    <w:rsid w:val="00A73257"/>
    <w:rsid w:val="00A81AE1"/>
    <w:rsid w:val="00A8244D"/>
    <w:rsid w:val="00A92A54"/>
    <w:rsid w:val="00A93218"/>
    <w:rsid w:val="00A9362D"/>
    <w:rsid w:val="00A9445A"/>
    <w:rsid w:val="00A95A7A"/>
    <w:rsid w:val="00A96E7F"/>
    <w:rsid w:val="00AA077B"/>
    <w:rsid w:val="00AA09A6"/>
    <w:rsid w:val="00AA494D"/>
    <w:rsid w:val="00AA75E6"/>
    <w:rsid w:val="00AA7E3A"/>
    <w:rsid w:val="00AE11C4"/>
    <w:rsid w:val="00AE2084"/>
    <w:rsid w:val="00AF04B2"/>
    <w:rsid w:val="00AF4086"/>
    <w:rsid w:val="00AF5E4C"/>
    <w:rsid w:val="00B06C89"/>
    <w:rsid w:val="00B105AD"/>
    <w:rsid w:val="00B14A7B"/>
    <w:rsid w:val="00B17419"/>
    <w:rsid w:val="00B21302"/>
    <w:rsid w:val="00B249CE"/>
    <w:rsid w:val="00B251A0"/>
    <w:rsid w:val="00B27B6D"/>
    <w:rsid w:val="00B41E54"/>
    <w:rsid w:val="00B43E92"/>
    <w:rsid w:val="00B4718C"/>
    <w:rsid w:val="00B54188"/>
    <w:rsid w:val="00B54803"/>
    <w:rsid w:val="00B60105"/>
    <w:rsid w:val="00B64D26"/>
    <w:rsid w:val="00B72906"/>
    <w:rsid w:val="00B74E19"/>
    <w:rsid w:val="00B81D3F"/>
    <w:rsid w:val="00B96307"/>
    <w:rsid w:val="00BA0451"/>
    <w:rsid w:val="00BA1CA5"/>
    <w:rsid w:val="00BA2C88"/>
    <w:rsid w:val="00BA6A2A"/>
    <w:rsid w:val="00BA7F2D"/>
    <w:rsid w:val="00BB51F6"/>
    <w:rsid w:val="00BB7596"/>
    <w:rsid w:val="00BC10AF"/>
    <w:rsid w:val="00BC10F4"/>
    <w:rsid w:val="00BC157A"/>
    <w:rsid w:val="00BD5A33"/>
    <w:rsid w:val="00BD5C6C"/>
    <w:rsid w:val="00BD5CD7"/>
    <w:rsid w:val="00BE1804"/>
    <w:rsid w:val="00BE37E9"/>
    <w:rsid w:val="00BE5A73"/>
    <w:rsid w:val="00BE6655"/>
    <w:rsid w:val="00BF368C"/>
    <w:rsid w:val="00BF58C5"/>
    <w:rsid w:val="00BF774F"/>
    <w:rsid w:val="00C00C01"/>
    <w:rsid w:val="00C106A4"/>
    <w:rsid w:val="00C13DCC"/>
    <w:rsid w:val="00C229AF"/>
    <w:rsid w:val="00C249A8"/>
    <w:rsid w:val="00C30A8A"/>
    <w:rsid w:val="00C31031"/>
    <w:rsid w:val="00C3543A"/>
    <w:rsid w:val="00C442E7"/>
    <w:rsid w:val="00C4530B"/>
    <w:rsid w:val="00C526B4"/>
    <w:rsid w:val="00C643A7"/>
    <w:rsid w:val="00C705A1"/>
    <w:rsid w:val="00C72694"/>
    <w:rsid w:val="00C808B7"/>
    <w:rsid w:val="00C84CFD"/>
    <w:rsid w:val="00C84D74"/>
    <w:rsid w:val="00C90012"/>
    <w:rsid w:val="00C96A93"/>
    <w:rsid w:val="00CB4EFF"/>
    <w:rsid w:val="00CC4FF3"/>
    <w:rsid w:val="00CD10AB"/>
    <w:rsid w:val="00CD2773"/>
    <w:rsid w:val="00CD7A4C"/>
    <w:rsid w:val="00CE29EC"/>
    <w:rsid w:val="00CE2ADD"/>
    <w:rsid w:val="00CE3BF0"/>
    <w:rsid w:val="00CE6B71"/>
    <w:rsid w:val="00CF2DC4"/>
    <w:rsid w:val="00CF4F3A"/>
    <w:rsid w:val="00D004DD"/>
    <w:rsid w:val="00D1370C"/>
    <w:rsid w:val="00D21783"/>
    <w:rsid w:val="00D3535E"/>
    <w:rsid w:val="00D37872"/>
    <w:rsid w:val="00D4393B"/>
    <w:rsid w:val="00D46189"/>
    <w:rsid w:val="00D47E7F"/>
    <w:rsid w:val="00D53026"/>
    <w:rsid w:val="00D636BD"/>
    <w:rsid w:val="00D6768E"/>
    <w:rsid w:val="00D764D3"/>
    <w:rsid w:val="00D82D55"/>
    <w:rsid w:val="00D93660"/>
    <w:rsid w:val="00D96C30"/>
    <w:rsid w:val="00DA2239"/>
    <w:rsid w:val="00DA2C22"/>
    <w:rsid w:val="00DB607E"/>
    <w:rsid w:val="00DC15F1"/>
    <w:rsid w:val="00DC2615"/>
    <w:rsid w:val="00DC26C2"/>
    <w:rsid w:val="00DC5932"/>
    <w:rsid w:val="00DD783B"/>
    <w:rsid w:val="00DE01B0"/>
    <w:rsid w:val="00DE2DD7"/>
    <w:rsid w:val="00DF2C21"/>
    <w:rsid w:val="00DF77AD"/>
    <w:rsid w:val="00E03F77"/>
    <w:rsid w:val="00E042A6"/>
    <w:rsid w:val="00E0470D"/>
    <w:rsid w:val="00E12C28"/>
    <w:rsid w:val="00E148D6"/>
    <w:rsid w:val="00E27440"/>
    <w:rsid w:val="00E4661A"/>
    <w:rsid w:val="00E47091"/>
    <w:rsid w:val="00E81218"/>
    <w:rsid w:val="00E86E36"/>
    <w:rsid w:val="00E93623"/>
    <w:rsid w:val="00E93981"/>
    <w:rsid w:val="00E944F7"/>
    <w:rsid w:val="00E97992"/>
    <w:rsid w:val="00EA068A"/>
    <w:rsid w:val="00EA07F9"/>
    <w:rsid w:val="00EA5C4C"/>
    <w:rsid w:val="00EC2E60"/>
    <w:rsid w:val="00EC7E9F"/>
    <w:rsid w:val="00ED2F33"/>
    <w:rsid w:val="00EE277A"/>
    <w:rsid w:val="00EE4522"/>
    <w:rsid w:val="00EE71A6"/>
    <w:rsid w:val="00EF0684"/>
    <w:rsid w:val="00F01432"/>
    <w:rsid w:val="00F02D00"/>
    <w:rsid w:val="00F05FA6"/>
    <w:rsid w:val="00F12ED5"/>
    <w:rsid w:val="00F13438"/>
    <w:rsid w:val="00F14742"/>
    <w:rsid w:val="00F15855"/>
    <w:rsid w:val="00F1639C"/>
    <w:rsid w:val="00F17FB3"/>
    <w:rsid w:val="00F203B5"/>
    <w:rsid w:val="00F31DD9"/>
    <w:rsid w:val="00F31FF0"/>
    <w:rsid w:val="00F34914"/>
    <w:rsid w:val="00F34B76"/>
    <w:rsid w:val="00F446EB"/>
    <w:rsid w:val="00F46DCB"/>
    <w:rsid w:val="00F523AD"/>
    <w:rsid w:val="00F54F45"/>
    <w:rsid w:val="00F553E7"/>
    <w:rsid w:val="00F5627F"/>
    <w:rsid w:val="00F5798C"/>
    <w:rsid w:val="00F60C4B"/>
    <w:rsid w:val="00F63749"/>
    <w:rsid w:val="00F64781"/>
    <w:rsid w:val="00F66FA8"/>
    <w:rsid w:val="00F74330"/>
    <w:rsid w:val="00F82FCE"/>
    <w:rsid w:val="00F84175"/>
    <w:rsid w:val="00F8685F"/>
    <w:rsid w:val="00F90B44"/>
    <w:rsid w:val="00F92180"/>
    <w:rsid w:val="00F92664"/>
    <w:rsid w:val="00F96047"/>
    <w:rsid w:val="00F97B59"/>
    <w:rsid w:val="00FA271B"/>
    <w:rsid w:val="00FA2DF5"/>
    <w:rsid w:val="00FA4A70"/>
    <w:rsid w:val="00FB10E4"/>
    <w:rsid w:val="00FC104A"/>
    <w:rsid w:val="00FC2293"/>
    <w:rsid w:val="00FC6EEA"/>
    <w:rsid w:val="00FC7F90"/>
    <w:rsid w:val="00FD0A90"/>
    <w:rsid w:val="00FD2C12"/>
    <w:rsid w:val="00FF2BAC"/>
    <w:rsid w:val="00FF37EA"/>
    <w:rsid w:val="00F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A0EAE6C"/>
  <w15:docId w15:val="{5FECCF55-8D3D-4046-8117-0DFEC1D5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7285"/>
    <w:pPr>
      <w:widowControl w:val="0"/>
      <w:jc w:val="both"/>
    </w:pPr>
    <w:rPr>
      <w:rFonts w:eastAsia="ＭＳ Ｐ明朝"/>
      <w:kern w:val="2"/>
      <w:sz w:val="21"/>
      <w:szCs w:val="24"/>
    </w:rPr>
  </w:style>
  <w:style w:type="paragraph" w:styleId="10">
    <w:name w:val="heading 1"/>
    <w:basedOn w:val="a"/>
    <w:next w:val="a"/>
    <w:qFormat/>
    <w:rsid w:val="00FB10E4"/>
    <w:pPr>
      <w:keepNext/>
      <w:numPr>
        <w:numId w:val="1"/>
      </w:numPr>
      <w:pBdr>
        <w:bottom w:val="single" w:sz="12" w:space="1" w:color="auto"/>
      </w:pBdr>
      <w:outlineLvl w:val="0"/>
    </w:pPr>
    <w:rPr>
      <w:rFonts w:ascii="Arial" w:eastAsia="ＭＳ ゴシック" w:hAnsi="Arial"/>
      <w:sz w:val="24"/>
    </w:rPr>
  </w:style>
  <w:style w:type="paragraph" w:styleId="2">
    <w:name w:val="heading 2"/>
    <w:basedOn w:val="a"/>
    <w:next w:val="a"/>
    <w:qFormat/>
    <w:rsid w:val="003E5C37"/>
    <w:pPr>
      <w:keepNext/>
      <w:numPr>
        <w:ilvl w:val="1"/>
        <w:numId w:val="1"/>
      </w:numPr>
      <w:pBdr>
        <w:bottom w:val="single" w:sz="12" w:space="1" w:color="auto"/>
      </w:pBdr>
      <w:tabs>
        <w:tab w:val="clear" w:pos="0"/>
        <w:tab w:val="left" w:pos="630"/>
      </w:tabs>
      <w:jc w:val="left"/>
      <w:outlineLvl w:val="1"/>
    </w:pPr>
    <w:rPr>
      <w:rFonts w:ascii="Arial" w:eastAsia="ＭＳ ゴシック" w:hAnsi="Arial"/>
    </w:rPr>
  </w:style>
  <w:style w:type="paragraph" w:styleId="3">
    <w:name w:val="heading 3"/>
    <w:basedOn w:val="a"/>
    <w:next w:val="a"/>
    <w:qFormat/>
    <w:rsid w:val="00FB10E4"/>
    <w:pPr>
      <w:keepNext/>
      <w:numPr>
        <w:ilvl w:val="2"/>
        <w:numId w:val="1"/>
      </w:numPr>
      <w:tabs>
        <w:tab w:val="clear" w:pos="0"/>
        <w:tab w:val="left" w:pos="630"/>
      </w:tabs>
      <w:jc w:val="left"/>
      <w:outlineLvl w:val="2"/>
    </w:pPr>
    <w:rPr>
      <w:rFonts w:ascii="Arial" w:eastAsia="ＭＳ ゴシック" w:hAnsi="Arial"/>
      <w:u w:val="single"/>
    </w:rPr>
  </w:style>
  <w:style w:type="paragraph" w:styleId="4">
    <w:name w:val="heading 4"/>
    <w:basedOn w:val="a"/>
    <w:next w:val="a"/>
    <w:qFormat/>
    <w:rsid w:val="00AA09A6"/>
    <w:pPr>
      <w:keepNext/>
      <w:ind w:leftChars="400" w:left="400"/>
      <w:outlineLvl w:val="3"/>
    </w:pPr>
    <w:rPr>
      <w:b/>
      <w:bCs/>
    </w:rPr>
  </w:style>
  <w:style w:type="paragraph" w:styleId="5">
    <w:name w:val="heading 5"/>
    <w:basedOn w:val="a"/>
    <w:next w:val="a"/>
    <w:qFormat/>
    <w:rsid w:val="00AA09A6"/>
    <w:pPr>
      <w:keepNext/>
      <w:ind w:leftChars="800" w:left="800"/>
      <w:outlineLvl w:val="4"/>
    </w:pPr>
    <w:rPr>
      <w:rFonts w:ascii="Arial" w:eastAsia="ＭＳ ゴシック" w:hAnsi="Arial"/>
    </w:rPr>
  </w:style>
  <w:style w:type="paragraph" w:styleId="6">
    <w:name w:val="heading 6"/>
    <w:basedOn w:val="a"/>
    <w:next w:val="a"/>
    <w:qFormat/>
    <w:rsid w:val="00AA09A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202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目次タイトル"/>
    <w:basedOn w:val="a"/>
    <w:rsid w:val="00E97992"/>
    <w:pPr>
      <w:jc w:val="center"/>
    </w:pPr>
    <w:rPr>
      <w:rFonts w:cs="ＭＳ 明朝"/>
      <w:sz w:val="28"/>
      <w:szCs w:val="20"/>
    </w:rPr>
  </w:style>
  <w:style w:type="paragraph" w:customStyle="1" w:styleId="Copyright">
    <w:name w:val="表紙Copyright"/>
    <w:basedOn w:val="a"/>
    <w:rsid w:val="00D53026"/>
    <w:pPr>
      <w:jc w:val="center"/>
    </w:pPr>
    <w:rPr>
      <w:rFonts w:cs="ＭＳ 明朝"/>
      <w:szCs w:val="20"/>
    </w:rPr>
  </w:style>
  <w:style w:type="paragraph" w:customStyle="1" w:styleId="a5">
    <w:name w:val="表紙題字"/>
    <w:basedOn w:val="a"/>
    <w:rsid w:val="00D53026"/>
    <w:pPr>
      <w:jc w:val="center"/>
    </w:pPr>
    <w:rPr>
      <w:rFonts w:ascii="ＭＳ Ｐゴシック" w:eastAsia="ＭＳ Ｐゴシック" w:hAnsi="ＭＳ Ｐゴシック" w:cs="ＭＳ 明朝"/>
      <w:sz w:val="48"/>
      <w:szCs w:val="48"/>
    </w:rPr>
  </w:style>
  <w:style w:type="paragraph" w:styleId="a6">
    <w:name w:val="header"/>
    <w:basedOn w:val="a"/>
    <w:rsid w:val="0023083E"/>
    <w:pPr>
      <w:tabs>
        <w:tab w:val="center" w:pos="4252"/>
        <w:tab w:val="right" w:pos="8504"/>
      </w:tabs>
      <w:snapToGrid w:val="0"/>
    </w:pPr>
  </w:style>
  <w:style w:type="paragraph" w:styleId="a7">
    <w:name w:val="footer"/>
    <w:basedOn w:val="a"/>
    <w:rsid w:val="0023083E"/>
    <w:pPr>
      <w:tabs>
        <w:tab w:val="center" w:pos="4252"/>
        <w:tab w:val="right" w:pos="8504"/>
      </w:tabs>
      <w:snapToGrid w:val="0"/>
    </w:pPr>
  </w:style>
  <w:style w:type="character" w:styleId="a8">
    <w:name w:val="page number"/>
    <w:basedOn w:val="a0"/>
    <w:rsid w:val="0023083E"/>
  </w:style>
  <w:style w:type="paragraph" w:styleId="11">
    <w:name w:val="toc 1"/>
    <w:basedOn w:val="a"/>
    <w:next w:val="a"/>
    <w:autoRedefine/>
    <w:uiPriority w:val="39"/>
    <w:rsid w:val="00671409"/>
    <w:pPr>
      <w:tabs>
        <w:tab w:val="left" w:pos="420"/>
        <w:tab w:val="right" w:leader="dot" w:pos="9170"/>
      </w:tabs>
      <w:spacing w:before="120" w:after="120" w:line="0" w:lineRule="atLeast"/>
      <w:jc w:val="left"/>
    </w:pPr>
    <w:rPr>
      <w:b/>
      <w:bCs/>
      <w:sz w:val="20"/>
      <w:szCs w:val="20"/>
    </w:rPr>
  </w:style>
  <w:style w:type="numbering" w:customStyle="1" w:styleId="1">
    <w:name w:val="スタイル 箇条書き1"/>
    <w:basedOn w:val="a2"/>
    <w:rsid w:val="003E5C37"/>
    <w:pPr>
      <w:numPr>
        <w:numId w:val="2"/>
      </w:numPr>
    </w:pPr>
  </w:style>
  <w:style w:type="paragraph" w:styleId="20">
    <w:name w:val="toc 2"/>
    <w:basedOn w:val="a"/>
    <w:next w:val="a"/>
    <w:autoRedefine/>
    <w:uiPriority w:val="39"/>
    <w:rsid w:val="002B52EA"/>
    <w:pPr>
      <w:tabs>
        <w:tab w:val="left" w:pos="840"/>
        <w:tab w:val="right" w:leader="dot" w:pos="9170"/>
      </w:tabs>
      <w:spacing w:line="0" w:lineRule="atLeast"/>
      <w:ind w:left="210"/>
      <w:jc w:val="left"/>
    </w:pPr>
    <w:rPr>
      <w:noProof/>
      <w:sz w:val="20"/>
      <w:szCs w:val="20"/>
    </w:rPr>
  </w:style>
  <w:style w:type="paragraph" w:styleId="30">
    <w:name w:val="toc 3"/>
    <w:basedOn w:val="a"/>
    <w:next w:val="a"/>
    <w:autoRedefine/>
    <w:uiPriority w:val="39"/>
    <w:rsid w:val="007A28FC"/>
    <w:pPr>
      <w:ind w:left="420"/>
      <w:jc w:val="left"/>
    </w:pPr>
    <w:rPr>
      <w:iCs/>
      <w:sz w:val="20"/>
      <w:szCs w:val="20"/>
    </w:rPr>
  </w:style>
  <w:style w:type="paragraph" w:styleId="40">
    <w:name w:val="toc 4"/>
    <w:basedOn w:val="a"/>
    <w:next w:val="a"/>
    <w:autoRedefine/>
    <w:semiHidden/>
    <w:rsid w:val="00C72694"/>
    <w:pPr>
      <w:ind w:left="630"/>
      <w:jc w:val="left"/>
    </w:pPr>
    <w:rPr>
      <w:sz w:val="18"/>
      <w:szCs w:val="18"/>
    </w:rPr>
  </w:style>
  <w:style w:type="paragraph" w:styleId="50">
    <w:name w:val="toc 5"/>
    <w:basedOn w:val="a"/>
    <w:next w:val="a"/>
    <w:autoRedefine/>
    <w:semiHidden/>
    <w:rsid w:val="00C72694"/>
    <w:pPr>
      <w:ind w:left="840"/>
      <w:jc w:val="left"/>
    </w:pPr>
    <w:rPr>
      <w:sz w:val="18"/>
      <w:szCs w:val="18"/>
    </w:rPr>
  </w:style>
  <w:style w:type="paragraph" w:styleId="60">
    <w:name w:val="toc 6"/>
    <w:basedOn w:val="a"/>
    <w:next w:val="a"/>
    <w:autoRedefine/>
    <w:semiHidden/>
    <w:rsid w:val="00C72694"/>
    <w:pPr>
      <w:ind w:left="1050"/>
      <w:jc w:val="left"/>
    </w:pPr>
    <w:rPr>
      <w:sz w:val="18"/>
      <w:szCs w:val="18"/>
    </w:rPr>
  </w:style>
  <w:style w:type="paragraph" w:styleId="7">
    <w:name w:val="toc 7"/>
    <w:basedOn w:val="a"/>
    <w:next w:val="a"/>
    <w:autoRedefine/>
    <w:semiHidden/>
    <w:rsid w:val="00C72694"/>
    <w:pPr>
      <w:ind w:left="1260"/>
      <w:jc w:val="left"/>
    </w:pPr>
    <w:rPr>
      <w:sz w:val="18"/>
      <w:szCs w:val="18"/>
    </w:rPr>
  </w:style>
  <w:style w:type="paragraph" w:styleId="8">
    <w:name w:val="toc 8"/>
    <w:basedOn w:val="a"/>
    <w:next w:val="a"/>
    <w:autoRedefine/>
    <w:semiHidden/>
    <w:rsid w:val="00C72694"/>
    <w:pPr>
      <w:ind w:left="1470"/>
      <w:jc w:val="left"/>
    </w:pPr>
    <w:rPr>
      <w:sz w:val="18"/>
      <w:szCs w:val="18"/>
    </w:rPr>
  </w:style>
  <w:style w:type="paragraph" w:styleId="9">
    <w:name w:val="toc 9"/>
    <w:basedOn w:val="a"/>
    <w:next w:val="a"/>
    <w:autoRedefine/>
    <w:semiHidden/>
    <w:rsid w:val="00C72694"/>
    <w:pPr>
      <w:ind w:left="1680"/>
      <w:jc w:val="left"/>
    </w:pPr>
    <w:rPr>
      <w:sz w:val="18"/>
      <w:szCs w:val="18"/>
    </w:rPr>
  </w:style>
  <w:style w:type="character" w:styleId="a9">
    <w:name w:val="Hyperlink"/>
    <w:uiPriority w:val="99"/>
    <w:rsid w:val="00C72694"/>
    <w:rPr>
      <w:color w:val="0000FF"/>
      <w:u w:val="single"/>
    </w:rPr>
  </w:style>
  <w:style w:type="paragraph" w:styleId="Web">
    <w:name w:val="Normal (Web)"/>
    <w:basedOn w:val="a"/>
    <w:rsid w:val="00DC15F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rsid w:val="00DC1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paragraph" w:customStyle="1" w:styleId="quotation">
    <w:name w:val="quotation"/>
    <w:basedOn w:val="a"/>
    <w:rsid w:val="00F54F4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exists">
    <w:name w:val="noexists"/>
    <w:basedOn w:val="a0"/>
    <w:rsid w:val="00F54F45"/>
  </w:style>
  <w:style w:type="paragraph" w:styleId="aa">
    <w:name w:val="Balloon Text"/>
    <w:basedOn w:val="a"/>
    <w:link w:val="ab"/>
    <w:uiPriority w:val="99"/>
    <w:semiHidden/>
    <w:unhideWhenUsed/>
    <w:rsid w:val="00522215"/>
    <w:rPr>
      <w:rFonts w:ascii="Arial" w:eastAsia="ＭＳ ゴシック" w:hAnsi="Arial"/>
      <w:sz w:val="18"/>
      <w:szCs w:val="18"/>
    </w:rPr>
  </w:style>
  <w:style w:type="character" w:customStyle="1" w:styleId="ab">
    <w:name w:val="吹き出し (文字)"/>
    <w:link w:val="aa"/>
    <w:uiPriority w:val="99"/>
    <w:semiHidden/>
    <w:rsid w:val="00522215"/>
    <w:rPr>
      <w:rFonts w:ascii="Arial" w:eastAsia="ＭＳ ゴシック" w:hAnsi="Arial" w:cs="Times New Roman"/>
      <w:kern w:val="2"/>
      <w:sz w:val="18"/>
      <w:szCs w:val="18"/>
    </w:rPr>
  </w:style>
  <w:style w:type="paragraph" w:styleId="ac">
    <w:name w:val="Revision"/>
    <w:hidden/>
    <w:uiPriority w:val="99"/>
    <w:semiHidden/>
    <w:rsid w:val="00A3052C"/>
    <w:rPr>
      <w:kern w:val="2"/>
      <w:sz w:val="21"/>
      <w:szCs w:val="24"/>
    </w:rPr>
  </w:style>
  <w:style w:type="character" w:styleId="ad">
    <w:name w:val="FollowedHyperlink"/>
    <w:uiPriority w:val="99"/>
    <w:semiHidden/>
    <w:unhideWhenUsed/>
    <w:rsid w:val="007E4107"/>
    <w:rPr>
      <w:color w:val="954F72"/>
      <w:u w:val="single"/>
    </w:rPr>
  </w:style>
  <w:style w:type="paragraph" w:styleId="ae">
    <w:name w:val="List Paragraph"/>
    <w:basedOn w:val="a"/>
    <w:uiPriority w:val="72"/>
    <w:rsid w:val="005A547F"/>
    <w:pPr>
      <w:ind w:leftChars="400" w:left="960"/>
    </w:pPr>
  </w:style>
  <w:style w:type="character" w:styleId="af">
    <w:name w:val="Emphasis"/>
    <w:basedOn w:val="a0"/>
    <w:uiPriority w:val="20"/>
    <w:qFormat/>
    <w:rsid w:val="000970D4"/>
    <w:rPr>
      <w:i/>
      <w:iCs/>
    </w:rPr>
  </w:style>
  <w:style w:type="paragraph" w:styleId="af0">
    <w:name w:val="Document Map"/>
    <w:basedOn w:val="a"/>
    <w:link w:val="af1"/>
    <w:uiPriority w:val="99"/>
    <w:semiHidden/>
    <w:unhideWhenUsed/>
    <w:rsid w:val="00A81AE1"/>
    <w:rPr>
      <w:rFonts w:ascii="ヒラギノ角ゴ ProN W3" w:eastAsia="ヒラギノ角ゴ ProN W3"/>
      <w:sz w:val="24"/>
    </w:rPr>
  </w:style>
  <w:style w:type="character" w:customStyle="1" w:styleId="af1">
    <w:name w:val="見出しマップ (文字)"/>
    <w:basedOn w:val="a0"/>
    <w:link w:val="af0"/>
    <w:uiPriority w:val="99"/>
    <w:semiHidden/>
    <w:rsid w:val="00A81AE1"/>
    <w:rPr>
      <w:rFonts w:ascii="ヒラギノ角ゴ ProN W3" w:eastAsia="ヒラギノ角ゴ ProN W3"/>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9762">
      <w:bodyDiv w:val="1"/>
      <w:marLeft w:val="0"/>
      <w:marRight w:val="0"/>
      <w:marTop w:val="0"/>
      <w:marBottom w:val="0"/>
      <w:divBdr>
        <w:top w:val="none" w:sz="0" w:space="0" w:color="auto"/>
        <w:left w:val="none" w:sz="0" w:space="0" w:color="auto"/>
        <w:bottom w:val="none" w:sz="0" w:space="0" w:color="auto"/>
        <w:right w:val="none" w:sz="0" w:space="0" w:color="auto"/>
      </w:divBdr>
    </w:div>
    <w:div w:id="62409579">
      <w:bodyDiv w:val="1"/>
      <w:marLeft w:val="0"/>
      <w:marRight w:val="0"/>
      <w:marTop w:val="0"/>
      <w:marBottom w:val="0"/>
      <w:divBdr>
        <w:top w:val="none" w:sz="0" w:space="0" w:color="auto"/>
        <w:left w:val="none" w:sz="0" w:space="0" w:color="auto"/>
        <w:bottom w:val="none" w:sz="0" w:space="0" w:color="auto"/>
        <w:right w:val="none" w:sz="0" w:space="0" w:color="auto"/>
      </w:divBdr>
    </w:div>
    <w:div w:id="127477573">
      <w:bodyDiv w:val="1"/>
      <w:marLeft w:val="0"/>
      <w:marRight w:val="0"/>
      <w:marTop w:val="0"/>
      <w:marBottom w:val="0"/>
      <w:divBdr>
        <w:top w:val="none" w:sz="0" w:space="0" w:color="auto"/>
        <w:left w:val="none" w:sz="0" w:space="0" w:color="auto"/>
        <w:bottom w:val="none" w:sz="0" w:space="0" w:color="auto"/>
        <w:right w:val="none" w:sz="0" w:space="0" w:color="auto"/>
      </w:divBdr>
      <w:divsChild>
        <w:div w:id="2070882546">
          <w:marLeft w:val="0"/>
          <w:marRight w:val="0"/>
          <w:marTop w:val="0"/>
          <w:marBottom w:val="0"/>
          <w:divBdr>
            <w:top w:val="none" w:sz="0" w:space="0" w:color="auto"/>
            <w:left w:val="none" w:sz="0" w:space="0" w:color="auto"/>
            <w:bottom w:val="none" w:sz="0" w:space="0" w:color="auto"/>
            <w:right w:val="none" w:sz="0" w:space="0" w:color="auto"/>
          </w:divBdr>
        </w:div>
      </w:divsChild>
    </w:div>
    <w:div w:id="145055062">
      <w:bodyDiv w:val="1"/>
      <w:marLeft w:val="0"/>
      <w:marRight w:val="0"/>
      <w:marTop w:val="0"/>
      <w:marBottom w:val="0"/>
      <w:divBdr>
        <w:top w:val="none" w:sz="0" w:space="0" w:color="auto"/>
        <w:left w:val="none" w:sz="0" w:space="0" w:color="auto"/>
        <w:bottom w:val="none" w:sz="0" w:space="0" w:color="auto"/>
        <w:right w:val="none" w:sz="0" w:space="0" w:color="auto"/>
      </w:divBdr>
    </w:div>
    <w:div w:id="149249271">
      <w:bodyDiv w:val="1"/>
      <w:marLeft w:val="0"/>
      <w:marRight w:val="0"/>
      <w:marTop w:val="0"/>
      <w:marBottom w:val="0"/>
      <w:divBdr>
        <w:top w:val="none" w:sz="0" w:space="0" w:color="auto"/>
        <w:left w:val="none" w:sz="0" w:space="0" w:color="auto"/>
        <w:bottom w:val="none" w:sz="0" w:space="0" w:color="auto"/>
        <w:right w:val="none" w:sz="0" w:space="0" w:color="auto"/>
      </w:divBdr>
      <w:divsChild>
        <w:div w:id="1879125386">
          <w:marLeft w:val="1080"/>
          <w:marRight w:val="0"/>
          <w:marTop w:val="0"/>
          <w:marBottom w:val="0"/>
          <w:divBdr>
            <w:top w:val="none" w:sz="0" w:space="0" w:color="auto"/>
            <w:left w:val="none" w:sz="0" w:space="0" w:color="auto"/>
            <w:bottom w:val="none" w:sz="0" w:space="0" w:color="auto"/>
            <w:right w:val="none" w:sz="0" w:space="0" w:color="auto"/>
          </w:divBdr>
        </w:div>
        <w:div w:id="688987113">
          <w:marLeft w:val="1080"/>
          <w:marRight w:val="0"/>
          <w:marTop w:val="0"/>
          <w:marBottom w:val="0"/>
          <w:divBdr>
            <w:top w:val="none" w:sz="0" w:space="0" w:color="auto"/>
            <w:left w:val="none" w:sz="0" w:space="0" w:color="auto"/>
            <w:bottom w:val="none" w:sz="0" w:space="0" w:color="auto"/>
            <w:right w:val="none" w:sz="0" w:space="0" w:color="auto"/>
          </w:divBdr>
        </w:div>
        <w:div w:id="1551845715">
          <w:marLeft w:val="1080"/>
          <w:marRight w:val="0"/>
          <w:marTop w:val="0"/>
          <w:marBottom w:val="0"/>
          <w:divBdr>
            <w:top w:val="none" w:sz="0" w:space="0" w:color="auto"/>
            <w:left w:val="none" w:sz="0" w:space="0" w:color="auto"/>
            <w:bottom w:val="none" w:sz="0" w:space="0" w:color="auto"/>
            <w:right w:val="none" w:sz="0" w:space="0" w:color="auto"/>
          </w:divBdr>
        </w:div>
        <w:div w:id="551502545">
          <w:marLeft w:val="1080"/>
          <w:marRight w:val="0"/>
          <w:marTop w:val="0"/>
          <w:marBottom w:val="0"/>
          <w:divBdr>
            <w:top w:val="none" w:sz="0" w:space="0" w:color="auto"/>
            <w:left w:val="none" w:sz="0" w:space="0" w:color="auto"/>
            <w:bottom w:val="none" w:sz="0" w:space="0" w:color="auto"/>
            <w:right w:val="none" w:sz="0" w:space="0" w:color="auto"/>
          </w:divBdr>
        </w:div>
        <w:div w:id="2047559169">
          <w:marLeft w:val="1080"/>
          <w:marRight w:val="0"/>
          <w:marTop w:val="0"/>
          <w:marBottom w:val="0"/>
          <w:divBdr>
            <w:top w:val="none" w:sz="0" w:space="0" w:color="auto"/>
            <w:left w:val="none" w:sz="0" w:space="0" w:color="auto"/>
            <w:bottom w:val="none" w:sz="0" w:space="0" w:color="auto"/>
            <w:right w:val="none" w:sz="0" w:space="0" w:color="auto"/>
          </w:divBdr>
        </w:div>
        <w:div w:id="1108961480">
          <w:marLeft w:val="1080"/>
          <w:marRight w:val="0"/>
          <w:marTop w:val="0"/>
          <w:marBottom w:val="0"/>
          <w:divBdr>
            <w:top w:val="none" w:sz="0" w:space="0" w:color="auto"/>
            <w:left w:val="none" w:sz="0" w:space="0" w:color="auto"/>
            <w:bottom w:val="none" w:sz="0" w:space="0" w:color="auto"/>
            <w:right w:val="none" w:sz="0" w:space="0" w:color="auto"/>
          </w:divBdr>
        </w:div>
        <w:div w:id="2020042976">
          <w:marLeft w:val="1080"/>
          <w:marRight w:val="0"/>
          <w:marTop w:val="0"/>
          <w:marBottom w:val="0"/>
          <w:divBdr>
            <w:top w:val="none" w:sz="0" w:space="0" w:color="auto"/>
            <w:left w:val="none" w:sz="0" w:space="0" w:color="auto"/>
            <w:bottom w:val="none" w:sz="0" w:space="0" w:color="auto"/>
            <w:right w:val="none" w:sz="0" w:space="0" w:color="auto"/>
          </w:divBdr>
        </w:div>
      </w:divsChild>
    </w:div>
    <w:div w:id="149256452">
      <w:bodyDiv w:val="1"/>
      <w:marLeft w:val="0"/>
      <w:marRight w:val="0"/>
      <w:marTop w:val="0"/>
      <w:marBottom w:val="0"/>
      <w:divBdr>
        <w:top w:val="none" w:sz="0" w:space="0" w:color="auto"/>
        <w:left w:val="none" w:sz="0" w:space="0" w:color="auto"/>
        <w:bottom w:val="none" w:sz="0" w:space="0" w:color="auto"/>
        <w:right w:val="none" w:sz="0" w:space="0" w:color="auto"/>
      </w:divBdr>
    </w:div>
    <w:div w:id="158037952">
      <w:bodyDiv w:val="1"/>
      <w:marLeft w:val="0"/>
      <w:marRight w:val="0"/>
      <w:marTop w:val="0"/>
      <w:marBottom w:val="0"/>
      <w:divBdr>
        <w:top w:val="none" w:sz="0" w:space="0" w:color="auto"/>
        <w:left w:val="none" w:sz="0" w:space="0" w:color="auto"/>
        <w:bottom w:val="none" w:sz="0" w:space="0" w:color="auto"/>
        <w:right w:val="none" w:sz="0" w:space="0" w:color="auto"/>
      </w:divBdr>
      <w:divsChild>
        <w:div w:id="1932280410">
          <w:marLeft w:val="0"/>
          <w:marRight w:val="0"/>
          <w:marTop w:val="0"/>
          <w:marBottom w:val="0"/>
          <w:divBdr>
            <w:top w:val="none" w:sz="0" w:space="0" w:color="auto"/>
            <w:left w:val="none" w:sz="0" w:space="0" w:color="auto"/>
            <w:bottom w:val="none" w:sz="0" w:space="0" w:color="auto"/>
            <w:right w:val="none" w:sz="0" w:space="0" w:color="auto"/>
          </w:divBdr>
        </w:div>
      </w:divsChild>
    </w:div>
    <w:div w:id="191694572">
      <w:bodyDiv w:val="1"/>
      <w:marLeft w:val="0"/>
      <w:marRight w:val="0"/>
      <w:marTop w:val="0"/>
      <w:marBottom w:val="0"/>
      <w:divBdr>
        <w:top w:val="none" w:sz="0" w:space="0" w:color="auto"/>
        <w:left w:val="none" w:sz="0" w:space="0" w:color="auto"/>
        <w:bottom w:val="none" w:sz="0" w:space="0" w:color="auto"/>
        <w:right w:val="none" w:sz="0" w:space="0" w:color="auto"/>
      </w:divBdr>
    </w:div>
    <w:div w:id="249973515">
      <w:bodyDiv w:val="1"/>
      <w:marLeft w:val="0"/>
      <w:marRight w:val="0"/>
      <w:marTop w:val="0"/>
      <w:marBottom w:val="0"/>
      <w:divBdr>
        <w:top w:val="none" w:sz="0" w:space="0" w:color="auto"/>
        <w:left w:val="none" w:sz="0" w:space="0" w:color="auto"/>
        <w:bottom w:val="none" w:sz="0" w:space="0" w:color="auto"/>
        <w:right w:val="none" w:sz="0" w:space="0" w:color="auto"/>
      </w:divBdr>
    </w:div>
    <w:div w:id="260601396">
      <w:bodyDiv w:val="1"/>
      <w:marLeft w:val="0"/>
      <w:marRight w:val="0"/>
      <w:marTop w:val="0"/>
      <w:marBottom w:val="0"/>
      <w:divBdr>
        <w:top w:val="none" w:sz="0" w:space="0" w:color="auto"/>
        <w:left w:val="none" w:sz="0" w:space="0" w:color="auto"/>
        <w:bottom w:val="none" w:sz="0" w:space="0" w:color="auto"/>
        <w:right w:val="none" w:sz="0" w:space="0" w:color="auto"/>
      </w:divBdr>
    </w:div>
    <w:div w:id="367996122">
      <w:bodyDiv w:val="1"/>
      <w:marLeft w:val="0"/>
      <w:marRight w:val="0"/>
      <w:marTop w:val="0"/>
      <w:marBottom w:val="0"/>
      <w:divBdr>
        <w:top w:val="none" w:sz="0" w:space="0" w:color="auto"/>
        <w:left w:val="none" w:sz="0" w:space="0" w:color="auto"/>
        <w:bottom w:val="none" w:sz="0" w:space="0" w:color="auto"/>
        <w:right w:val="none" w:sz="0" w:space="0" w:color="auto"/>
      </w:divBdr>
      <w:divsChild>
        <w:div w:id="359088857">
          <w:marLeft w:val="0"/>
          <w:marRight w:val="0"/>
          <w:marTop w:val="0"/>
          <w:marBottom w:val="0"/>
          <w:divBdr>
            <w:top w:val="none" w:sz="0" w:space="0" w:color="auto"/>
            <w:left w:val="none" w:sz="0" w:space="0" w:color="auto"/>
            <w:bottom w:val="none" w:sz="0" w:space="0" w:color="auto"/>
            <w:right w:val="none" w:sz="0" w:space="0" w:color="auto"/>
          </w:divBdr>
        </w:div>
      </w:divsChild>
    </w:div>
    <w:div w:id="383330168">
      <w:bodyDiv w:val="1"/>
      <w:marLeft w:val="0"/>
      <w:marRight w:val="0"/>
      <w:marTop w:val="0"/>
      <w:marBottom w:val="0"/>
      <w:divBdr>
        <w:top w:val="none" w:sz="0" w:space="0" w:color="auto"/>
        <w:left w:val="none" w:sz="0" w:space="0" w:color="auto"/>
        <w:bottom w:val="none" w:sz="0" w:space="0" w:color="auto"/>
        <w:right w:val="none" w:sz="0" w:space="0" w:color="auto"/>
      </w:divBdr>
    </w:div>
    <w:div w:id="414135483">
      <w:bodyDiv w:val="1"/>
      <w:marLeft w:val="0"/>
      <w:marRight w:val="0"/>
      <w:marTop w:val="0"/>
      <w:marBottom w:val="0"/>
      <w:divBdr>
        <w:top w:val="none" w:sz="0" w:space="0" w:color="auto"/>
        <w:left w:val="none" w:sz="0" w:space="0" w:color="auto"/>
        <w:bottom w:val="none" w:sz="0" w:space="0" w:color="auto"/>
        <w:right w:val="none" w:sz="0" w:space="0" w:color="auto"/>
      </w:divBdr>
      <w:divsChild>
        <w:div w:id="1007369357">
          <w:marLeft w:val="0"/>
          <w:marRight w:val="0"/>
          <w:marTop w:val="0"/>
          <w:marBottom w:val="0"/>
          <w:divBdr>
            <w:top w:val="none" w:sz="0" w:space="0" w:color="auto"/>
            <w:left w:val="none" w:sz="0" w:space="0" w:color="auto"/>
            <w:bottom w:val="none" w:sz="0" w:space="0" w:color="auto"/>
            <w:right w:val="none" w:sz="0" w:space="0" w:color="auto"/>
          </w:divBdr>
        </w:div>
      </w:divsChild>
    </w:div>
    <w:div w:id="441457290">
      <w:bodyDiv w:val="1"/>
      <w:marLeft w:val="0"/>
      <w:marRight w:val="0"/>
      <w:marTop w:val="0"/>
      <w:marBottom w:val="0"/>
      <w:divBdr>
        <w:top w:val="none" w:sz="0" w:space="0" w:color="auto"/>
        <w:left w:val="none" w:sz="0" w:space="0" w:color="auto"/>
        <w:bottom w:val="none" w:sz="0" w:space="0" w:color="auto"/>
        <w:right w:val="none" w:sz="0" w:space="0" w:color="auto"/>
      </w:divBdr>
    </w:div>
    <w:div w:id="496579432">
      <w:bodyDiv w:val="1"/>
      <w:marLeft w:val="0"/>
      <w:marRight w:val="0"/>
      <w:marTop w:val="0"/>
      <w:marBottom w:val="0"/>
      <w:divBdr>
        <w:top w:val="none" w:sz="0" w:space="0" w:color="auto"/>
        <w:left w:val="none" w:sz="0" w:space="0" w:color="auto"/>
        <w:bottom w:val="none" w:sz="0" w:space="0" w:color="auto"/>
        <w:right w:val="none" w:sz="0" w:space="0" w:color="auto"/>
      </w:divBdr>
      <w:divsChild>
        <w:div w:id="15619906">
          <w:marLeft w:val="0"/>
          <w:marRight w:val="0"/>
          <w:marTop w:val="0"/>
          <w:marBottom w:val="0"/>
          <w:divBdr>
            <w:top w:val="none" w:sz="0" w:space="0" w:color="auto"/>
            <w:left w:val="none" w:sz="0" w:space="0" w:color="auto"/>
            <w:bottom w:val="none" w:sz="0" w:space="0" w:color="auto"/>
            <w:right w:val="none" w:sz="0" w:space="0" w:color="auto"/>
          </w:divBdr>
        </w:div>
      </w:divsChild>
    </w:div>
    <w:div w:id="500584127">
      <w:bodyDiv w:val="1"/>
      <w:marLeft w:val="0"/>
      <w:marRight w:val="0"/>
      <w:marTop w:val="0"/>
      <w:marBottom w:val="0"/>
      <w:divBdr>
        <w:top w:val="none" w:sz="0" w:space="0" w:color="auto"/>
        <w:left w:val="none" w:sz="0" w:space="0" w:color="auto"/>
        <w:bottom w:val="none" w:sz="0" w:space="0" w:color="auto"/>
        <w:right w:val="none" w:sz="0" w:space="0" w:color="auto"/>
      </w:divBdr>
    </w:div>
    <w:div w:id="511336127">
      <w:bodyDiv w:val="1"/>
      <w:marLeft w:val="0"/>
      <w:marRight w:val="0"/>
      <w:marTop w:val="0"/>
      <w:marBottom w:val="0"/>
      <w:divBdr>
        <w:top w:val="none" w:sz="0" w:space="0" w:color="auto"/>
        <w:left w:val="none" w:sz="0" w:space="0" w:color="auto"/>
        <w:bottom w:val="none" w:sz="0" w:space="0" w:color="auto"/>
        <w:right w:val="none" w:sz="0" w:space="0" w:color="auto"/>
      </w:divBdr>
    </w:div>
    <w:div w:id="570895678">
      <w:bodyDiv w:val="1"/>
      <w:marLeft w:val="0"/>
      <w:marRight w:val="0"/>
      <w:marTop w:val="0"/>
      <w:marBottom w:val="0"/>
      <w:divBdr>
        <w:top w:val="none" w:sz="0" w:space="0" w:color="auto"/>
        <w:left w:val="none" w:sz="0" w:space="0" w:color="auto"/>
        <w:bottom w:val="none" w:sz="0" w:space="0" w:color="auto"/>
        <w:right w:val="none" w:sz="0" w:space="0" w:color="auto"/>
      </w:divBdr>
    </w:div>
    <w:div w:id="589511901">
      <w:bodyDiv w:val="1"/>
      <w:marLeft w:val="0"/>
      <w:marRight w:val="0"/>
      <w:marTop w:val="0"/>
      <w:marBottom w:val="0"/>
      <w:divBdr>
        <w:top w:val="none" w:sz="0" w:space="0" w:color="auto"/>
        <w:left w:val="none" w:sz="0" w:space="0" w:color="auto"/>
        <w:bottom w:val="none" w:sz="0" w:space="0" w:color="auto"/>
        <w:right w:val="none" w:sz="0" w:space="0" w:color="auto"/>
      </w:divBdr>
      <w:divsChild>
        <w:div w:id="1117524837">
          <w:marLeft w:val="0"/>
          <w:marRight w:val="0"/>
          <w:marTop w:val="0"/>
          <w:marBottom w:val="0"/>
          <w:divBdr>
            <w:top w:val="none" w:sz="0" w:space="0" w:color="auto"/>
            <w:left w:val="none" w:sz="0" w:space="0" w:color="auto"/>
            <w:bottom w:val="none" w:sz="0" w:space="0" w:color="auto"/>
            <w:right w:val="none" w:sz="0" w:space="0" w:color="auto"/>
          </w:divBdr>
        </w:div>
      </w:divsChild>
    </w:div>
    <w:div w:id="613903179">
      <w:bodyDiv w:val="1"/>
      <w:marLeft w:val="0"/>
      <w:marRight w:val="0"/>
      <w:marTop w:val="0"/>
      <w:marBottom w:val="0"/>
      <w:divBdr>
        <w:top w:val="none" w:sz="0" w:space="0" w:color="auto"/>
        <w:left w:val="none" w:sz="0" w:space="0" w:color="auto"/>
        <w:bottom w:val="none" w:sz="0" w:space="0" w:color="auto"/>
        <w:right w:val="none" w:sz="0" w:space="0" w:color="auto"/>
      </w:divBdr>
    </w:div>
    <w:div w:id="659044143">
      <w:bodyDiv w:val="1"/>
      <w:marLeft w:val="0"/>
      <w:marRight w:val="0"/>
      <w:marTop w:val="0"/>
      <w:marBottom w:val="0"/>
      <w:divBdr>
        <w:top w:val="none" w:sz="0" w:space="0" w:color="auto"/>
        <w:left w:val="none" w:sz="0" w:space="0" w:color="auto"/>
        <w:bottom w:val="none" w:sz="0" w:space="0" w:color="auto"/>
        <w:right w:val="none" w:sz="0" w:space="0" w:color="auto"/>
      </w:divBdr>
      <w:divsChild>
        <w:div w:id="1532953755">
          <w:marLeft w:val="0"/>
          <w:marRight w:val="0"/>
          <w:marTop w:val="0"/>
          <w:marBottom w:val="0"/>
          <w:divBdr>
            <w:top w:val="none" w:sz="0" w:space="0" w:color="auto"/>
            <w:left w:val="none" w:sz="0" w:space="0" w:color="auto"/>
            <w:bottom w:val="none" w:sz="0" w:space="0" w:color="auto"/>
            <w:right w:val="none" w:sz="0" w:space="0" w:color="auto"/>
          </w:divBdr>
        </w:div>
      </w:divsChild>
    </w:div>
    <w:div w:id="706831689">
      <w:bodyDiv w:val="1"/>
      <w:marLeft w:val="0"/>
      <w:marRight w:val="0"/>
      <w:marTop w:val="0"/>
      <w:marBottom w:val="0"/>
      <w:divBdr>
        <w:top w:val="none" w:sz="0" w:space="0" w:color="auto"/>
        <w:left w:val="none" w:sz="0" w:space="0" w:color="auto"/>
        <w:bottom w:val="none" w:sz="0" w:space="0" w:color="auto"/>
        <w:right w:val="none" w:sz="0" w:space="0" w:color="auto"/>
      </w:divBdr>
    </w:div>
    <w:div w:id="713191998">
      <w:bodyDiv w:val="1"/>
      <w:marLeft w:val="0"/>
      <w:marRight w:val="0"/>
      <w:marTop w:val="0"/>
      <w:marBottom w:val="0"/>
      <w:divBdr>
        <w:top w:val="none" w:sz="0" w:space="0" w:color="auto"/>
        <w:left w:val="none" w:sz="0" w:space="0" w:color="auto"/>
        <w:bottom w:val="none" w:sz="0" w:space="0" w:color="auto"/>
        <w:right w:val="none" w:sz="0" w:space="0" w:color="auto"/>
      </w:divBdr>
    </w:div>
    <w:div w:id="785612363">
      <w:bodyDiv w:val="1"/>
      <w:marLeft w:val="0"/>
      <w:marRight w:val="0"/>
      <w:marTop w:val="0"/>
      <w:marBottom w:val="0"/>
      <w:divBdr>
        <w:top w:val="none" w:sz="0" w:space="0" w:color="auto"/>
        <w:left w:val="none" w:sz="0" w:space="0" w:color="auto"/>
        <w:bottom w:val="none" w:sz="0" w:space="0" w:color="auto"/>
        <w:right w:val="none" w:sz="0" w:space="0" w:color="auto"/>
      </w:divBdr>
    </w:div>
    <w:div w:id="793448026">
      <w:bodyDiv w:val="1"/>
      <w:marLeft w:val="0"/>
      <w:marRight w:val="0"/>
      <w:marTop w:val="0"/>
      <w:marBottom w:val="0"/>
      <w:divBdr>
        <w:top w:val="none" w:sz="0" w:space="0" w:color="auto"/>
        <w:left w:val="none" w:sz="0" w:space="0" w:color="auto"/>
        <w:bottom w:val="none" w:sz="0" w:space="0" w:color="auto"/>
        <w:right w:val="none" w:sz="0" w:space="0" w:color="auto"/>
      </w:divBdr>
    </w:div>
    <w:div w:id="914511493">
      <w:bodyDiv w:val="1"/>
      <w:marLeft w:val="0"/>
      <w:marRight w:val="0"/>
      <w:marTop w:val="0"/>
      <w:marBottom w:val="0"/>
      <w:divBdr>
        <w:top w:val="none" w:sz="0" w:space="0" w:color="auto"/>
        <w:left w:val="none" w:sz="0" w:space="0" w:color="auto"/>
        <w:bottom w:val="none" w:sz="0" w:space="0" w:color="auto"/>
        <w:right w:val="none" w:sz="0" w:space="0" w:color="auto"/>
      </w:divBdr>
      <w:divsChild>
        <w:div w:id="817723105">
          <w:marLeft w:val="0"/>
          <w:marRight w:val="0"/>
          <w:marTop w:val="0"/>
          <w:marBottom w:val="0"/>
          <w:divBdr>
            <w:top w:val="none" w:sz="0" w:space="0" w:color="auto"/>
            <w:left w:val="none" w:sz="0" w:space="0" w:color="auto"/>
            <w:bottom w:val="none" w:sz="0" w:space="0" w:color="auto"/>
            <w:right w:val="none" w:sz="0" w:space="0" w:color="auto"/>
          </w:divBdr>
        </w:div>
      </w:divsChild>
    </w:div>
    <w:div w:id="926575435">
      <w:bodyDiv w:val="1"/>
      <w:marLeft w:val="0"/>
      <w:marRight w:val="0"/>
      <w:marTop w:val="0"/>
      <w:marBottom w:val="0"/>
      <w:divBdr>
        <w:top w:val="none" w:sz="0" w:space="0" w:color="auto"/>
        <w:left w:val="none" w:sz="0" w:space="0" w:color="auto"/>
        <w:bottom w:val="none" w:sz="0" w:space="0" w:color="auto"/>
        <w:right w:val="none" w:sz="0" w:space="0" w:color="auto"/>
      </w:divBdr>
      <w:divsChild>
        <w:div w:id="86994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478289">
      <w:bodyDiv w:val="1"/>
      <w:marLeft w:val="0"/>
      <w:marRight w:val="0"/>
      <w:marTop w:val="0"/>
      <w:marBottom w:val="0"/>
      <w:divBdr>
        <w:top w:val="none" w:sz="0" w:space="0" w:color="auto"/>
        <w:left w:val="none" w:sz="0" w:space="0" w:color="auto"/>
        <w:bottom w:val="none" w:sz="0" w:space="0" w:color="auto"/>
        <w:right w:val="none" w:sz="0" w:space="0" w:color="auto"/>
      </w:divBdr>
    </w:div>
    <w:div w:id="968240122">
      <w:bodyDiv w:val="1"/>
      <w:marLeft w:val="0"/>
      <w:marRight w:val="0"/>
      <w:marTop w:val="0"/>
      <w:marBottom w:val="0"/>
      <w:divBdr>
        <w:top w:val="none" w:sz="0" w:space="0" w:color="auto"/>
        <w:left w:val="none" w:sz="0" w:space="0" w:color="auto"/>
        <w:bottom w:val="none" w:sz="0" w:space="0" w:color="auto"/>
        <w:right w:val="none" w:sz="0" w:space="0" w:color="auto"/>
      </w:divBdr>
    </w:div>
    <w:div w:id="992682226">
      <w:bodyDiv w:val="1"/>
      <w:marLeft w:val="0"/>
      <w:marRight w:val="0"/>
      <w:marTop w:val="0"/>
      <w:marBottom w:val="0"/>
      <w:divBdr>
        <w:top w:val="none" w:sz="0" w:space="0" w:color="auto"/>
        <w:left w:val="none" w:sz="0" w:space="0" w:color="auto"/>
        <w:bottom w:val="none" w:sz="0" w:space="0" w:color="auto"/>
        <w:right w:val="none" w:sz="0" w:space="0" w:color="auto"/>
      </w:divBdr>
    </w:div>
    <w:div w:id="1016074513">
      <w:bodyDiv w:val="1"/>
      <w:marLeft w:val="0"/>
      <w:marRight w:val="0"/>
      <w:marTop w:val="0"/>
      <w:marBottom w:val="0"/>
      <w:divBdr>
        <w:top w:val="none" w:sz="0" w:space="0" w:color="auto"/>
        <w:left w:val="none" w:sz="0" w:space="0" w:color="auto"/>
        <w:bottom w:val="none" w:sz="0" w:space="0" w:color="auto"/>
        <w:right w:val="none" w:sz="0" w:space="0" w:color="auto"/>
      </w:divBdr>
    </w:div>
    <w:div w:id="1055659220">
      <w:bodyDiv w:val="1"/>
      <w:marLeft w:val="0"/>
      <w:marRight w:val="0"/>
      <w:marTop w:val="0"/>
      <w:marBottom w:val="0"/>
      <w:divBdr>
        <w:top w:val="none" w:sz="0" w:space="0" w:color="auto"/>
        <w:left w:val="none" w:sz="0" w:space="0" w:color="auto"/>
        <w:bottom w:val="none" w:sz="0" w:space="0" w:color="auto"/>
        <w:right w:val="none" w:sz="0" w:space="0" w:color="auto"/>
      </w:divBdr>
    </w:div>
    <w:div w:id="1058280230">
      <w:bodyDiv w:val="1"/>
      <w:marLeft w:val="0"/>
      <w:marRight w:val="0"/>
      <w:marTop w:val="0"/>
      <w:marBottom w:val="0"/>
      <w:divBdr>
        <w:top w:val="none" w:sz="0" w:space="0" w:color="auto"/>
        <w:left w:val="none" w:sz="0" w:space="0" w:color="auto"/>
        <w:bottom w:val="none" w:sz="0" w:space="0" w:color="auto"/>
        <w:right w:val="none" w:sz="0" w:space="0" w:color="auto"/>
      </w:divBdr>
    </w:div>
    <w:div w:id="1110009302">
      <w:bodyDiv w:val="1"/>
      <w:marLeft w:val="0"/>
      <w:marRight w:val="0"/>
      <w:marTop w:val="0"/>
      <w:marBottom w:val="0"/>
      <w:divBdr>
        <w:top w:val="none" w:sz="0" w:space="0" w:color="auto"/>
        <w:left w:val="none" w:sz="0" w:space="0" w:color="auto"/>
        <w:bottom w:val="none" w:sz="0" w:space="0" w:color="auto"/>
        <w:right w:val="none" w:sz="0" w:space="0" w:color="auto"/>
      </w:divBdr>
    </w:div>
    <w:div w:id="1301183564">
      <w:bodyDiv w:val="1"/>
      <w:marLeft w:val="0"/>
      <w:marRight w:val="0"/>
      <w:marTop w:val="0"/>
      <w:marBottom w:val="0"/>
      <w:divBdr>
        <w:top w:val="none" w:sz="0" w:space="0" w:color="auto"/>
        <w:left w:val="none" w:sz="0" w:space="0" w:color="auto"/>
        <w:bottom w:val="none" w:sz="0" w:space="0" w:color="auto"/>
        <w:right w:val="none" w:sz="0" w:space="0" w:color="auto"/>
      </w:divBdr>
      <w:divsChild>
        <w:div w:id="1503933529">
          <w:marLeft w:val="0"/>
          <w:marRight w:val="0"/>
          <w:marTop w:val="0"/>
          <w:marBottom w:val="0"/>
          <w:divBdr>
            <w:top w:val="none" w:sz="0" w:space="0" w:color="auto"/>
            <w:left w:val="none" w:sz="0" w:space="0" w:color="auto"/>
            <w:bottom w:val="none" w:sz="0" w:space="0" w:color="auto"/>
            <w:right w:val="none" w:sz="0" w:space="0" w:color="auto"/>
          </w:divBdr>
        </w:div>
      </w:divsChild>
    </w:div>
    <w:div w:id="1360006914">
      <w:bodyDiv w:val="1"/>
      <w:marLeft w:val="0"/>
      <w:marRight w:val="0"/>
      <w:marTop w:val="0"/>
      <w:marBottom w:val="0"/>
      <w:divBdr>
        <w:top w:val="none" w:sz="0" w:space="0" w:color="auto"/>
        <w:left w:val="none" w:sz="0" w:space="0" w:color="auto"/>
        <w:bottom w:val="none" w:sz="0" w:space="0" w:color="auto"/>
        <w:right w:val="none" w:sz="0" w:space="0" w:color="auto"/>
      </w:divBdr>
    </w:div>
    <w:div w:id="1364286684">
      <w:bodyDiv w:val="1"/>
      <w:marLeft w:val="0"/>
      <w:marRight w:val="0"/>
      <w:marTop w:val="0"/>
      <w:marBottom w:val="0"/>
      <w:divBdr>
        <w:top w:val="none" w:sz="0" w:space="0" w:color="auto"/>
        <w:left w:val="none" w:sz="0" w:space="0" w:color="auto"/>
        <w:bottom w:val="none" w:sz="0" w:space="0" w:color="auto"/>
        <w:right w:val="none" w:sz="0" w:space="0" w:color="auto"/>
      </w:divBdr>
      <w:divsChild>
        <w:div w:id="1964460263">
          <w:marLeft w:val="0"/>
          <w:marRight w:val="0"/>
          <w:marTop w:val="0"/>
          <w:marBottom w:val="0"/>
          <w:divBdr>
            <w:top w:val="none" w:sz="0" w:space="0" w:color="auto"/>
            <w:left w:val="none" w:sz="0" w:space="0" w:color="auto"/>
            <w:bottom w:val="none" w:sz="0" w:space="0" w:color="auto"/>
            <w:right w:val="none" w:sz="0" w:space="0" w:color="auto"/>
          </w:divBdr>
        </w:div>
      </w:divsChild>
    </w:div>
    <w:div w:id="1372992120">
      <w:bodyDiv w:val="1"/>
      <w:marLeft w:val="0"/>
      <w:marRight w:val="0"/>
      <w:marTop w:val="0"/>
      <w:marBottom w:val="0"/>
      <w:divBdr>
        <w:top w:val="none" w:sz="0" w:space="0" w:color="auto"/>
        <w:left w:val="none" w:sz="0" w:space="0" w:color="auto"/>
        <w:bottom w:val="none" w:sz="0" w:space="0" w:color="auto"/>
        <w:right w:val="none" w:sz="0" w:space="0" w:color="auto"/>
      </w:divBdr>
    </w:div>
    <w:div w:id="1374501394">
      <w:bodyDiv w:val="1"/>
      <w:marLeft w:val="0"/>
      <w:marRight w:val="0"/>
      <w:marTop w:val="0"/>
      <w:marBottom w:val="0"/>
      <w:divBdr>
        <w:top w:val="none" w:sz="0" w:space="0" w:color="auto"/>
        <w:left w:val="none" w:sz="0" w:space="0" w:color="auto"/>
        <w:bottom w:val="none" w:sz="0" w:space="0" w:color="auto"/>
        <w:right w:val="none" w:sz="0" w:space="0" w:color="auto"/>
      </w:divBdr>
    </w:div>
    <w:div w:id="1465612849">
      <w:bodyDiv w:val="1"/>
      <w:marLeft w:val="0"/>
      <w:marRight w:val="0"/>
      <w:marTop w:val="0"/>
      <w:marBottom w:val="0"/>
      <w:divBdr>
        <w:top w:val="none" w:sz="0" w:space="0" w:color="auto"/>
        <w:left w:val="none" w:sz="0" w:space="0" w:color="auto"/>
        <w:bottom w:val="none" w:sz="0" w:space="0" w:color="auto"/>
        <w:right w:val="none" w:sz="0" w:space="0" w:color="auto"/>
      </w:divBdr>
    </w:div>
    <w:div w:id="1467426549">
      <w:bodyDiv w:val="1"/>
      <w:marLeft w:val="0"/>
      <w:marRight w:val="0"/>
      <w:marTop w:val="0"/>
      <w:marBottom w:val="0"/>
      <w:divBdr>
        <w:top w:val="none" w:sz="0" w:space="0" w:color="auto"/>
        <w:left w:val="none" w:sz="0" w:space="0" w:color="auto"/>
        <w:bottom w:val="none" w:sz="0" w:space="0" w:color="auto"/>
        <w:right w:val="none" w:sz="0" w:space="0" w:color="auto"/>
      </w:divBdr>
    </w:div>
    <w:div w:id="1479763282">
      <w:bodyDiv w:val="1"/>
      <w:marLeft w:val="0"/>
      <w:marRight w:val="0"/>
      <w:marTop w:val="0"/>
      <w:marBottom w:val="0"/>
      <w:divBdr>
        <w:top w:val="none" w:sz="0" w:space="0" w:color="auto"/>
        <w:left w:val="none" w:sz="0" w:space="0" w:color="auto"/>
        <w:bottom w:val="none" w:sz="0" w:space="0" w:color="auto"/>
        <w:right w:val="none" w:sz="0" w:space="0" w:color="auto"/>
      </w:divBdr>
    </w:div>
    <w:div w:id="1520507975">
      <w:bodyDiv w:val="1"/>
      <w:marLeft w:val="0"/>
      <w:marRight w:val="0"/>
      <w:marTop w:val="0"/>
      <w:marBottom w:val="0"/>
      <w:divBdr>
        <w:top w:val="none" w:sz="0" w:space="0" w:color="auto"/>
        <w:left w:val="none" w:sz="0" w:space="0" w:color="auto"/>
        <w:bottom w:val="none" w:sz="0" w:space="0" w:color="auto"/>
        <w:right w:val="none" w:sz="0" w:space="0" w:color="auto"/>
      </w:divBdr>
      <w:divsChild>
        <w:div w:id="1457455931">
          <w:marLeft w:val="0"/>
          <w:marRight w:val="0"/>
          <w:marTop w:val="0"/>
          <w:marBottom w:val="0"/>
          <w:divBdr>
            <w:top w:val="none" w:sz="0" w:space="0" w:color="auto"/>
            <w:left w:val="none" w:sz="0" w:space="0" w:color="auto"/>
            <w:bottom w:val="none" w:sz="0" w:space="0" w:color="auto"/>
            <w:right w:val="none" w:sz="0" w:space="0" w:color="auto"/>
          </w:divBdr>
        </w:div>
      </w:divsChild>
    </w:div>
    <w:div w:id="1534922364">
      <w:bodyDiv w:val="1"/>
      <w:marLeft w:val="0"/>
      <w:marRight w:val="0"/>
      <w:marTop w:val="0"/>
      <w:marBottom w:val="0"/>
      <w:divBdr>
        <w:top w:val="none" w:sz="0" w:space="0" w:color="auto"/>
        <w:left w:val="none" w:sz="0" w:space="0" w:color="auto"/>
        <w:bottom w:val="none" w:sz="0" w:space="0" w:color="auto"/>
        <w:right w:val="none" w:sz="0" w:space="0" w:color="auto"/>
      </w:divBdr>
      <w:divsChild>
        <w:div w:id="42876678">
          <w:marLeft w:val="0"/>
          <w:marRight w:val="0"/>
          <w:marTop w:val="0"/>
          <w:marBottom w:val="0"/>
          <w:divBdr>
            <w:top w:val="none" w:sz="0" w:space="0" w:color="auto"/>
            <w:left w:val="none" w:sz="0" w:space="0" w:color="auto"/>
            <w:bottom w:val="none" w:sz="0" w:space="0" w:color="auto"/>
            <w:right w:val="none" w:sz="0" w:space="0" w:color="auto"/>
          </w:divBdr>
        </w:div>
        <w:div w:id="1752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1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046036">
      <w:bodyDiv w:val="1"/>
      <w:marLeft w:val="0"/>
      <w:marRight w:val="0"/>
      <w:marTop w:val="0"/>
      <w:marBottom w:val="0"/>
      <w:divBdr>
        <w:top w:val="none" w:sz="0" w:space="0" w:color="auto"/>
        <w:left w:val="none" w:sz="0" w:space="0" w:color="auto"/>
        <w:bottom w:val="none" w:sz="0" w:space="0" w:color="auto"/>
        <w:right w:val="none" w:sz="0" w:space="0" w:color="auto"/>
      </w:divBdr>
    </w:div>
    <w:div w:id="1556162528">
      <w:bodyDiv w:val="1"/>
      <w:marLeft w:val="0"/>
      <w:marRight w:val="0"/>
      <w:marTop w:val="0"/>
      <w:marBottom w:val="0"/>
      <w:divBdr>
        <w:top w:val="none" w:sz="0" w:space="0" w:color="auto"/>
        <w:left w:val="none" w:sz="0" w:space="0" w:color="auto"/>
        <w:bottom w:val="none" w:sz="0" w:space="0" w:color="auto"/>
        <w:right w:val="none" w:sz="0" w:space="0" w:color="auto"/>
      </w:divBdr>
    </w:div>
    <w:div w:id="1621913617">
      <w:bodyDiv w:val="1"/>
      <w:marLeft w:val="0"/>
      <w:marRight w:val="0"/>
      <w:marTop w:val="0"/>
      <w:marBottom w:val="0"/>
      <w:divBdr>
        <w:top w:val="none" w:sz="0" w:space="0" w:color="auto"/>
        <w:left w:val="none" w:sz="0" w:space="0" w:color="auto"/>
        <w:bottom w:val="none" w:sz="0" w:space="0" w:color="auto"/>
        <w:right w:val="none" w:sz="0" w:space="0" w:color="auto"/>
      </w:divBdr>
    </w:div>
    <w:div w:id="1657806161">
      <w:bodyDiv w:val="1"/>
      <w:marLeft w:val="0"/>
      <w:marRight w:val="0"/>
      <w:marTop w:val="0"/>
      <w:marBottom w:val="0"/>
      <w:divBdr>
        <w:top w:val="none" w:sz="0" w:space="0" w:color="auto"/>
        <w:left w:val="none" w:sz="0" w:space="0" w:color="auto"/>
        <w:bottom w:val="none" w:sz="0" w:space="0" w:color="auto"/>
        <w:right w:val="none" w:sz="0" w:space="0" w:color="auto"/>
      </w:divBdr>
      <w:divsChild>
        <w:div w:id="149835951">
          <w:marLeft w:val="0"/>
          <w:marRight w:val="0"/>
          <w:marTop w:val="0"/>
          <w:marBottom w:val="0"/>
          <w:divBdr>
            <w:top w:val="none" w:sz="0" w:space="0" w:color="auto"/>
            <w:left w:val="none" w:sz="0" w:space="0" w:color="auto"/>
            <w:bottom w:val="none" w:sz="0" w:space="0" w:color="auto"/>
            <w:right w:val="none" w:sz="0" w:space="0" w:color="auto"/>
          </w:divBdr>
        </w:div>
      </w:divsChild>
    </w:div>
    <w:div w:id="1707097251">
      <w:bodyDiv w:val="1"/>
      <w:marLeft w:val="0"/>
      <w:marRight w:val="0"/>
      <w:marTop w:val="0"/>
      <w:marBottom w:val="0"/>
      <w:divBdr>
        <w:top w:val="none" w:sz="0" w:space="0" w:color="auto"/>
        <w:left w:val="none" w:sz="0" w:space="0" w:color="auto"/>
        <w:bottom w:val="none" w:sz="0" w:space="0" w:color="auto"/>
        <w:right w:val="none" w:sz="0" w:space="0" w:color="auto"/>
      </w:divBdr>
      <w:divsChild>
        <w:div w:id="711225985">
          <w:marLeft w:val="0"/>
          <w:marRight w:val="0"/>
          <w:marTop w:val="0"/>
          <w:marBottom w:val="0"/>
          <w:divBdr>
            <w:top w:val="none" w:sz="0" w:space="0" w:color="auto"/>
            <w:left w:val="none" w:sz="0" w:space="0" w:color="auto"/>
            <w:bottom w:val="none" w:sz="0" w:space="0" w:color="auto"/>
            <w:right w:val="none" w:sz="0" w:space="0" w:color="auto"/>
          </w:divBdr>
        </w:div>
        <w:div w:id="1907454980">
          <w:marLeft w:val="0"/>
          <w:marRight w:val="0"/>
          <w:marTop w:val="0"/>
          <w:marBottom w:val="0"/>
          <w:divBdr>
            <w:top w:val="none" w:sz="0" w:space="0" w:color="auto"/>
            <w:left w:val="none" w:sz="0" w:space="0" w:color="auto"/>
            <w:bottom w:val="none" w:sz="0" w:space="0" w:color="auto"/>
            <w:right w:val="none" w:sz="0" w:space="0" w:color="auto"/>
          </w:divBdr>
        </w:div>
      </w:divsChild>
    </w:div>
    <w:div w:id="1823503753">
      <w:bodyDiv w:val="1"/>
      <w:marLeft w:val="0"/>
      <w:marRight w:val="0"/>
      <w:marTop w:val="0"/>
      <w:marBottom w:val="0"/>
      <w:divBdr>
        <w:top w:val="none" w:sz="0" w:space="0" w:color="auto"/>
        <w:left w:val="none" w:sz="0" w:space="0" w:color="auto"/>
        <w:bottom w:val="none" w:sz="0" w:space="0" w:color="auto"/>
        <w:right w:val="none" w:sz="0" w:space="0" w:color="auto"/>
      </w:divBdr>
    </w:div>
    <w:div w:id="1870725407">
      <w:bodyDiv w:val="1"/>
      <w:marLeft w:val="0"/>
      <w:marRight w:val="0"/>
      <w:marTop w:val="0"/>
      <w:marBottom w:val="0"/>
      <w:divBdr>
        <w:top w:val="none" w:sz="0" w:space="0" w:color="auto"/>
        <w:left w:val="none" w:sz="0" w:space="0" w:color="auto"/>
        <w:bottom w:val="none" w:sz="0" w:space="0" w:color="auto"/>
        <w:right w:val="none" w:sz="0" w:space="0" w:color="auto"/>
      </w:divBdr>
    </w:div>
    <w:div w:id="1913080010">
      <w:bodyDiv w:val="1"/>
      <w:marLeft w:val="0"/>
      <w:marRight w:val="0"/>
      <w:marTop w:val="0"/>
      <w:marBottom w:val="0"/>
      <w:divBdr>
        <w:top w:val="none" w:sz="0" w:space="0" w:color="auto"/>
        <w:left w:val="none" w:sz="0" w:space="0" w:color="auto"/>
        <w:bottom w:val="none" w:sz="0" w:space="0" w:color="auto"/>
        <w:right w:val="none" w:sz="0" w:space="0" w:color="auto"/>
      </w:divBdr>
    </w:div>
    <w:div w:id="1944726257">
      <w:bodyDiv w:val="1"/>
      <w:marLeft w:val="0"/>
      <w:marRight w:val="0"/>
      <w:marTop w:val="0"/>
      <w:marBottom w:val="0"/>
      <w:divBdr>
        <w:top w:val="none" w:sz="0" w:space="0" w:color="auto"/>
        <w:left w:val="none" w:sz="0" w:space="0" w:color="auto"/>
        <w:bottom w:val="none" w:sz="0" w:space="0" w:color="auto"/>
        <w:right w:val="none" w:sz="0" w:space="0" w:color="auto"/>
      </w:divBdr>
    </w:div>
    <w:div w:id="1952590351">
      <w:bodyDiv w:val="1"/>
      <w:marLeft w:val="0"/>
      <w:marRight w:val="0"/>
      <w:marTop w:val="0"/>
      <w:marBottom w:val="0"/>
      <w:divBdr>
        <w:top w:val="none" w:sz="0" w:space="0" w:color="auto"/>
        <w:left w:val="none" w:sz="0" w:space="0" w:color="auto"/>
        <w:bottom w:val="none" w:sz="0" w:space="0" w:color="auto"/>
        <w:right w:val="none" w:sz="0" w:space="0" w:color="auto"/>
      </w:divBdr>
    </w:div>
    <w:div w:id="1985888990">
      <w:bodyDiv w:val="1"/>
      <w:marLeft w:val="0"/>
      <w:marRight w:val="0"/>
      <w:marTop w:val="0"/>
      <w:marBottom w:val="0"/>
      <w:divBdr>
        <w:top w:val="none" w:sz="0" w:space="0" w:color="auto"/>
        <w:left w:val="none" w:sz="0" w:space="0" w:color="auto"/>
        <w:bottom w:val="none" w:sz="0" w:space="0" w:color="auto"/>
        <w:right w:val="none" w:sz="0" w:space="0" w:color="auto"/>
      </w:divBdr>
      <w:divsChild>
        <w:div w:id="950164199">
          <w:marLeft w:val="0"/>
          <w:marRight w:val="0"/>
          <w:marTop w:val="0"/>
          <w:marBottom w:val="0"/>
          <w:divBdr>
            <w:top w:val="none" w:sz="0" w:space="0" w:color="auto"/>
            <w:left w:val="none" w:sz="0" w:space="0" w:color="auto"/>
            <w:bottom w:val="none" w:sz="0" w:space="0" w:color="auto"/>
            <w:right w:val="none" w:sz="0" w:space="0" w:color="auto"/>
          </w:divBdr>
        </w:div>
      </w:divsChild>
    </w:div>
    <w:div w:id="208221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pcs.cs.tsukuba.ac.jp/xcodeml/wiki/index.php?cmd=edit&amp;page=LabelAddr&amp;refer=%C3%B1%B9%E0%B1%E9%BB%BB%BC%B0%A4%CE%CD%D7%C1%C7" TargetMode="External"/><Relationship Id="rId18" Type="http://schemas.openxmlformats.org/officeDocument/2006/relationships/hyperlink" Target="http://www.hpcs.cs.tsukuba.ac.jp/xcodeml/wiki/index.php?cmd=edit&amp;page=ArrayType&amp;refer=coArrayType%CD%D7%C1%C7" TargetMode="External"/><Relationship Id="rId26" Type="http://schemas.openxmlformats.org/officeDocument/2006/relationships/hyperlink" Target="http://www.hpcs.cs.tsukuba.ac.jp/xcodeml/wiki/index.php?cmd=edit&amp;page=AsmClobbers&amp;refer=gccAsm%CD%D7%C1%C7%A1%A2gccAsmDefinition%CD%D7%C1%C7%A1%A2gccAsmStatement%CD%D7%C1%C7" TargetMode="External"/><Relationship Id="rId3" Type="http://schemas.openxmlformats.org/officeDocument/2006/relationships/styles" Target="styles.xml"/><Relationship Id="rId21" Type="http://schemas.openxmlformats.org/officeDocument/2006/relationships/hyperlink" Target="http://www.hpcs.cs.tsukuba.ac.jp/xcodeml/wiki/index.php?cmd=edit&amp;page=AsmStatement&amp;refer=gccAsm%CD%D7%C1%C7%A1%A2gccAsmDefinition%CD%D7%C1%C7%A1%A2gccAsmStatement%CD%D7%C1%C7" TargetMode="External"/><Relationship Id="rId7" Type="http://schemas.openxmlformats.org/officeDocument/2006/relationships/endnotes" Target="endnotes.xml"/><Relationship Id="rId12" Type="http://schemas.openxmlformats.org/officeDocument/2006/relationships/hyperlink" Target="http://www.hpcs.cs.tsukuba.ac.jp/xcodeml/wiki/index.php?cmd=edit&amp;page=AlignOfExpr&amp;refer=%C3%B1%B9%E0%B1%E9%BB%BB%BC%B0%A4%CE%CD%D7%C1%C7" TargetMode="External"/><Relationship Id="rId17"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5" Type="http://schemas.openxmlformats.org/officeDocument/2006/relationships/hyperlink" Target="http://www.hpcs.cs.tsukuba.ac.jp/xcodeml/wiki/index.php?cmd=edit&amp;page=AsmOperand&amp;refer=gccAsm%CD%D7%C1%C7%A1%A2gccAsmDefinition%CD%D7%C1%C7%A1%A2gccAsmStatement%CD%D7%C1%C7" TargetMode="External"/><Relationship Id="rId2" Type="http://schemas.openxmlformats.org/officeDocument/2006/relationships/numbering" Target="numbering.xml"/><Relationship Id="rId16" Type="http://schemas.openxmlformats.org/officeDocument/2006/relationships/hyperlink" Target="http://www.hpcs.cs.tsukuba.ac.jp/xcodeml/wiki/index.php?cmd=edit&amp;page=IncrExpr&amp;refer=postIncrExpr%CD%D7%C1%C7%A1%A2postDecrExpr%CD%D7%C1%C7%A1%A2preIncrExpr%CD%D7%C1%C7%A1%A2preDecrExpr%CD%D7%C1%C7" TargetMode="External"/><Relationship Id="rId20" Type="http://schemas.openxmlformats.org/officeDocument/2006/relationships/hyperlink" Target="http://www.hpcs.cs.tsukuba.ac.jp/xcodeml/wiki/index.php?cmd=edit&amp;page=AsmDefinition&amp;refer=gccAsm%CD%D7%C1%C7%A1%A2gccAsmDefinition%CD%D7%C1%C7%A1%A2gccAsmStatement%CD%D7%C1%C7" TargetMode="External"/><Relationship Id="rId29" Type="http://schemas.openxmlformats.org/officeDocument/2006/relationships/hyperlink" Target="http://www.hpcs.cs.tsukuba.ac.jp/xcodeml/wiki/index.php?cmd=edit&amp;page=MemberDesignator&amp;refer=builtin_op%CD%D7%C1%C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pcs.cs.tsukuba.ac.jp/xcodeml/wiki/index.php?cmd=edit&amp;page=ArrayRef&amp;refer=%B9%BD%C2%A4%C2%CE%A5%E1%A5%F3%A5%D0%A1%BC%A4%CE%BB%B2%BE%C8%A4%CE%CD%D7%C1%C7" TargetMode="External"/><Relationship Id="rId24" Type="http://schemas.openxmlformats.org/officeDocument/2006/relationships/hyperlink" Target="http://www.hpcs.cs.tsukuba.ac.jp/xcodeml/wiki/index.php?cmd=edit&amp;page=AsmOperands&amp;refer=gccAsm%CD%D7%C1%C7%A1%A2gccAsmDefinition%CD%D7%C1%C7%A1%A2gccAsmStatement%CD%D7%C1%C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3" Type="http://schemas.openxmlformats.org/officeDocument/2006/relationships/hyperlink" Target="http://www.hpcs.cs.tsukuba.ac.jp/xcodeml/wiki/index.php?cmd=edit&amp;page=AsmStatement&amp;refer=gccAsm%CD%D7%C1%C7%A1%A2gccAsmDefinition%CD%D7%C1%C7%A1%A2gccAsmStatement%CD%D7%C1%C7" TargetMode="External"/><Relationship Id="rId28" Type="http://schemas.openxmlformats.org/officeDocument/2006/relationships/hyperlink" Target="http://www.hpcs.cs.tsukuba.ac.jp/xcodeml/wiki/index.php?cmd=edit&amp;page=MemberDesignator&amp;refer=builtin_op%CD%D7%C1%C7" TargetMode="External"/><Relationship Id="rId10" Type="http://schemas.openxmlformats.org/officeDocument/2006/relationships/hyperlink" Target="http://www.hpcs.cs.tsukuba.ac.jp/xcodeml/wiki/index.php?cmd=edit&amp;page=ArrayAddr&amp;refer=%B9%BD%C2%A4%C2%CE%A5%E1%A5%F3%A5%D0%A1%BC%A4%CE%BB%B2%BE%C8%A4%CE%CD%D7%C1%C7" TargetMode="External"/><Relationship Id="rId19" Type="http://schemas.openxmlformats.org/officeDocument/2006/relationships/hyperlink" Target="http://www.hpcs.cs.tsukuba.ac.jp/xcodeml/wiki/index.php?cmd=edit&amp;page=AsmDefinition&amp;refer=is_gccExtension%C2%B0%C0%AD"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pcs.cs.tsukuba.ac.jp/xcodeml/wiki/index.php?cmd=edit&amp;page=IncrExpr&amp;refer=postIncrExpr%CD%D7%C1%C7%A1%A2postDecrExpr%CD%D7%C1%C7%A1%A2preIncrExpr%CD%D7%C1%C7%A1%A2preDecrExpr%CD%D7%C1%C7" TargetMode="External"/><Relationship Id="rId22" Type="http://schemas.openxmlformats.org/officeDocument/2006/relationships/hyperlink" Target="http://www.hpcs.cs.tsukuba.ac.jp/xcodeml/wiki/index.php?cmd=edit&amp;page=AsmDefinition&amp;refer=gccAsm%CD%D7%C1%C7%A1%A2gccAsmDefinition%CD%D7%C1%C7%A1%A2gccAsmStatement%CD%D7%C1%C7" TargetMode="External"/><Relationship Id="rId27" Type="http://schemas.openxmlformats.org/officeDocument/2006/relationships/hyperlink" Target="http://www.hpcs.cs.tsukuba.ac.jp/xcodeml/wiki/index.php?cmd=edit&amp;page=AsmOperand&amp;refer=gccAsm%CD%D7%C1%C7%A1%A2gccAsmDefinition%CD%D7%C1%C7%A1%A2gccAsmStatement%CD%D7%C1%C7" TargetMode="External"/><Relationship Id="rId30"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EEA32-4153-451D-AEC5-99EE9400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Pages>
  <Words>10944</Words>
  <Characters>62382</Characters>
  <Application>Microsoft Office Word</Application>
  <DocSecurity>0</DocSecurity>
  <Lines>519</Lines>
  <Paragraphs>146</Paragraphs>
  <ScaleCrop>false</ScaleCrop>
  <HeadingPairs>
    <vt:vector size="4" baseType="variant">
      <vt:variant>
        <vt:lpstr>タイトル</vt:lpstr>
      </vt:variant>
      <vt:variant>
        <vt:i4>1</vt:i4>
      </vt:variant>
      <vt:variant>
        <vt:lpstr>Headings</vt:lpstr>
      </vt:variant>
      <vt:variant>
        <vt:i4>100</vt:i4>
      </vt:variant>
    </vt:vector>
  </HeadingPairs>
  <TitlesOfParts>
    <vt:vector size="101" baseType="lpstr">
      <vt:lpstr/>
      <vt:lpstr>はじめに</vt:lpstr>
      <vt:lpstr>翻訳単位とXcodeProgram要素</vt:lpstr>
      <vt:lpstr>    name要素</vt:lpstr>
      <vt:lpstr>    value要素</vt:lpstr>
      <vt:lpstr>typeTable要素とデータ型定義要素</vt:lpstr>
      <vt:lpstr>    </vt:lpstr>
      <vt:lpstr>    データ型識別名</vt:lpstr>
      <vt:lpstr>    データ型定義要素属性</vt:lpstr>
      <vt:lpstr>    </vt:lpstr>
      <vt:lpstr>    </vt:lpstr>
      <vt:lpstr>    basicType要素</vt:lpstr>
      <vt:lpstr>    pointerType要素</vt:lpstr>
      <vt:lpstr>    functionType要素</vt:lpstr>
      <vt:lpstr>    arrayType要素</vt:lpstr>
      <vt:lpstr>    structType要素、unionType要素（廃止予定）</vt:lpstr>
      <vt:lpstr>    class要素（C++）</vt:lpstr>
      <vt:lpstr>    enumType要素（C++拡張）</vt:lpstr>
      <vt:lpstr>    typePack要素（C++）</vt:lpstr>
      <vt:lpstr>シンボルリスト</vt:lpstr>
      <vt:lpstr>    id要素</vt:lpstr>
      <vt:lpstr>    globalSymbols要素</vt:lpstr>
      <vt:lpstr>    symbols要素</vt:lpstr>
      <vt:lpstr>globalDeclarations要素とdeclarations要素</vt:lpstr>
      <vt:lpstr>    globalDeclarations要素</vt:lpstr>
      <vt:lpstr>    declarations要素</vt:lpstr>
      <vt:lpstr>    functionDefinition要素</vt:lpstr>
      <vt:lpstr>    params要素</vt:lpstr>
      <vt:lpstr>    </vt:lpstr>
      <vt:lpstr>    </vt:lpstr>
      <vt:lpstr>    constructor要素（C++）</vt:lpstr>
      <vt:lpstr>    varDecl要素</vt:lpstr>
      <vt:lpstr>    functionDecl要素</vt:lpstr>
      <vt:lpstr>    usingDecl要素（C++）</vt:lpstr>
      <vt:lpstr>文の要素</vt:lpstr>
      <vt:lpstr>    exprStatement要素</vt:lpstr>
      <vt:lpstr>    compoundStatement要素</vt:lpstr>
      <vt:lpstr>    ifStatement要素</vt:lpstr>
      <vt:lpstr>    whileStatment要素</vt:lpstr>
      <vt:lpstr>    doStatement要素</vt:lpstr>
      <vt:lpstr>    forStatement要素</vt:lpstr>
      <vt:lpstr>    </vt:lpstr>
      <vt:lpstr>    </vt:lpstr>
      <vt:lpstr>    </vt:lpstr>
      <vt:lpstr>    </vt:lpstr>
      <vt:lpstr>    </vt:lpstr>
      <vt:lpstr>    </vt:lpstr>
      <vt:lpstr>    </vt:lpstr>
      <vt:lpstr>    </vt:lpstr>
      <vt:lpstr>    </vt:lpstr>
      <vt:lpstr>    rangeForStatement要素（C++）</vt:lpstr>
      <vt:lpstr>    breakStatement要素</vt:lpstr>
      <vt:lpstr>    continueStatement要素</vt:lpstr>
      <vt:lpstr>    returnStatment要素</vt:lpstr>
      <vt:lpstr>    gotoStatement要素</vt:lpstr>
      <vt:lpstr>    gotoStatement要素</vt:lpstr>
      <vt:lpstr>    statementLabel要素</vt:lpstr>
      <vt:lpstr>    switchStatement要素</vt:lpstr>
      <vt:lpstr>    caseLabel要素</vt:lpstr>
      <vt:lpstr>    gccRangedCaseLabel要素</vt:lpstr>
      <vt:lpstr>    defaultLabel要素</vt:lpstr>
      <vt:lpstr>    pragma要素</vt:lpstr>
      <vt:lpstr>    text要素</vt:lpstr>
      <vt:lpstr>式の要素</vt:lpstr>
      <vt:lpstr>    </vt:lpstr>
      <vt:lpstr>    定数の要素</vt:lpstr>
      <vt:lpstr>    変数参照の要素（Var要素、varAddr要素、arrayAddr要素）</vt:lpstr>
      <vt:lpstr>    pointerRef要素</vt:lpstr>
      <vt:lpstr>    arrayRef要素</vt:lpstr>
      <vt:lpstr>    メンバの参照の要素（C++拡張）</vt:lpstr>
      <vt:lpstr>    メンバポインタの参照の要素（C++）</vt:lpstr>
      <vt:lpstr>    複合リテラルの要素（新規）</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thisExpr要素（C++）</vt:lpstr>
      <vt:lpstr>    assignExpr 要素</vt:lpstr>
      <vt:lpstr>    2項演算式の要素</vt:lpstr>
      <vt:lpstr>    単項演算式の要素</vt:lpstr>
      <vt:lpstr>    </vt:lpstr>
      <vt:lpstr>    </vt:lpstr>
      <vt:lpstr>    functionCall要素</vt:lpstr>
      <vt:lpstr>    commaExpr要素</vt:lpstr>
      <vt:lpstr>    インクリメント・デクリメント要素（postIncrExpr, postDecrExpr, preIncrExpr, preDecrExpr）</vt:lpstr>
    </vt:vector>
  </TitlesOfParts>
  <Company/>
  <LinksUpToDate>false</LinksUpToDate>
  <CharactersWithSpaces>73180</CharactersWithSpaces>
  <SharedDoc>false</SharedDoc>
  <HLinks>
    <vt:vector size="618" baseType="variant">
      <vt:variant>
        <vt:i4>3735581</vt:i4>
      </vt:variant>
      <vt:variant>
        <vt:i4>546</vt:i4>
      </vt:variant>
      <vt:variant>
        <vt:i4>0</vt:i4>
      </vt:variant>
      <vt:variant>
        <vt:i4>5</vt:i4>
      </vt:variant>
      <vt:variant>
        <vt:lpwstr>http://www.hpcs.cs.tsukuba.ac.jp/xcodeml/wiki/index.php?cmd=edit&amp;page=MemberDesignator&amp;refer=builtin_op%CD%D7%C1%C7</vt:lpwstr>
      </vt:variant>
      <vt:variant>
        <vt:lpwstr/>
      </vt:variant>
      <vt:variant>
        <vt:i4>3735581</vt:i4>
      </vt:variant>
      <vt:variant>
        <vt:i4>543</vt:i4>
      </vt:variant>
      <vt:variant>
        <vt:i4>0</vt:i4>
      </vt:variant>
      <vt:variant>
        <vt:i4>5</vt:i4>
      </vt:variant>
      <vt:variant>
        <vt:lpwstr>http://www.hpcs.cs.tsukuba.ac.jp/xcodeml/wiki/index.php?cmd=edit&amp;page=MemberDesignator&amp;refer=builtin_op%CD%D7%C1%C7</vt:lpwstr>
      </vt:variant>
      <vt:variant>
        <vt:lpwstr/>
      </vt:variant>
      <vt:variant>
        <vt:i4>1966162</vt:i4>
      </vt:variant>
      <vt:variant>
        <vt:i4>540</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4849750</vt:i4>
      </vt:variant>
      <vt:variant>
        <vt:i4>537</vt:i4>
      </vt:variant>
      <vt:variant>
        <vt:i4>0</vt:i4>
      </vt:variant>
      <vt:variant>
        <vt:i4>5</vt:i4>
      </vt:variant>
      <vt:variant>
        <vt:lpwstr>http://www.hpcs.cs.tsukuba.ac.jp/xcodeml/wiki/index.php?cmd=edit&amp;page=AsmClobbers&amp;refer=gccAsm%CD%D7%C1%C7%A1%A2gccAsmDefinition%CD%D7%C1%C7%A1%A2gccAsmStatement%CD%D7%C1%C7</vt:lpwstr>
      </vt:variant>
      <vt:variant>
        <vt:lpwstr/>
      </vt:variant>
      <vt:variant>
        <vt:i4>1966162</vt:i4>
      </vt:variant>
      <vt:variant>
        <vt:i4>534</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5832785</vt:i4>
      </vt:variant>
      <vt:variant>
        <vt:i4>531</vt:i4>
      </vt:variant>
      <vt:variant>
        <vt:i4>0</vt:i4>
      </vt:variant>
      <vt:variant>
        <vt:i4>5</vt:i4>
      </vt:variant>
      <vt:variant>
        <vt:lpwstr>http://www.hpcs.cs.tsukuba.ac.jp/xcodeml/wiki/index.php?cmd=edit&amp;page=AsmOperands&amp;refer=gccAsm%CD%D7%C1%C7%A1%A2gccAsmDefinition%CD%D7%C1%C7%A1%A2gccAsmStatement%CD%D7%C1%C7</vt:lpwstr>
      </vt:variant>
      <vt:variant>
        <vt:lpwstr/>
      </vt:variant>
      <vt:variant>
        <vt:i4>7798845</vt:i4>
      </vt:variant>
      <vt:variant>
        <vt:i4>528</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525</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7798845</vt:i4>
      </vt:variant>
      <vt:variant>
        <vt:i4>522</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519</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655456</vt:i4>
      </vt:variant>
      <vt:variant>
        <vt:i4>516</vt:i4>
      </vt:variant>
      <vt:variant>
        <vt:i4>0</vt:i4>
      </vt:variant>
      <vt:variant>
        <vt:i4>5</vt:i4>
      </vt:variant>
      <vt:variant>
        <vt:lpwstr>http://www.hpcs.cs.tsukuba.ac.jp/xcodeml/wiki/index.php?cmd=edit&amp;page=AsmDefinition&amp;refer=is_gccExtension%C2%B0%C0%AD</vt:lpwstr>
      </vt:variant>
      <vt:variant>
        <vt:lpwstr/>
      </vt:variant>
      <vt:variant>
        <vt:i4>4456519</vt:i4>
      </vt:variant>
      <vt:variant>
        <vt:i4>513</vt:i4>
      </vt:variant>
      <vt:variant>
        <vt:i4>0</vt:i4>
      </vt:variant>
      <vt:variant>
        <vt:i4>5</vt:i4>
      </vt:variant>
      <vt:variant>
        <vt:lpwstr>http://www.hpcs.cs.tsukuba.ac.jp/xcodeml/wiki/index.php?cmd=edit&amp;page=ArrayType&amp;refer=coArrayType%CD%D7%C1%C7</vt:lpwstr>
      </vt:variant>
      <vt:variant>
        <vt:lpwstr/>
      </vt:variant>
      <vt:variant>
        <vt:i4>5439490</vt:i4>
      </vt:variant>
      <vt:variant>
        <vt:i4>510</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507</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5439490</vt:i4>
      </vt:variant>
      <vt:variant>
        <vt:i4>504</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501</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7667770</vt:i4>
      </vt:variant>
      <vt:variant>
        <vt:i4>498</vt:i4>
      </vt:variant>
      <vt:variant>
        <vt:i4>0</vt:i4>
      </vt:variant>
      <vt:variant>
        <vt:i4>5</vt:i4>
      </vt:variant>
      <vt:variant>
        <vt:lpwstr>http://www.hpcs.cs.tsukuba.ac.jp/xcodeml/wiki/index.php?cmd=edit&amp;page=LabelAddr&amp;refer=%C3%B1%B9%E0%B1%E9%BB%BB%BC%B0%A4%CE%CD%D7%C1%C7</vt:lpwstr>
      </vt:variant>
      <vt:variant>
        <vt:lpwstr/>
      </vt:variant>
      <vt:variant>
        <vt:i4>327748</vt:i4>
      </vt:variant>
      <vt:variant>
        <vt:i4>495</vt:i4>
      </vt:variant>
      <vt:variant>
        <vt:i4>0</vt:i4>
      </vt:variant>
      <vt:variant>
        <vt:i4>5</vt:i4>
      </vt:variant>
      <vt:variant>
        <vt:lpwstr>http://www.hpcs.cs.tsukuba.ac.jp/xcodeml/wiki/index.php?cmd=edit&amp;page=AlignOfExpr&amp;refer=%C3%B1%B9%E0%B1%E9%BB%BB%BC%B0%A4%CE%CD%D7%C1%C7</vt:lpwstr>
      </vt:variant>
      <vt:variant>
        <vt:lpwstr/>
      </vt:variant>
      <vt:variant>
        <vt:i4>3473454</vt:i4>
      </vt:variant>
      <vt:variant>
        <vt:i4>492</vt:i4>
      </vt:variant>
      <vt:variant>
        <vt:i4>0</vt:i4>
      </vt:variant>
      <vt:variant>
        <vt:i4>5</vt:i4>
      </vt:variant>
      <vt:variant>
        <vt:lpwstr>http://www.hpcs.cs.tsukuba.ac.jp/xcodeml/wiki/index.php?cmd=edit&amp;page=OfExpr&amp;refer=%C3%B1%B9%E0%B1%E9%BB%BB%BC%B0%A4%CE%CD%D7%C1%C7</vt:lpwstr>
      </vt:variant>
      <vt:variant>
        <vt:lpwstr/>
      </vt:variant>
      <vt:variant>
        <vt:i4>917598</vt:i4>
      </vt:variant>
      <vt:variant>
        <vt:i4>489</vt:i4>
      </vt:variant>
      <vt:variant>
        <vt:i4>0</vt:i4>
      </vt:variant>
      <vt:variant>
        <vt:i4>5</vt:i4>
      </vt:variant>
      <vt:variant>
        <vt:lpwstr>http://www.hpcs.cs.tsukuba.ac.jp/xcodeml/wiki/index.php?cmd=edit&amp;page=NotExpr&amp;refer=%C3%B1%B9%E0%B1%E9%BB%BB%BC%B0%A4%CE%CD%D7%C1%C7</vt:lpwstr>
      </vt:variant>
      <vt:variant>
        <vt:lpwstr/>
      </vt:variant>
      <vt:variant>
        <vt:i4>917598</vt:i4>
      </vt:variant>
      <vt:variant>
        <vt:i4>486</vt:i4>
      </vt:variant>
      <vt:variant>
        <vt:i4>0</vt:i4>
      </vt:variant>
      <vt:variant>
        <vt:i4>5</vt:i4>
      </vt:variant>
      <vt:variant>
        <vt:lpwstr>http://www.hpcs.cs.tsukuba.ac.jp/xcodeml/wiki/index.php?cmd=edit&amp;page=NotExpr&amp;refer=%C3%B1%B9%E0%B1%E9%BB%BB%BC%B0%A4%CE%CD%D7%C1%C7</vt:lpwstr>
      </vt:variant>
      <vt:variant>
        <vt:lpwstr/>
      </vt:variant>
      <vt:variant>
        <vt:i4>8192052</vt:i4>
      </vt:variant>
      <vt:variant>
        <vt:i4>483</vt:i4>
      </vt:variant>
      <vt:variant>
        <vt:i4>0</vt:i4>
      </vt:variant>
      <vt:variant>
        <vt:i4>5</vt:i4>
      </vt:variant>
      <vt:variant>
        <vt:lpwstr>http://www.hpcs.cs.tsukuba.ac.jp/xcodeml/wiki/index.php?cmd=edit&amp;page=MinusExpr&amp;refer=%C3%B1%B9%E0%B1%E9%BB%BB%BC%B0%A4%CE%CD%D7%C1%C7</vt:lpwstr>
      </vt:variant>
      <vt:variant>
        <vt:lpwstr/>
      </vt:variant>
      <vt:variant>
        <vt:i4>2752639</vt:i4>
      </vt:variant>
      <vt:variant>
        <vt:i4>477</vt:i4>
      </vt:variant>
      <vt:variant>
        <vt:i4>0</vt:i4>
      </vt:variant>
      <vt:variant>
        <vt:i4>5</vt:i4>
      </vt:variant>
      <vt:variant>
        <vt:lpwstr>http://www.hpcs.cs.tsukuba.ac.jp/xcodeml/wiki/index.php?cmd=edit&amp;page=ArrayRef&amp;refer=%B9%BD%C2%A4%C2%CE%A5%E1%A5%F3%A5%D0%A1%BC%A4%CE%BB%B2%BE%C8%A4%CE%CD%D7%C1%C7</vt:lpwstr>
      </vt:variant>
      <vt:variant>
        <vt:lpwstr/>
      </vt:variant>
      <vt:variant>
        <vt:i4>4587590</vt:i4>
      </vt:variant>
      <vt:variant>
        <vt:i4>474</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4587590</vt:i4>
      </vt:variant>
      <vt:variant>
        <vt:i4>471</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1114163</vt:i4>
      </vt:variant>
      <vt:variant>
        <vt:i4>464</vt:i4>
      </vt:variant>
      <vt:variant>
        <vt:i4>0</vt:i4>
      </vt:variant>
      <vt:variant>
        <vt:i4>5</vt:i4>
      </vt:variant>
      <vt:variant>
        <vt:lpwstr/>
      </vt:variant>
      <vt:variant>
        <vt:lpwstr>_Toc422212445</vt:lpwstr>
      </vt:variant>
      <vt:variant>
        <vt:i4>1114163</vt:i4>
      </vt:variant>
      <vt:variant>
        <vt:i4>458</vt:i4>
      </vt:variant>
      <vt:variant>
        <vt:i4>0</vt:i4>
      </vt:variant>
      <vt:variant>
        <vt:i4>5</vt:i4>
      </vt:variant>
      <vt:variant>
        <vt:lpwstr/>
      </vt:variant>
      <vt:variant>
        <vt:lpwstr>_Toc422212444</vt:lpwstr>
      </vt:variant>
      <vt:variant>
        <vt:i4>1114163</vt:i4>
      </vt:variant>
      <vt:variant>
        <vt:i4>452</vt:i4>
      </vt:variant>
      <vt:variant>
        <vt:i4>0</vt:i4>
      </vt:variant>
      <vt:variant>
        <vt:i4>5</vt:i4>
      </vt:variant>
      <vt:variant>
        <vt:lpwstr/>
      </vt:variant>
      <vt:variant>
        <vt:lpwstr>_Toc422212443</vt:lpwstr>
      </vt:variant>
      <vt:variant>
        <vt:i4>1114163</vt:i4>
      </vt:variant>
      <vt:variant>
        <vt:i4>446</vt:i4>
      </vt:variant>
      <vt:variant>
        <vt:i4>0</vt:i4>
      </vt:variant>
      <vt:variant>
        <vt:i4>5</vt:i4>
      </vt:variant>
      <vt:variant>
        <vt:lpwstr/>
      </vt:variant>
      <vt:variant>
        <vt:lpwstr>_Toc422212442</vt:lpwstr>
      </vt:variant>
      <vt:variant>
        <vt:i4>1114163</vt:i4>
      </vt:variant>
      <vt:variant>
        <vt:i4>440</vt:i4>
      </vt:variant>
      <vt:variant>
        <vt:i4>0</vt:i4>
      </vt:variant>
      <vt:variant>
        <vt:i4>5</vt:i4>
      </vt:variant>
      <vt:variant>
        <vt:lpwstr/>
      </vt:variant>
      <vt:variant>
        <vt:lpwstr>_Toc422212441</vt:lpwstr>
      </vt:variant>
      <vt:variant>
        <vt:i4>1114163</vt:i4>
      </vt:variant>
      <vt:variant>
        <vt:i4>434</vt:i4>
      </vt:variant>
      <vt:variant>
        <vt:i4>0</vt:i4>
      </vt:variant>
      <vt:variant>
        <vt:i4>5</vt:i4>
      </vt:variant>
      <vt:variant>
        <vt:lpwstr/>
      </vt:variant>
      <vt:variant>
        <vt:lpwstr>_Toc422212440</vt:lpwstr>
      </vt:variant>
      <vt:variant>
        <vt:i4>1441843</vt:i4>
      </vt:variant>
      <vt:variant>
        <vt:i4>428</vt:i4>
      </vt:variant>
      <vt:variant>
        <vt:i4>0</vt:i4>
      </vt:variant>
      <vt:variant>
        <vt:i4>5</vt:i4>
      </vt:variant>
      <vt:variant>
        <vt:lpwstr/>
      </vt:variant>
      <vt:variant>
        <vt:lpwstr>_Toc422212439</vt:lpwstr>
      </vt:variant>
      <vt:variant>
        <vt:i4>1441843</vt:i4>
      </vt:variant>
      <vt:variant>
        <vt:i4>422</vt:i4>
      </vt:variant>
      <vt:variant>
        <vt:i4>0</vt:i4>
      </vt:variant>
      <vt:variant>
        <vt:i4>5</vt:i4>
      </vt:variant>
      <vt:variant>
        <vt:lpwstr/>
      </vt:variant>
      <vt:variant>
        <vt:lpwstr>_Toc422212438</vt:lpwstr>
      </vt:variant>
      <vt:variant>
        <vt:i4>1441843</vt:i4>
      </vt:variant>
      <vt:variant>
        <vt:i4>416</vt:i4>
      </vt:variant>
      <vt:variant>
        <vt:i4>0</vt:i4>
      </vt:variant>
      <vt:variant>
        <vt:i4>5</vt:i4>
      </vt:variant>
      <vt:variant>
        <vt:lpwstr/>
      </vt:variant>
      <vt:variant>
        <vt:lpwstr>_Toc422212437</vt:lpwstr>
      </vt:variant>
      <vt:variant>
        <vt:i4>1441843</vt:i4>
      </vt:variant>
      <vt:variant>
        <vt:i4>410</vt:i4>
      </vt:variant>
      <vt:variant>
        <vt:i4>0</vt:i4>
      </vt:variant>
      <vt:variant>
        <vt:i4>5</vt:i4>
      </vt:variant>
      <vt:variant>
        <vt:lpwstr/>
      </vt:variant>
      <vt:variant>
        <vt:lpwstr>_Toc422212436</vt:lpwstr>
      </vt:variant>
      <vt:variant>
        <vt:i4>1441843</vt:i4>
      </vt:variant>
      <vt:variant>
        <vt:i4>404</vt:i4>
      </vt:variant>
      <vt:variant>
        <vt:i4>0</vt:i4>
      </vt:variant>
      <vt:variant>
        <vt:i4>5</vt:i4>
      </vt:variant>
      <vt:variant>
        <vt:lpwstr/>
      </vt:variant>
      <vt:variant>
        <vt:lpwstr>_Toc422212435</vt:lpwstr>
      </vt:variant>
      <vt:variant>
        <vt:i4>1441843</vt:i4>
      </vt:variant>
      <vt:variant>
        <vt:i4>398</vt:i4>
      </vt:variant>
      <vt:variant>
        <vt:i4>0</vt:i4>
      </vt:variant>
      <vt:variant>
        <vt:i4>5</vt:i4>
      </vt:variant>
      <vt:variant>
        <vt:lpwstr/>
      </vt:variant>
      <vt:variant>
        <vt:lpwstr>_Toc422212434</vt:lpwstr>
      </vt:variant>
      <vt:variant>
        <vt:i4>1441843</vt:i4>
      </vt:variant>
      <vt:variant>
        <vt:i4>392</vt:i4>
      </vt:variant>
      <vt:variant>
        <vt:i4>0</vt:i4>
      </vt:variant>
      <vt:variant>
        <vt:i4>5</vt:i4>
      </vt:variant>
      <vt:variant>
        <vt:lpwstr/>
      </vt:variant>
      <vt:variant>
        <vt:lpwstr>_Toc422212433</vt:lpwstr>
      </vt:variant>
      <vt:variant>
        <vt:i4>1441843</vt:i4>
      </vt:variant>
      <vt:variant>
        <vt:i4>386</vt:i4>
      </vt:variant>
      <vt:variant>
        <vt:i4>0</vt:i4>
      </vt:variant>
      <vt:variant>
        <vt:i4>5</vt:i4>
      </vt:variant>
      <vt:variant>
        <vt:lpwstr/>
      </vt:variant>
      <vt:variant>
        <vt:lpwstr>_Toc422212432</vt:lpwstr>
      </vt:variant>
      <vt:variant>
        <vt:i4>1441843</vt:i4>
      </vt:variant>
      <vt:variant>
        <vt:i4>380</vt:i4>
      </vt:variant>
      <vt:variant>
        <vt:i4>0</vt:i4>
      </vt:variant>
      <vt:variant>
        <vt:i4>5</vt:i4>
      </vt:variant>
      <vt:variant>
        <vt:lpwstr/>
      </vt:variant>
      <vt:variant>
        <vt:lpwstr>_Toc422212431</vt:lpwstr>
      </vt:variant>
      <vt:variant>
        <vt:i4>1441843</vt:i4>
      </vt:variant>
      <vt:variant>
        <vt:i4>374</vt:i4>
      </vt:variant>
      <vt:variant>
        <vt:i4>0</vt:i4>
      </vt:variant>
      <vt:variant>
        <vt:i4>5</vt:i4>
      </vt:variant>
      <vt:variant>
        <vt:lpwstr/>
      </vt:variant>
      <vt:variant>
        <vt:lpwstr>_Toc422212430</vt:lpwstr>
      </vt:variant>
      <vt:variant>
        <vt:i4>1507379</vt:i4>
      </vt:variant>
      <vt:variant>
        <vt:i4>368</vt:i4>
      </vt:variant>
      <vt:variant>
        <vt:i4>0</vt:i4>
      </vt:variant>
      <vt:variant>
        <vt:i4>5</vt:i4>
      </vt:variant>
      <vt:variant>
        <vt:lpwstr/>
      </vt:variant>
      <vt:variant>
        <vt:lpwstr>_Toc422212429</vt:lpwstr>
      </vt:variant>
      <vt:variant>
        <vt:i4>1507379</vt:i4>
      </vt:variant>
      <vt:variant>
        <vt:i4>362</vt:i4>
      </vt:variant>
      <vt:variant>
        <vt:i4>0</vt:i4>
      </vt:variant>
      <vt:variant>
        <vt:i4>5</vt:i4>
      </vt:variant>
      <vt:variant>
        <vt:lpwstr/>
      </vt:variant>
      <vt:variant>
        <vt:lpwstr>_Toc422212428</vt:lpwstr>
      </vt:variant>
      <vt:variant>
        <vt:i4>1507379</vt:i4>
      </vt:variant>
      <vt:variant>
        <vt:i4>356</vt:i4>
      </vt:variant>
      <vt:variant>
        <vt:i4>0</vt:i4>
      </vt:variant>
      <vt:variant>
        <vt:i4>5</vt:i4>
      </vt:variant>
      <vt:variant>
        <vt:lpwstr/>
      </vt:variant>
      <vt:variant>
        <vt:lpwstr>_Toc422212427</vt:lpwstr>
      </vt:variant>
      <vt:variant>
        <vt:i4>1507379</vt:i4>
      </vt:variant>
      <vt:variant>
        <vt:i4>350</vt:i4>
      </vt:variant>
      <vt:variant>
        <vt:i4>0</vt:i4>
      </vt:variant>
      <vt:variant>
        <vt:i4>5</vt:i4>
      </vt:variant>
      <vt:variant>
        <vt:lpwstr/>
      </vt:variant>
      <vt:variant>
        <vt:lpwstr>_Toc422212426</vt:lpwstr>
      </vt:variant>
      <vt:variant>
        <vt:i4>1507379</vt:i4>
      </vt:variant>
      <vt:variant>
        <vt:i4>344</vt:i4>
      </vt:variant>
      <vt:variant>
        <vt:i4>0</vt:i4>
      </vt:variant>
      <vt:variant>
        <vt:i4>5</vt:i4>
      </vt:variant>
      <vt:variant>
        <vt:lpwstr/>
      </vt:variant>
      <vt:variant>
        <vt:lpwstr>_Toc422212425</vt:lpwstr>
      </vt:variant>
      <vt:variant>
        <vt:i4>1507379</vt:i4>
      </vt:variant>
      <vt:variant>
        <vt:i4>338</vt:i4>
      </vt:variant>
      <vt:variant>
        <vt:i4>0</vt:i4>
      </vt:variant>
      <vt:variant>
        <vt:i4>5</vt:i4>
      </vt:variant>
      <vt:variant>
        <vt:lpwstr/>
      </vt:variant>
      <vt:variant>
        <vt:lpwstr>_Toc422212424</vt:lpwstr>
      </vt:variant>
      <vt:variant>
        <vt:i4>1507379</vt:i4>
      </vt:variant>
      <vt:variant>
        <vt:i4>332</vt:i4>
      </vt:variant>
      <vt:variant>
        <vt:i4>0</vt:i4>
      </vt:variant>
      <vt:variant>
        <vt:i4>5</vt:i4>
      </vt:variant>
      <vt:variant>
        <vt:lpwstr/>
      </vt:variant>
      <vt:variant>
        <vt:lpwstr>_Toc422212423</vt:lpwstr>
      </vt:variant>
      <vt:variant>
        <vt:i4>1507379</vt:i4>
      </vt:variant>
      <vt:variant>
        <vt:i4>326</vt:i4>
      </vt:variant>
      <vt:variant>
        <vt:i4>0</vt:i4>
      </vt:variant>
      <vt:variant>
        <vt:i4>5</vt:i4>
      </vt:variant>
      <vt:variant>
        <vt:lpwstr/>
      </vt:variant>
      <vt:variant>
        <vt:lpwstr>_Toc422212422</vt:lpwstr>
      </vt:variant>
      <vt:variant>
        <vt:i4>1507379</vt:i4>
      </vt:variant>
      <vt:variant>
        <vt:i4>320</vt:i4>
      </vt:variant>
      <vt:variant>
        <vt:i4>0</vt:i4>
      </vt:variant>
      <vt:variant>
        <vt:i4>5</vt:i4>
      </vt:variant>
      <vt:variant>
        <vt:lpwstr/>
      </vt:variant>
      <vt:variant>
        <vt:lpwstr>_Toc422212421</vt:lpwstr>
      </vt:variant>
      <vt:variant>
        <vt:i4>1507379</vt:i4>
      </vt:variant>
      <vt:variant>
        <vt:i4>314</vt:i4>
      </vt:variant>
      <vt:variant>
        <vt:i4>0</vt:i4>
      </vt:variant>
      <vt:variant>
        <vt:i4>5</vt:i4>
      </vt:variant>
      <vt:variant>
        <vt:lpwstr/>
      </vt:variant>
      <vt:variant>
        <vt:lpwstr>_Toc422212420</vt:lpwstr>
      </vt:variant>
      <vt:variant>
        <vt:i4>1310771</vt:i4>
      </vt:variant>
      <vt:variant>
        <vt:i4>308</vt:i4>
      </vt:variant>
      <vt:variant>
        <vt:i4>0</vt:i4>
      </vt:variant>
      <vt:variant>
        <vt:i4>5</vt:i4>
      </vt:variant>
      <vt:variant>
        <vt:lpwstr/>
      </vt:variant>
      <vt:variant>
        <vt:lpwstr>_Toc422212419</vt:lpwstr>
      </vt:variant>
      <vt:variant>
        <vt:i4>1310771</vt:i4>
      </vt:variant>
      <vt:variant>
        <vt:i4>302</vt:i4>
      </vt:variant>
      <vt:variant>
        <vt:i4>0</vt:i4>
      </vt:variant>
      <vt:variant>
        <vt:i4>5</vt:i4>
      </vt:variant>
      <vt:variant>
        <vt:lpwstr/>
      </vt:variant>
      <vt:variant>
        <vt:lpwstr>_Toc422212418</vt:lpwstr>
      </vt:variant>
      <vt:variant>
        <vt:i4>1310771</vt:i4>
      </vt:variant>
      <vt:variant>
        <vt:i4>296</vt:i4>
      </vt:variant>
      <vt:variant>
        <vt:i4>0</vt:i4>
      </vt:variant>
      <vt:variant>
        <vt:i4>5</vt:i4>
      </vt:variant>
      <vt:variant>
        <vt:lpwstr/>
      </vt:variant>
      <vt:variant>
        <vt:lpwstr>_Toc422212417</vt:lpwstr>
      </vt:variant>
      <vt:variant>
        <vt:i4>1310771</vt:i4>
      </vt:variant>
      <vt:variant>
        <vt:i4>290</vt:i4>
      </vt:variant>
      <vt:variant>
        <vt:i4>0</vt:i4>
      </vt:variant>
      <vt:variant>
        <vt:i4>5</vt:i4>
      </vt:variant>
      <vt:variant>
        <vt:lpwstr/>
      </vt:variant>
      <vt:variant>
        <vt:lpwstr>_Toc422212416</vt:lpwstr>
      </vt:variant>
      <vt:variant>
        <vt:i4>1310771</vt:i4>
      </vt:variant>
      <vt:variant>
        <vt:i4>284</vt:i4>
      </vt:variant>
      <vt:variant>
        <vt:i4>0</vt:i4>
      </vt:variant>
      <vt:variant>
        <vt:i4>5</vt:i4>
      </vt:variant>
      <vt:variant>
        <vt:lpwstr/>
      </vt:variant>
      <vt:variant>
        <vt:lpwstr>_Toc422212415</vt:lpwstr>
      </vt:variant>
      <vt:variant>
        <vt:i4>1310771</vt:i4>
      </vt:variant>
      <vt:variant>
        <vt:i4>278</vt:i4>
      </vt:variant>
      <vt:variant>
        <vt:i4>0</vt:i4>
      </vt:variant>
      <vt:variant>
        <vt:i4>5</vt:i4>
      </vt:variant>
      <vt:variant>
        <vt:lpwstr/>
      </vt:variant>
      <vt:variant>
        <vt:lpwstr>_Toc422212414</vt:lpwstr>
      </vt:variant>
      <vt:variant>
        <vt:i4>1310771</vt:i4>
      </vt:variant>
      <vt:variant>
        <vt:i4>272</vt:i4>
      </vt:variant>
      <vt:variant>
        <vt:i4>0</vt:i4>
      </vt:variant>
      <vt:variant>
        <vt:i4>5</vt:i4>
      </vt:variant>
      <vt:variant>
        <vt:lpwstr/>
      </vt:variant>
      <vt:variant>
        <vt:lpwstr>_Toc422212413</vt:lpwstr>
      </vt:variant>
      <vt:variant>
        <vt:i4>1310771</vt:i4>
      </vt:variant>
      <vt:variant>
        <vt:i4>266</vt:i4>
      </vt:variant>
      <vt:variant>
        <vt:i4>0</vt:i4>
      </vt:variant>
      <vt:variant>
        <vt:i4>5</vt:i4>
      </vt:variant>
      <vt:variant>
        <vt:lpwstr/>
      </vt:variant>
      <vt:variant>
        <vt:lpwstr>_Toc422212412</vt:lpwstr>
      </vt:variant>
      <vt:variant>
        <vt:i4>1310771</vt:i4>
      </vt:variant>
      <vt:variant>
        <vt:i4>260</vt:i4>
      </vt:variant>
      <vt:variant>
        <vt:i4>0</vt:i4>
      </vt:variant>
      <vt:variant>
        <vt:i4>5</vt:i4>
      </vt:variant>
      <vt:variant>
        <vt:lpwstr/>
      </vt:variant>
      <vt:variant>
        <vt:lpwstr>_Toc422212411</vt:lpwstr>
      </vt:variant>
      <vt:variant>
        <vt:i4>1310771</vt:i4>
      </vt:variant>
      <vt:variant>
        <vt:i4>254</vt:i4>
      </vt:variant>
      <vt:variant>
        <vt:i4>0</vt:i4>
      </vt:variant>
      <vt:variant>
        <vt:i4>5</vt:i4>
      </vt:variant>
      <vt:variant>
        <vt:lpwstr/>
      </vt:variant>
      <vt:variant>
        <vt:lpwstr>_Toc422212410</vt:lpwstr>
      </vt:variant>
      <vt:variant>
        <vt:i4>1376307</vt:i4>
      </vt:variant>
      <vt:variant>
        <vt:i4>248</vt:i4>
      </vt:variant>
      <vt:variant>
        <vt:i4>0</vt:i4>
      </vt:variant>
      <vt:variant>
        <vt:i4>5</vt:i4>
      </vt:variant>
      <vt:variant>
        <vt:lpwstr/>
      </vt:variant>
      <vt:variant>
        <vt:lpwstr>_Toc422212409</vt:lpwstr>
      </vt:variant>
      <vt:variant>
        <vt:i4>1376307</vt:i4>
      </vt:variant>
      <vt:variant>
        <vt:i4>242</vt:i4>
      </vt:variant>
      <vt:variant>
        <vt:i4>0</vt:i4>
      </vt:variant>
      <vt:variant>
        <vt:i4>5</vt:i4>
      </vt:variant>
      <vt:variant>
        <vt:lpwstr/>
      </vt:variant>
      <vt:variant>
        <vt:lpwstr>_Toc422212408</vt:lpwstr>
      </vt:variant>
      <vt:variant>
        <vt:i4>1376307</vt:i4>
      </vt:variant>
      <vt:variant>
        <vt:i4>236</vt:i4>
      </vt:variant>
      <vt:variant>
        <vt:i4>0</vt:i4>
      </vt:variant>
      <vt:variant>
        <vt:i4>5</vt:i4>
      </vt:variant>
      <vt:variant>
        <vt:lpwstr/>
      </vt:variant>
      <vt:variant>
        <vt:lpwstr>_Toc422212407</vt:lpwstr>
      </vt:variant>
      <vt:variant>
        <vt:i4>1376307</vt:i4>
      </vt:variant>
      <vt:variant>
        <vt:i4>230</vt:i4>
      </vt:variant>
      <vt:variant>
        <vt:i4>0</vt:i4>
      </vt:variant>
      <vt:variant>
        <vt:i4>5</vt:i4>
      </vt:variant>
      <vt:variant>
        <vt:lpwstr/>
      </vt:variant>
      <vt:variant>
        <vt:lpwstr>_Toc422212406</vt:lpwstr>
      </vt:variant>
      <vt:variant>
        <vt:i4>1376307</vt:i4>
      </vt:variant>
      <vt:variant>
        <vt:i4>224</vt:i4>
      </vt:variant>
      <vt:variant>
        <vt:i4>0</vt:i4>
      </vt:variant>
      <vt:variant>
        <vt:i4>5</vt:i4>
      </vt:variant>
      <vt:variant>
        <vt:lpwstr/>
      </vt:variant>
      <vt:variant>
        <vt:lpwstr>_Toc422212405</vt:lpwstr>
      </vt:variant>
      <vt:variant>
        <vt:i4>1376307</vt:i4>
      </vt:variant>
      <vt:variant>
        <vt:i4>218</vt:i4>
      </vt:variant>
      <vt:variant>
        <vt:i4>0</vt:i4>
      </vt:variant>
      <vt:variant>
        <vt:i4>5</vt:i4>
      </vt:variant>
      <vt:variant>
        <vt:lpwstr/>
      </vt:variant>
      <vt:variant>
        <vt:lpwstr>_Toc422212404</vt:lpwstr>
      </vt:variant>
      <vt:variant>
        <vt:i4>1376307</vt:i4>
      </vt:variant>
      <vt:variant>
        <vt:i4>212</vt:i4>
      </vt:variant>
      <vt:variant>
        <vt:i4>0</vt:i4>
      </vt:variant>
      <vt:variant>
        <vt:i4>5</vt:i4>
      </vt:variant>
      <vt:variant>
        <vt:lpwstr/>
      </vt:variant>
      <vt:variant>
        <vt:lpwstr>_Toc422212403</vt:lpwstr>
      </vt:variant>
      <vt:variant>
        <vt:i4>1376307</vt:i4>
      </vt:variant>
      <vt:variant>
        <vt:i4>206</vt:i4>
      </vt:variant>
      <vt:variant>
        <vt:i4>0</vt:i4>
      </vt:variant>
      <vt:variant>
        <vt:i4>5</vt:i4>
      </vt:variant>
      <vt:variant>
        <vt:lpwstr/>
      </vt:variant>
      <vt:variant>
        <vt:lpwstr>_Toc422212402</vt:lpwstr>
      </vt:variant>
      <vt:variant>
        <vt:i4>1376307</vt:i4>
      </vt:variant>
      <vt:variant>
        <vt:i4>200</vt:i4>
      </vt:variant>
      <vt:variant>
        <vt:i4>0</vt:i4>
      </vt:variant>
      <vt:variant>
        <vt:i4>5</vt:i4>
      </vt:variant>
      <vt:variant>
        <vt:lpwstr/>
      </vt:variant>
      <vt:variant>
        <vt:lpwstr>_Toc422212401</vt:lpwstr>
      </vt:variant>
      <vt:variant>
        <vt:i4>1376307</vt:i4>
      </vt:variant>
      <vt:variant>
        <vt:i4>194</vt:i4>
      </vt:variant>
      <vt:variant>
        <vt:i4>0</vt:i4>
      </vt:variant>
      <vt:variant>
        <vt:i4>5</vt:i4>
      </vt:variant>
      <vt:variant>
        <vt:lpwstr/>
      </vt:variant>
      <vt:variant>
        <vt:lpwstr>_Toc422212400</vt:lpwstr>
      </vt:variant>
      <vt:variant>
        <vt:i4>1835060</vt:i4>
      </vt:variant>
      <vt:variant>
        <vt:i4>188</vt:i4>
      </vt:variant>
      <vt:variant>
        <vt:i4>0</vt:i4>
      </vt:variant>
      <vt:variant>
        <vt:i4>5</vt:i4>
      </vt:variant>
      <vt:variant>
        <vt:lpwstr/>
      </vt:variant>
      <vt:variant>
        <vt:lpwstr>_Toc422212399</vt:lpwstr>
      </vt:variant>
      <vt:variant>
        <vt:i4>1835060</vt:i4>
      </vt:variant>
      <vt:variant>
        <vt:i4>182</vt:i4>
      </vt:variant>
      <vt:variant>
        <vt:i4>0</vt:i4>
      </vt:variant>
      <vt:variant>
        <vt:i4>5</vt:i4>
      </vt:variant>
      <vt:variant>
        <vt:lpwstr/>
      </vt:variant>
      <vt:variant>
        <vt:lpwstr>_Toc422212398</vt:lpwstr>
      </vt:variant>
      <vt:variant>
        <vt:i4>1835060</vt:i4>
      </vt:variant>
      <vt:variant>
        <vt:i4>176</vt:i4>
      </vt:variant>
      <vt:variant>
        <vt:i4>0</vt:i4>
      </vt:variant>
      <vt:variant>
        <vt:i4>5</vt:i4>
      </vt:variant>
      <vt:variant>
        <vt:lpwstr/>
      </vt:variant>
      <vt:variant>
        <vt:lpwstr>_Toc422212397</vt:lpwstr>
      </vt:variant>
      <vt:variant>
        <vt:i4>1835060</vt:i4>
      </vt:variant>
      <vt:variant>
        <vt:i4>170</vt:i4>
      </vt:variant>
      <vt:variant>
        <vt:i4>0</vt:i4>
      </vt:variant>
      <vt:variant>
        <vt:i4>5</vt:i4>
      </vt:variant>
      <vt:variant>
        <vt:lpwstr/>
      </vt:variant>
      <vt:variant>
        <vt:lpwstr>_Toc422212396</vt:lpwstr>
      </vt:variant>
      <vt:variant>
        <vt:i4>1835060</vt:i4>
      </vt:variant>
      <vt:variant>
        <vt:i4>164</vt:i4>
      </vt:variant>
      <vt:variant>
        <vt:i4>0</vt:i4>
      </vt:variant>
      <vt:variant>
        <vt:i4>5</vt:i4>
      </vt:variant>
      <vt:variant>
        <vt:lpwstr/>
      </vt:variant>
      <vt:variant>
        <vt:lpwstr>_Toc422212395</vt:lpwstr>
      </vt:variant>
      <vt:variant>
        <vt:i4>1835060</vt:i4>
      </vt:variant>
      <vt:variant>
        <vt:i4>158</vt:i4>
      </vt:variant>
      <vt:variant>
        <vt:i4>0</vt:i4>
      </vt:variant>
      <vt:variant>
        <vt:i4>5</vt:i4>
      </vt:variant>
      <vt:variant>
        <vt:lpwstr/>
      </vt:variant>
      <vt:variant>
        <vt:lpwstr>_Toc422212394</vt:lpwstr>
      </vt:variant>
      <vt:variant>
        <vt:i4>1835060</vt:i4>
      </vt:variant>
      <vt:variant>
        <vt:i4>152</vt:i4>
      </vt:variant>
      <vt:variant>
        <vt:i4>0</vt:i4>
      </vt:variant>
      <vt:variant>
        <vt:i4>5</vt:i4>
      </vt:variant>
      <vt:variant>
        <vt:lpwstr/>
      </vt:variant>
      <vt:variant>
        <vt:lpwstr>_Toc422212393</vt:lpwstr>
      </vt:variant>
      <vt:variant>
        <vt:i4>1835060</vt:i4>
      </vt:variant>
      <vt:variant>
        <vt:i4>146</vt:i4>
      </vt:variant>
      <vt:variant>
        <vt:i4>0</vt:i4>
      </vt:variant>
      <vt:variant>
        <vt:i4>5</vt:i4>
      </vt:variant>
      <vt:variant>
        <vt:lpwstr/>
      </vt:variant>
      <vt:variant>
        <vt:lpwstr>_Toc422212392</vt:lpwstr>
      </vt:variant>
      <vt:variant>
        <vt:i4>1835060</vt:i4>
      </vt:variant>
      <vt:variant>
        <vt:i4>140</vt:i4>
      </vt:variant>
      <vt:variant>
        <vt:i4>0</vt:i4>
      </vt:variant>
      <vt:variant>
        <vt:i4>5</vt:i4>
      </vt:variant>
      <vt:variant>
        <vt:lpwstr/>
      </vt:variant>
      <vt:variant>
        <vt:lpwstr>_Toc422212391</vt:lpwstr>
      </vt:variant>
      <vt:variant>
        <vt:i4>1835060</vt:i4>
      </vt:variant>
      <vt:variant>
        <vt:i4>134</vt:i4>
      </vt:variant>
      <vt:variant>
        <vt:i4>0</vt:i4>
      </vt:variant>
      <vt:variant>
        <vt:i4>5</vt:i4>
      </vt:variant>
      <vt:variant>
        <vt:lpwstr/>
      </vt:variant>
      <vt:variant>
        <vt:lpwstr>_Toc422212390</vt:lpwstr>
      </vt:variant>
      <vt:variant>
        <vt:i4>1900596</vt:i4>
      </vt:variant>
      <vt:variant>
        <vt:i4>128</vt:i4>
      </vt:variant>
      <vt:variant>
        <vt:i4>0</vt:i4>
      </vt:variant>
      <vt:variant>
        <vt:i4>5</vt:i4>
      </vt:variant>
      <vt:variant>
        <vt:lpwstr/>
      </vt:variant>
      <vt:variant>
        <vt:lpwstr>_Toc422212389</vt:lpwstr>
      </vt:variant>
      <vt:variant>
        <vt:i4>1900596</vt:i4>
      </vt:variant>
      <vt:variant>
        <vt:i4>122</vt:i4>
      </vt:variant>
      <vt:variant>
        <vt:i4>0</vt:i4>
      </vt:variant>
      <vt:variant>
        <vt:i4>5</vt:i4>
      </vt:variant>
      <vt:variant>
        <vt:lpwstr/>
      </vt:variant>
      <vt:variant>
        <vt:lpwstr>_Toc422212388</vt:lpwstr>
      </vt:variant>
      <vt:variant>
        <vt:i4>1900596</vt:i4>
      </vt:variant>
      <vt:variant>
        <vt:i4>116</vt:i4>
      </vt:variant>
      <vt:variant>
        <vt:i4>0</vt:i4>
      </vt:variant>
      <vt:variant>
        <vt:i4>5</vt:i4>
      </vt:variant>
      <vt:variant>
        <vt:lpwstr/>
      </vt:variant>
      <vt:variant>
        <vt:lpwstr>_Toc422212387</vt:lpwstr>
      </vt:variant>
      <vt:variant>
        <vt:i4>1900596</vt:i4>
      </vt:variant>
      <vt:variant>
        <vt:i4>110</vt:i4>
      </vt:variant>
      <vt:variant>
        <vt:i4>0</vt:i4>
      </vt:variant>
      <vt:variant>
        <vt:i4>5</vt:i4>
      </vt:variant>
      <vt:variant>
        <vt:lpwstr/>
      </vt:variant>
      <vt:variant>
        <vt:lpwstr>_Toc422212386</vt:lpwstr>
      </vt:variant>
      <vt:variant>
        <vt:i4>1900596</vt:i4>
      </vt:variant>
      <vt:variant>
        <vt:i4>104</vt:i4>
      </vt:variant>
      <vt:variant>
        <vt:i4>0</vt:i4>
      </vt:variant>
      <vt:variant>
        <vt:i4>5</vt:i4>
      </vt:variant>
      <vt:variant>
        <vt:lpwstr/>
      </vt:variant>
      <vt:variant>
        <vt:lpwstr>_Toc422212385</vt:lpwstr>
      </vt:variant>
      <vt:variant>
        <vt:i4>1900596</vt:i4>
      </vt:variant>
      <vt:variant>
        <vt:i4>98</vt:i4>
      </vt:variant>
      <vt:variant>
        <vt:i4>0</vt:i4>
      </vt:variant>
      <vt:variant>
        <vt:i4>5</vt:i4>
      </vt:variant>
      <vt:variant>
        <vt:lpwstr/>
      </vt:variant>
      <vt:variant>
        <vt:lpwstr>_Toc422212384</vt:lpwstr>
      </vt:variant>
      <vt:variant>
        <vt:i4>1900596</vt:i4>
      </vt:variant>
      <vt:variant>
        <vt:i4>92</vt:i4>
      </vt:variant>
      <vt:variant>
        <vt:i4>0</vt:i4>
      </vt:variant>
      <vt:variant>
        <vt:i4>5</vt:i4>
      </vt:variant>
      <vt:variant>
        <vt:lpwstr/>
      </vt:variant>
      <vt:variant>
        <vt:lpwstr>_Toc422212383</vt:lpwstr>
      </vt:variant>
      <vt:variant>
        <vt:i4>1900596</vt:i4>
      </vt:variant>
      <vt:variant>
        <vt:i4>86</vt:i4>
      </vt:variant>
      <vt:variant>
        <vt:i4>0</vt:i4>
      </vt:variant>
      <vt:variant>
        <vt:i4>5</vt:i4>
      </vt:variant>
      <vt:variant>
        <vt:lpwstr/>
      </vt:variant>
      <vt:variant>
        <vt:lpwstr>_Toc422212382</vt:lpwstr>
      </vt:variant>
      <vt:variant>
        <vt:i4>1900596</vt:i4>
      </vt:variant>
      <vt:variant>
        <vt:i4>80</vt:i4>
      </vt:variant>
      <vt:variant>
        <vt:i4>0</vt:i4>
      </vt:variant>
      <vt:variant>
        <vt:i4>5</vt:i4>
      </vt:variant>
      <vt:variant>
        <vt:lpwstr/>
      </vt:variant>
      <vt:variant>
        <vt:lpwstr>_Toc422212381</vt:lpwstr>
      </vt:variant>
      <vt:variant>
        <vt:i4>1900596</vt:i4>
      </vt:variant>
      <vt:variant>
        <vt:i4>74</vt:i4>
      </vt:variant>
      <vt:variant>
        <vt:i4>0</vt:i4>
      </vt:variant>
      <vt:variant>
        <vt:i4>5</vt:i4>
      </vt:variant>
      <vt:variant>
        <vt:lpwstr/>
      </vt:variant>
      <vt:variant>
        <vt:lpwstr>_Toc422212380</vt:lpwstr>
      </vt:variant>
      <vt:variant>
        <vt:i4>1179700</vt:i4>
      </vt:variant>
      <vt:variant>
        <vt:i4>68</vt:i4>
      </vt:variant>
      <vt:variant>
        <vt:i4>0</vt:i4>
      </vt:variant>
      <vt:variant>
        <vt:i4>5</vt:i4>
      </vt:variant>
      <vt:variant>
        <vt:lpwstr/>
      </vt:variant>
      <vt:variant>
        <vt:lpwstr>_Toc422212379</vt:lpwstr>
      </vt:variant>
      <vt:variant>
        <vt:i4>1179700</vt:i4>
      </vt:variant>
      <vt:variant>
        <vt:i4>62</vt:i4>
      </vt:variant>
      <vt:variant>
        <vt:i4>0</vt:i4>
      </vt:variant>
      <vt:variant>
        <vt:i4>5</vt:i4>
      </vt:variant>
      <vt:variant>
        <vt:lpwstr/>
      </vt:variant>
      <vt:variant>
        <vt:lpwstr>_Toc422212378</vt:lpwstr>
      </vt:variant>
      <vt:variant>
        <vt:i4>1179700</vt:i4>
      </vt:variant>
      <vt:variant>
        <vt:i4>56</vt:i4>
      </vt:variant>
      <vt:variant>
        <vt:i4>0</vt:i4>
      </vt:variant>
      <vt:variant>
        <vt:i4>5</vt:i4>
      </vt:variant>
      <vt:variant>
        <vt:lpwstr/>
      </vt:variant>
      <vt:variant>
        <vt:lpwstr>_Toc422212377</vt:lpwstr>
      </vt:variant>
      <vt:variant>
        <vt:i4>1179700</vt:i4>
      </vt:variant>
      <vt:variant>
        <vt:i4>50</vt:i4>
      </vt:variant>
      <vt:variant>
        <vt:i4>0</vt:i4>
      </vt:variant>
      <vt:variant>
        <vt:i4>5</vt:i4>
      </vt:variant>
      <vt:variant>
        <vt:lpwstr/>
      </vt:variant>
      <vt:variant>
        <vt:lpwstr>_Toc422212376</vt:lpwstr>
      </vt:variant>
      <vt:variant>
        <vt:i4>1179700</vt:i4>
      </vt:variant>
      <vt:variant>
        <vt:i4>44</vt:i4>
      </vt:variant>
      <vt:variant>
        <vt:i4>0</vt:i4>
      </vt:variant>
      <vt:variant>
        <vt:i4>5</vt:i4>
      </vt:variant>
      <vt:variant>
        <vt:lpwstr/>
      </vt:variant>
      <vt:variant>
        <vt:lpwstr>_Toc422212375</vt:lpwstr>
      </vt:variant>
      <vt:variant>
        <vt:i4>1179700</vt:i4>
      </vt:variant>
      <vt:variant>
        <vt:i4>38</vt:i4>
      </vt:variant>
      <vt:variant>
        <vt:i4>0</vt:i4>
      </vt:variant>
      <vt:variant>
        <vt:i4>5</vt:i4>
      </vt:variant>
      <vt:variant>
        <vt:lpwstr/>
      </vt:variant>
      <vt:variant>
        <vt:lpwstr>_Toc422212374</vt:lpwstr>
      </vt:variant>
      <vt:variant>
        <vt:i4>1179700</vt:i4>
      </vt:variant>
      <vt:variant>
        <vt:i4>32</vt:i4>
      </vt:variant>
      <vt:variant>
        <vt:i4>0</vt:i4>
      </vt:variant>
      <vt:variant>
        <vt:i4>5</vt:i4>
      </vt:variant>
      <vt:variant>
        <vt:lpwstr/>
      </vt:variant>
      <vt:variant>
        <vt:lpwstr>_Toc422212373</vt:lpwstr>
      </vt:variant>
      <vt:variant>
        <vt:i4>1179700</vt:i4>
      </vt:variant>
      <vt:variant>
        <vt:i4>26</vt:i4>
      </vt:variant>
      <vt:variant>
        <vt:i4>0</vt:i4>
      </vt:variant>
      <vt:variant>
        <vt:i4>5</vt:i4>
      </vt:variant>
      <vt:variant>
        <vt:lpwstr/>
      </vt:variant>
      <vt:variant>
        <vt:lpwstr>_Toc422212372</vt:lpwstr>
      </vt:variant>
      <vt:variant>
        <vt:i4>1179700</vt:i4>
      </vt:variant>
      <vt:variant>
        <vt:i4>20</vt:i4>
      </vt:variant>
      <vt:variant>
        <vt:i4>0</vt:i4>
      </vt:variant>
      <vt:variant>
        <vt:i4>5</vt:i4>
      </vt:variant>
      <vt:variant>
        <vt:lpwstr/>
      </vt:variant>
      <vt:variant>
        <vt:lpwstr>_Toc422212371</vt:lpwstr>
      </vt:variant>
      <vt:variant>
        <vt:i4>1179700</vt:i4>
      </vt:variant>
      <vt:variant>
        <vt:i4>14</vt:i4>
      </vt:variant>
      <vt:variant>
        <vt:i4>0</vt:i4>
      </vt:variant>
      <vt:variant>
        <vt:i4>5</vt:i4>
      </vt:variant>
      <vt:variant>
        <vt:lpwstr/>
      </vt:variant>
      <vt:variant>
        <vt:lpwstr>_Toc422212370</vt:lpwstr>
      </vt:variant>
      <vt:variant>
        <vt:i4>1245236</vt:i4>
      </vt:variant>
      <vt:variant>
        <vt:i4>8</vt:i4>
      </vt:variant>
      <vt:variant>
        <vt:i4>0</vt:i4>
      </vt:variant>
      <vt:variant>
        <vt:i4>5</vt:i4>
      </vt:variant>
      <vt:variant>
        <vt:lpwstr/>
      </vt:variant>
      <vt:variant>
        <vt:lpwstr>_Toc422212369</vt:lpwstr>
      </vt:variant>
      <vt:variant>
        <vt:i4>1245236</vt:i4>
      </vt:variant>
      <vt:variant>
        <vt:i4>2</vt:i4>
      </vt:variant>
      <vt:variant>
        <vt:i4>0</vt:i4>
      </vt:variant>
      <vt:variant>
        <vt:i4>5</vt:i4>
      </vt:variant>
      <vt:variant>
        <vt:lpwstr/>
      </vt:variant>
      <vt:variant>
        <vt:lpwstr>_Toc422212366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dc:creator>
  <cp:keywords/>
  <dc:description/>
  <cp:lastModifiedBy>Youichi KOYAMA</cp:lastModifiedBy>
  <cp:revision>25</cp:revision>
  <cp:lastPrinted>2015-10-13T10:35:00Z</cp:lastPrinted>
  <dcterms:created xsi:type="dcterms:W3CDTF">2015-10-15T10:44:00Z</dcterms:created>
  <dcterms:modified xsi:type="dcterms:W3CDTF">2016-03-25T07:29:00Z</dcterms:modified>
</cp:coreProperties>
</file>