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A9276" w14:textId="77777777" w:rsidR="003202E7" w:rsidRDefault="003202E7" w:rsidP="003202E7"/>
    <w:p w14:paraId="3D21B207" w14:textId="77777777" w:rsidR="00896766" w:rsidRDefault="00896766" w:rsidP="003202E7"/>
    <w:p w14:paraId="50B78571" w14:textId="77777777" w:rsidR="00896766" w:rsidRDefault="00896766" w:rsidP="003202E7"/>
    <w:p w14:paraId="2B872428" w14:textId="77777777" w:rsidR="00896766" w:rsidRDefault="00896766" w:rsidP="003202E7"/>
    <w:p w14:paraId="7A82DFC7" w14:textId="77777777" w:rsidR="00896766" w:rsidRDefault="00896766" w:rsidP="003202E7"/>
    <w:p w14:paraId="09CFDFEA" w14:textId="77777777" w:rsidR="00896766" w:rsidRDefault="00896766" w:rsidP="003202E7"/>
    <w:p w14:paraId="06CDC8FC" w14:textId="77777777" w:rsidR="00896766" w:rsidRDefault="00896766" w:rsidP="003202E7"/>
    <w:p w14:paraId="1FA42F22" w14:textId="77777777" w:rsidR="00896766" w:rsidRDefault="00896766" w:rsidP="003202E7"/>
    <w:p w14:paraId="78B0FF0B" w14:textId="77777777" w:rsidR="00896766" w:rsidRDefault="00896766" w:rsidP="003202E7"/>
    <w:p w14:paraId="39354514" w14:textId="77777777" w:rsidR="00896766" w:rsidRDefault="00896766" w:rsidP="003202E7"/>
    <w:p w14:paraId="4BA7E250" w14:textId="77777777" w:rsidR="003E5C37" w:rsidRDefault="003E5C37" w:rsidP="003202E7"/>
    <w:p w14:paraId="02A1ECEF" w14:textId="77777777" w:rsidR="003E5C37" w:rsidRDefault="003E5C37" w:rsidP="003202E7"/>
    <w:p w14:paraId="190B4672" w14:textId="77777777" w:rsidR="003E5C37" w:rsidRDefault="003E5C37" w:rsidP="003202E7"/>
    <w:p w14:paraId="609A510A" w14:textId="77777777" w:rsidR="003E5C37" w:rsidRDefault="003058F2" w:rsidP="003202E7">
      <w:r>
        <w:rPr>
          <w:rFonts w:hint="eastAsia"/>
          <w:noProof/>
        </w:rPr>
        <mc:AlternateContent>
          <mc:Choice Requires="wps">
            <w:drawing>
              <wp:anchor distT="0" distB="0" distL="114300" distR="114300" simplePos="0" relativeHeight="251658240" behindDoc="0" locked="0" layoutInCell="1" allowOverlap="1" wp14:anchorId="385E24FA" wp14:editId="0EBD6E54">
                <wp:simplePos x="0" y="0"/>
                <wp:positionH relativeFrom="column">
                  <wp:posOffset>2628900</wp:posOffset>
                </wp:positionH>
                <wp:positionV relativeFrom="paragraph">
                  <wp:posOffset>6059805</wp:posOffset>
                </wp:positionV>
                <wp:extent cx="800100" cy="457200"/>
                <wp:effectExtent l="0" t="1905"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left:0;text-align:left;margin-left:207pt;margin-top:477.15pt;width:63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" stroked="f">
                <v:textbox inset="5.85pt,.7pt,5.85pt,.7pt"/>
              </v:rect>
            </w:pict>
          </mc:Fallback>
        </mc:AlternateContent>
      </w:r>
    </w:p>
    <w:p w14:paraId="1B23E45F" w14:textId="77777777" w:rsidR="003E5C37" w:rsidRDefault="003E5C37" w:rsidP="003202E7"/>
    <w:p w14:paraId="4AFCCE07" w14:textId="77777777" w:rsidR="00896766" w:rsidRDefault="00896766" w:rsidP="003202E7"/>
    <w:p w14:paraId="5F78C140" w14:textId="77777777" w:rsidR="003202E7" w:rsidRDefault="003E5C37" w:rsidP="00D53026">
      <w:pPr>
        <w:pStyle w:val="a5"/>
      </w:pPr>
      <w:r>
        <w:rPr>
          <w:rFonts w:hint="eastAsia"/>
        </w:rPr>
        <w:t>XcodeML/C</w:t>
      </w:r>
      <w:r w:rsidR="00A3052C">
        <w:t>++</w:t>
      </w:r>
      <w:r>
        <w:rPr>
          <w:rFonts w:hint="eastAsia"/>
        </w:rPr>
        <w:t xml:space="preserve"> 仕様書</w:t>
      </w:r>
    </w:p>
    <w:p w14:paraId="369AA4DE" w14:textId="77777777" w:rsidR="00D53026" w:rsidRDefault="00D53026" w:rsidP="003202E7"/>
    <w:p w14:paraId="65B3B2B6" w14:textId="77777777" w:rsidR="00D53026" w:rsidRDefault="00D53026" w:rsidP="003202E7">
      <w:bookmarkStart w:id="0" w:name="_GoBack"/>
      <w:bookmarkEnd w:id="0"/>
    </w:p>
    <w:p w14:paraId="39DBD6B2" w14:textId="77777777" w:rsidR="00D53026" w:rsidRPr="00BE6655" w:rsidRDefault="00D53026" w:rsidP="00BE6655">
      <w:pPr>
        <w:jc w:val="center"/>
        <w:rPr>
          <w:b/>
          <w:sz w:val="24"/>
        </w:rPr>
      </w:pPr>
    </w:p>
    <w:p w14:paraId="41C837B1" w14:textId="4BBE3ED6" w:rsidR="00BE6655" w:rsidRPr="00BE6655" w:rsidRDefault="00FF790B" w:rsidP="00BE6655">
      <w:pPr>
        <w:jc w:val="center"/>
        <w:rPr>
          <w:b/>
          <w:sz w:val="24"/>
        </w:rPr>
      </w:pPr>
      <w:r>
        <w:rPr>
          <w:rFonts w:hint="eastAsia"/>
          <w:b/>
          <w:sz w:val="24"/>
        </w:rPr>
        <w:t>Draft</w:t>
      </w:r>
      <w:r>
        <w:rPr>
          <w:b/>
          <w:sz w:val="24"/>
        </w:rPr>
        <w:t xml:space="preserve"> 0.</w:t>
      </w:r>
      <w:del w:id="1" w:author="岩下" w:date="2015-08-28T07:54:00Z">
        <w:r w:rsidDel="001752AF">
          <w:rPr>
            <w:b/>
            <w:sz w:val="24"/>
          </w:rPr>
          <w:delText xml:space="preserve">1J </w:delText>
        </w:r>
      </w:del>
      <w:ins w:id="2" w:author="岩下" w:date="2015-08-28T07:54:00Z">
        <w:r w:rsidR="001752AF">
          <w:rPr>
            <w:b/>
            <w:sz w:val="24"/>
          </w:rPr>
          <w:t xml:space="preserve">2J </w:t>
        </w:r>
      </w:ins>
      <w:r>
        <w:rPr>
          <w:b/>
          <w:sz w:val="24"/>
        </w:rPr>
        <w:t>(</w:t>
      </w:r>
      <w:del w:id="3" w:author="岩下" w:date="2015-08-28T07:55:00Z">
        <w:r w:rsidDel="001752AF">
          <w:rPr>
            <w:b/>
            <w:sz w:val="24"/>
          </w:rPr>
          <w:delText>June 16</w:delText>
        </w:r>
      </w:del>
      <w:ins w:id="4" w:author="岩下" w:date="2015-09-02T12:31:00Z">
        <w:r w:rsidR="008251F0">
          <w:rPr>
            <w:b/>
            <w:sz w:val="24"/>
          </w:rPr>
          <w:t>September 2</w:t>
        </w:r>
      </w:ins>
      <w:r>
        <w:rPr>
          <w:b/>
          <w:sz w:val="24"/>
        </w:rPr>
        <w:t>, 2015)</w:t>
      </w:r>
    </w:p>
    <w:p w14:paraId="390D50A7" w14:textId="77777777" w:rsidR="00BE6655" w:rsidRPr="00BE6655" w:rsidRDefault="00BE6655" w:rsidP="00BE6655">
      <w:pPr>
        <w:jc w:val="center"/>
        <w:rPr>
          <w:b/>
          <w:sz w:val="24"/>
        </w:rPr>
      </w:pPr>
    </w:p>
    <w:p w14:paraId="4EDBD7DB" w14:textId="77777777" w:rsidR="00BE6655" w:rsidRPr="00BE6655" w:rsidRDefault="00BE6655" w:rsidP="00BE6655">
      <w:pPr>
        <w:jc w:val="center"/>
        <w:rPr>
          <w:b/>
          <w:sz w:val="24"/>
        </w:rPr>
      </w:pPr>
      <w:r w:rsidRPr="00BE6655">
        <w:rPr>
          <w:rFonts w:hint="eastAsia"/>
          <w:b/>
          <w:sz w:val="24"/>
        </w:rPr>
        <w:t>XcalableMP/Omni Compiler Project</w:t>
      </w:r>
    </w:p>
    <w:p w14:paraId="62F4C772" w14:textId="77777777" w:rsidR="00D53026" w:rsidRDefault="00D53026" w:rsidP="003202E7"/>
    <w:p w14:paraId="639446EA" w14:textId="77777777" w:rsidR="00D53026" w:rsidRDefault="00D53026" w:rsidP="003202E7"/>
    <w:p w14:paraId="4A716B6E" w14:textId="77777777" w:rsidR="00D53026" w:rsidRDefault="00D53026" w:rsidP="003202E7"/>
    <w:p w14:paraId="7C332E6D" w14:textId="77777777" w:rsidR="00D53026" w:rsidRDefault="004E4E26" w:rsidP="003202E7">
      <w:r>
        <w:br w:type="page"/>
      </w:r>
      <w:r>
        <w:rPr>
          <w:rFonts w:hint="eastAsia"/>
        </w:rPr>
        <w:lastRenderedPageBreak/>
        <w:t>改版履歴</w:t>
      </w:r>
    </w:p>
    <w:p w14:paraId="52891923" w14:textId="77777777" w:rsidR="004E4E26" w:rsidRDefault="00A3052C" w:rsidP="003202E7">
      <w:r>
        <w:t xml:space="preserve">XcodeML/C </w:t>
      </w:r>
      <w:r w:rsidR="004E4E26">
        <w:rPr>
          <w:rFonts w:hint="eastAsia"/>
        </w:rPr>
        <w:t>Version 0.91J</w:t>
      </w:r>
    </w:p>
    <w:p w14:paraId="70963232" w14:textId="77777777" w:rsidR="004E4E26" w:rsidRDefault="005E3859">
      <w:pPr>
        <w:numPr>
          <w:ilvl w:val="0"/>
          <w:numId w:val="47"/>
        </w:numPr>
        <w:pPrChange w:id="5" w:author="岩下" w:date="2015-08-28T09:01:00Z">
          <w:pPr>
            <w:numPr>
              <w:numId w:val="48"/>
            </w:numPr>
            <w:ind w:left="420" w:hanging="420"/>
          </w:pPr>
        </w:pPrChange>
      </w:pPr>
      <w:r>
        <w:rPr>
          <w:rFonts w:hint="eastAsia"/>
        </w:rPr>
        <w:t>配列要素の参照の要素を変更。</w:t>
      </w:r>
    </w:p>
    <w:p w14:paraId="4D10AA3D" w14:textId="77777777" w:rsidR="00C106A4" w:rsidRDefault="005E3859">
      <w:pPr>
        <w:numPr>
          <w:ilvl w:val="0"/>
          <w:numId w:val="47"/>
        </w:numPr>
        <w:pPrChange w:id="6" w:author="岩下" w:date="2015-08-28T09:01:00Z">
          <w:pPr>
            <w:numPr>
              <w:numId w:val="48"/>
            </w:numPr>
            <w:ind w:left="420" w:hanging="420"/>
          </w:pPr>
        </w:pPrChange>
      </w:pPr>
      <w:r>
        <w:rPr>
          <w:rFonts w:hint="eastAsia"/>
        </w:rPr>
        <w:t>subArrayRef</w:t>
      </w:r>
      <w:r>
        <w:rPr>
          <w:rFonts w:hint="eastAsia"/>
        </w:rPr>
        <w:t>要素を変更。</w:t>
      </w:r>
    </w:p>
    <w:p w14:paraId="135FCC97" w14:textId="77777777" w:rsidR="005E3859" w:rsidRDefault="005E3859">
      <w:pPr>
        <w:numPr>
          <w:ilvl w:val="0"/>
          <w:numId w:val="47"/>
        </w:numPr>
        <w:pPrChange w:id="7" w:author="岩下" w:date="2015-08-28T09:01:00Z">
          <w:pPr>
            <w:numPr>
              <w:numId w:val="48"/>
            </w:numPr>
            <w:ind w:left="420" w:hanging="420"/>
          </w:pPr>
        </w:pPrChange>
      </w:pPr>
      <w:r>
        <w:rPr>
          <w:rFonts w:hint="eastAsia"/>
        </w:rPr>
        <w:t>indexRange</w:t>
      </w:r>
      <w:r>
        <w:rPr>
          <w:rFonts w:hint="eastAsia"/>
        </w:rPr>
        <w:t>要素を追加。</w:t>
      </w:r>
    </w:p>
    <w:p w14:paraId="5D387BF2" w14:textId="77777777" w:rsidR="00C106A4" w:rsidRDefault="00C106A4" w:rsidP="00FF790B"/>
    <w:p w14:paraId="5AF7CA81" w14:textId="77777777" w:rsidR="00A3052C" w:rsidRDefault="00A3052C" w:rsidP="00FF790B">
      <w:r>
        <w:rPr>
          <w:rFonts w:hint="eastAsia"/>
        </w:rPr>
        <w:t>X</w:t>
      </w:r>
      <w:r>
        <w:t>codeML/C++ draft 0.1J</w:t>
      </w:r>
    </w:p>
    <w:p w14:paraId="6F209DAA" w14:textId="77777777" w:rsidR="00A3052C" w:rsidRDefault="00A3052C">
      <w:pPr>
        <w:numPr>
          <w:ilvl w:val="0"/>
          <w:numId w:val="48"/>
        </w:numPr>
        <w:pPrChange w:id="8" w:author="岩下" w:date="2015-08-28T09:01:00Z">
          <w:pPr>
            <w:numPr>
              <w:numId w:val="49"/>
            </w:numPr>
            <w:tabs>
              <w:tab w:val="num" w:pos="0"/>
            </w:tabs>
          </w:pPr>
        </w:pPrChange>
      </w:pPr>
      <w:r>
        <w:rPr>
          <w:rFonts w:hint="eastAsia"/>
        </w:rPr>
        <w:t>C</w:t>
      </w:r>
      <w:r>
        <w:t>++</w:t>
      </w:r>
      <w:r>
        <w:rPr>
          <w:rFonts w:hint="eastAsia"/>
        </w:rPr>
        <w:t>対応ドラフト初版</w:t>
      </w:r>
    </w:p>
    <w:p w14:paraId="514D64B0" w14:textId="77777777" w:rsidR="00A3052C" w:rsidRDefault="00A3052C" w:rsidP="00D21783"/>
    <w:p w14:paraId="211C9D5D" w14:textId="77777777" w:rsidR="001752AF" w:rsidRDefault="001752AF" w:rsidP="001752AF">
      <w:pPr>
        <w:rPr>
          <w:ins w:id="9" w:author="岩下" w:date="2015-08-28T07:56:00Z"/>
        </w:rPr>
      </w:pPr>
      <w:ins w:id="10" w:author="岩下" w:date="2015-08-28T07:56:00Z">
        <w:r>
          <w:rPr>
            <w:rFonts w:hint="eastAsia"/>
          </w:rPr>
          <w:t>X</w:t>
        </w:r>
        <w:r>
          <w:t>codeML/C++ draft 0.2J</w:t>
        </w:r>
      </w:ins>
    </w:p>
    <w:p w14:paraId="61CDC210" w14:textId="77777777" w:rsidR="001752AF" w:rsidRDefault="001752AF">
      <w:pPr>
        <w:numPr>
          <w:ilvl w:val="0"/>
          <w:numId w:val="48"/>
        </w:numPr>
        <w:rPr>
          <w:ins w:id="11" w:author="岩下" w:date="2015-08-28T07:56:00Z"/>
        </w:rPr>
        <w:pPrChange w:id="12" w:author="岩下" w:date="2015-08-28T09:01:00Z">
          <w:pPr>
            <w:numPr>
              <w:numId w:val="49"/>
            </w:numPr>
            <w:tabs>
              <w:tab w:val="num" w:pos="0"/>
            </w:tabs>
          </w:pPr>
        </w:pPrChange>
      </w:pPr>
    </w:p>
    <w:p w14:paraId="2D9AD261" w14:textId="77777777" w:rsidR="003202E7" w:rsidRPr="00D53026" w:rsidRDefault="003058F2" w:rsidP="003202E7">
      <w:pPr>
        <w:sectPr w:rsidR="003202E7" w:rsidRPr="00D53026" w:rsidSect="004E229C">
          <w:footerReference w:type="default" r:id="rId9"/>
          <w:pgSz w:w="11906" w:h="16838"/>
          <w:pgMar w:top="1260" w:right="1466" w:bottom="1701" w:left="1260" w:header="851" w:footer="992" w:gutter="0"/>
          <w:cols w:space="425"/>
          <w:docGrid w:type="lines" w:linePitch="360"/>
        </w:sectPr>
      </w:pPr>
      <w:r>
        <w:rPr>
          <w:noProof/>
        </w:rPr>
        <mc:AlternateContent>
          <mc:Choice Requires="wps">
            <w:drawing>
              <wp:anchor distT="0" distB="0" distL="114300" distR="114300" simplePos="0" relativeHeight="251657216" behindDoc="0" locked="0" layoutInCell="1" allowOverlap="1" wp14:anchorId="143E4863" wp14:editId="346BB676">
                <wp:simplePos x="0" y="0"/>
                <wp:positionH relativeFrom="column">
                  <wp:posOffset>2286000</wp:posOffset>
                </wp:positionH>
                <wp:positionV relativeFrom="paragraph">
                  <wp:posOffset>571500</wp:posOffset>
                </wp:positionV>
                <wp:extent cx="1371600" cy="457200"/>
                <wp:effectExtent l="0" t="0" r="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80pt;margin-top:45pt;width:108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" stroked="f">
                <v:textbox inset="5.85pt,.7pt,5.85pt,.7pt"/>
              </v:rect>
            </w:pict>
          </mc:Fallback>
        </mc:AlternateContent>
      </w:r>
    </w:p>
    <w:p w14:paraId="2785A2AA" w14:textId="77777777" w:rsidR="00C106A4" w:rsidRDefault="00C106A4" w:rsidP="00C106A4">
      <w:pPr>
        <w:pStyle w:val="a4"/>
      </w:pPr>
      <w:r w:rsidRPr="003202E7">
        <w:rPr>
          <w:rFonts w:hint="eastAsia"/>
        </w:rPr>
        <w:t>目次</w:t>
      </w:r>
    </w:p>
    <w:p w14:paraId="4CBE1BEA" w14:textId="77777777" w:rsidR="007E4107" w:rsidRPr="00A34BD5" w:rsidRDefault="00C106A4">
      <w:pPr>
        <w:pStyle w:val="11"/>
        <w:rPr>
          <w:b w:val="0"/>
          <w:bCs w:val="0"/>
          <w:noProof/>
          <w:sz w:val="21"/>
          <w:szCs w:val="22"/>
        </w:rPr>
      </w:pPr>
      <w:r>
        <w:fldChar w:fldCharType="begin"/>
      </w:r>
      <w:r>
        <w:instrText xml:space="preserve"> TOC \o "1-3" \h \z \u </w:instrText>
      </w:r>
      <w:r>
        <w:fldChar w:fldCharType="separate"/>
      </w:r>
      <w:hyperlink w:anchor="_Toc422212366" w:history="1">
        <w:r w:rsidR="007E4107" w:rsidRPr="00104F6A">
          <w:rPr>
            <w:rStyle w:val="a9"/>
            <w:noProof/>
          </w:rPr>
          <w:t>1</w:t>
        </w:r>
        <w:r w:rsidR="007E4107" w:rsidRPr="00A34BD5">
          <w:rPr>
            <w:b w:val="0"/>
            <w:bCs w:val="0"/>
            <w:noProof/>
            <w:sz w:val="21"/>
            <w:szCs w:val="22"/>
          </w:rPr>
          <w:tab/>
        </w:r>
        <w:r w:rsidR="007E4107" w:rsidRPr="00104F6A">
          <w:rPr>
            <w:rStyle w:val="a9"/>
            <w:rFonts w:hint="eastAsia"/>
            <w:noProof/>
          </w:rPr>
          <w:t>はじめに</w:t>
        </w:r>
        <w:r w:rsidR="007E4107">
          <w:rPr>
            <w:noProof/>
            <w:webHidden/>
          </w:rPr>
          <w:tab/>
        </w:r>
        <w:r w:rsidR="007E4107">
          <w:rPr>
            <w:noProof/>
            <w:webHidden/>
          </w:rPr>
          <w:fldChar w:fldCharType="begin"/>
        </w:r>
        <w:r w:rsidR="007E4107">
          <w:rPr>
            <w:noProof/>
            <w:webHidden/>
          </w:rPr>
          <w:instrText xml:space="preserve"> PAGEREF _Toc422212366 \h </w:instrText>
        </w:r>
        <w:r w:rsidR="007E4107">
          <w:rPr>
            <w:noProof/>
            <w:webHidden/>
          </w:rPr>
        </w:r>
        <w:r w:rsidR="007E4107">
          <w:rPr>
            <w:noProof/>
            <w:webHidden/>
          </w:rPr>
          <w:fldChar w:fldCharType="separate"/>
        </w:r>
        <w:r w:rsidR="007E4107">
          <w:rPr>
            <w:noProof/>
            <w:webHidden/>
          </w:rPr>
          <w:t>1</w:t>
        </w:r>
        <w:r w:rsidR="007E4107">
          <w:rPr>
            <w:noProof/>
            <w:webHidden/>
          </w:rPr>
          <w:fldChar w:fldCharType="end"/>
        </w:r>
      </w:hyperlink>
    </w:p>
    <w:p w14:paraId="3441B6C7" w14:textId="77777777" w:rsidR="007E4107" w:rsidRPr="00A34BD5" w:rsidRDefault="008251F0">
      <w:pPr>
        <w:pStyle w:val="11"/>
        <w:rPr>
          <w:b w:val="0"/>
          <w:bCs w:val="0"/>
          <w:noProof/>
          <w:sz w:val="21"/>
          <w:szCs w:val="22"/>
        </w:rPr>
      </w:pPr>
      <w:hyperlink w:anchor="_Toc422212369" w:history="1">
        <w:r w:rsidR="007E4107" w:rsidRPr="00104F6A">
          <w:rPr>
            <w:rStyle w:val="a9"/>
            <w:noProof/>
          </w:rPr>
          <w:t>2</w:t>
        </w:r>
        <w:r w:rsidR="007E4107" w:rsidRPr="00A34BD5">
          <w:rPr>
            <w:b w:val="0"/>
            <w:bCs w:val="0"/>
            <w:noProof/>
            <w:sz w:val="21"/>
            <w:szCs w:val="22"/>
          </w:rPr>
          <w:tab/>
        </w:r>
        <w:r w:rsidR="007E4107" w:rsidRPr="00104F6A">
          <w:rPr>
            <w:rStyle w:val="a9"/>
            <w:noProof/>
          </w:rPr>
          <w:t>XcodeProgram</w:t>
        </w:r>
        <w:r w:rsidR="007E4107" w:rsidRPr="00104F6A">
          <w:rPr>
            <w:rStyle w:val="a9"/>
            <w:rFonts w:hint="eastAsia"/>
            <w:noProof/>
          </w:rPr>
          <w:t>要素</w:t>
        </w:r>
        <w:r w:rsidR="007E4107">
          <w:rPr>
            <w:noProof/>
            <w:webHidden/>
          </w:rPr>
          <w:tab/>
        </w:r>
        <w:r w:rsidR="007E4107">
          <w:rPr>
            <w:noProof/>
            <w:webHidden/>
          </w:rPr>
          <w:fldChar w:fldCharType="begin"/>
        </w:r>
        <w:r w:rsidR="007E4107">
          <w:rPr>
            <w:noProof/>
            <w:webHidden/>
          </w:rPr>
          <w:instrText xml:space="preserve"> PAGEREF _Toc422212369 \h </w:instrText>
        </w:r>
        <w:r w:rsidR="007E4107">
          <w:rPr>
            <w:noProof/>
            <w:webHidden/>
          </w:rPr>
        </w:r>
        <w:r w:rsidR="007E4107">
          <w:rPr>
            <w:noProof/>
            <w:webHidden/>
          </w:rPr>
          <w:fldChar w:fldCharType="separate"/>
        </w:r>
        <w:r w:rsidR="007E4107">
          <w:rPr>
            <w:noProof/>
            <w:webHidden/>
          </w:rPr>
          <w:t>1</w:t>
        </w:r>
        <w:r w:rsidR="007E4107">
          <w:rPr>
            <w:noProof/>
            <w:webHidden/>
          </w:rPr>
          <w:fldChar w:fldCharType="end"/>
        </w:r>
      </w:hyperlink>
    </w:p>
    <w:p w14:paraId="580DB0CE" w14:textId="77777777" w:rsidR="007E4107" w:rsidRPr="00A34BD5" w:rsidRDefault="008251F0">
      <w:pPr>
        <w:pStyle w:val="20"/>
        <w:rPr>
          <w:sz w:val="21"/>
          <w:szCs w:val="22"/>
        </w:rPr>
      </w:pPr>
      <w:hyperlink w:anchor="_Toc422212370" w:history="1">
        <w:r w:rsidR="007E4107" w:rsidRPr="00104F6A">
          <w:rPr>
            <w:rStyle w:val="a9"/>
          </w:rPr>
          <w:t>2.1</w:t>
        </w:r>
        <w:r w:rsidR="007E4107" w:rsidRPr="00A34BD5">
          <w:rPr>
            <w:sz w:val="21"/>
            <w:szCs w:val="22"/>
          </w:rPr>
          <w:tab/>
        </w:r>
        <w:r w:rsidR="007E4107" w:rsidRPr="00104F6A">
          <w:rPr>
            <w:rStyle w:val="a9"/>
          </w:rPr>
          <w:t>name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_Toc422212370 \h </w:instrText>
        </w:r>
        <w:r w:rsidR="007E4107">
          <w:rPr>
            <w:webHidden/>
          </w:rPr>
        </w:r>
        <w:r w:rsidR="007E4107">
          <w:rPr>
            <w:webHidden/>
          </w:rPr>
          <w:fldChar w:fldCharType="separate"/>
        </w:r>
        <w:r w:rsidR="007E4107">
          <w:rPr>
            <w:webHidden/>
          </w:rPr>
          <w:t>1</w:t>
        </w:r>
        <w:r w:rsidR="007E4107">
          <w:rPr>
            <w:webHidden/>
          </w:rPr>
          <w:fldChar w:fldCharType="end"/>
        </w:r>
      </w:hyperlink>
    </w:p>
    <w:p w14:paraId="2044B7BD" w14:textId="77777777" w:rsidR="007E4107" w:rsidRPr="00A34BD5" w:rsidRDefault="008251F0">
      <w:pPr>
        <w:pStyle w:val="20"/>
        <w:rPr>
          <w:sz w:val="21"/>
          <w:szCs w:val="22"/>
        </w:rPr>
      </w:pPr>
      <w:hyperlink w:anchor="_Toc422212371" w:history="1">
        <w:r w:rsidR="007E4107" w:rsidRPr="00104F6A">
          <w:rPr>
            <w:rStyle w:val="a9"/>
          </w:rPr>
          <w:t>2.2</w:t>
        </w:r>
        <w:r w:rsidR="007E4107" w:rsidRPr="00A34BD5">
          <w:rPr>
            <w:sz w:val="21"/>
            <w:szCs w:val="22"/>
          </w:rPr>
          <w:tab/>
        </w:r>
        <w:r w:rsidR="007E4107" w:rsidRPr="00104F6A">
          <w:rPr>
            <w:rStyle w:val="a9"/>
          </w:rPr>
          <w:t>value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_Toc422212371 \h </w:instrText>
        </w:r>
        <w:r w:rsidR="007E4107">
          <w:rPr>
            <w:webHidden/>
          </w:rPr>
        </w:r>
        <w:r w:rsidR="007E4107">
          <w:rPr>
            <w:webHidden/>
          </w:rPr>
          <w:fldChar w:fldCharType="separate"/>
        </w:r>
        <w:r w:rsidR="007E4107">
          <w:rPr>
            <w:webHidden/>
          </w:rPr>
          <w:t>1</w:t>
        </w:r>
        <w:r w:rsidR="007E4107">
          <w:rPr>
            <w:webHidden/>
          </w:rPr>
          <w:fldChar w:fldCharType="end"/>
        </w:r>
      </w:hyperlink>
    </w:p>
    <w:p w14:paraId="07498C87" w14:textId="77777777" w:rsidR="007E4107" w:rsidRPr="00A34BD5" w:rsidRDefault="008251F0">
      <w:pPr>
        <w:pStyle w:val="11"/>
        <w:rPr>
          <w:b w:val="0"/>
          <w:bCs w:val="0"/>
          <w:noProof/>
          <w:sz w:val="21"/>
          <w:szCs w:val="22"/>
        </w:rPr>
      </w:pPr>
      <w:hyperlink w:anchor="_Toc422212372" w:history="1">
        <w:r w:rsidR="007E4107" w:rsidRPr="00104F6A">
          <w:rPr>
            <w:rStyle w:val="a9"/>
            <w:noProof/>
          </w:rPr>
          <w:t>3</w:t>
        </w:r>
        <w:r w:rsidR="007E4107" w:rsidRPr="00A34BD5">
          <w:rPr>
            <w:b w:val="0"/>
            <w:bCs w:val="0"/>
            <w:noProof/>
            <w:sz w:val="21"/>
            <w:szCs w:val="22"/>
          </w:rPr>
          <w:tab/>
        </w:r>
        <w:r w:rsidR="007E4107" w:rsidRPr="00104F6A">
          <w:rPr>
            <w:rStyle w:val="a9"/>
            <w:noProof/>
          </w:rPr>
          <w:t>typeTable</w:t>
        </w:r>
        <w:r w:rsidR="007E4107" w:rsidRPr="00104F6A">
          <w:rPr>
            <w:rStyle w:val="a9"/>
            <w:rFonts w:hint="eastAsia"/>
            <w:noProof/>
          </w:rPr>
          <w:t>要素</w:t>
        </w:r>
        <w:r w:rsidR="007E4107">
          <w:rPr>
            <w:noProof/>
            <w:webHidden/>
          </w:rPr>
          <w:tab/>
        </w:r>
        <w:r w:rsidR="007E4107">
          <w:rPr>
            <w:noProof/>
            <w:webHidden/>
          </w:rPr>
          <w:fldChar w:fldCharType="begin"/>
        </w:r>
        <w:r w:rsidR="007E4107">
          <w:rPr>
            <w:noProof/>
            <w:webHidden/>
          </w:rPr>
          <w:instrText xml:space="preserve"> PAGEREF _Toc422212372 \h </w:instrText>
        </w:r>
        <w:r w:rsidR="007E4107">
          <w:rPr>
            <w:noProof/>
            <w:webHidden/>
          </w:rPr>
        </w:r>
        <w:r w:rsidR="007E4107">
          <w:rPr>
            <w:noProof/>
            <w:webHidden/>
          </w:rPr>
          <w:fldChar w:fldCharType="separate"/>
        </w:r>
        <w:r w:rsidR="007E4107">
          <w:rPr>
            <w:noProof/>
            <w:webHidden/>
          </w:rPr>
          <w:t>2</w:t>
        </w:r>
        <w:r w:rsidR="007E4107">
          <w:rPr>
            <w:noProof/>
            <w:webHidden/>
          </w:rPr>
          <w:fldChar w:fldCharType="end"/>
        </w:r>
      </w:hyperlink>
    </w:p>
    <w:p w14:paraId="2BA0D9BB" w14:textId="77777777" w:rsidR="007E4107" w:rsidRPr="00A34BD5" w:rsidRDefault="008251F0">
      <w:pPr>
        <w:pStyle w:val="20"/>
        <w:rPr>
          <w:sz w:val="21"/>
          <w:szCs w:val="22"/>
        </w:rPr>
      </w:pPr>
      <w:hyperlink w:anchor="_Toc422212373" w:history="1">
        <w:r w:rsidR="007E4107" w:rsidRPr="00104F6A">
          <w:rPr>
            <w:rStyle w:val="a9"/>
          </w:rPr>
          <w:t>3.1</w:t>
        </w:r>
        <w:r w:rsidR="007E4107" w:rsidRPr="00A34BD5">
          <w:rPr>
            <w:sz w:val="21"/>
            <w:szCs w:val="22"/>
          </w:rPr>
          <w:tab/>
        </w:r>
        <w:r w:rsidR="007E4107" w:rsidRPr="00104F6A">
          <w:rPr>
            <w:rStyle w:val="a9"/>
            <w:rFonts w:hint="eastAsia"/>
          </w:rPr>
          <w:t>データ型識別名</w:t>
        </w:r>
        <w:r w:rsidR="007E4107">
          <w:rPr>
            <w:webHidden/>
          </w:rPr>
          <w:tab/>
        </w:r>
        <w:r w:rsidR="007E4107">
          <w:rPr>
            <w:webHidden/>
          </w:rPr>
          <w:fldChar w:fldCharType="begin"/>
        </w:r>
        <w:r w:rsidR="007E4107">
          <w:rPr>
            <w:webHidden/>
          </w:rPr>
          <w:instrText xml:space="preserve"> PAGEREF _Toc422212373 \h </w:instrText>
        </w:r>
        <w:r w:rsidR="007E4107">
          <w:rPr>
            <w:webHidden/>
          </w:rPr>
        </w:r>
        <w:r w:rsidR="007E4107">
          <w:rPr>
            <w:webHidden/>
          </w:rPr>
          <w:fldChar w:fldCharType="separate"/>
        </w:r>
        <w:r w:rsidR="007E4107">
          <w:rPr>
            <w:webHidden/>
          </w:rPr>
          <w:t>2</w:t>
        </w:r>
        <w:r w:rsidR="007E4107">
          <w:rPr>
            <w:webHidden/>
          </w:rPr>
          <w:fldChar w:fldCharType="end"/>
        </w:r>
      </w:hyperlink>
    </w:p>
    <w:p w14:paraId="54CDA7BC" w14:textId="77777777" w:rsidR="007E4107" w:rsidRPr="00A34BD5" w:rsidRDefault="008251F0">
      <w:pPr>
        <w:pStyle w:val="20"/>
        <w:rPr>
          <w:sz w:val="21"/>
          <w:szCs w:val="22"/>
        </w:rPr>
      </w:pPr>
      <w:hyperlink w:anchor="_Toc422212374" w:history="1">
        <w:r w:rsidR="007E4107" w:rsidRPr="00104F6A">
          <w:rPr>
            <w:rStyle w:val="a9"/>
          </w:rPr>
          <w:t>3.2</w:t>
        </w:r>
        <w:r w:rsidR="007E4107" w:rsidRPr="00A34BD5">
          <w:rPr>
            <w:sz w:val="21"/>
            <w:szCs w:val="22"/>
          </w:rPr>
          <w:tab/>
        </w:r>
        <w:r w:rsidR="007E4107" w:rsidRPr="00104F6A">
          <w:rPr>
            <w:rStyle w:val="a9"/>
          </w:rPr>
          <w:t>basicType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_Toc422212374 \h </w:instrText>
        </w:r>
        <w:r w:rsidR="007E4107">
          <w:rPr>
            <w:webHidden/>
          </w:rPr>
        </w:r>
        <w:r w:rsidR="007E4107">
          <w:rPr>
            <w:webHidden/>
          </w:rPr>
          <w:fldChar w:fldCharType="separate"/>
        </w:r>
        <w:r w:rsidR="007E4107">
          <w:rPr>
            <w:webHidden/>
          </w:rPr>
          <w:t>3</w:t>
        </w:r>
        <w:r w:rsidR="007E4107">
          <w:rPr>
            <w:webHidden/>
          </w:rPr>
          <w:fldChar w:fldCharType="end"/>
        </w:r>
      </w:hyperlink>
    </w:p>
    <w:p w14:paraId="70A8B81A" w14:textId="77777777" w:rsidR="007E4107" w:rsidRPr="00A34BD5" w:rsidRDefault="008251F0">
      <w:pPr>
        <w:pStyle w:val="20"/>
        <w:rPr>
          <w:sz w:val="21"/>
          <w:szCs w:val="22"/>
        </w:rPr>
      </w:pPr>
      <w:hyperlink w:anchor="_Toc422212375" w:history="1">
        <w:r w:rsidR="007E4107" w:rsidRPr="00104F6A">
          <w:rPr>
            <w:rStyle w:val="a9"/>
          </w:rPr>
          <w:t>3.3</w:t>
        </w:r>
        <w:r w:rsidR="007E4107" w:rsidRPr="00A34BD5">
          <w:rPr>
            <w:sz w:val="21"/>
            <w:szCs w:val="22"/>
          </w:rPr>
          <w:tab/>
        </w:r>
        <w:r w:rsidR="007E4107" w:rsidRPr="00104F6A">
          <w:rPr>
            <w:rStyle w:val="a9"/>
          </w:rPr>
          <w:t>pointerType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_Toc422212375 \h </w:instrText>
        </w:r>
        <w:r w:rsidR="007E4107">
          <w:rPr>
            <w:webHidden/>
          </w:rPr>
        </w:r>
        <w:r w:rsidR="007E4107">
          <w:rPr>
            <w:webHidden/>
          </w:rPr>
          <w:fldChar w:fldCharType="separate"/>
        </w:r>
        <w:r w:rsidR="007E4107">
          <w:rPr>
            <w:webHidden/>
          </w:rPr>
          <w:t>3</w:t>
        </w:r>
        <w:r w:rsidR="007E4107">
          <w:rPr>
            <w:webHidden/>
          </w:rPr>
          <w:fldChar w:fldCharType="end"/>
        </w:r>
      </w:hyperlink>
    </w:p>
    <w:p w14:paraId="13ABB15D" w14:textId="77777777" w:rsidR="007E4107" w:rsidRPr="00A34BD5" w:rsidRDefault="008251F0">
      <w:pPr>
        <w:pStyle w:val="20"/>
        <w:rPr>
          <w:sz w:val="21"/>
          <w:szCs w:val="22"/>
        </w:rPr>
      </w:pPr>
      <w:hyperlink w:anchor="_Toc422212376" w:history="1">
        <w:r w:rsidR="007E4107" w:rsidRPr="00104F6A">
          <w:rPr>
            <w:rStyle w:val="a9"/>
          </w:rPr>
          <w:t>3.4</w:t>
        </w:r>
        <w:r w:rsidR="007E4107" w:rsidRPr="00A34BD5">
          <w:rPr>
            <w:sz w:val="21"/>
            <w:szCs w:val="22"/>
          </w:rPr>
          <w:tab/>
        </w:r>
        <w:r w:rsidR="007E4107" w:rsidRPr="00104F6A">
          <w:rPr>
            <w:rStyle w:val="a9"/>
          </w:rPr>
          <w:t>functionType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_Toc422212376 \h </w:instrText>
        </w:r>
        <w:r w:rsidR="007E4107">
          <w:rPr>
            <w:webHidden/>
          </w:rPr>
        </w:r>
        <w:r w:rsidR="007E4107">
          <w:rPr>
            <w:webHidden/>
          </w:rPr>
          <w:fldChar w:fldCharType="separate"/>
        </w:r>
        <w:r w:rsidR="007E4107">
          <w:rPr>
            <w:webHidden/>
          </w:rPr>
          <w:t>4</w:t>
        </w:r>
        <w:r w:rsidR="007E4107">
          <w:rPr>
            <w:webHidden/>
          </w:rPr>
          <w:fldChar w:fldCharType="end"/>
        </w:r>
      </w:hyperlink>
    </w:p>
    <w:p w14:paraId="3CBFF043" w14:textId="77777777" w:rsidR="007E4107" w:rsidRPr="00A34BD5" w:rsidRDefault="008251F0">
      <w:pPr>
        <w:pStyle w:val="20"/>
        <w:rPr>
          <w:sz w:val="21"/>
          <w:szCs w:val="22"/>
        </w:rPr>
      </w:pPr>
      <w:hyperlink w:anchor="_Toc422212377" w:history="1">
        <w:r w:rsidR="007E4107" w:rsidRPr="00104F6A">
          <w:rPr>
            <w:rStyle w:val="a9"/>
          </w:rPr>
          <w:t>3.5</w:t>
        </w:r>
        <w:r w:rsidR="007E4107" w:rsidRPr="00A34BD5">
          <w:rPr>
            <w:sz w:val="21"/>
            <w:szCs w:val="22"/>
          </w:rPr>
          <w:tab/>
        </w:r>
        <w:r w:rsidR="007E4107" w:rsidRPr="00104F6A">
          <w:rPr>
            <w:rStyle w:val="a9"/>
          </w:rPr>
          <w:t>arrayType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_Toc422212377 \h </w:instrText>
        </w:r>
        <w:r w:rsidR="007E4107">
          <w:rPr>
            <w:webHidden/>
          </w:rPr>
        </w:r>
        <w:r w:rsidR="007E4107">
          <w:rPr>
            <w:webHidden/>
          </w:rPr>
          <w:fldChar w:fldCharType="separate"/>
        </w:r>
        <w:r w:rsidR="007E4107">
          <w:rPr>
            <w:webHidden/>
          </w:rPr>
          <w:t>4</w:t>
        </w:r>
        <w:r w:rsidR="007E4107">
          <w:rPr>
            <w:webHidden/>
          </w:rPr>
          <w:fldChar w:fldCharType="end"/>
        </w:r>
      </w:hyperlink>
    </w:p>
    <w:p w14:paraId="2A710C03" w14:textId="77777777" w:rsidR="007E4107" w:rsidRPr="00A34BD5" w:rsidRDefault="008251F0">
      <w:pPr>
        <w:pStyle w:val="20"/>
        <w:rPr>
          <w:sz w:val="21"/>
          <w:szCs w:val="22"/>
        </w:rPr>
      </w:pPr>
      <w:hyperlink w:anchor="_Toc422212378" w:history="1">
        <w:r w:rsidR="007E4107" w:rsidRPr="00104F6A">
          <w:rPr>
            <w:rStyle w:val="a9"/>
          </w:rPr>
          <w:t>3.6</w:t>
        </w:r>
        <w:r w:rsidR="007E4107" w:rsidRPr="00A34BD5">
          <w:rPr>
            <w:sz w:val="21"/>
            <w:szCs w:val="22"/>
          </w:rPr>
          <w:tab/>
        </w:r>
        <w:r w:rsidR="007E4107" w:rsidRPr="00104F6A">
          <w:rPr>
            <w:rStyle w:val="a9"/>
          </w:rPr>
          <w:t>structType</w:t>
        </w:r>
        <w:r w:rsidR="007E4107" w:rsidRPr="00104F6A">
          <w:rPr>
            <w:rStyle w:val="a9"/>
            <w:rFonts w:hint="eastAsia"/>
          </w:rPr>
          <w:t>要素、</w:t>
        </w:r>
        <w:r w:rsidR="007E4107" w:rsidRPr="00104F6A">
          <w:rPr>
            <w:rStyle w:val="a9"/>
          </w:rPr>
          <w:t>unionType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_Toc422212378 \h </w:instrText>
        </w:r>
        <w:r w:rsidR="007E4107">
          <w:rPr>
            <w:webHidden/>
          </w:rPr>
        </w:r>
        <w:r w:rsidR="007E4107">
          <w:rPr>
            <w:webHidden/>
          </w:rPr>
          <w:fldChar w:fldCharType="separate"/>
        </w:r>
        <w:r w:rsidR="007E4107">
          <w:rPr>
            <w:webHidden/>
          </w:rPr>
          <w:t>5</w:t>
        </w:r>
        <w:r w:rsidR="007E4107">
          <w:rPr>
            <w:webHidden/>
          </w:rPr>
          <w:fldChar w:fldCharType="end"/>
        </w:r>
      </w:hyperlink>
    </w:p>
    <w:p w14:paraId="4DE6A87B" w14:textId="77777777" w:rsidR="007E4107" w:rsidRPr="00A34BD5" w:rsidRDefault="008251F0">
      <w:pPr>
        <w:pStyle w:val="20"/>
        <w:rPr>
          <w:sz w:val="21"/>
          <w:szCs w:val="22"/>
        </w:rPr>
      </w:pPr>
      <w:hyperlink w:anchor="_Toc422212379" w:history="1">
        <w:r w:rsidR="007E4107" w:rsidRPr="00104F6A">
          <w:rPr>
            <w:rStyle w:val="a9"/>
          </w:rPr>
          <w:t>3.7</w:t>
        </w:r>
        <w:r w:rsidR="007E4107" w:rsidRPr="00A34BD5">
          <w:rPr>
            <w:sz w:val="21"/>
            <w:szCs w:val="22"/>
          </w:rPr>
          <w:tab/>
        </w:r>
        <w:r w:rsidR="007E4107" w:rsidRPr="00104F6A">
          <w:rPr>
            <w:rStyle w:val="a9"/>
          </w:rPr>
          <w:t>enumType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_Toc422212379 \h </w:instrText>
        </w:r>
        <w:r w:rsidR="007E4107">
          <w:rPr>
            <w:webHidden/>
          </w:rPr>
        </w:r>
        <w:r w:rsidR="007E4107">
          <w:rPr>
            <w:webHidden/>
          </w:rPr>
          <w:fldChar w:fldCharType="separate"/>
        </w:r>
        <w:r w:rsidR="007E4107">
          <w:rPr>
            <w:webHidden/>
          </w:rPr>
          <w:t>6</w:t>
        </w:r>
        <w:r w:rsidR="007E4107">
          <w:rPr>
            <w:webHidden/>
          </w:rPr>
          <w:fldChar w:fldCharType="end"/>
        </w:r>
      </w:hyperlink>
    </w:p>
    <w:p w14:paraId="24DA44E9" w14:textId="77777777" w:rsidR="007E4107" w:rsidRPr="00A34BD5" w:rsidRDefault="008251F0">
      <w:pPr>
        <w:pStyle w:val="20"/>
        <w:rPr>
          <w:sz w:val="21"/>
          <w:szCs w:val="22"/>
        </w:rPr>
      </w:pPr>
      <w:hyperlink w:anchor="_Toc422212380" w:history="1">
        <w:r w:rsidR="007E4107" w:rsidRPr="00104F6A">
          <w:rPr>
            <w:rStyle w:val="a9"/>
          </w:rPr>
          <w:t>3.8</w:t>
        </w:r>
        <w:r w:rsidR="007E4107" w:rsidRPr="00A34BD5">
          <w:rPr>
            <w:sz w:val="21"/>
            <w:szCs w:val="22"/>
          </w:rPr>
          <w:tab/>
        </w:r>
        <w:r w:rsidR="007E4107" w:rsidRPr="00104F6A">
          <w:rPr>
            <w:rStyle w:val="a9"/>
            <w:rFonts w:hint="eastAsia"/>
          </w:rPr>
          <w:t>データ型定義要素のオプション属性</w:t>
        </w:r>
        <w:r w:rsidR="007E4107">
          <w:rPr>
            <w:webHidden/>
          </w:rPr>
          <w:tab/>
        </w:r>
        <w:r w:rsidR="007E4107">
          <w:rPr>
            <w:webHidden/>
          </w:rPr>
          <w:fldChar w:fldCharType="begin"/>
        </w:r>
        <w:r w:rsidR="007E4107">
          <w:rPr>
            <w:webHidden/>
          </w:rPr>
          <w:instrText xml:space="preserve"> PAGEREF _Toc422212380 \h </w:instrText>
        </w:r>
        <w:r w:rsidR="007E4107">
          <w:rPr>
            <w:webHidden/>
          </w:rPr>
        </w:r>
        <w:r w:rsidR="007E4107">
          <w:rPr>
            <w:webHidden/>
          </w:rPr>
          <w:fldChar w:fldCharType="separate"/>
        </w:r>
        <w:r w:rsidR="007E4107">
          <w:rPr>
            <w:webHidden/>
          </w:rPr>
          <w:t>7</w:t>
        </w:r>
        <w:r w:rsidR="007E4107">
          <w:rPr>
            <w:webHidden/>
          </w:rPr>
          <w:fldChar w:fldCharType="end"/>
        </w:r>
      </w:hyperlink>
    </w:p>
    <w:p w14:paraId="64926A65" w14:textId="77777777" w:rsidR="007E4107" w:rsidRPr="00A34BD5" w:rsidRDefault="008251F0">
      <w:pPr>
        <w:pStyle w:val="11"/>
        <w:rPr>
          <w:b w:val="0"/>
          <w:bCs w:val="0"/>
          <w:noProof/>
          <w:sz w:val="21"/>
          <w:szCs w:val="22"/>
        </w:rPr>
      </w:pPr>
      <w:hyperlink w:anchor="_Toc422212381" w:history="1">
        <w:r w:rsidR="007E4107" w:rsidRPr="00104F6A">
          <w:rPr>
            <w:rStyle w:val="a9"/>
            <w:noProof/>
          </w:rPr>
          <w:t>4</w:t>
        </w:r>
        <w:r w:rsidR="007E4107" w:rsidRPr="00A34BD5">
          <w:rPr>
            <w:b w:val="0"/>
            <w:bCs w:val="0"/>
            <w:noProof/>
            <w:sz w:val="21"/>
            <w:szCs w:val="22"/>
          </w:rPr>
          <w:tab/>
        </w:r>
        <w:r w:rsidR="007E4107" w:rsidRPr="00104F6A">
          <w:rPr>
            <w:rStyle w:val="a9"/>
            <w:rFonts w:hint="eastAsia"/>
            <w:noProof/>
          </w:rPr>
          <w:t>シンボルリスト</w:t>
        </w:r>
        <w:r w:rsidR="007E4107">
          <w:rPr>
            <w:noProof/>
            <w:webHidden/>
          </w:rPr>
          <w:tab/>
        </w:r>
        <w:r w:rsidR="007E4107">
          <w:rPr>
            <w:noProof/>
            <w:webHidden/>
          </w:rPr>
          <w:fldChar w:fldCharType="begin"/>
        </w:r>
        <w:r w:rsidR="007E4107">
          <w:rPr>
            <w:noProof/>
            <w:webHidden/>
          </w:rPr>
          <w:instrText xml:space="preserve"> PAGEREF _Toc422212381 \h </w:instrText>
        </w:r>
        <w:r w:rsidR="007E4107">
          <w:rPr>
            <w:noProof/>
            <w:webHidden/>
          </w:rPr>
        </w:r>
        <w:r w:rsidR="007E4107">
          <w:rPr>
            <w:noProof/>
            <w:webHidden/>
          </w:rPr>
          <w:fldChar w:fldCharType="separate"/>
        </w:r>
        <w:r w:rsidR="007E4107">
          <w:rPr>
            <w:noProof/>
            <w:webHidden/>
          </w:rPr>
          <w:t>7</w:t>
        </w:r>
        <w:r w:rsidR="007E4107">
          <w:rPr>
            <w:noProof/>
            <w:webHidden/>
          </w:rPr>
          <w:fldChar w:fldCharType="end"/>
        </w:r>
      </w:hyperlink>
    </w:p>
    <w:p w14:paraId="60089708" w14:textId="77777777" w:rsidR="007E4107" w:rsidRPr="00A34BD5" w:rsidRDefault="008251F0">
      <w:pPr>
        <w:pStyle w:val="20"/>
        <w:rPr>
          <w:sz w:val="21"/>
          <w:szCs w:val="22"/>
        </w:rPr>
      </w:pPr>
      <w:hyperlink w:anchor="_Toc422212382" w:history="1">
        <w:r w:rsidR="007E4107" w:rsidRPr="00104F6A">
          <w:rPr>
            <w:rStyle w:val="a9"/>
          </w:rPr>
          <w:t>4.1</w:t>
        </w:r>
        <w:r w:rsidR="007E4107" w:rsidRPr="00A34BD5">
          <w:rPr>
            <w:sz w:val="21"/>
            <w:szCs w:val="22"/>
          </w:rPr>
          <w:tab/>
        </w:r>
        <w:r w:rsidR="007E4107" w:rsidRPr="00104F6A">
          <w:rPr>
            <w:rStyle w:val="a9"/>
          </w:rPr>
          <w:t>id</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_Toc422212382 \h </w:instrText>
        </w:r>
        <w:r w:rsidR="007E4107">
          <w:rPr>
            <w:webHidden/>
          </w:rPr>
        </w:r>
        <w:r w:rsidR="007E4107">
          <w:rPr>
            <w:webHidden/>
          </w:rPr>
          <w:fldChar w:fldCharType="separate"/>
        </w:r>
        <w:r w:rsidR="007E4107">
          <w:rPr>
            <w:webHidden/>
          </w:rPr>
          <w:t>7</w:t>
        </w:r>
        <w:r w:rsidR="007E4107">
          <w:rPr>
            <w:webHidden/>
          </w:rPr>
          <w:fldChar w:fldCharType="end"/>
        </w:r>
      </w:hyperlink>
    </w:p>
    <w:p w14:paraId="4496EECA" w14:textId="77777777" w:rsidR="007E4107" w:rsidRPr="00A34BD5" w:rsidRDefault="008251F0">
      <w:pPr>
        <w:pStyle w:val="20"/>
        <w:rPr>
          <w:sz w:val="21"/>
          <w:szCs w:val="22"/>
        </w:rPr>
      </w:pPr>
      <w:hyperlink w:anchor="_Toc422212383" w:history="1">
        <w:r w:rsidR="007E4107" w:rsidRPr="00104F6A">
          <w:rPr>
            <w:rStyle w:val="a9"/>
          </w:rPr>
          <w:t>4.2</w:t>
        </w:r>
        <w:r w:rsidR="007E4107" w:rsidRPr="00A34BD5">
          <w:rPr>
            <w:sz w:val="21"/>
            <w:szCs w:val="22"/>
          </w:rPr>
          <w:tab/>
        </w:r>
        <w:r w:rsidR="007E4107" w:rsidRPr="00104F6A">
          <w:rPr>
            <w:rStyle w:val="a9"/>
          </w:rPr>
          <w:t>globalSymbols</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_Toc422212383 \h </w:instrText>
        </w:r>
        <w:r w:rsidR="007E4107">
          <w:rPr>
            <w:webHidden/>
          </w:rPr>
        </w:r>
        <w:r w:rsidR="007E4107">
          <w:rPr>
            <w:webHidden/>
          </w:rPr>
          <w:fldChar w:fldCharType="separate"/>
        </w:r>
        <w:r w:rsidR="007E4107">
          <w:rPr>
            <w:webHidden/>
          </w:rPr>
          <w:t>8</w:t>
        </w:r>
        <w:r w:rsidR="007E4107">
          <w:rPr>
            <w:webHidden/>
          </w:rPr>
          <w:fldChar w:fldCharType="end"/>
        </w:r>
      </w:hyperlink>
    </w:p>
    <w:p w14:paraId="6D538FE6" w14:textId="77777777" w:rsidR="007E4107" w:rsidRPr="00A34BD5" w:rsidRDefault="008251F0">
      <w:pPr>
        <w:pStyle w:val="20"/>
        <w:rPr>
          <w:sz w:val="21"/>
          <w:szCs w:val="22"/>
        </w:rPr>
      </w:pPr>
      <w:hyperlink w:anchor="_Toc422212384" w:history="1">
        <w:r w:rsidR="007E4107" w:rsidRPr="00104F6A">
          <w:rPr>
            <w:rStyle w:val="a9"/>
          </w:rPr>
          <w:t>4.3</w:t>
        </w:r>
        <w:r w:rsidR="007E4107" w:rsidRPr="00A34BD5">
          <w:rPr>
            <w:sz w:val="21"/>
            <w:szCs w:val="22"/>
          </w:rPr>
          <w:tab/>
        </w:r>
        <w:r w:rsidR="007E4107" w:rsidRPr="00104F6A">
          <w:rPr>
            <w:rStyle w:val="a9"/>
          </w:rPr>
          <w:t>symbols</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_Toc422212384 \h </w:instrText>
        </w:r>
        <w:r w:rsidR="007E4107">
          <w:rPr>
            <w:webHidden/>
          </w:rPr>
        </w:r>
        <w:r w:rsidR="007E4107">
          <w:rPr>
            <w:webHidden/>
          </w:rPr>
          <w:fldChar w:fldCharType="separate"/>
        </w:r>
        <w:r w:rsidR="007E4107">
          <w:rPr>
            <w:webHidden/>
          </w:rPr>
          <w:t>8</w:t>
        </w:r>
        <w:r w:rsidR="007E4107">
          <w:rPr>
            <w:webHidden/>
          </w:rPr>
          <w:fldChar w:fldCharType="end"/>
        </w:r>
      </w:hyperlink>
    </w:p>
    <w:p w14:paraId="39C46690" w14:textId="77777777" w:rsidR="007E4107" w:rsidRPr="00A34BD5" w:rsidRDefault="008251F0">
      <w:pPr>
        <w:pStyle w:val="11"/>
        <w:rPr>
          <w:b w:val="0"/>
          <w:bCs w:val="0"/>
          <w:noProof/>
          <w:sz w:val="21"/>
          <w:szCs w:val="22"/>
        </w:rPr>
      </w:pPr>
      <w:hyperlink w:anchor="_Toc422212385" w:history="1">
        <w:r w:rsidR="007E4107" w:rsidRPr="00104F6A">
          <w:rPr>
            <w:rStyle w:val="a9"/>
            <w:noProof/>
          </w:rPr>
          <w:t>5</w:t>
        </w:r>
        <w:r w:rsidR="007E4107" w:rsidRPr="00A34BD5">
          <w:rPr>
            <w:b w:val="0"/>
            <w:bCs w:val="0"/>
            <w:noProof/>
            <w:sz w:val="21"/>
            <w:szCs w:val="22"/>
          </w:rPr>
          <w:tab/>
        </w:r>
        <w:r w:rsidR="007E4107" w:rsidRPr="00104F6A">
          <w:rPr>
            <w:rStyle w:val="a9"/>
            <w:noProof/>
          </w:rPr>
          <w:t>globalDeclarations</w:t>
        </w:r>
        <w:r w:rsidR="007E4107" w:rsidRPr="00104F6A">
          <w:rPr>
            <w:rStyle w:val="a9"/>
            <w:rFonts w:hint="eastAsia"/>
            <w:noProof/>
          </w:rPr>
          <w:t>要素</w:t>
        </w:r>
        <w:r w:rsidR="007E4107">
          <w:rPr>
            <w:noProof/>
            <w:webHidden/>
          </w:rPr>
          <w:tab/>
        </w:r>
        <w:r w:rsidR="007E4107">
          <w:rPr>
            <w:noProof/>
            <w:webHidden/>
          </w:rPr>
          <w:fldChar w:fldCharType="begin"/>
        </w:r>
        <w:r w:rsidR="007E4107">
          <w:rPr>
            <w:noProof/>
            <w:webHidden/>
          </w:rPr>
          <w:instrText xml:space="preserve"> PAGEREF _Toc422212385 \h </w:instrText>
        </w:r>
        <w:r w:rsidR="007E4107">
          <w:rPr>
            <w:noProof/>
            <w:webHidden/>
          </w:rPr>
        </w:r>
        <w:r w:rsidR="007E4107">
          <w:rPr>
            <w:noProof/>
            <w:webHidden/>
          </w:rPr>
          <w:fldChar w:fldCharType="separate"/>
        </w:r>
        <w:r w:rsidR="007E4107">
          <w:rPr>
            <w:noProof/>
            <w:webHidden/>
          </w:rPr>
          <w:t>8</w:t>
        </w:r>
        <w:r w:rsidR="007E4107">
          <w:rPr>
            <w:noProof/>
            <w:webHidden/>
          </w:rPr>
          <w:fldChar w:fldCharType="end"/>
        </w:r>
      </w:hyperlink>
    </w:p>
    <w:p w14:paraId="3E9F6D77" w14:textId="77777777" w:rsidR="007E4107" w:rsidRPr="00A34BD5" w:rsidRDefault="008251F0">
      <w:pPr>
        <w:pStyle w:val="20"/>
        <w:rPr>
          <w:sz w:val="21"/>
          <w:szCs w:val="22"/>
        </w:rPr>
      </w:pPr>
      <w:hyperlink w:anchor="_Toc422212386" w:history="1">
        <w:r w:rsidR="007E4107" w:rsidRPr="00104F6A">
          <w:rPr>
            <w:rStyle w:val="a9"/>
          </w:rPr>
          <w:t>5.1</w:t>
        </w:r>
        <w:r w:rsidR="007E4107" w:rsidRPr="00A34BD5">
          <w:rPr>
            <w:sz w:val="21"/>
            <w:szCs w:val="22"/>
          </w:rPr>
          <w:tab/>
        </w:r>
        <w:r w:rsidR="007E4107" w:rsidRPr="00104F6A">
          <w:rPr>
            <w:rStyle w:val="a9"/>
          </w:rPr>
          <w:t>functionDefinition</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_Toc422212386 \h </w:instrText>
        </w:r>
        <w:r w:rsidR="007E4107">
          <w:rPr>
            <w:webHidden/>
          </w:rPr>
        </w:r>
        <w:r w:rsidR="007E4107">
          <w:rPr>
            <w:webHidden/>
          </w:rPr>
          <w:fldChar w:fldCharType="separate"/>
        </w:r>
        <w:r w:rsidR="007E4107">
          <w:rPr>
            <w:webHidden/>
          </w:rPr>
          <w:t>9</w:t>
        </w:r>
        <w:r w:rsidR="007E4107">
          <w:rPr>
            <w:webHidden/>
          </w:rPr>
          <w:fldChar w:fldCharType="end"/>
        </w:r>
      </w:hyperlink>
    </w:p>
    <w:p w14:paraId="05374F31" w14:textId="77777777" w:rsidR="007E4107" w:rsidRPr="00A34BD5" w:rsidRDefault="008251F0">
      <w:pPr>
        <w:pStyle w:val="20"/>
        <w:rPr>
          <w:sz w:val="21"/>
          <w:szCs w:val="22"/>
        </w:rPr>
      </w:pPr>
      <w:hyperlink w:anchor="_Toc422212387" w:history="1">
        <w:r w:rsidR="007E4107" w:rsidRPr="00104F6A">
          <w:rPr>
            <w:rStyle w:val="a9"/>
          </w:rPr>
          <w:t>5.2</w:t>
        </w:r>
        <w:r w:rsidR="007E4107" w:rsidRPr="00A34BD5">
          <w:rPr>
            <w:sz w:val="21"/>
            <w:szCs w:val="22"/>
          </w:rPr>
          <w:tab/>
        </w:r>
        <w:r w:rsidR="007E4107" w:rsidRPr="00104F6A">
          <w:rPr>
            <w:rStyle w:val="a9"/>
          </w:rPr>
          <w:t>params</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_Toc422212387 \h </w:instrText>
        </w:r>
        <w:r w:rsidR="007E4107">
          <w:rPr>
            <w:webHidden/>
          </w:rPr>
        </w:r>
        <w:r w:rsidR="007E4107">
          <w:rPr>
            <w:webHidden/>
          </w:rPr>
          <w:fldChar w:fldCharType="separate"/>
        </w:r>
        <w:r w:rsidR="007E4107">
          <w:rPr>
            <w:webHidden/>
          </w:rPr>
          <w:t>9</w:t>
        </w:r>
        <w:r w:rsidR="007E4107">
          <w:rPr>
            <w:webHidden/>
          </w:rPr>
          <w:fldChar w:fldCharType="end"/>
        </w:r>
      </w:hyperlink>
    </w:p>
    <w:p w14:paraId="35E5BFED" w14:textId="77777777" w:rsidR="007E4107" w:rsidRPr="00A34BD5" w:rsidRDefault="008251F0">
      <w:pPr>
        <w:pStyle w:val="20"/>
        <w:rPr>
          <w:sz w:val="21"/>
          <w:szCs w:val="22"/>
        </w:rPr>
      </w:pPr>
      <w:hyperlink w:anchor="_Toc422212388" w:history="1">
        <w:r w:rsidR="007E4107" w:rsidRPr="00104F6A">
          <w:rPr>
            <w:rStyle w:val="a9"/>
          </w:rPr>
          <w:t>5.3</w:t>
        </w:r>
        <w:r w:rsidR="007E4107" w:rsidRPr="00A34BD5">
          <w:rPr>
            <w:sz w:val="21"/>
            <w:szCs w:val="22"/>
          </w:rPr>
          <w:tab/>
        </w:r>
        <w:r w:rsidR="007E4107" w:rsidRPr="00104F6A">
          <w:rPr>
            <w:rStyle w:val="a9"/>
          </w:rPr>
          <w:t>varDecl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_Toc422212388 \h </w:instrText>
        </w:r>
        <w:r w:rsidR="007E4107">
          <w:rPr>
            <w:webHidden/>
          </w:rPr>
        </w:r>
        <w:r w:rsidR="007E4107">
          <w:rPr>
            <w:webHidden/>
          </w:rPr>
          <w:fldChar w:fldCharType="separate"/>
        </w:r>
        <w:r w:rsidR="007E4107">
          <w:rPr>
            <w:webHidden/>
          </w:rPr>
          <w:t>9</w:t>
        </w:r>
        <w:r w:rsidR="007E4107">
          <w:rPr>
            <w:webHidden/>
          </w:rPr>
          <w:fldChar w:fldCharType="end"/>
        </w:r>
      </w:hyperlink>
    </w:p>
    <w:p w14:paraId="4A00B89F" w14:textId="77777777" w:rsidR="007E4107" w:rsidRPr="00A34BD5" w:rsidRDefault="008251F0">
      <w:pPr>
        <w:pStyle w:val="20"/>
        <w:rPr>
          <w:sz w:val="21"/>
          <w:szCs w:val="22"/>
        </w:rPr>
      </w:pPr>
      <w:hyperlink w:anchor="_Toc422212389" w:history="1">
        <w:r w:rsidR="007E4107" w:rsidRPr="00104F6A">
          <w:rPr>
            <w:rStyle w:val="a9"/>
          </w:rPr>
          <w:t>5.4</w:t>
        </w:r>
        <w:r w:rsidR="007E4107" w:rsidRPr="00A34BD5">
          <w:rPr>
            <w:sz w:val="21"/>
            <w:szCs w:val="22"/>
          </w:rPr>
          <w:tab/>
        </w:r>
        <w:r w:rsidR="007E4107" w:rsidRPr="00104F6A">
          <w:rPr>
            <w:rStyle w:val="a9"/>
          </w:rPr>
          <w:t>functionDecl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_Toc422212389 \h </w:instrText>
        </w:r>
        <w:r w:rsidR="007E4107">
          <w:rPr>
            <w:webHidden/>
          </w:rPr>
        </w:r>
        <w:r w:rsidR="007E4107">
          <w:rPr>
            <w:webHidden/>
          </w:rPr>
          <w:fldChar w:fldCharType="separate"/>
        </w:r>
        <w:r w:rsidR="007E4107">
          <w:rPr>
            <w:webHidden/>
          </w:rPr>
          <w:t>10</w:t>
        </w:r>
        <w:r w:rsidR="007E4107">
          <w:rPr>
            <w:webHidden/>
          </w:rPr>
          <w:fldChar w:fldCharType="end"/>
        </w:r>
      </w:hyperlink>
    </w:p>
    <w:p w14:paraId="18B77738" w14:textId="77777777" w:rsidR="007E4107" w:rsidRPr="00A34BD5" w:rsidRDefault="008251F0">
      <w:pPr>
        <w:pStyle w:val="11"/>
        <w:rPr>
          <w:b w:val="0"/>
          <w:bCs w:val="0"/>
          <w:noProof/>
          <w:sz w:val="21"/>
          <w:szCs w:val="22"/>
        </w:rPr>
      </w:pPr>
      <w:hyperlink w:anchor="_Toc422212390" w:history="1">
        <w:r w:rsidR="007E4107" w:rsidRPr="00104F6A">
          <w:rPr>
            <w:rStyle w:val="a9"/>
            <w:noProof/>
          </w:rPr>
          <w:t>6</w:t>
        </w:r>
        <w:r w:rsidR="007E4107" w:rsidRPr="00A34BD5">
          <w:rPr>
            <w:b w:val="0"/>
            <w:bCs w:val="0"/>
            <w:noProof/>
            <w:sz w:val="21"/>
            <w:szCs w:val="22"/>
          </w:rPr>
          <w:tab/>
        </w:r>
        <w:r w:rsidR="007E4107" w:rsidRPr="00104F6A">
          <w:rPr>
            <w:rStyle w:val="a9"/>
            <w:rFonts w:hint="eastAsia"/>
            <w:noProof/>
          </w:rPr>
          <w:t>文の要素</w:t>
        </w:r>
        <w:r w:rsidR="007E4107">
          <w:rPr>
            <w:noProof/>
            <w:webHidden/>
          </w:rPr>
          <w:tab/>
        </w:r>
        <w:r w:rsidR="007E4107">
          <w:rPr>
            <w:noProof/>
            <w:webHidden/>
          </w:rPr>
          <w:fldChar w:fldCharType="begin"/>
        </w:r>
        <w:r w:rsidR="007E4107">
          <w:rPr>
            <w:noProof/>
            <w:webHidden/>
          </w:rPr>
          <w:instrText xml:space="preserve"> PAGEREF _Toc422212390 \h </w:instrText>
        </w:r>
        <w:r w:rsidR="007E4107">
          <w:rPr>
            <w:noProof/>
            <w:webHidden/>
          </w:rPr>
        </w:r>
        <w:r w:rsidR="007E4107">
          <w:rPr>
            <w:noProof/>
            <w:webHidden/>
          </w:rPr>
          <w:fldChar w:fldCharType="separate"/>
        </w:r>
        <w:r w:rsidR="007E4107">
          <w:rPr>
            <w:noProof/>
            <w:webHidden/>
          </w:rPr>
          <w:t>10</w:t>
        </w:r>
        <w:r w:rsidR="007E4107">
          <w:rPr>
            <w:noProof/>
            <w:webHidden/>
          </w:rPr>
          <w:fldChar w:fldCharType="end"/>
        </w:r>
      </w:hyperlink>
    </w:p>
    <w:p w14:paraId="51654F72" w14:textId="77777777" w:rsidR="007E4107" w:rsidRPr="00A34BD5" w:rsidRDefault="008251F0">
      <w:pPr>
        <w:pStyle w:val="20"/>
        <w:rPr>
          <w:sz w:val="21"/>
          <w:szCs w:val="22"/>
        </w:rPr>
      </w:pPr>
      <w:hyperlink w:anchor="_Toc422212391" w:history="1">
        <w:r w:rsidR="007E4107" w:rsidRPr="00104F6A">
          <w:rPr>
            <w:rStyle w:val="a9"/>
          </w:rPr>
          <w:t>6.1</w:t>
        </w:r>
        <w:r w:rsidR="007E4107" w:rsidRPr="00A34BD5">
          <w:rPr>
            <w:sz w:val="21"/>
            <w:szCs w:val="22"/>
          </w:rPr>
          <w:tab/>
        </w:r>
        <w:r w:rsidR="007E4107" w:rsidRPr="00104F6A">
          <w:rPr>
            <w:rStyle w:val="a9"/>
          </w:rPr>
          <w:t>exprStatement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_Toc422212391 \h </w:instrText>
        </w:r>
        <w:r w:rsidR="007E4107">
          <w:rPr>
            <w:webHidden/>
          </w:rPr>
        </w:r>
        <w:r w:rsidR="007E4107">
          <w:rPr>
            <w:webHidden/>
          </w:rPr>
          <w:fldChar w:fldCharType="separate"/>
        </w:r>
        <w:r w:rsidR="007E4107">
          <w:rPr>
            <w:webHidden/>
          </w:rPr>
          <w:t>10</w:t>
        </w:r>
        <w:r w:rsidR="007E4107">
          <w:rPr>
            <w:webHidden/>
          </w:rPr>
          <w:fldChar w:fldCharType="end"/>
        </w:r>
      </w:hyperlink>
    </w:p>
    <w:p w14:paraId="36A5B9C8" w14:textId="77777777" w:rsidR="007E4107" w:rsidRPr="00A34BD5" w:rsidRDefault="008251F0">
      <w:pPr>
        <w:pStyle w:val="20"/>
        <w:rPr>
          <w:sz w:val="21"/>
          <w:szCs w:val="22"/>
        </w:rPr>
      </w:pPr>
      <w:hyperlink w:anchor="_Toc422212392" w:history="1">
        <w:r w:rsidR="007E4107" w:rsidRPr="00104F6A">
          <w:rPr>
            <w:rStyle w:val="a9"/>
          </w:rPr>
          <w:t>6.2</w:t>
        </w:r>
        <w:r w:rsidR="007E4107" w:rsidRPr="00A34BD5">
          <w:rPr>
            <w:sz w:val="21"/>
            <w:szCs w:val="22"/>
          </w:rPr>
          <w:tab/>
        </w:r>
        <w:r w:rsidR="007E4107" w:rsidRPr="00104F6A">
          <w:rPr>
            <w:rStyle w:val="a9"/>
          </w:rPr>
          <w:t>compoundStatement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_Toc422212392 \h </w:instrText>
        </w:r>
        <w:r w:rsidR="007E4107">
          <w:rPr>
            <w:webHidden/>
          </w:rPr>
        </w:r>
        <w:r w:rsidR="007E4107">
          <w:rPr>
            <w:webHidden/>
          </w:rPr>
          <w:fldChar w:fldCharType="separate"/>
        </w:r>
        <w:r w:rsidR="007E4107">
          <w:rPr>
            <w:webHidden/>
          </w:rPr>
          <w:t>10</w:t>
        </w:r>
        <w:r w:rsidR="007E4107">
          <w:rPr>
            <w:webHidden/>
          </w:rPr>
          <w:fldChar w:fldCharType="end"/>
        </w:r>
      </w:hyperlink>
    </w:p>
    <w:p w14:paraId="0ED500AE" w14:textId="77777777" w:rsidR="007E4107" w:rsidRPr="00A34BD5" w:rsidRDefault="008251F0">
      <w:pPr>
        <w:pStyle w:val="20"/>
        <w:rPr>
          <w:sz w:val="21"/>
          <w:szCs w:val="22"/>
        </w:rPr>
      </w:pPr>
      <w:hyperlink w:anchor="_Toc422212393" w:history="1">
        <w:r w:rsidR="007E4107" w:rsidRPr="00104F6A">
          <w:rPr>
            <w:rStyle w:val="a9"/>
          </w:rPr>
          <w:t>6.3</w:t>
        </w:r>
        <w:r w:rsidR="007E4107" w:rsidRPr="00A34BD5">
          <w:rPr>
            <w:sz w:val="21"/>
            <w:szCs w:val="22"/>
          </w:rPr>
          <w:tab/>
        </w:r>
        <w:r w:rsidR="007E4107" w:rsidRPr="00104F6A">
          <w:rPr>
            <w:rStyle w:val="a9"/>
          </w:rPr>
          <w:t>ifStatement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_Toc422212393 \h </w:instrText>
        </w:r>
        <w:r w:rsidR="007E4107">
          <w:rPr>
            <w:webHidden/>
          </w:rPr>
        </w:r>
        <w:r w:rsidR="007E4107">
          <w:rPr>
            <w:webHidden/>
          </w:rPr>
          <w:fldChar w:fldCharType="separate"/>
        </w:r>
        <w:r w:rsidR="007E4107">
          <w:rPr>
            <w:webHidden/>
          </w:rPr>
          <w:t>10</w:t>
        </w:r>
        <w:r w:rsidR="007E4107">
          <w:rPr>
            <w:webHidden/>
          </w:rPr>
          <w:fldChar w:fldCharType="end"/>
        </w:r>
      </w:hyperlink>
    </w:p>
    <w:p w14:paraId="1C87D094" w14:textId="77777777" w:rsidR="007E4107" w:rsidRPr="00A34BD5" w:rsidRDefault="008251F0">
      <w:pPr>
        <w:pStyle w:val="20"/>
        <w:rPr>
          <w:sz w:val="21"/>
          <w:szCs w:val="22"/>
        </w:rPr>
      </w:pPr>
      <w:hyperlink w:anchor="_Toc422212394" w:history="1">
        <w:r w:rsidR="007E4107" w:rsidRPr="00104F6A">
          <w:rPr>
            <w:rStyle w:val="a9"/>
          </w:rPr>
          <w:t>6.4</w:t>
        </w:r>
        <w:r w:rsidR="007E4107" w:rsidRPr="00A34BD5">
          <w:rPr>
            <w:sz w:val="21"/>
            <w:szCs w:val="22"/>
          </w:rPr>
          <w:tab/>
        </w:r>
        <w:r w:rsidR="007E4107" w:rsidRPr="00104F6A">
          <w:rPr>
            <w:rStyle w:val="a9"/>
          </w:rPr>
          <w:t>whileStatment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_Toc422212394 \h </w:instrText>
        </w:r>
        <w:r w:rsidR="007E4107">
          <w:rPr>
            <w:webHidden/>
          </w:rPr>
        </w:r>
        <w:r w:rsidR="007E4107">
          <w:rPr>
            <w:webHidden/>
          </w:rPr>
          <w:fldChar w:fldCharType="separate"/>
        </w:r>
        <w:r w:rsidR="007E4107">
          <w:rPr>
            <w:webHidden/>
          </w:rPr>
          <w:t>10</w:t>
        </w:r>
        <w:r w:rsidR="007E4107">
          <w:rPr>
            <w:webHidden/>
          </w:rPr>
          <w:fldChar w:fldCharType="end"/>
        </w:r>
      </w:hyperlink>
    </w:p>
    <w:p w14:paraId="21598E8A" w14:textId="77777777" w:rsidR="007E4107" w:rsidRPr="00A34BD5" w:rsidRDefault="008251F0">
      <w:pPr>
        <w:pStyle w:val="20"/>
        <w:rPr>
          <w:sz w:val="21"/>
          <w:szCs w:val="22"/>
        </w:rPr>
      </w:pPr>
      <w:hyperlink w:anchor="_Toc422212395" w:history="1">
        <w:r w:rsidR="007E4107" w:rsidRPr="00104F6A">
          <w:rPr>
            <w:rStyle w:val="a9"/>
          </w:rPr>
          <w:t>6.5</w:t>
        </w:r>
        <w:r w:rsidR="007E4107" w:rsidRPr="00A34BD5">
          <w:rPr>
            <w:sz w:val="21"/>
            <w:szCs w:val="22"/>
          </w:rPr>
          <w:tab/>
        </w:r>
        <w:r w:rsidR="007E4107" w:rsidRPr="00104F6A">
          <w:rPr>
            <w:rStyle w:val="a9"/>
          </w:rPr>
          <w:t>doStatement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_Toc422212395 \h </w:instrText>
        </w:r>
        <w:r w:rsidR="007E4107">
          <w:rPr>
            <w:webHidden/>
          </w:rPr>
        </w:r>
        <w:r w:rsidR="007E4107">
          <w:rPr>
            <w:webHidden/>
          </w:rPr>
          <w:fldChar w:fldCharType="separate"/>
        </w:r>
        <w:r w:rsidR="007E4107">
          <w:rPr>
            <w:webHidden/>
          </w:rPr>
          <w:t>11</w:t>
        </w:r>
        <w:r w:rsidR="007E4107">
          <w:rPr>
            <w:webHidden/>
          </w:rPr>
          <w:fldChar w:fldCharType="end"/>
        </w:r>
      </w:hyperlink>
    </w:p>
    <w:p w14:paraId="03BE16A2" w14:textId="77777777" w:rsidR="007E4107" w:rsidRPr="00A34BD5" w:rsidRDefault="008251F0">
      <w:pPr>
        <w:pStyle w:val="20"/>
        <w:rPr>
          <w:sz w:val="21"/>
          <w:szCs w:val="22"/>
        </w:rPr>
      </w:pPr>
      <w:hyperlink w:anchor="_Toc422212396" w:history="1">
        <w:r w:rsidR="007E4107" w:rsidRPr="00104F6A">
          <w:rPr>
            <w:rStyle w:val="a9"/>
          </w:rPr>
          <w:t>6.6</w:t>
        </w:r>
        <w:r w:rsidR="007E4107" w:rsidRPr="00A34BD5">
          <w:rPr>
            <w:sz w:val="21"/>
            <w:szCs w:val="22"/>
          </w:rPr>
          <w:tab/>
        </w:r>
        <w:r w:rsidR="007E4107" w:rsidRPr="00104F6A">
          <w:rPr>
            <w:rStyle w:val="a9"/>
          </w:rPr>
          <w:t>forStatement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_Toc422212396 \h </w:instrText>
        </w:r>
        <w:r w:rsidR="007E4107">
          <w:rPr>
            <w:webHidden/>
          </w:rPr>
        </w:r>
        <w:r w:rsidR="007E4107">
          <w:rPr>
            <w:webHidden/>
          </w:rPr>
          <w:fldChar w:fldCharType="separate"/>
        </w:r>
        <w:r w:rsidR="007E4107">
          <w:rPr>
            <w:webHidden/>
          </w:rPr>
          <w:t>11</w:t>
        </w:r>
        <w:r w:rsidR="007E4107">
          <w:rPr>
            <w:webHidden/>
          </w:rPr>
          <w:fldChar w:fldCharType="end"/>
        </w:r>
      </w:hyperlink>
    </w:p>
    <w:p w14:paraId="2E76F7CE" w14:textId="77777777" w:rsidR="007E4107" w:rsidRPr="00A34BD5" w:rsidRDefault="008251F0">
      <w:pPr>
        <w:pStyle w:val="20"/>
        <w:rPr>
          <w:sz w:val="21"/>
          <w:szCs w:val="22"/>
        </w:rPr>
      </w:pPr>
      <w:hyperlink w:anchor="_Toc422212397" w:history="1">
        <w:r w:rsidR="007E4107" w:rsidRPr="00104F6A">
          <w:rPr>
            <w:rStyle w:val="a9"/>
          </w:rPr>
          <w:t>6.7</w:t>
        </w:r>
        <w:r w:rsidR="007E4107" w:rsidRPr="00A34BD5">
          <w:rPr>
            <w:sz w:val="21"/>
            <w:szCs w:val="22"/>
          </w:rPr>
          <w:tab/>
        </w:r>
        <w:r w:rsidR="007E4107" w:rsidRPr="00104F6A">
          <w:rPr>
            <w:rStyle w:val="a9"/>
          </w:rPr>
          <w:t>rangeForStatement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_Toc422212397 \h </w:instrText>
        </w:r>
        <w:r w:rsidR="007E4107">
          <w:rPr>
            <w:webHidden/>
          </w:rPr>
        </w:r>
        <w:r w:rsidR="007E4107">
          <w:rPr>
            <w:webHidden/>
          </w:rPr>
          <w:fldChar w:fldCharType="separate"/>
        </w:r>
        <w:r w:rsidR="007E4107">
          <w:rPr>
            <w:webHidden/>
          </w:rPr>
          <w:t>11</w:t>
        </w:r>
        <w:r w:rsidR="007E4107">
          <w:rPr>
            <w:webHidden/>
          </w:rPr>
          <w:fldChar w:fldCharType="end"/>
        </w:r>
      </w:hyperlink>
    </w:p>
    <w:p w14:paraId="250D6118" w14:textId="77777777" w:rsidR="007E4107" w:rsidRPr="00A34BD5" w:rsidRDefault="008251F0">
      <w:pPr>
        <w:pStyle w:val="20"/>
        <w:rPr>
          <w:sz w:val="21"/>
          <w:szCs w:val="22"/>
        </w:rPr>
      </w:pPr>
      <w:hyperlink w:anchor="_Toc422212398" w:history="1">
        <w:r w:rsidR="007E4107" w:rsidRPr="00104F6A">
          <w:rPr>
            <w:rStyle w:val="a9"/>
          </w:rPr>
          <w:t>6.8</w:t>
        </w:r>
        <w:r w:rsidR="007E4107" w:rsidRPr="00A34BD5">
          <w:rPr>
            <w:sz w:val="21"/>
            <w:szCs w:val="22"/>
          </w:rPr>
          <w:tab/>
        </w:r>
        <w:r w:rsidR="007E4107" w:rsidRPr="00104F6A">
          <w:rPr>
            <w:rStyle w:val="a9"/>
          </w:rPr>
          <w:t>breakStatement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_Toc422212398 \h </w:instrText>
        </w:r>
        <w:r w:rsidR="007E4107">
          <w:rPr>
            <w:webHidden/>
          </w:rPr>
        </w:r>
        <w:r w:rsidR="007E4107">
          <w:rPr>
            <w:webHidden/>
          </w:rPr>
          <w:fldChar w:fldCharType="separate"/>
        </w:r>
        <w:r w:rsidR="007E4107">
          <w:rPr>
            <w:webHidden/>
          </w:rPr>
          <w:t>11</w:t>
        </w:r>
        <w:r w:rsidR="007E4107">
          <w:rPr>
            <w:webHidden/>
          </w:rPr>
          <w:fldChar w:fldCharType="end"/>
        </w:r>
      </w:hyperlink>
    </w:p>
    <w:p w14:paraId="0D52A599" w14:textId="77777777" w:rsidR="007E4107" w:rsidRPr="00A34BD5" w:rsidRDefault="008251F0">
      <w:pPr>
        <w:pStyle w:val="20"/>
        <w:rPr>
          <w:sz w:val="21"/>
          <w:szCs w:val="22"/>
        </w:rPr>
      </w:pPr>
      <w:hyperlink w:anchor="_Toc422212399" w:history="1">
        <w:r w:rsidR="007E4107" w:rsidRPr="00104F6A">
          <w:rPr>
            <w:rStyle w:val="a9"/>
          </w:rPr>
          <w:t>6.9</w:t>
        </w:r>
        <w:r w:rsidR="007E4107" w:rsidRPr="00A34BD5">
          <w:rPr>
            <w:sz w:val="21"/>
            <w:szCs w:val="22"/>
          </w:rPr>
          <w:tab/>
        </w:r>
        <w:r w:rsidR="007E4107" w:rsidRPr="00104F6A">
          <w:rPr>
            <w:rStyle w:val="a9"/>
          </w:rPr>
          <w:t>continueStatement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_Toc422212399 \h </w:instrText>
        </w:r>
        <w:r w:rsidR="007E4107">
          <w:rPr>
            <w:webHidden/>
          </w:rPr>
        </w:r>
        <w:r w:rsidR="007E4107">
          <w:rPr>
            <w:webHidden/>
          </w:rPr>
          <w:fldChar w:fldCharType="separate"/>
        </w:r>
        <w:r w:rsidR="007E4107">
          <w:rPr>
            <w:webHidden/>
          </w:rPr>
          <w:t>11</w:t>
        </w:r>
        <w:r w:rsidR="007E4107">
          <w:rPr>
            <w:webHidden/>
          </w:rPr>
          <w:fldChar w:fldCharType="end"/>
        </w:r>
      </w:hyperlink>
    </w:p>
    <w:p w14:paraId="36A783D3" w14:textId="77777777" w:rsidR="007E4107" w:rsidRPr="00A34BD5" w:rsidRDefault="008251F0">
      <w:pPr>
        <w:pStyle w:val="20"/>
        <w:rPr>
          <w:sz w:val="21"/>
          <w:szCs w:val="22"/>
        </w:rPr>
      </w:pPr>
      <w:hyperlink w:anchor="_Toc422212400" w:history="1">
        <w:r w:rsidR="007E4107" w:rsidRPr="00104F6A">
          <w:rPr>
            <w:rStyle w:val="a9"/>
          </w:rPr>
          <w:t>6.10</w:t>
        </w:r>
        <w:r w:rsidR="007E4107" w:rsidRPr="00A34BD5">
          <w:rPr>
            <w:sz w:val="21"/>
            <w:szCs w:val="22"/>
          </w:rPr>
          <w:tab/>
        </w:r>
        <w:r w:rsidR="007E4107" w:rsidRPr="00104F6A">
          <w:rPr>
            <w:rStyle w:val="a9"/>
          </w:rPr>
          <w:t>returnStatment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_Toc422212400 \h </w:instrText>
        </w:r>
        <w:r w:rsidR="007E4107">
          <w:rPr>
            <w:webHidden/>
          </w:rPr>
        </w:r>
        <w:r w:rsidR="007E4107">
          <w:rPr>
            <w:webHidden/>
          </w:rPr>
          <w:fldChar w:fldCharType="separate"/>
        </w:r>
        <w:r w:rsidR="007E4107">
          <w:rPr>
            <w:webHidden/>
          </w:rPr>
          <w:t>11</w:t>
        </w:r>
        <w:r w:rsidR="007E4107">
          <w:rPr>
            <w:webHidden/>
          </w:rPr>
          <w:fldChar w:fldCharType="end"/>
        </w:r>
      </w:hyperlink>
    </w:p>
    <w:p w14:paraId="5378F3B1" w14:textId="77777777" w:rsidR="007E4107" w:rsidRPr="00A34BD5" w:rsidRDefault="008251F0">
      <w:pPr>
        <w:pStyle w:val="20"/>
        <w:rPr>
          <w:sz w:val="21"/>
          <w:szCs w:val="22"/>
        </w:rPr>
      </w:pPr>
      <w:hyperlink w:anchor="_Toc422212401" w:history="1">
        <w:r w:rsidR="007E4107" w:rsidRPr="00104F6A">
          <w:rPr>
            <w:rStyle w:val="a9"/>
          </w:rPr>
          <w:t>6.11</w:t>
        </w:r>
        <w:r w:rsidR="007E4107" w:rsidRPr="00A34BD5">
          <w:rPr>
            <w:sz w:val="21"/>
            <w:szCs w:val="22"/>
          </w:rPr>
          <w:tab/>
        </w:r>
        <w:r w:rsidR="007E4107" w:rsidRPr="00104F6A">
          <w:rPr>
            <w:rStyle w:val="a9"/>
          </w:rPr>
          <w:t>gotoStatement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_Toc422212401 \h </w:instrText>
        </w:r>
        <w:r w:rsidR="007E4107">
          <w:rPr>
            <w:webHidden/>
          </w:rPr>
        </w:r>
        <w:r w:rsidR="007E4107">
          <w:rPr>
            <w:webHidden/>
          </w:rPr>
          <w:fldChar w:fldCharType="separate"/>
        </w:r>
        <w:r w:rsidR="007E4107">
          <w:rPr>
            <w:webHidden/>
          </w:rPr>
          <w:t>11</w:t>
        </w:r>
        <w:r w:rsidR="007E4107">
          <w:rPr>
            <w:webHidden/>
          </w:rPr>
          <w:fldChar w:fldCharType="end"/>
        </w:r>
      </w:hyperlink>
    </w:p>
    <w:p w14:paraId="6229B66C" w14:textId="77777777" w:rsidR="007E4107" w:rsidRPr="00A34BD5" w:rsidRDefault="008251F0">
      <w:pPr>
        <w:pStyle w:val="20"/>
        <w:rPr>
          <w:sz w:val="21"/>
          <w:szCs w:val="22"/>
        </w:rPr>
      </w:pPr>
      <w:hyperlink w:anchor="_Toc422212402" w:history="1">
        <w:r w:rsidR="007E4107" w:rsidRPr="00104F6A">
          <w:rPr>
            <w:rStyle w:val="a9"/>
          </w:rPr>
          <w:t>6.12</w:t>
        </w:r>
        <w:r w:rsidR="007E4107" w:rsidRPr="00A34BD5">
          <w:rPr>
            <w:sz w:val="21"/>
            <w:szCs w:val="22"/>
          </w:rPr>
          <w:tab/>
        </w:r>
        <w:r w:rsidR="007E4107" w:rsidRPr="00104F6A">
          <w:rPr>
            <w:rStyle w:val="a9"/>
          </w:rPr>
          <w:t>statementLabel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_Toc422212402 \h </w:instrText>
        </w:r>
        <w:r w:rsidR="007E4107">
          <w:rPr>
            <w:webHidden/>
          </w:rPr>
        </w:r>
        <w:r w:rsidR="007E4107">
          <w:rPr>
            <w:webHidden/>
          </w:rPr>
          <w:fldChar w:fldCharType="separate"/>
        </w:r>
        <w:r w:rsidR="007E4107">
          <w:rPr>
            <w:webHidden/>
          </w:rPr>
          <w:t>12</w:t>
        </w:r>
        <w:r w:rsidR="007E4107">
          <w:rPr>
            <w:webHidden/>
          </w:rPr>
          <w:fldChar w:fldCharType="end"/>
        </w:r>
      </w:hyperlink>
    </w:p>
    <w:p w14:paraId="7548475D" w14:textId="77777777" w:rsidR="007E4107" w:rsidRPr="00A34BD5" w:rsidRDefault="008251F0">
      <w:pPr>
        <w:pStyle w:val="20"/>
        <w:rPr>
          <w:sz w:val="21"/>
          <w:szCs w:val="22"/>
        </w:rPr>
      </w:pPr>
      <w:hyperlink w:anchor="_Toc422212403" w:history="1">
        <w:r w:rsidR="007E4107" w:rsidRPr="00104F6A">
          <w:rPr>
            <w:rStyle w:val="a9"/>
          </w:rPr>
          <w:t>6.13</w:t>
        </w:r>
        <w:r w:rsidR="007E4107" w:rsidRPr="00A34BD5">
          <w:rPr>
            <w:sz w:val="21"/>
            <w:szCs w:val="22"/>
          </w:rPr>
          <w:tab/>
        </w:r>
        <w:r w:rsidR="007E4107" w:rsidRPr="00104F6A">
          <w:rPr>
            <w:rStyle w:val="a9"/>
          </w:rPr>
          <w:t>switchStatement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_Toc422212403 \h </w:instrText>
        </w:r>
        <w:r w:rsidR="007E4107">
          <w:rPr>
            <w:webHidden/>
          </w:rPr>
        </w:r>
        <w:r w:rsidR="007E4107">
          <w:rPr>
            <w:webHidden/>
          </w:rPr>
          <w:fldChar w:fldCharType="separate"/>
        </w:r>
        <w:r w:rsidR="007E4107">
          <w:rPr>
            <w:webHidden/>
          </w:rPr>
          <w:t>12</w:t>
        </w:r>
        <w:r w:rsidR="007E4107">
          <w:rPr>
            <w:webHidden/>
          </w:rPr>
          <w:fldChar w:fldCharType="end"/>
        </w:r>
      </w:hyperlink>
    </w:p>
    <w:p w14:paraId="70E6BDD5" w14:textId="77777777" w:rsidR="007E4107" w:rsidRPr="00A34BD5" w:rsidRDefault="008251F0">
      <w:pPr>
        <w:pStyle w:val="20"/>
        <w:rPr>
          <w:sz w:val="21"/>
          <w:szCs w:val="22"/>
        </w:rPr>
      </w:pPr>
      <w:hyperlink w:anchor="_Toc422212404" w:history="1">
        <w:r w:rsidR="007E4107" w:rsidRPr="00104F6A">
          <w:rPr>
            <w:rStyle w:val="a9"/>
          </w:rPr>
          <w:t>6.14</w:t>
        </w:r>
        <w:r w:rsidR="007E4107" w:rsidRPr="00A34BD5">
          <w:rPr>
            <w:sz w:val="21"/>
            <w:szCs w:val="22"/>
          </w:rPr>
          <w:tab/>
        </w:r>
        <w:r w:rsidR="007E4107" w:rsidRPr="00104F6A">
          <w:rPr>
            <w:rStyle w:val="a9"/>
          </w:rPr>
          <w:t>caseLabel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_Toc422212404 \h </w:instrText>
        </w:r>
        <w:r w:rsidR="007E4107">
          <w:rPr>
            <w:webHidden/>
          </w:rPr>
        </w:r>
        <w:r w:rsidR="007E4107">
          <w:rPr>
            <w:webHidden/>
          </w:rPr>
          <w:fldChar w:fldCharType="separate"/>
        </w:r>
        <w:r w:rsidR="007E4107">
          <w:rPr>
            <w:webHidden/>
          </w:rPr>
          <w:t>12</w:t>
        </w:r>
        <w:r w:rsidR="007E4107">
          <w:rPr>
            <w:webHidden/>
          </w:rPr>
          <w:fldChar w:fldCharType="end"/>
        </w:r>
      </w:hyperlink>
    </w:p>
    <w:p w14:paraId="5F0D88BE" w14:textId="77777777" w:rsidR="007E4107" w:rsidRPr="00A34BD5" w:rsidRDefault="008251F0">
      <w:pPr>
        <w:pStyle w:val="20"/>
        <w:rPr>
          <w:sz w:val="21"/>
          <w:szCs w:val="22"/>
        </w:rPr>
      </w:pPr>
      <w:hyperlink w:anchor="_Toc422212405" w:history="1">
        <w:r w:rsidR="007E4107" w:rsidRPr="00104F6A">
          <w:rPr>
            <w:rStyle w:val="a9"/>
          </w:rPr>
          <w:t>6.15</w:t>
        </w:r>
        <w:r w:rsidR="007E4107" w:rsidRPr="00A34BD5">
          <w:rPr>
            <w:sz w:val="21"/>
            <w:szCs w:val="22"/>
          </w:rPr>
          <w:tab/>
        </w:r>
        <w:r w:rsidR="007E4107" w:rsidRPr="00104F6A">
          <w:rPr>
            <w:rStyle w:val="a9"/>
          </w:rPr>
          <w:t>gccRangedCaseLabel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_Toc422212405 \h </w:instrText>
        </w:r>
        <w:r w:rsidR="007E4107">
          <w:rPr>
            <w:webHidden/>
          </w:rPr>
        </w:r>
        <w:r w:rsidR="007E4107">
          <w:rPr>
            <w:webHidden/>
          </w:rPr>
          <w:fldChar w:fldCharType="separate"/>
        </w:r>
        <w:r w:rsidR="007E4107">
          <w:rPr>
            <w:webHidden/>
          </w:rPr>
          <w:t>12</w:t>
        </w:r>
        <w:r w:rsidR="007E4107">
          <w:rPr>
            <w:webHidden/>
          </w:rPr>
          <w:fldChar w:fldCharType="end"/>
        </w:r>
      </w:hyperlink>
    </w:p>
    <w:p w14:paraId="2543BE50" w14:textId="77777777" w:rsidR="007E4107" w:rsidRPr="00A34BD5" w:rsidRDefault="008251F0">
      <w:pPr>
        <w:pStyle w:val="20"/>
        <w:rPr>
          <w:sz w:val="21"/>
          <w:szCs w:val="22"/>
        </w:rPr>
      </w:pPr>
      <w:hyperlink w:anchor="_Toc422212406" w:history="1">
        <w:r w:rsidR="007E4107" w:rsidRPr="00104F6A">
          <w:rPr>
            <w:rStyle w:val="a9"/>
          </w:rPr>
          <w:t>6.16</w:t>
        </w:r>
        <w:r w:rsidR="007E4107" w:rsidRPr="00A34BD5">
          <w:rPr>
            <w:sz w:val="21"/>
            <w:szCs w:val="22"/>
          </w:rPr>
          <w:tab/>
        </w:r>
        <w:r w:rsidR="007E4107" w:rsidRPr="00104F6A">
          <w:rPr>
            <w:rStyle w:val="a9"/>
          </w:rPr>
          <w:t>defaultLabel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_Toc422212406 \h </w:instrText>
        </w:r>
        <w:r w:rsidR="007E4107">
          <w:rPr>
            <w:webHidden/>
          </w:rPr>
        </w:r>
        <w:r w:rsidR="007E4107">
          <w:rPr>
            <w:webHidden/>
          </w:rPr>
          <w:fldChar w:fldCharType="separate"/>
        </w:r>
        <w:r w:rsidR="007E4107">
          <w:rPr>
            <w:webHidden/>
          </w:rPr>
          <w:t>12</w:t>
        </w:r>
        <w:r w:rsidR="007E4107">
          <w:rPr>
            <w:webHidden/>
          </w:rPr>
          <w:fldChar w:fldCharType="end"/>
        </w:r>
      </w:hyperlink>
    </w:p>
    <w:p w14:paraId="32E8BC02" w14:textId="77777777" w:rsidR="007E4107" w:rsidRPr="00A34BD5" w:rsidRDefault="008251F0">
      <w:pPr>
        <w:pStyle w:val="20"/>
        <w:rPr>
          <w:sz w:val="21"/>
          <w:szCs w:val="22"/>
        </w:rPr>
      </w:pPr>
      <w:hyperlink w:anchor="_Toc422212407" w:history="1">
        <w:r w:rsidR="007E4107" w:rsidRPr="00104F6A">
          <w:rPr>
            <w:rStyle w:val="a9"/>
          </w:rPr>
          <w:t>6.17</w:t>
        </w:r>
        <w:r w:rsidR="007E4107" w:rsidRPr="00A34BD5">
          <w:rPr>
            <w:sz w:val="21"/>
            <w:szCs w:val="22"/>
          </w:rPr>
          <w:tab/>
        </w:r>
        <w:r w:rsidR="007E4107" w:rsidRPr="00104F6A">
          <w:rPr>
            <w:rStyle w:val="a9"/>
          </w:rPr>
          <w:t>pragma</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_Toc422212407 \h </w:instrText>
        </w:r>
        <w:r w:rsidR="007E4107">
          <w:rPr>
            <w:webHidden/>
          </w:rPr>
        </w:r>
        <w:r w:rsidR="007E4107">
          <w:rPr>
            <w:webHidden/>
          </w:rPr>
          <w:fldChar w:fldCharType="separate"/>
        </w:r>
        <w:r w:rsidR="007E4107">
          <w:rPr>
            <w:webHidden/>
          </w:rPr>
          <w:t>12</w:t>
        </w:r>
        <w:r w:rsidR="007E4107">
          <w:rPr>
            <w:webHidden/>
          </w:rPr>
          <w:fldChar w:fldCharType="end"/>
        </w:r>
      </w:hyperlink>
    </w:p>
    <w:p w14:paraId="2581745E" w14:textId="77777777" w:rsidR="007E4107" w:rsidRPr="00A34BD5" w:rsidRDefault="008251F0">
      <w:pPr>
        <w:pStyle w:val="20"/>
        <w:rPr>
          <w:sz w:val="21"/>
          <w:szCs w:val="22"/>
        </w:rPr>
      </w:pPr>
      <w:hyperlink w:anchor="_Toc422212408" w:history="1">
        <w:r w:rsidR="007E4107" w:rsidRPr="00104F6A">
          <w:rPr>
            <w:rStyle w:val="a9"/>
          </w:rPr>
          <w:t>6.18</w:t>
        </w:r>
        <w:r w:rsidR="007E4107" w:rsidRPr="00A34BD5">
          <w:rPr>
            <w:sz w:val="21"/>
            <w:szCs w:val="22"/>
          </w:rPr>
          <w:tab/>
        </w:r>
        <w:r w:rsidR="007E4107" w:rsidRPr="00104F6A">
          <w:rPr>
            <w:rStyle w:val="a9"/>
          </w:rPr>
          <w:t>text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_Toc422212408 \h </w:instrText>
        </w:r>
        <w:r w:rsidR="007E4107">
          <w:rPr>
            <w:webHidden/>
          </w:rPr>
        </w:r>
        <w:r w:rsidR="007E4107">
          <w:rPr>
            <w:webHidden/>
          </w:rPr>
          <w:fldChar w:fldCharType="separate"/>
        </w:r>
        <w:r w:rsidR="007E4107">
          <w:rPr>
            <w:webHidden/>
          </w:rPr>
          <w:t>12</w:t>
        </w:r>
        <w:r w:rsidR="007E4107">
          <w:rPr>
            <w:webHidden/>
          </w:rPr>
          <w:fldChar w:fldCharType="end"/>
        </w:r>
      </w:hyperlink>
    </w:p>
    <w:p w14:paraId="7259F33E" w14:textId="77777777" w:rsidR="007E4107" w:rsidRPr="00A34BD5" w:rsidRDefault="008251F0">
      <w:pPr>
        <w:pStyle w:val="20"/>
        <w:rPr>
          <w:sz w:val="21"/>
          <w:szCs w:val="22"/>
        </w:rPr>
      </w:pPr>
      <w:hyperlink w:anchor="_Toc422212409" w:history="1">
        <w:r w:rsidR="007E4107" w:rsidRPr="00104F6A">
          <w:rPr>
            <w:rStyle w:val="a9"/>
          </w:rPr>
          <w:t>6.19</w:t>
        </w:r>
        <w:r w:rsidR="007E4107" w:rsidRPr="00A34BD5">
          <w:rPr>
            <w:sz w:val="21"/>
            <w:szCs w:val="22"/>
          </w:rPr>
          <w:tab/>
        </w:r>
        <w:r w:rsidR="007E4107" w:rsidRPr="00104F6A">
          <w:rPr>
            <w:rStyle w:val="a9"/>
            <w:rFonts w:hint="eastAsia"/>
          </w:rPr>
          <w:t>行番号属性</w:t>
        </w:r>
        <w:r w:rsidR="007E4107">
          <w:rPr>
            <w:webHidden/>
          </w:rPr>
          <w:tab/>
        </w:r>
        <w:r w:rsidR="007E4107">
          <w:rPr>
            <w:webHidden/>
          </w:rPr>
          <w:fldChar w:fldCharType="begin"/>
        </w:r>
        <w:r w:rsidR="007E4107">
          <w:rPr>
            <w:webHidden/>
          </w:rPr>
          <w:instrText xml:space="preserve"> PAGEREF _Toc422212409 \h </w:instrText>
        </w:r>
        <w:r w:rsidR="007E4107">
          <w:rPr>
            <w:webHidden/>
          </w:rPr>
        </w:r>
        <w:r w:rsidR="007E4107">
          <w:rPr>
            <w:webHidden/>
          </w:rPr>
          <w:fldChar w:fldCharType="separate"/>
        </w:r>
        <w:r w:rsidR="007E4107">
          <w:rPr>
            <w:webHidden/>
          </w:rPr>
          <w:t>13</w:t>
        </w:r>
        <w:r w:rsidR="007E4107">
          <w:rPr>
            <w:webHidden/>
          </w:rPr>
          <w:fldChar w:fldCharType="end"/>
        </w:r>
      </w:hyperlink>
    </w:p>
    <w:p w14:paraId="7FD57B18" w14:textId="77777777" w:rsidR="007E4107" w:rsidRPr="00A34BD5" w:rsidRDefault="008251F0">
      <w:pPr>
        <w:pStyle w:val="11"/>
        <w:rPr>
          <w:b w:val="0"/>
          <w:bCs w:val="0"/>
          <w:noProof/>
          <w:sz w:val="21"/>
          <w:szCs w:val="22"/>
        </w:rPr>
      </w:pPr>
      <w:hyperlink w:anchor="_Toc422212410" w:history="1">
        <w:r w:rsidR="007E4107" w:rsidRPr="00104F6A">
          <w:rPr>
            <w:rStyle w:val="a9"/>
            <w:noProof/>
          </w:rPr>
          <w:t>7</w:t>
        </w:r>
        <w:r w:rsidR="007E4107" w:rsidRPr="00A34BD5">
          <w:rPr>
            <w:b w:val="0"/>
            <w:bCs w:val="0"/>
            <w:noProof/>
            <w:sz w:val="21"/>
            <w:szCs w:val="22"/>
          </w:rPr>
          <w:tab/>
        </w:r>
        <w:r w:rsidR="007E4107" w:rsidRPr="00104F6A">
          <w:rPr>
            <w:rStyle w:val="a9"/>
            <w:rFonts w:hint="eastAsia"/>
            <w:noProof/>
          </w:rPr>
          <w:t>式の要素</w:t>
        </w:r>
        <w:r w:rsidR="007E4107">
          <w:rPr>
            <w:noProof/>
            <w:webHidden/>
          </w:rPr>
          <w:tab/>
        </w:r>
        <w:r w:rsidR="007E4107">
          <w:rPr>
            <w:noProof/>
            <w:webHidden/>
          </w:rPr>
          <w:fldChar w:fldCharType="begin"/>
        </w:r>
        <w:r w:rsidR="007E4107">
          <w:rPr>
            <w:noProof/>
            <w:webHidden/>
          </w:rPr>
          <w:instrText xml:space="preserve"> PAGEREF _Toc422212410 \h </w:instrText>
        </w:r>
        <w:r w:rsidR="007E4107">
          <w:rPr>
            <w:noProof/>
            <w:webHidden/>
          </w:rPr>
        </w:r>
        <w:r w:rsidR="007E4107">
          <w:rPr>
            <w:noProof/>
            <w:webHidden/>
          </w:rPr>
          <w:fldChar w:fldCharType="separate"/>
        </w:r>
        <w:r w:rsidR="007E4107">
          <w:rPr>
            <w:noProof/>
            <w:webHidden/>
          </w:rPr>
          <w:t>13</w:t>
        </w:r>
        <w:r w:rsidR="007E4107">
          <w:rPr>
            <w:noProof/>
            <w:webHidden/>
          </w:rPr>
          <w:fldChar w:fldCharType="end"/>
        </w:r>
      </w:hyperlink>
    </w:p>
    <w:p w14:paraId="3BE04560" w14:textId="77777777" w:rsidR="007E4107" w:rsidRPr="00A34BD5" w:rsidRDefault="008251F0">
      <w:pPr>
        <w:pStyle w:val="20"/>
        <w:rPr>
          <w:sz w:val="21"/>
          <w:szCs w:val="22"/>
        </w:rPr>
      </w:pPr>
      <w:hyperlink w:anchor="_Toc422212411" w:history="1">
        <w:r w:rsidR="007E4107" w:rsidRPr="00104F6A">
          <w:rPr>
            <w:rStyle w:val="a9"/>
          </w:rPr>
          <w:t>7.1</w:t>
        </w:r>
        <w:r w:rsidR="007E4107" w:rsidRPr="00A34BD5">
          <w:rPr>
            <w:sz w:val="21"/>
            <w:szCs w:val="22"/>
          </w:rPr>
          <w:tab/>
        </w:r>
        <w:r w:rsidR="007E4107" w:rsidRPr="00104F6A">
          <w:rPr>
            <w:rStyle w:val="a9"/>
            <w:rFonts w:hint="eastAsia"/>
          </w:rPr>
          <w:t>定数の要素</w:t>
        </w:r>
        <w:r w:rsidR="007E4107">
          <w:rPr>
            <w:webHidden/>
          </w:rPr>
          <w:tab/>
        </w:r>
        <w:r w:rsidR="007E4107">
          <w:rPr>
            <w:webHidden/>
          </w:rPr>
          <w:fldChar w:fldCharType="begin"/>
        </w:r>
        <w:r w:rsidR="007E4107">
          <w:rPr>
            <w:webHidden/>
          </w:rPr>
          <w:instrText xml:space="preserve"> PAGEREF _Toc422212411 \h </w:instrText>
        </w:r>
        <w:r w:rsidR="007E4107">
          <w:rPr>
            <w:webHidden/>
          </w:rPr>
        </w:r>
        <w:r w:rsidR="007E4107">
          <w:rPr>
            <w:webHidden/>
          </w:rPr>
          <w:fldChar w:fldCharType="separate"/>
        </w:r>
        <w:r w:rsidR="007E4107">
          <w:rPr>
            <w:webHidden/>
          </w:rPr>
          <w:t>13</w:t>
        </w:r>
        <w:r w:rsidR="007E4107">
          <w:rPr>
            <w:webHidden/>
          </w:rPr>
          <w:fldChar w:fldCharType="end"/>
        </w:r>
      </w:hyperlink>
    </w:p>
    <w:p w14:paraId="25D23EE1" w14:textId="77777777" w:rsidR="007E4107" w:rsidRPr="00A34BD5" w:rsidRDefault="008251F0">
      <w:pPr>
        <w:pStyle w:val="20"/>
        <w:rPr>
          <w:sz w:val="21"/>
          <w:szCs w:val="22"/>
        </w:rPr>
      </w:pPr>
      <w:hyperlink w:anchor="_Toc422212412" w:history="1">
        <w:r w:rsidR="007E4107" w:rsidRPr="00104F6A">
          <w:rPr>
            <w:rStyle w:val="a9"/>
          </w:rPr>
          <w:t>7.2</w:t>
        </w:r>
        <w:r w:rsidR="007E4107" w:rsidRPr="00A34BD5">
          <w:rPr>
            <w:sz w:val="21"/>
            <w:szCs w:val="22"/>
          </w:rPr>
          <w:tab/>
        </w:r>
        <w:r w:rsidR="007E4107" w:rsidRPr="00104F6A">
          <w:rPr>
            <w:rStyle w:val="a9"/>
            <w:rFonts w:hint="eastAsia"/>
          </w:rPr>
          <w:t>変数参照の要素</w:t>
        </w:r>
        <w:r w:rsidR="007E4107">
          <w:rPr>
            <w:webHidden/>
          </w:rPr>
          <w:tab/>
        </w:r>
        <w:r w:rsidR="007E4107">
          <w:rPr>
            <w:webHidden/>
          </w:rPr>
          <w:fldChar w:fldCharType="begin"/>
        </w:r>
        <w:r w:rsidR="007E4107">
          <w:rPr>
            <w:webHidden/>
          </w:rPr>
          <w:instrText xml:space="preserve"> PAGEREF _Toc422212412 \h </w:instrText>
        </w:r>
        <w:r w:rsidR="007E4107">
          <w:rPr>
            <w:webHidden/>
          </w:rPr>
        </w:r>
        <w:r w:rsidR="007E4107">
          <w:rPr>
            <w:webHidden/>
          </w:rPr>
          <w:fldChar w:fldCharType="separate"/>
        </w:r>
        <w:r w:rsidR="007E4107">
          <w:rPr>
            <w:webHidden/>
          </w:rPr>
          <w:t>13</w:t>
        </w:r>
        <w:r w:rsidR="007E4107">
          <w:rPr>
            <w:webHidden/>
          </w:rPr>
          <w:fldChar w:fldCharType="end"/>
        </w:r>
      </w:hyperlink>
    </w:p>
    <w:p w14:paraId="0DC310C3" w14:textId="77777777" w:rsidR="007E4107" w:rsidRPr="00A34BD5" w:rsidRDefault="008251F0">
      <w:pPr>
        <w:pStyle w:val="20"/>
        <w:rPr>
          <w:sz w:val="21"/>
          <w:szCs w:val="22"/>
        </w:rPr>
      </w:pPr>
      <w:hyperlink w:anchor="_Toc422212413" w:history="1">
        <w:r w:rsidR="007E4107" w:rsidRPr="00104F6A">
          <w:rPr>
            <w:rStyle w:val="a9"/>
          </w:rPr>
          <w:t>7.3</w:t>
        </w:r>
        <w:r w:rsidR="007E4107" w:rsidRPr="00A34BD5">
          <w:rPr>
            <w:sz w:val="21"/>
            <w:szCs w:val="22"/>
          </w:rPr>
          <w:tab/>
        </w:r>
        <w:r w:rsidR="007E4107" w:rsidRPr="00104F6A">
          <w:rPr>
            <w:rStyle w:val="a9"/>
          </w:rPr>
          <w:t>pointerRef</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_Toc422212413 \h </w:instrText>
        </w:r>
        <w:r w:rsidR="007E4107">
          <w:rPr>
            <w:webHidden/>
          </w:rPr>
        </w:r>
        <w:r w:rsidR="007E4107">
          <w:rPr>
            <w:webHidden/>
          </w:rPr>
          <w:fldChar w:fldCharType="separate"/>
        </w:r>
        <w:r w:rsidR="007E4107">
          <w:rPr>
            <w:webHidden/>
          </w:rPr>
          <w:t>14</w:t>
        </w:r>
        <w:r w:rsidR="007E4107">
          <w:rPr>
            <w:webHidden/>
          </w:rPr>
          <w:fldChar w:fldCharType="end"/>
        </w:r>
      </w:hyperlink>
    </w:p>
    <w:p w14:paraId="0F66C636" w14:textId="77777777" w:rsidR="007E4107" w:rsidRPr="00A34BD5" w:rsidRDefault="008251F0">
      <w:pPr>
        <w:pStyle w:val="20"/>
        <w:rPr>
          <w:sz w:val="21"/>
          <w:szCs w:val="22"/>
        </w:rPr>
      </w:pPr>
      <w:hyperlink w:anchor="_Toc422212414" w:history="1">
        <w:r w:rsidR="007E4107" w:rsidRPr="00104F6A">
          <w:rPr>
            <w:rStyle w:val="a9"/>
          </w:rPr>
          <w:t>7.4</w:t>
        </w:r>
        <w:r w:rsidR="007E4107" w:rsidRPr="00A34BD5">
          <w:rPr>
            <w:sz w:val="21"/>
            <w:szCs w:val="22"/>
          </w:rPr>
          <w:tab/>
        </w:r>
        <w:r w:rsidR="007E4107" w:rsidRPr="00104F6A">
          <w:rPr>
            <w:rStyle w:val="a9"/>
            <w:rFonts w:hint="eastAsia"/>
          </w:rPr>
          <w:t>配列要素の参照の要素</w:t>
        </w:r>
        <w:r w:rsidR="007E4107">
          <w:rPr>
            <w:webHidden/>
          </w:rPr>
          <w:tab/>
        </w:r>
        <w:r w:rsidR="007E4107">
          <w:rPr>
            <w:webHidden/>
          </w:rPr>
          <w:fldChar w:fldCharType="begin"/>
        </w:r>
        <w:r w:rsidR="007E4107">
          <w:rPr>
            <w:webHidden/>
          </w:rPr>
          <w:instrText xml:space="preserve"> PAGEREF _Toc422212414 \h </w:instrText>
        </w:r>
        <w:r w:rsidR="007E4107">
          <w:rPr>
            <w:webHidden/>
          </w:rPr>
        </w:r>
        <w:r w:rsidR="007E4107">
          <w:rPr>
            <w:webHidden/>
          </w:rPr>
          <w:fldChar w:fldCharType="separate"/>
        </w:r>
        <w:r w:rsidR="007E4107">
          <w:rPr>
            <w:webHidden/>
          </w:rPr>
          <w:t>14</w:t>
        </w:r>
        <w:r w:rsidR="007E4107">
          <w:rPr>
            <w:webHidden/>
          </w:rPr>
          <w:fldChar w:fldCharType="end"/>
        </w:r>
      </w:hyperlink>
    </w:p>
    <w:p w14:paraId="74CEB006" w14:textId="77777777" w:rsidR="007E4107" w:rsidRPr="00A34BD5" w:rsidRDefault="008251F0">
      <w:pPr>
        <w:pStyle w:val="20"/>
        <w:rPr>
          <w:sz w:val="21"/>
          <w:szCs w:val="22"/>
        </w:rPr>
      </w:pPr>
      <w:hyperlink w:anchor="_Toc422212415" w:history="1">
        <w:r w:rsidR="007E4107" w:rsidRPr="00104F6A">
          <w:rPr>
            <w:rStyle w:val="a9"/>
          </w:rPr>
          <w:t>7.5</w:t>
        </w:r>
        <w:r w:rsidR="007E4107" w:rsidRPr="00A34BD5">
          <w:rPr>
            <w:sz w:val="21"/>
            <w:szCs w:val="22"/>
          </w:rPr>
          <w:tab/>
        </w:r>
        <w:r w:rsidR="007E4107" w:rsidRPr="00104F6A">
          <w:rPr>
            <w:rStyle w:val="a9"/>
            <w:rFonts w:hint="eastAsia"/>
          </w:rPr>
          <w:t>構造体メンバの参照の要素</w:t>
        </w:r>
        <w:r w:rsidR="007E4107">
          <w:rPr>
            <w:webHidden/>
          </w:rPr>
          <w:tab/>
        </w:r>
        <w:r w:rsidR="007E4107">
          <w:rPr>
            <w:webHidden/>
          </w:rPr>
          <w:fldChar w:fldCharType="begin"/>
        </w:r>
        <w:r w:rsidR="007E4107">
          <w:rPr>
            <w:webHidden/>
          </w:rPr>
          <w:instrText xml:space="preserve"> PAGEREF _Toc422212415 \h </w:instrText>
        </w:r>
        <w:r w:rsidR="007E4107">
          <w:rPr>
            <w:webHidden/>
          </w:rPr>
        </w:r>
        <w:r w:rsidR="007E4107">
          <w:rPr>
            <w:webHidden/>
          </w:rPr>
          <w:fldChar w:fldCharType="separate"/>
        </w:r>
        <w:r w:rsidR="007E4107">
          <w:rPr>
            <w:webHidden/>
          </w:rPr>
          <w:t>14</w:t>
        </w:r>
        <w:r w:rsidR="007E4107">
          <w:rPr>
            <w:webHidden/>
          </w:rPr>
          <w:fldChar w:fldCharType="end"/>
        </w:r>
      </w:hyperlink>
    </w:p>
    <w:p w14:paraId="3843CF0A" w14:textId="77777777" w:rsidR="007E4107" w:rsidRPr="00A34BD5" w:rsidRDefault="008251F0">
      <w:pPr>
        <w:pStyle w:val="20"/>
        <w:rPr>
          <w:sz w:val="21"/>
          <w:szCs w:val="22"/>
        </w:rPr>
      </w:pPr>
      <w:hyperlink w:anchor="_Toc422212416" w:history="1">
        <w:r w:rsidR="007E4107" w:rsidRPr="00104F6A">
          <w:rPr>
            <w:rStyle w:val="a9"/>
          </w:rPr>
          <w:t>7.6</w:t>
        </w:r>
        <w:r w:rsidR="007E4107" w:rsidRPr="00A34BD5">
          <w:rPr>
            <w:sz w:val="21"/>
            <w:szCs w:val="22"/>
          </w:rPr>
          <w:tab/>
        </w:r>
        <w:r w:rsidR="007E4107" w:rsidRPr="00104F6A">
          <w:rPr>
            <w:rStyle w:val="a9"/>
          </w:rPr>
          <w:t>scopeResolutionExpr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_Toc422212416 \h </w:instrText>
        </w:r>
        <w:r w:rsidR="007E4107">
          <w:rPr>
            <w:webHidden/>
          </w:rPr>
        </w:r>
        <w:r w:rsidR="007E4107">
          <w:rPr>
            <w:webHidden/>
          </w:rPr>
          <w:fldChar w:fldCharType="separate"/>
        </w:r>
        <w:r w:rsidR="007E4107">
          <w:rPr>
            <w:webHidden/>
          </w:rPr>
          <w:t>15</w:t>
        </w:r>
        <w:r w:rsidR="007E4107">
          <w:rPr>
            <w:webHidden/>
          </w:rPr>
          <w:fldChar w:fldCharType="end"/>
        </w:r>
      </w:hyperlink>
    </w:p>
    <w:p w14:paraId="1C6A8C06" w14:textId="77777777" w:rsidR="007E4107" w:rsidRPr="00A34BD5" w:rsidRDefault="008251F0">
      <w:pPr>
        <w:pStyle w:val="20"/>
        <w:rPr>
          <w:sz w:val="21"/>
          <w:szCs w:val="22"/>
        </w:rPr>
      </w:pPr>
      <w:hyperlink w:anchor="_Toc422212417" w:history="1">
        <w:r w:rsidR="007E4107" w:rsidRPr="00104F6A">
          <w:rPr>
            <w:rStyle w:val="a9"/>
          </w:rPr>
          <w:t>7.7</w:t>
        </w:r>
        <w:r w:rsidR="007E4107" w:rsidRPr="00A34BD5">
          <w:rPr>
            <w:sz w:val="21"/>
            <w:szCs w:val="22"/>
          </w:rPr>
          <w:tab/>
        </w:r>
        <w:r w:rsidR="007E4107" w:rsidRPr="00104F6A">
          <w:rPr>
            <w:rStyle w:val="a9"/>
          </w:rPr>
          <w:t>thisExpr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_Toc422212417 \h </w:instrText>
        </w:r>
        <w:r w:rsidR="007E4107">
          <w:rPr>
            <w:webHidden/>
          </w:rPr>
        </w:r>
        <w:r w:rsidR="007E4107">
          <w:rPr>
            <w:webHidden/>
          </w:rPr>
          <w:fldChar w:fldCharType="separate"/>
        </w:r>
        <w:r w:rsidR="007E4107">
          <w:rPr>
            <w:webHidden/>
          </w:rPr>
          <w:t>15</w:t>
        </w:r>
        <w:r w:rsidR="007E4107">
          <w:rPr>
            <w:webHidden/>
          </w:rPr>
          <w:fldChar w:fldCharType="end"/>
        </w:r>
      </w:hyperlink>
    </w:p>
    <w:p w14:paraId="3E8A9068" w14:textId="77777777" w:rsidR="007E4107" w:rsidRPr="00A34BD5" w:rsidRDefault="008251F0">
      <w:pPr>
        <w:pStyle w:val="20"/>
        <w:rPr>
          <w:sz w:val="21"/>
          <w:szCs w:val="22"/>
        </w:rPr>
      </w:pPr>
      <w:hyperlink w:anchor="_Toc422212418" w:history="1">
        <w:r w:rsidR="007E4107" w:rsidRPr="00104F6A">
          <w:rPr>
            <w:rStyle w:val="a9"/>
          </w:rPr>
          <w:t>7.8</w:t>
        </w:r>
        <w:r w:rsidR="007E4107" w:rsidRPr="00A34BD5">
          <w:rPr>
            <w:sz w:val="21"/>
            <w:szCs w:val="22"/>
          </w:rPr>
          <w:tab/>
        </w:r>
        <w:r w:rsidR="007E4107" w:rsidRPr="00104F6A">
          <w:rPr>
            <w:rStyle w:val="a9"/>
          </w:rPr>
          <w:t xml:space="preserve">assignExpr </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_Toc422212418 \h </w:instrText>
        </w:r>
        <w:r w:rsidR="007E4107">
          <w:rPr>
            <w:webHidden/>
          </w:rPr>
        </w:r>
        <w:r w:rsidR="007E4107">
          <w:rPr>
            <w:webHidden/>
          </w:rPr>
          <w:fldChar w:fldCharType="separate"/>
        </w:r>
        <w:r w:rsidR="007E4107">
          <w:rPr>
            <w:webHidden/>
          </w:rPr>
          <w:t>15</w:t>
        </w:r>
        <w:r w:rsidR="007E4107">
          <w:rPr>
            <w:webHidden/>
          </w:rPr>
          <w:fldChar w:fldCharType="end"/>
        </w:r>
      </w:hyperlink>
    </w:p>
    <w:p w14:paraId="64D2B188" w14:textId="77777777" w:rsidR="007E4107" w:rsidRPr="00A34BD5" w:rsidRDefault="008251F0">
      <w:pPr>
        <w:pStyle w:val="20"/>
        <w:rPr>
          <w:sz w:val="21"/>
          <w:szCs w:val="22"/>
        </w:rPr>
      </w:pPr>
      <w:hyperlink w:anchor="_Toc422212419" w:history="1">
        <w:r w:rsidR="007E4107" w:rsidRPr="00104F6A">
          <w:rPr>
            <w:rStyle w:val="a9"/>
          </w:rPr>
          <w:t>7.9</w:t>
        </w:r>
        <w:r w:rsidR="007E4107" w:rsidRPr="00A34BD5">
          <w:rPr>
            <w:sz w:val="21"/>
            <w:szCs w:val="22"/>
          </w:rPr>
          <w:tab/>
        </w:r>
        <w:r w:rsidR="007E4107" w:rsidRPr="00104F6A">
          <w:rPr>
            <w:rStyle w:val="a9"/>
          </w:rPr>
          <w:t>2</w:t>
        </w:r>
        <w:r w:rsidR="007E4107" w:rsidRPr="00104F6A">
          <w:rPr>
            <w:rStyle w:val="a9"/>
            <w:rFonts w:hint="eastAsia"/>
          </w:rPr>
          <w:t>項演算式の要素</w:t>
        </w:r>
        <w:r w:rsidR="007E4107">
          <w:rPr>
            <w:webHidden/>
          </w:rPr>
          <w:tab/>
        </w:r>
        <w:r w:rsidR="007E4107">
          <w:rPr>
            <w:webHidden/>
          </w:rPr>
          <w:fldChar w:fldCharType="begin"/>
        </w:r>
        <w:r w:rsidR="007E4107">
          <w:rPr>
            <w:webHidden/>
          </w:rPr>
          <w:instrText xml:space="preserve"> PAGEREF _Toc422212419 \h </w:instrText>
        </w:r>
        <w:r w:rsidR="007E4107">
          <w:rPr>
            <w:webHidden/>
          </w:rPr>
        </w:r>
        <w:r w:rsidR="007E4107">
          <w:rPr>
            <w:webHidden/>
          </w:rPr>
          <w:fldChar w:fldCharType="separate"/>
        </w:r>
        <w:r w:rsidR="007E4107">
          <w:rPr>
            <w:webHidden/>
          </w:rPr>
          <w:t>15</w:t>
        </w:r>
        <w:r w:rsidR="007E4107">
          <w:rPr>
            <w:webHidden/>
          </w:rPr>
          <w:fldChar w:fldCharType="end"/>
        </w:r>
      </w:hyperlink>
    </w:p>
    <w:p w14:paraId="01F1A0C0" w14:textId="77777777" w:rsidR="007E4107" w:rsidRPr="00A34BD5" w:rsidRDefault="008251F0">
      <w:pPr>
        <w:pStyle w:val="20"/>
        <w:rPr>
          <w:sz w:val="21"/>
          <w:szCs w:val="22"/>
        </w:rPr>
      </w:pPr>
      <w:hyperlink w:anchor="_Toc422212420" w:history="1">
        <w:r w:rsidR="007E4107" w:rsidRPr="00104F6A">
          <w:rPr>
            <w:rStyle w:val="a9"/>
          </w:rPr>
          <w:t>7.10</w:t>
        </w:r>
        <w:r w:rsidR="007E4107" w:rsidRPr="00A34BD5">
          <w:rPr>
            <w:sz w:val="21"/>
            <w:szCs w:val="22"/>
          </w:rPr>
          <w:tab/>
        </w:r>
        <w:r w:rsidR="007E4107" w:rsidRPr="00104F6A">
          <w:rPr>
            <w:rStyle w:val="a9"/>
            <w:rFonts w:hint="eastAsia"/>
          </w:rPr>
          <w:t>単項演算式の要素</w:t>
        </w:r>
        <w:r w:rsidR="007E4107">
          <w:rPr>
            <w:webHidden/>
          </w:rPr>
          <w:tab/>
        </w:r>
        <w:r w:rsidR="007E4107">
          <w:rPr>
            <w:webHidden/>
          </w:rPr>
          <w:fldChar w:fldCharType="begin"/>
        </w:r>
        <w:r w:rsidR="007E4107">
          <w:rPr>
            <w:webHidden/>
          </w:rPr>
          <w:instrText xml:space="preserve"> PAGEREF _Toc422212420 \h </w:instrText>
        </w:r>
        <w:r w:rsidR="007E4107">
          <w:rPr>
            <w:webHidden/>
          </w:rPr>
        </w:r>
        <w:r w:rsidR="007E4107">
          <w:rPr>
            <w:webHidden/>
          </w:rPr>
          <w:fldChar w:fldCharType="separate"/>
        </w:r>
        <w:r w:rsidR="007E4107">
          <w:rPr>
            <w:webHidden/>
          </w:rPr>
          <w:t>16</w:t>
        </w:r>
        <w:r w:rsidR="007E4107">
          <w:rPr>
            <w:webHidden/>
          </w:rPr>
          <w:fldChar w:fldCharType="end"/>
        </w:r>
      </w:hyperlink>
    </w:p>
    <w:p w14:paraId="2DB0A045" w14:textId="77777777" w:rsidR="007E4107" w:rsidRPr="00A34BD5" w:rsidRDefault="008251F0">
      <w:pPr>
        <w:pStyle w:val="20"/>
        <w:rPr>
          <w:sz w:val="21"/>
          <w:szCs w:val="22"/>
        </w:rPr>
      </w:pPr>
      <w:hyperlink w:anchor="_Toc422212421" w:history="1">
        <w:r w:rsidR="007E4107" w:rsidRPr="00104F6A">
          <w:rPr>
            <w:rStyle w:val="a9"/>
          </w:rPr>
          <w:t>7.11</w:t>
        </w:r>
        <w:r w:rsidR="007E4107" w:rsidRPr="00A34BD5">
          <w:rPr>
            <w:sz w:val="21"/>
            <w:szCs w:val="22"/>
          </w:rPr>
          <w:tab/>
        </w:r>
        <w:r w:rsidR="007E4107" w:rsidRPr="00104F6A">
          <w:rPr>
            <w:rStyle w:val="a9"/>
          </w:rPr>
          <w:t>functionCall</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_Toc422212421 \h </w:instrText>
        </w:r>
        <w:r w:rsidR="007E4107">
          <w:rPr>
            <w:webHidden/>
          </w:rPr>
        </w:r>
        <w:r w:rsidR="007E4107">
          <w:rPr>
            <w:webHidden/>
          </w:rPr>
          <w:fldChar w:fldCharType="separate"/>
        </w:r>
        <w:r w:rsidR="007E4107">
          <w:rPr>
            <w:webHidden/>
          </w:rPr>
          <w:t>17</w:t>
        </w:r>
        <w:r w:rsidR="007E4107">
          <w:rPr>
            <w:webHidden/>
          </w:rPr>
          <w:fldChar w:fldCharType="end"/>
        </w:r>
      </w:hyperlink>
    </w:p>
    <w:p w14:paraId="6C014B96" w14:textId="77777777" w:rsidR="007E4107" w:rsidRPr="00A34BD5" w:rsidRDefault="008251F0">
      <w:pPr>
        <w:pStyle w:val="20"/>
        <w:rPr>
          <w:sz w:val="21"/>
          <w:szCs w:val="22"/>
        </w:rPr>
      </w:pPr>
      <w:hyperlink w:anchor="_Toc422212422" w:history="1">
        <w:r w:rsidR="007E4107" w:rsidRPr="00104F6A">
          <w:rPr>
            <w:rStyle w:val="a9"/>
          </w:rPr>
          <w:t>7.12</w:t>
        </w:r>
        <w:r w:rsidR="007E4107" w:rsidRPr="00A34BD5">
          <w:rPr>
            <w:sz w:val="21"/>
            <w:szCs w:val="22"/>
          </w:rPr>
          <w:tab/>
        </w:r>
        <w:r w:rsidR="007E4107" w:rsidRPr="00104F6A">
          <w:rPr>
            <w:rStyle w:val="a9"/>
          </w:rPr>
          <w:t>commaExpr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_Toc422212422 \h </w:instrText>
        </w:r>
        <w:r w:rsidR="007E4107">
          <w:rPr>
            <w:webHidden/>
          </w:rPr>
        </w:r>
        <w:r w:rsidR="007E4107">
          <w:rPr>
            <w:webHidden/>
          </w:rPr>
          <w:fldChar w:fldCharType="separate"/>
        </w:r>
        <w:r w:rsidR="007E4107">
          <w:rPr>
            <w:webHidden/>
          </w:rPr>
          <w:t>17</w:t>
        </w:r>
        <w:r w:rsidR="007E4107">
          <w:rPr>
            <w:webHidden/>
          </w:rPr>
          <w:fldChar w:fldCharType="end"/>
        </w:r>
      </w:hyperlink>
    </w:p>
    <w:p w14:paraId="08BDA624" w14:textId="77777777" w:rsidR="007E4107" w:rsidRPr="00A34BD5" w:rsidRDefault="008251F0">
      <w:pPr>
        <w:pStyle w:val="20"/>
        <w:rPr>
          <w:sz w:val="21"/>
          <w:szCs w:val="22"/>
        </w:rPr>
      </w:pPr>
      <w:hyperlink w:anchor="_Toc422212423" w:history="1">
        <w:r w:rsidR="007E4107" w:rsidRPr="00104F6A">
          <w:rPr>
            <w:rStyle w:val="a9"/>
          </w:rPr>
          <w:t>7.13</w:t>
        </w:r>
        <w:r w:rsidR="007E4107" w:rsidRPr="00A34BD5">
          <w:rPr>
            <w:sz w:val="21"/>
            <w:szCs w:val="22"/>
          </w:rPr>
          <w:tab/>
        </w:r>
        <w:r w:rsidR="007E4107" w:rsidRPr="00104F6A">
          <w:rPr>
            <w:rStyle w:val="a9"/>
          </w:rPr>
          <w:t>postIncrExpr</w:t>
        </w:r>
        <w:r w:rsidR="007E4107" w:rsidRPr="00104F6A">
          <w:rPr>
            <w:rStyle w:val="a9"/>
            <w:rFonts w:hint="eastAsia"/>
          </w:rPr>
          <w:t>要素、</w:t>
        </w:r>
        <w:r w:rsidR="007E4107" w:rsidRPr="00104F6A">
          <w:rPr>
            <w:rStyle w:val="a9"/>
          </w:rPr>
          <w:t>postDecrExpr</w:t>
        </w:r>
        <w:r w:rsidR="007E4107" w:rsidRPr="00104F6A">
          <w:rPr>
            <w:rStyle w:val="a9"/>
            <w:rFonts w:hint="eastAsia"/>
          </w:rPr>
          <w:t>要素、</w:t>
        </w:r>
        <w:r w:rsidR="007E4107" w:rsidRPr="00104F6A">
          <w:rPr>
            <w:rStyle w:val="a9"/>
          </w:rPr>
          <w:t>preIncrExpr</w:t>
        </w:r>
        <w:r w:rsidR="007E4107" w:rsidRPr="00104F6A">
          <w:rPr>
            <w:rStyle w:val="a9"/>
            <w:rFonts w:hint="eastAsia"/>
          </w:rPr>
          <w:t>要素、</w:t>
        </w:r>
        <w:r w:rsidR="007E4107" w:rsidRPr="00104F6A">
          <w:rPr>
            <w:rStyle w:val="a9"/>
          </w:rPr>
          <w:t>preDecrExpr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_Toc422212423 \h </w:instrText>
        </w:r>
        <w:r w:rsidR="007E4107">
          <w:rPr>
            <w:webHidden/>
          </w:rPr>
        </w:r>
        <w:r w:rsidR="007E4107">
          <w:rPr>
            <w:webHidden/>
          </w:rPr>
          <w:fldChar w:fldCharType="separate"/>
        </w:r>
        <w:r w:rsidR="007E4107">
          <w:rPr>
            <w:webHidden/>
          </w:rPr>
          <w:t>17</w:t>
        </w:r>
        <w:r w:rsidR="007E4107">
          <w:rPr>
            <w:webHidden/>
          </w:rPr>
          <w:fldChar w:fldCharType="end"/>
        </w:r>
      </w:hyperlink>
    </w:p>
    <w:p w14:paraId="6E9B753D" w14:textId="77777777" w:rsidR="007E4107" w:rsidRPr="00A34BD5" w:rsidRDefault="008251F0">
      <w:pPr>
        <w:pStyle w:val="20"/>
        <w:rPr>
          <w:sz w:val="21"/>
          <w:szCs w:val="22"/>
        </w:rPr>
      </w:pPr>
      <w:hyperlink w:anchor="_Toc422212424" w:history="1">
        <w:r w:rsidR="007E4107" w:rsidRPr="00104F6A">
          <w:rPr>
            <w:rStyle w:val="a9"/>
          </w:rPr>
          <w:t>7.14</w:t>
        </w:r>
        <w:r w:rsidR="007E4107" w:rsidRPr="00A34BD5">
          <w:rPr>
            <w:sz w:val="21"/>
            <w:szCs w:val="22"/>
          </w:rPr>
          <w:tab/>
        </w:r>
        <w:r w:rsidR="007E4107" w:rsidRPr="00104F6A">
          <w:rPr>
            <w:rStyle w:val="a9"/>
          </w:rPr>
          <w:t>castExpr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_Toc422212424 \h </w:instrText>
        </w:r>
        <w:r w:rsidR="007E4107">
          <w:rPr>
            <w:webHidden/>
          </w:rPr>
        </w:r>
        <w:r w:rsidR="007E4107">
          <w:rPr>
            <w:webHidden/>
          </w:rPr>
          <w:fldChar w:fldCharType="separate"/>
        </w:r>
        <w:r w:rsidR="007E4107">
          <w:rPr>
            <w:webHidden/>
          </w:rPr>
          <w:t>17</w:t>
        </w:r>
        <w:r w:rsidR="007E4107">
          <w:rPr>
            <w:webHidden/>
          </w:rPr>
          <w:fldChar w:fldCharType="end"/>
        </w:r>
      </w:hyperlink>
    </w:p>
    <w:p w14:paraId="5CED8DE9" w14:textId="77777777" w:rsidR="007E4107" w:rsidRPr="00A34BD5" w:rsidRDefault="008251F0">
      <w:pPr>
        <w:pStyle w:val="20"/>
        <w:rPr>
          <w:sz w:val="21"/>
          <w:szCs w:val="22"/>
        </w:rPr>
      </w:pPr>
      <w:hyperlink w:anchor="_Toc422212425" w:history="1">
        <w:r w:rsidR="007E4107" w:rsidRPr="00104F6A">
          <w:rPr>
            <w:rStyle w:val="a9"/>
          </w:rPr>
          <w:t>7.15</w:t>
        </w:r>
        <w:r w:rsidR="007E4107" w:rsidRPr="00A34BD5">
          <w:rPr>
            <w:sz w:val="21"/>
            <w:szCs w:val="22"/>
          </w:rPr>
          <w:tab/>
        </w:r>
        <w:r w:rsidR="007E4107" w:rsidRPr="00104F6A">
          <w:rPr>
            <w:rStyle w:val="a9"/>
          </w:rPr>
          <w:t>condExpr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_Toc422212425 \h </w:instrText>
        </w:r>
        <w:r w:rsidR="007E4107">
          <w:rPr>
            <w:webHidden/>
          </w:rPr>
        </w:r>
        <w:r w:rsidR="007E4107">
          <w:rPr>
            <w:webHidden/>
          </w:rPr>
          <w:fldChar w:fldCharType="separate"/>
        </w:r>
        <w:r w:rsidR="007E4107">
          <w:rPr>
            <w:webHidden/>
          </w:rPr>
          <w:t>18</w:t>
        </w:r>
        <w:r w:rsidR="007E4107">
          <w:rPr>
            <w:webHidden/>
          </w:rPr>
          <w:fldChar w:fldCharType="end"/>
        </w:r>
      </w:hyperlink>
    </w:p>
    <w:p w14:paraId="2069FB17" w14:textId="77777777" w:rsidR="007E4107" w:rsidRPr="00A34BD5" w:rsidRDefault="008251F0">
      <w:pPr>
        <w:pStyle w:val="20"/>
        <w:rPr>
          <w:sz w:val="21"/>
          <w:szCs w:val="22"/>
        </w:rPr>
      </w:pPr>
      <w:hyperlink w:anchor="_Toc422212426" w:history="1">
        <w:r w:rsidR="007E4107" w:rsidRPr="00104F6A">
          <w:rPr>
            <w:rStyle w:val="a9"/>
          </w:rPr>
          <w:t>7.16</w:t>
        </w:r>
        <w:r w:rsidR="007E4107" w:rsidRPr="00A34BD5">
          <w:rPr>
            <w:sz w:val="21"/>
            <w:szCs w:val="22"/>
          </w:rPr>
          <w:tab/>
        </w:r>
        <w:r w:rsidR="007E4107" w:rsidRPr="00104F6A">
          <w:rPr>
            <w:rStyle w:val="a9"/>
          </w:rPr>
          <w:t>gccCompoundExpr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_Toc422212426 \h </w:instrText>
        </w:r>
        <w:r w:rsidR="007E4107">
          <w:rPr>
            <w:webHidden/>
          </w:rPr>
        </w:r>
        <w:r w:rsidR="007E4107">
          <w:rPr>
            <w:webHidden/>
          </w:rPr>
          <w:fldChar w:fldCharType="separate"/>
        </w:r>
        <w:r w:rsidR="007E4107">
          <w:rPr>
            <w:webHidden/>
          </w:rPr>
          <w:t>18</w:t>
        </w:r>
        <w:r w:rsidR="007E4107">
          <w:rPr>
            <w:webHidden/>
          </w:rPr>
          <w:fldChar w:fldCharType="end"/>
        </w:r>
      </w:hyperlink>
    </w:p>
    <w:p w14:paraId="1CD253DC" w14:textId="77777777" w:rsidR="007E4107" w:rsidRPr="00A34BD5" w:rsidRDefault="008251F0">
      <w:pPr>
        <w:pStyle w:val="20"/>
        <w:rPr>
          <w:sz w:val="21"/>
          <w:szCs w:val="22"/>
        </w:rPr>
      </w:pPr>
      <w:hyperlink w:anchor="_Toc422212427" w:history="1">
        <w:r w:rsidR="007E4107" w:rsidRPr="00104F6A">
          <w:rPr>
            <w:rStyle w:val="a9"/>
          </w:rPr>
          <w:t>7.17</w:t>
        </w:r>
        <w:r w:rsidR="007E4107" w:rsidRPr="00A34BD5">
          <w:rPr>
            <w:sz w:val="21"/>
            <w:szCs w:val="22"/>
          </w:rPr>
          <w:tab/>
        </w:r>
        <w:r w:rsidR="007E4107" w:rsidRPr="00104F6A">
          <w:rPr>
            <w:rStyle w:val="a9"/>
          </w:rPr>
          <w:t>lambdaExpr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_Toc422212427 \h </w:instrText>
        </w:r>
        <w:r w:rsidR="007E4107">
          <w:rPr>
            <w:webHidden/>
          </w:rPr>
        </w:r>
        <w:r w:rsidR="007E4107">
          <w:rPr>
            <w:webHidden/>
          </w:rPr>
          <w:fldChar w:fldCharType="separate"/>
        </w:r>
        <w:r w:rsidR="007E4107">
          <w:rPr>
            <w:webHidden/>
          </w:rPr>
          <w:t>18</w:t>
        </w:r>
        <w:r w:rsidR="007E4107">
          <w:rPr>
            <w:webHidden/>
          </w:rPr>
          <w:fldChar w:fldCharType="end"/>
        </w:r>
      </w:hyperlink>
    </w:p>
    <w:p w14:paraId="4BE7E2BB" w14:textId="77777777" w:rsidR="007E4107" w:rsidRPr="00A34BD5" w:rsidRDefault="008251F0">
      <w:pPr>
        <w:pStyle w:val="20"/>
        <w:rPr>
          <w:sz w:val="21"/>
          <w:szCs w:val="22"/>
        </w:rPr>
      </w:pPr>
      <w:hyperlink w:anchor="_Toc422212428" w:history="1">
        <w:r w:rsidR="007E4107" w:rsidRPr="00104F6A">
          <w:rPr>
            <w:rStyle w:val="a9"/>
          </w:rPr>
          <w:t>7.18</w:t>
        </w:r>
        <w:r w:rsidR="007E4107" w:rsidRPr="00A34BD5">
          <w:rPr>
            <w:sz w:val="21"/>
            <w:szCs w:val="22"/>
          </w:rPr>
          <w:tab/>
        </w:r>
        <w:r w:rsidR="007E4107" w:rsidRPr="00104F6A">
          <w:rPr>
            <w:rStyle w:val="a9"/>
          </w:rPr>
          <w:t>newExpr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_Toc422212428 \h </w:instrText>
        </w:r>
        <w:r w:rsidR="007E4107">
          <w:rPr>
            <w:webHidden/>
          </w:rPr>
        </w:r>
        <w:r w:rsidR="007E4107">
          <w:rPr>
            <w:webHidden/>
          </w:rPr>
          <w:fldChar w:fldCharType="separate"/>
        </w:r>
        <w:r w:rsidR="007E4107">
          <w:rPr>
            <w:webHidden/>
          </w:rPr>
          <w:t>18</w:t>
        </w:r>
        <w:r w:rsidR="007E4107">
          <w:rPr>
            <w:webHidden/>
          </w:rPr>
          <w:fldChar w:fldCharType="end"/>
        </w:r>
      </w:hyperlink>
    </w:p>
    <w:p w14:paraId="19F20889" w14:textId="77777777" w:rsidR="007E4107" w:rsidRPr="00A34BD5" w:rsidRDefault="008251F0">
      <w:pPr>
        <w:pStyle w:val="20"/>
        <w:rPr>
          <w:sz w:val="21"/>
          <w:szCs w:val="22"/>
        </w:rPr>
      </w:pPr>
      <w:hyperlink w:anchor="_Toc422212429" w:history="1">
        <w:r w:rsidR="007E4107" w:rsidRPr="00104F6A">
          <w:rPr>
            <w:rStyle w:val="a9"/>
          </w:rPr>
          <w:t>7.19</w:t>
        </w:r>
        <w:r w:rsidR="007E4107" w:rsidRPr="00A34BD5">
          <w:rPr>
            <w:sz w:val="21"/>
            <w:szCs w:val="22"/>
          </w:rPr>
          <w:tab/>
        </w:r>
        <w:r w:rsidR="007E4107" w:rsidRPr="00104F6A">
          <w:rPr>
            <w:rStyle w:val="a9"/>
          </w:rPr>
          <w:t>deleteExpr</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_Toc422212429 \h </w:instrText>
        </w:r>
        <w:r w:rsidR="007E4107">
          <w:rPr>
            <w:webHidden/>
          </w:rPr>
        </w:r>
        <w:r w:rsidR="007E4107">
          <w:rPr>
            <w:webHidden/>
          </w:rPr>
          <w:fldChar w:fldCharType="separate"/>
        </w:r>
        <w:r w:rsidR="007E4107">
          <w:rPr>
            <w:webHidden/>
          </w:rPr>
          <w:t>18</w:t>
        </w:r>
        <w:r w:rsidR="007E4107">
          <w:rPr>
            <w:webHidden/>
          </w:rPr>
          <w:fldChar w:fldCharType="end"/>
        </w:r>
      </w:hyperlink>
    </w:p>
    <w:p w14:paraId="753E391F" w14:textId="77777777" w:rsidR="007E4107" w:rsidRPr="00A34BD5" w:rsidRDefault="008251F0">
      <w:pPr>
        <w:pStyle w:val="20"/>
        <w:rPr>
          <w:sz w:val="21"/>
          <w:szCs w:val="22"/>
        </w:rPr>
      </w:pPr>
      <w:hyperlink w:anchor="_Toc422212430" w:history="1">
        <w:r w:rsidR="007E4107" w:rsidRPr="00104F6A">
          <w:rPr>
            <w:rStyle w:val="a9"/>
          </w:rPr>
          <w:t>7.20</w:t>
        </w:r>
        <w:r w:rsidR="007E4107" w:rsidRPr="00A34BD5">
          <w:rPr>
            <w:sz w:val="21"/>
            <w:szCs w:val="22"/>
          </w:rPr>
          <w:tab/>
        </w:r>
        <w:r w:rsidR="007E4107" w:rsidRPr="00104F6A">
          <w:rPr>
            <w:rStyle w:val="a9"/>
            <w:rFonts w:hint="eastAsia"/>
          </w:rPr>
          <w:t>【その他未検討の式】</w:t>
        </w:r>
        <w:r w:rsidR="007E4107">
          <w:rPr>
            <w:webHidden/>
          </w:rPr>
          <w:tab/>
        </w:r>
        <w:r w:rsidR="007E4107">
          <w:rPr>
            <w:webHidden/>
          </w:rPr>
          <w:fldChar w:fldCharType="begin"/>
        </w:r>
        <w:r w:rsidR="007E4107">
          <w:rPr>
            <w:webHidden/>
          </w:rPr>
          <w:instrText xml:space="preserve"> PAGEREF _Toc422212430 \h </w:instrText>
        </w:r>
        <w:r w:rsidR="007E4107">
          <w:rPr>
            <w:webHidden/>
          </w:rPr>
        </w:r>
        <w:r w:rsidR="007E4107">
          <w:rPr>
            <w:webHidden/>
          </w:rPr>
          <w:fldChar w:fldCharType="separate"/>
        </w:r>
        <w:r w:rsidR="007E4107">
          <w:rPr>
            <w:webHidden/>
          </w:rPr>
          <w:t>18</w:t>
        </w:r>
        <w:r w:rsidR="007E4107">
          <w:rPr>
            <w:webHidden/>
          </w:rPr>
          <w:fldChar w:fldCharType="end"/>
        </w:r>
      </w:hyperlink>
    </w:p>
    <w:p w14:paraId="6F2253CB" w14:textId="77777777" w:rsidR="007E4107" w:rsidRPr="00A34BD5" w:rsidRDefault="008251F0">
      <w:pPr>
        <w:pStyle w:val="11"/>
        <w:rPr>
          <w:b w:val="0"/>
          <w:bCs w:val="0"/>
          <w:noProof/>
          <w:sz w:val="21"/>
          <w:szCs w:val="22"/>
        </w:rPr>
      </w:pPr>
      <w:hyperlink w:anchor="_Toc422212431" w:history="1">
        <w:r w:rsidR="007E4107" w:rsidRPr="00104F6A">
          <w:rPr>
            <w:rStyle w:val="a9"/>
            <w:noProof/>
          </w:rPr>
          <w:t>8</w:t>
        </w:r>
        <w:r w:rsidR="007E4107" w:rsidRPr="00A34BD5">
          <w:rPr>
            <w:b w:val="0"/>
            <w:bCs w:val="0"/>
            <w:noProof/>
            <w:sz w:val="21"/>
            <w:szCs w:val="22"/>
          </w:rPr>
          <w:tab/>
        </w:r>
        <w:r w:rsidR="007E4107" w:rsidRPr="00104F6A">
          <w:rPr>
            <w:rStyle w:val="a9"/>
            <w:noProof/>
          </w:rPr>
          <w:t>XcalableMP</w:t>
        </w:r>
        <w:r w:rsidR="007E4107" w:rsidRPr="00104F6A">
          <w:rPr>
            <w:rStyle w:val="a9"/>
            <w:rFonts w:hint="eastAsia"/>
            <w:noProof/>
          </w:rPr>
          <w:t>固有の要素</w:t>
        </w:r>
        <w:r w:rsidR="007E4107">
          <w:rPr>
            <w:noProof/>
            <w:webHidden/>
          </w:rPr>
          <w:tab/>
        </w:r>
        <w:r w:rsidR="007E4107">
          <w:rPr>
            <w:noProof/>
            <w:webHidden/>
          </w:rPr>
          <w:fldChar w:fldCharType="begin"/>
        </w:r>
        <w:r w:rsidR="007E4107">
          <w:rPr>
            <w:noProof/>
            <w:webHidden/>
          </w:rPr>
          <w:instrText xml:space="preserve"> PAGEREF _Toc422212431 \h </w:instrText>
        </w:r>
        <w:r w:rsidR="007E4107">
          <w:rPr>
            <w:noProof/>
            <w:webHidden/>
          </w:rPr>
        </w:r>
        <w:r w:rsidR="007E4107">
          <w:rPr>
            <w:noProof/>
            <w:webHidden/>
          </w:rPr>
          <w:fldChar w:fldCharType="separate"/>
        </w:r>
        <w:r w:rsidR="007E4107">
          <w:rPr>
            <w:noProof/>
            <w:webHidden/>
          </w:rPr>
          <w:t>18</w:t>
        </w:r>
        <w:r w:rsidR="007E4107">
          <w:rPr>
            <w:noProof/>
            <w:webHidden/>
          </w:rPr>
          <w:fldChar w:fldCharType="end"/>
        </w:r>
      </w:hyperlink>
    </w:p>
    <w:p w14:paraId="12F58491" w14:textId="77777777" w:rsidR="007E4107" w:rsidRPr="00A34BD5" w:rsidRDefault="008251F0">
      <w:pPr>
        <w:pStyle w:val="20"/>
        <w:rPr>
          <w:sz w:val="21"/>
          <w:szCs w:val="22"/>
        </w:rPr>
      </w:pPr>
      <w:hyperlink w:anchor="_Toc422212432" w:history="1">
        <w:r w:rsidR="007E4107" w:rsidRPr="00104F6A">
          <w:rPr>
            <w:rStyle w:val="a9"/>
          </w:rPr>
          <w:t>8.1</w:t>
        </w:r>
        <w:r w:rsidR="007E4107" w:rsidRPr="00A34BD5">
          <w:rPr>
            <w:sz w:val="21"/>
            <w:szCs w:val="22"/>
          </w:rPr>
          <w:tab/>
        </w:r>
        <w:r w:rsidR="007E4107" w:rsidRPr="00104F6A">
          <w:rPr>
            <w:rStyle w:val="a9"/>
          </w:rPr>
          <w:t>coArrayType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_Toc422212432 \h </w:instrText>
        </w:r>
        <w:r w:rsidR="007E4107">
          <w:rPr>
            <w:webHidden/>
          </w:rPr>
        </w:r>
        <w:r w:rsidR="007E4107">
          <w:rPr>
            <w:webHidden/>
          </w:rPr>
          <w:fldChar w:fldCharType="separate"/>
        </w:r>
        <w:r w:rsidR="007E4107">
          <w:rPr>
            <w:webHidden/>
          </w:rPr>
          <w:t>18</w:t>
        </w:r>
        <w:r w:rsidR="007E4107">
          <w:rPr>
            <w:webHidden/>
          </w:rPr>
          <w:fldChar w:fldCharType="end"/>
        </w:r>
      </w:hyperlink>
    </w:p>
    <w:p w14:paraId="6FEB5EDA" w14:textId="77777777" w:rsidR="007E4107" w:rsidRPr="00A34BD5" w:rsidRDefault="008251F0">
      <w:pPr>
        <w:pStyle w:val="20"/>
        <w:rPr>
          <w:sz w:val="21"/>
          <w:szCs w:val="22"/>
        </w:rPr>
      </w:pPr>
      <w:hyperlink w:anchor="_Toc422212433" w:history="1">
        <w:r w:rsidR="007E4107" w:rsidRPr="00104F6A">
          <w:rPr>
            <w:rStyle w:val="a9"/>
          </w:rPr>
          <w:t>8.2</w:t>
        </w:r>
        <w:r w:rsidR="007E4107" w:rsidRPr="00A34BD5">
          <w:rPr>
            <w:sz w:val="21"/>
            <w:szCs w:val="22"/>
          </w:rPr>
          <w:tab/>
        </w:r>
        <w:r w:rsidR="007E4107" w:rsidRPr="00104F6A">
          <w:rPr>
            <w:rStyle w:val="a9"/>
          </w:rPr>
          <w:t>coArrayRef</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_Toc422212433 \h </w:instrText>
        </w:r>
        <w:r w:rsidR="007E4107">
          <w:rPr>
            <w:webHidden/>
          </w:rPr>
        </w:r>
        <w:r w:rsidR="007E4107">
          <w:rPr>
            <w:webHidden/>
          </w:rPr>
          <w:fldChar w:fldCharType="separate"/>
        </w:r>
        <w:r w:rsidR="007E4107">
          <w:rPr>
            <w:webHidden/>
          </w:rPr>
          <w:t>19</w:t>
        </w:r>
        <w:r w:rsidR="007E4107">
          <w:rPr>
            <w:webHidden/>
          </w:rPr>
          <w:fldChar w:fldCharType="end"/>
        </w:r>
      </w:hyperlink>
    </w:p>
    <w:p w14:paraId="33A2C988" w14:textId="77777777" w:rsidR="007E4107" w:rsidRPr="00A34BD5" w:rsidRDefault="008251F0">
      <w:pPr>
        <w:pStyle w:val="20"/>
        <w:rPr>
          <w:sz w:val="21"/>
          <w:szCs w:val="22"/>
        </w:rPr>
      </w:pPr>
      <w:hyperlink w:anchor="_Toc422212434" w:history="1">
        <w:r w:rsidR="007E4107" w:rsidRPr="00104F6A">
          <w:rPr>
            <w:rStyle w:val="a9"/>
          </w:rPr>
          <w:t>8.3</w:t>
        </w:r>
        <w:r w:rsidR="007E4107" w:rsidRPr="00A34BD5">
          <w:rPr>
            <w:sz w:val="21"/>
            <w:szCs w:val="22"/>
          </w:rPr>
          <w:tab/>
        </w:r>
        <w:r w:rsidR="007E4107" w:rsidRPr="00104F6A">
          <w:rPr>
            <w:rStyle w:val="a9"/>
          </w:rPr>
          <w:t>subArrayRef</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_Toc422212434 \h </w:instrText>
        </w:r>
        <w:r w:rsidR="007E4107">
          <w:rPr>
            <w:webHidden/>
          </w:rPr>
        </w:r>
        <w:r w:rsidR="007E4107">
          <w:rPr>
            <w:webHidden/>
          </w:rPr>
          <w:fldChar w:fldCharType="separate"/>
        </w:r>
        <w:r w:rsidR="007E4107">
          <w:rPr>
            <w:webHidden/>
          </w:rPr>
          <w:t>19</w:t>
        </w:r>
        <w:r w:rsidR="007E4107">
          <w:rPr>
            <w:webHidden/>
          </w:rPr>
          <w:fldChar w:fldCharType="end"/>
        </w:r>
      </w:hyperlink>
    </w:p>
    <w:p w14:paraId="071A3576" w14:textId="77777777" w:rsidR="007E4107" w:rsidRPr="00A34BD5" w:rsidRDefault="008251F0">
      <w:pPr>
        <w:pStyle w:val="20"/>
        <w:rPr>
          <w:sz w:val="21"/>
          <w:szCs w:val="22"/>
        </w:rPr>
      </w:pPr>
      <w:hyperlink w:anchor="_Toc422212435" w:history="1">
        <w:r w:rsidR="007E4107" w:rsidRPr="00104F6A">
          <w:rPr>
            <w:rStyle w:val="a9"/>
          </w:rPr>
          <w:t>8.4</w:t>
        </w:r>
        <w:r w:rsidR="007E4107" w:rsidRPr="00A34BD5">
          <w:rPr>
            <w:sz w:val="21"/>
            <w:szCs w:val="22"/>
          </w:rPr>
          <w:tab/>
        </w:r>
        <w:r w:rsidR="007E4107" w:rsidRPr="00104F6A">
          <w:rPr>
            <w:rStyle w:val="a9"/>
          </w:rPr>
          <w:t>indexRange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_Toc422212435 \h </w:instrText>
        </w:r>
        <w:r w:rsidR="007E4107">
          <w:rPr>
            <w:webHidden/>
          </w:rPr>
        </w:r>
        <w:r w:rsidR="007E4107">
          <w:rPr>
            <w:webHidden/>
          </w:rPr>
          <w:fldChar w:fldCharType="separate"/>
        </w:r>
        <w:r w:rsidR="007E4107">
          <w:rPr>
            <w:webHidden/>
          </w:rPr>
          <w:t>20</w:t>
        </w:r>
        <w:r w:rsidR="007E4107">
          <w:rPr>
            <w:webHidden/>
          </w:rPr>
          <w:fldChar w:fldCharType="end"/>
        </w:r>
      </w:hyperlink>
    </w:p>
    <w:p w14:paraId="1381952F" w14:textId="77777777" w:rsidR="007E4107" w:rsidRPr="00A34BD5" w:rsidRDefault="008251F0">
      <w:pPr>
        <w:pStyle w:val="11"/>
        <w:rPr>
          <w:b w:val="0"/>
          <w:bCs w:val="0"/>
          <w:noProof/>
          <w:sz w:val="21"/>
          <w:szCs w:val="22"/>
        </w:rPr>
      </w:pPr>
      <w:hyperlink w:anchor="_Toc422212436" w:history="1">
        <w:r w:rsidR="007E4107" w:rsidRPr="00104F6A">
          <w:rPr>
            <w:rStyle w:val="a9"/>
            <w:noProof/>
          </w:rPr>
          <w:t>9</w:t>
        </w:r>
        <w:r w:rsidR="007E4107" w:rsidRPr="00A34BD5">
          <w:rPr>
            <w:b w:val="0"/>
            <w:bCs w:val="0"/>
            <w:noProof/>
            <w:sz w:val="21"/>
            <w:szCs w:val="22"/>
          </w:rPr>
          <w:tab/>
        </w:r>
        <w:r w:rsidR="007E4107" w:rsidRPr="00104F6A">
          <w:rPr>
            <w:rStyle w:val="a9"/>
            <w:rFonts w:hint="eastAsia"/>
            <w:noProof/>
          </w:rPr>
          <w:t>その他の要素・属性</w:t>
        </w:r>
        <w:r w:rsidR="007E4107">
          <w:rPr>
            <w:noProof/>
            <w:webHidden/>
          </w:rPr>
          <w:tab/>
        </w:r>
        <w:r w:rsidR="007E4107">
          <w:rPr>
            <w:noProof/>
            <w:webHidden/>
          </w:rPr>
          <w:fldChar w:fldCharType="begin"/>
        </w:r>
        <w:r w:rsidR="007E4107">
          <w:rPr>
            <w:noProof/>
            <w:webHidden/>
          </w:rPr>
          <w:instrText xml:space="preserve"> PAGEREF _Toc422212436 \h </w:instrText>
        </w:r>
        <w:r w:rsidR="007E4107">
          <w:rPr>
            <w:noProof/>
            <w:webHidden/>
          </w:rPr>
        </w:r>
        <w:r w:rsidR="007E4107">
          <w:rPr>
            <w:noProof/>
            <w:webHidden/>
          </w:rPr>
          <w:fldChar w:fldCharType="separate"/>
        </w:r>
        <w:r w:rsidR="007E4107">
          <w:rPr>
            <w:noProof/>
            <w:webHidden/>
          </w:rPr>
          <w:t>20</w:t>
        </w:r>
        <w:r w:rsidR="007E4107">
          <w:rPr>
            <w:noProof/>
            <w:webHidden/>
          </w:rPr>
          <w:fldChar w:fldCharType="end"/>
        </w:r>
      </w:hyperlink>
    </w:p>
    <w:p w14:paraId="6D44F115" w14:textId="77777777" w:rsidR="007E4107" w:rsidRPr="00A34BD5" w:rsidRDefault="008251F0">
      <w:pPr>
        <w:pStyle w:val="20"/>
        <w:rPr>
          <w:sz w:val="21"/>
          <w:szCs w:val="22"/>
        </w:rPr>
      </w:pPr>
      <w:hyperlink w:anchor="_Toc422212437" w:history="1">
        <w:r w:rsidR="007E4107" w:rsidRPr="00104F6A">
          <w:rPr>
            <w:rStyle w:val="a9"/>
          </w:rPr>
          <w:t>9.1</w:t>
        </w:r>
        <w:r w:rsidR="007E4107" w:rsidRPr="00A34BD5">
          <w:rPr>
            <w:sz w:val="21"/>
            <w:szCs w:val="22"/>
          </w:rPr>
          <w:tab/>
        </w:r>
        <w:r w:rsidR="007E4107" w:rsidRPr="00104F6A">
          <w:rPr>
            <w:rStyle w:val="a9"/>
          </w:rPr>
          <w:t>typeName</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_Toc422212437 \h </w:instrText>
        </w:r>
        <w:r w:rsidR="007E4107">
          <w:rPr>
            <w:webHidden/>
          </w:rPr>
        </w:r>
        <w:r w:rsidR="007E4107">
          <w:rPr>
            <w:webHidden/>
          </w:rPr>
          <w:fldChar w:fldCharType="separate"/>
        </w:r>
        <w:r w:rsidR="007E4107">
          <w:rPr>
            <w:webHidden/>
          </w:rPr>
          <w:t>20</w:t>
        </w:r>
        <w:r w:rsidR="007E4107">
          <w:rPr>
            <w:webHidden/>
          </w:rPr>
          <w:fldChar w:fldCharType="end"/>
        </w:r>
      </w:hyperlink>
    </w:p>
    <w:p w14:paraId="08E197A3" w14:textId="77777777" w:rsidR="007E4107" w:rsidRPr="00A34BD5" w:rsidRDefault="008251F0">
      <w:pPr>
        <w:pStyle w:val="20"/>
        <w:rPr>
          <w:sz w:val="21"/>
          <w:szCs w:val="22"/>
        </w:rPr>
      </w:pPr>
      <w:hyperlink w:anchor="_Toc422212438" w:history="1">
        <w:r w:rsidR="007E4107" w:rsidRPr="00104F6A">
          <w:rPr>
            <w:rStyle w:val="a9"/>
          </w:rPr>
          <w:t>9.2</w:t>
        </w:r>
        <w:r w:rsidR="007E4107" w:rsidRPr="00A34BD5">
          <w:rPr>
            <w:sz w:val="21"/>
            <w:szCs w:val="22"/>
          </w:rPr>
          <w:tab/>
        </w:r>
        <w:r w:rsidR="007E4107" w:rsidRPr="00104F6A">
          <w:rPr>
            <w:rStyle w:val="a9"/>
          </w:rPr>
          <w:t>is_gccExtension</w:t>
        </w:r>
        <w:r w:rsidR="007E4107" w:rsidRPr="00104F6A">
          <w:rPr>
            <w:rStyle w:val="a9"/>
            <w:rFonts w:hint="eastAsia"/>
          </w:rPr>
          <w:t>属性</w:t>
        </w:r>
        <w:r w:rsidR="007E4107">
          <w:rPr>
            <w:webHidden/>
          </w:rPr>
          <w:tab/>
        </w:r>
        <w:r w:rsidR="007E4107">
          <w:rPr>
            <w:webHidden/>
          </w:rPr>
          <w:fldChar w:fldCharType="begin"/>
        </w:r>
        <w:r w:rsidR="007E4107">
          <w:rPr>
            <w:webHidden/>
          </w:rPr>
          <w:instrText xml:space="preserve"> PAGEREF _Toc422212438 \h </w:instrText>
        </w:r>
        <w:r w:rsidR="007E4107">
          <w:rPr>
            <w:webHidden/>
          </w:rPr>
        </w:r>
        <w:r w:rsidR="007E4107">
          <w:rPr>
            <w:webHidden/>
          </w:rPr>
          <w:fldChar w:fldCharType="separate"/>
        </w:r>
        <w:r w:rsidR="007E4107">
          <w:rPr>
            <w:webHidden/>
          </w:rPr>
          <w:t>20</w:t>
        </w:r>
        <w:r w:rsidR="007E4107">
          <w:rPr>
            <w:webHidden/>
          </w:rPr>
          <w:fldChar w:fldCharType="end"/>
        </w:r>
      </w:hyperlink>
    </w:p>
    <w:p w14:paraId="5182F5FF" w14:textId="77777777" w:rsidR="007E4107" w:rsidRPr="00A34BD5" w:rsidRDefault="008251F0">
      <w:pPr>
        <w:pStyle w:val="20"/>
        <w:rPr>
          <w:sz w:val="21"/>
          <w:szCs w:val="22"/>
        </w:rPr>
      </w:pPr>
      <w:hyperlink w:anchor="_Toc422212439" w:history="1">
        <w:r w:rsidR="007E4107" w:rsidRPr="00104F6A">
          <w:rPr>
            <w:rStyle w:val="a9"/>
          </w:rPr>
          <w:t>9.3</w:t>
        </w:r>
        <w:r w:rsidR="007E4107" w:rsidRPr="00A34BD5">
          <w:rPr>
            <w:sz w:val="21"/>
            <w:szCs w:val="22"/>
          </w:rPr>
          <w:tab/>
        </w:r>
        <w:r w:rsidR="007E4107" w:rsidRPr="00104F6A">
          <w:rPr>
            <w:rStyle w:val="a9"/>
          </w:rPr>
          <w:t>gccAsm</w:t>
        </w:r>
        <w:r w:rsidR="007E4107" w:rsidRPr="00104F6A">
          <w:rPr>
            <w:rStyle w:val="a9"/>
            <w:rFonts w:hint="eastAsia"/>
          </w:rPr>
          <w:t>要素、</w:t>
        </w:r>
        <w:r w:rsidR="007E4107" w:rsidRPr="00104F6A">
          <w:rPr>
            <w:rStyle w:val="a9"/>
          </w:rPr>
          <w:t>gccAsmDefinition</w:t>
        </w:r>
        <w:r w:rsidR="007E4107" w:rsidRPr="00104F6A">
          <w:rPr>
            <w:rStyle w:val="a9"/>
            <w:rFonts w:hint="eastAsia"/>
          </w:rPr>
          <w:t>要素、</w:t>
        </w:r>
        <w:r w:rsidR="007E4107" w:rsidRPr="00104F6A">
          <w:rPr>
            <w:rStyle w:val="a9"/>
          </w:rPr>
          <w:t>gccAsmStatement</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_Toc422212439 \h </w:instrText>
        </w:r>
        <w:r w:rsidR="007E4107">
          <w:rPr>
            <w:webHidden/>
          </w:rPr>
        </w:r>
        <w:r w:rsidR="007E4107">
          <w:rPr>
            <w:webHidden/>
          </w:rPr>
          <w:fldChar w:fldCharType="separate"/>
        </w:r>
        <w:r w:rsidR="007E4107">
          <w:rPr>
            <w:webHidden/>
          </w:rPr>
          <w:t>20</w:t>
        </w:r>
        <w:r w:rsidR="007E4107">
          <w:rPr>
            <w:webHidden/>
          </w:rPr>
          <w:fldChar w:fldCharType="end"/>
        </w:r>
      </w:hyperlink>
    </w:p>
    <w:p w14:paraId="282410CE" w14:textId="77777777" w:rsidR="007E4107" w:rsidRPr="00A34BD5" w:rsidRDefault="008251F0">
      <w:pPr>
        <w:pStyle w:val="20"/>
        <w:rPr>
          <w:sz w:val="21"/>
          <w:szCs w:val="22"/>
        </w:rPr>
      </w:pPr>
      <w:hyperlink w:anchor="_Toc422212440" w:history="1">
        <w:r w:rsidR="007E4107" w:rsidRPr="00104F6A">
          <w:rPr>
            <w:rStyle w:val="a9"/>
          </w:rPr>
          <w:t>9.4</w:t>
        </w:r>
        <w:r w:rsidR="007E4107" w:rsidRPr="00A34BD5">
          <w:rPr>
            <w:sz w:val="21"/>
            <w:szCs w:val="22"/>
          </w:rPr>
          <w:tab/>
        </w:r>
        <w:r w:rsidR="007E4107" w:rsidRPr="00104F6A">
          <w:rPr>
            <w:rStyle w:val="a9"/>
          </w:rPr>
          <w:t>gccAttributes</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_Toc422212440 \h </w:instrText>
        </w:r>
        <w:r w:rsidR="007E4107">
          <w:rPr>
            <w:webHidden/>
          </w:rPr>
        </w:r>
        <w:r w:rsidR="007E4107">
          <w:rPr>
            <w:webHidden/>
          </w:rPr>
          <w:fldChar w:fldCharType="separate"/>
        </w:r>
        <w:r w:rsidR="007E4107">
          <w:rPr>
            <w:webHidden/>
          </w:rPr>
          <w:t>22</w:t>
        </w:r>
        <w:r w:rsidR="007E4107">
          <w:rPr>
            <w:webHidden/>
          </w:rPr>
          <w:fldChar w:fldCharType="end"/>
        </w:r>
      </w:hyperlink>
    </w:p>
    <w:p w14:paraId="0AA56829" w14:textId="77777777" w:rsidR="007E4107" w:rsidRPr="00A34BD5" w:rsidRDefault="008251F0">
      <w:pPr>
        <w:pStyle w:val="20"/>
        <w:rPr>
          <w:sz w:val="21"/>
          <w:szCs w:val="22"/>
        </w:rPr>
      </w:pPr>
      <w:hyperlink w:anchor="_Toc422212441" w:history="1">
        <w:r w:rsidR="007E4107" w:rsidRPr="00104F6A">
          <w:rPr>
            <w:rStyle w:val="a9"/>
          </w:rPr>
          <w:t>9.5</w:t>
        </w:r>
        <w:r w:rsidR="007E4107" w:rsidRPr="00A34BD5">
          <w:rPr>
            <w:sz w:val="21"/>
            <w:szCs w:val="22"/>
          </w:rPr>
          <w:tab/>
        </w:r>
        <w:r w:rsidR="007E4107" w:rsidRPr="00104F6A">
          <w:rPr>
            <w:rStyle w:val="a9"/>
          </w:rPr>
          <w:t>builtin_op</w:t>
        </w:r>
        <w:r w:rsidR="007E4107" w:rsidRPr="00104F6A">
          <w:rPr>
            <w:rStyle w:val="a9"/>
            <w:rFonts w:hint="eastAsia"/>
          </w:rPr>
          <w:t>要素</w:t>
        </w:r>
        <w:r w:rsidR="007E4107">
          <w:rPr>
            <w:webHidden/>
          </w:rPr>
          <w:tab/>
        </w:r>
        <w:r w:rsidR="007E4107">
          <w:rPr>
            <w:webHidden/>
          </w:rPr>
          <w:fldChar w:fldCharType="begin"/>
        </w:r>
        <w:r w:rsidR="007E4107">
          <w:rPr>
            <w:webHidden/>
          </w:rPr>
          <w:instrText xml:space="preserve"> PAGEREF _Toc422212441 \h </w:instrText>
        </w:r>
        <w:r w:rsidR="007E4107">
          <w:rPr>
            <w:webHidden/>
          </w:rPr>
        </w:r>
        <w:r w:rsidR="007E4107">
          <w:rPr>
            <w:webHidden/>
          </w:rPr>
          <w:fldChar w:fldCharType="separate"/>
        </w:r>
        <w:r w:rsidR="007E4107">
          <w:rPr>
            <w:webHidden/>
          </w:rPr>
          <w:t>24</w:t>
        </w:r>
        <w:r w:rsidR="007E4107">
          <w:rPr>
            <w:webHidden/>
          </w:rPr>
          <w:fldChar w:fldCharType="end"/>
        </w:r>
      </w:hyperlink>
    </w:p>
    <w:p w14:paraId="06999EA7" w14:textId="77777777" w:rsidR="007E4107" w:rsidRPr="00A34BD5" w:rsidRDefault="008251F0">
      <w:pPr>
        <w:pStyle w:val="20"/>
        <w:rPr>
          <w:sz w:val="21"/>
          <w:szCs w:val="22"/>
        </w:rPr>
      </w:pPr>
      <w:hyperlink w:anchor="_Toc422212442" w:history="1">
        <w:r w:rsidR="007E4107" w:rsidRPr="00104F6A">
          <w:rPr>
            <w:rStyle w:val="a9"/>
          </w:rPr>
          <w:t>9.6</w:t>
        </w:r>
        <w:r w:rsidR="007E4107" w:rsidRPr="00A34BD5">
          <w:rPr>
            <w:sz w:val="21"/>
            <w:szCs w:val="22"/>
          </w:rPr>
          <w:tab/>
        </w:r>
        <w:r w:rsidR="007E4107" w:rsidRPr="00104F6A">
          <w:rPr>
            <w:rStyle w:val="a9"/>
          </w:rPr>
          <w:t>is_gccSyntax</w:t>
        </w:r>
        <w:r w:rsidR="007E4107" w:rsidRPr="00104F6A">
          <w:rPr>
            <w:rStyle w:val="a9"/>
            <w:rFonts w:hint="eastAsia"/>
          </w:rPr>
          <w:t>属性</w:t>
        </w:r>
        <w:r w:rsidR="007E4107">
          <w:rPr>
            <w:webHidden/>
          </w:rPr>
          <w:tab/>
        </w:r>
        <w:r w:rsidR="007E4107">
          <w:rPr>
            <w:webHidden/>
          </w:rPr>
          <w:fldChar w:fldCharType="begin"/>
        </w:r>
        <w:r w:rsidR="007E4107">
          <w:rPr>
            <w:webHidden/>
          </w:rPr>
          <w:instrText xml:space="preserve"> PAGEREF _Toc422212442 \h </w:instrText>
        </w:r>
        <w:r w:rsidR="007E4107">
          <w:rPr>
            <w:webHidden/>
          </w:rPr>
        </w:r>
        <w:r w:rsidR="007E4107">
          <w:rPr>
            <w:webHidden/>
          </w:rPr>
          <w:fldChar w:fldCharType="separate"/>
        </w:r>
        <w:r w:rsidR="007E4107">
          <w:rPr>
            <w:webHidden/>
          </w:rPr>
          <w:t>25</w:t>
        </w:r>
        <w:r w:rsidR="007E4107">
          <w:rPr>
            <w:webHidden/>
          </w:rPr>
          <w:fldChar w:fldCharType="end"/>
        </w:r>
      </w:hyperlink>
    </w:p>
    <w:p w14:paraId="4E681128" w14:textId="77777777" w:rsidR="007E4107" w:rsidRPr="00A34BD5" w:rsidRDefault="008251F0">
      <w:pPr>
        <w:pStyle w:val="20"/>
        <w:rPr>
          <w:sz w:val="21"/>
          <w:szCs w:val="22"/>
        </w:rPr>
      </w:pPr>
      <w:hyperlink w:anchor="_Toc422212443" w:history="1">
        <w:r w:rsidR="007E4107" w:rsidRPr="00104F6A">
          <w:rPr>
            <w:rStyle w:val="a9"/>
          </w:rPr>
          <w:t>9.7</w:t>
        </w:r>
        <w:r w:rsidR="007E4107" w:rsidRPr="00A34BD5">
          <w:rPr>
            <w:sz w:val="21"/>
            <w:szCs w:val="22"/>
          </w:rPr>
          <w:tab/>
        </w:r>
        <w:r w:rsidR="007E4107" w:rsidRPr="00104F6A">
          <w:rPr>
            <w:rStyle w:val="a9"/>
          </w:rPr>
          <w:t>is_modified</w:t>
        </w:r>
        <w:r w:rsidR="007E4107" w:rsidRPr="00104F6A">
          <w:rPr>
            <w:rStyle w:val="a9"/>
            <w:rFonts w:hint="eastAsia"/>
          </w:rPr>
          <w:t>属性</w:t>
        </w:r>
        <w:r w:rsidR="007E4107">
          <w:rPr>
            <w:webHidden/>
          </w:rPr>
          <w:tab/>
        </w:r>
        <w:r w:rsidR="007E4107">
          <w:rPr>
            <w:webHidden/>
          </w:rPr>
          <w:fldChar w:fldCharType="begin"/>
        </w:r>
        <w:r w:rsidR="007E4107">
          <w:rPr>
            <w:webHidden/>
          </w:rPr>
          <w:instrText xml:space="preserve"> PAGEREF _Toc422212443 \h </w:instrText>
        </w:r>
        <w:r w:rsidR="007E4107">
          <w:rPr>
            <w:webHidden/>
          </w:rPr>
        </w:r>
        <w:r w:rsidR="007E4107">
          <w:rPr>
            <w:webHidden/>
          </w:rPr>
          <w:fldChar w:fldCharType="separate"/>
        </w:r>
        <w:r w:rsidR="007E4107">
          <w:rPr>
            <w:webHidden/>
          </w:rPr>
          <w:t>25</w:t>
        </w:r>
        <w:r w:rsidR="007E4107">
          <w:rPr>
            <w:webHidden/>
          </w:rPr>
          <w:fldChar w:fldCharType="end"/>
        </w:r>
      </w:hyperlink>
    </w:p>
    <w:p w14:paraId="096716FB" w14:textId="77777777" w:rsidR="007E4107" w:rsidRPr="00A34BD5" w:rsidRDefault="008251F0">
      <w:pPr>
        <w:pStyle w:val="20"/>
        <w:rPr>
          <w:sz w:val="21"/>
          <w:szCs w:val="22"/>
        </w:rPr>
      </w:pPr>
      <w:hyperlink w:anchor="_Toc422212444" w:history="1">
        <w:r w:rsidR="007E4107" w:rsidRPr="00104F6A">
          <w:rPr>
            <w:rStyle w:val="a9"/>
          </w:rPr>
          <w:t>9.8</w:t>
        </w:r>
        <w:r w:rsidR="007E4107" w:rsidRPr="00A34BD5">
          <w:rPr>
            <w:sz w:val="21"/>
            <w:szCs w:val="22"/>
          </w:rPr>
          <w:tab/>
        </w:r>
        <w:r w:rsidR="007E4107" w:rsidRPr="00104F6A">
          <w:rPr>
            <w:rStyle w:val="a9"/>
            <w:rFonts w:hint="eastAsia"/>
          </w:rPr>
          <w:t>【未検討項目】</w:t>
        </w:r>
        <w:r w:rsidR="007E4107">
          <w:rPr>
            <w:webHidden/>
          </w:rPr>
          <w:tab/>
        </w:r>
        <w:r w:rsidR="007E4107">
          <w:rPr>
            <w:webHidden/>
          </w:rPr>
          <w:fldChar w:fldCharType="begin"/>
        </w:r>
        <w:r w:rsidR="007E4107">
          <w:rPr>
            <w:webHidden/>
          </w:rPr>
          <w:instrText xml:space="preserve"> PAGEREF _Toc422212444 \h </w:instrText>
        </w:r>
        <w:r w:rsidR="007E4107">
          <w:rPr>
            <w:webHidden/>
          </w:rPr>
        </w:r>
        <w:r w:rsidR="007E4107">
          <w:rPr>
            <w:webHidden/>
          </w:rPr>
          <w:fldChar w:fldCharType="separate"/>
        </w:r>
        <w:r w:rsidR="007E4107">
          <w:rPr>
            <w:webHidden/>
          </w:rPr>
          <w:t>25</w:t>
        </w:r>
        <w:r w:rsidR="007E4107">
          <w:rPr>
            <w:webHidden/>
          </w:rPr>
          <w:fldChar w:fldCharType="end"/>
        </w:r>
      </w:hyperlink>
    </w:p>
    <w:p w14:paraId="52E960CB" w14:textId="77777777" w:rsidR="007E4107" w:rsidRPr="00A34BD5" w:rsidRDefault="008251F0">
      <w:pPr>
        <w:pStyle w:val="11"/>
        <w:rPr>
          <w:b w:val="0"/>
          <w:bCs w:val="0"/>
          <w:noProof/>
          <w:sz w:val="21"/>
          <w:szCs w:val="22"/>
        </w:rPr>
      </w:pPr>
      <w:hyperlink w:anchor="_Toc422212445" w:history="1">
        <w:r w:rsidR="007E4107" w:rsidRPr="00104F6A">
          <w:rPr>
            <w:rStyle w:val="a9"/>
            <w:noProof/>
          </w:rPr>
          <w:t>10</w:t>
        </w:r>
        <w:r w:rsidR="007E4107" w:rsidRPr="00A34BD5">
          <w:rPr>
            <w:b w:val="0"/>
            <w:bCs w:val="0"/>
            <w:noProof/>
            <w:sz w:val="21"/>
            <w:szCs w:val="22"/>
          </w:rPr>
          <w:tab/>
        </w:r>
        <w:r w:rsidR="007E4107" w:rsidRPr="00104F6A">
          <w:rPr>
            <w:rStyle w:val="a9"/>
            <w:rFonts w:hint="eastAsia"/>
            <w:noProof/>
          </w:rPr>
          <w:t>コード例</w:t>
        </w:r>
        <w:r w:rsidR="007E4107">
          <w:rPr>
            <w:noProof/>
            <w:webHidden/>
          </w:rPr>
          <w:tab/>
        </w:r>
        <w:r w:rsidR="007E4107">
          <w:rPr>
            <w:noProof/>
            <w:webHidden/>
          </w:rPr>
          <w:fldChar w:fldCharType="begin"/>
        </w:r>
        <w:r w:rsidR="007E4107">
          <w:rPr>
            <w:noProof/>
            <w:webHidden/>
          </w:rPr>
          <w:instrText xml:space="preserve"> PAGEREF _Toc422212445 \h </w:instrText>
        </w:r>
        <w:r w:rsidR="007E4107">
          <w:rPr>
            <w:noProof/>
            <w:webHidden/>
          </w:rPr>
        </w:r>
        <w:r w:rsidR="007E4107">
          <w:rPr>
            <w:noProof/>
            <w:webHidden/>
          </w:rPr>
          <w:fldChar w:fldCharType="separate"/>
        </w:r>
        <w:r w:rsidR="007E4107">
          <w:rPr>
            <w:noProof/>
            <w:webHidden/>
          </w:rPr>
          <w:t>26</w:t>
        </w:r>
        <w:r w:rsidR="007E4107">
          <w:rPr>
            <w:noProof/>
            <w:webHidden/>
          </w:rPr>
          <w:fldChar w:fldCharType="end"/>
        </w:r>
      </w:hyperlink>
    </w:p>
    <w:p w14:paraId="5E331BC5" w14:textId="77777777" w:rsidR="003202E7" w:rsidRDefault="00C106A4" w:rsidP="00C106A4">
      <w:pPr>
        <w:spacing w:line="0" w:lineRule="atLeast"/>
      </w:pPr>
      <w:r>
        <w:rPr>
          <w:sz w:val="20"/>
          <w:szCs w:val="20"/>
        </w:rPr>
        <w:fldChar w:fldCharType="end"/>
      </w:r>
    </w:p>
    <w:p w14:paraId="69BD2E1A" w14:textId="77777777" w:rsidR="003202E7" w:rsidRDefault="003202E7" w:rsidP="003202E7">
      <w:pPr>
        <w:sectPr w:rsidR="003202E7" w:rsidSect="004E229C">
          <w:pgSz w:w="11906" w:h="16838"/>
          <w:pgMar w:top="1260" w:right="1466" w:bottom="1701" w:left="1260" w:header="851" w:footer="992" w:gutter="0"/>
          <w:pgNumType w:fmt="lowerRoman" w:start="1"/>
          <w:cols w:space="425"/>
          <w:docGrid w:type="lines" w:linePitch="360"/>
        </w:sectPr>
      </w:pPr>
    </w:p>
    <w:p w14:paraId="199E9DF9" w14:textId="77777777" w:rsidR="003202E7" w:rsidRDefault="003202E7" w:rsidP="00FB10E4"/>
    <w:p w14:paraId="751F1CF7" w14:textId="77777777" w:rsidR="00F84175" w:rsidRDefault="003E5C37" w:rsidP="002016E5">
      <w:pPr>
        <w:pStyle w:val="10"/>
      </w:pPr>
      <w:bookmarkStart w:id="13" w:name="_Toc223755480"/>
      <w:bookmarkStart w:id="14" w:name="_Toc223755686"/>
      <w:bookmarkStart w:id="15" w:name="_Toc422165361"/>
      <w:bookmarkStart w:id="16" w:name="_Toc422212366"/>
      <w:r>
        <w:rPr>
          <w:rFonts w:hint="eastAsia"/>
        </w:rPr>
        <w:t>はじめに</w:t>
      </w:r>
      <w:bookmarkEnd w:id="13"/>
      <w:bookmarkEnd w:id="14"/>
      <w:bookmarkEnd w:id="15"/>
      <w:bookmarkEnd w:id="16"/>
    </w:p>
    <w:p w14:paraId="45A722D2" w14:textId="77777777" w:rsidR="003E5C37" w:rsidRDefault="003E5C37" w:rsidP="00D21783">
      <w:pPr>
        <w:ind w:firstLineChars="100" w:firstLine="210"/>
      </w:pPr>
      <w:r>
        <w:rPr>
          <w:rFonts w:hint="eastAsia"/>
        </w:rPr>
        <w:t>この仕様書は</w:t>
      </w:r>
      <w:r w:rsidR="00925151">
        <w:rPr>
          <w:rFonts w:hint="eastAsia"/>
        </w:rPr>
        <w:t>、</w:t>
      </w:r>
      <w:r w:rsidR="00925151">
        <w:rPr>
          <w:rFonts w:hint="eastAsia"/>
        </w:rPr>
        <w:t>C</w:t>
      </w:r>
      <w:r w:rsidR="00925151">
        <w:rPr>
          <w:rFonts w:hint="eastAsia"/>
        </w:rPr>
        <w:t>言語および</w:t>
      </w:r>
      <w:r w:rsidR="00925151">
        <w:rPr>
          <w:rFonts w:hint="eastAsia"/>
        </w:rPr>
        <w:t>C</w:t>
      </w:r>
      <w:r w:rsidR="00925151">
        <w:t>++</w:t>
      </w:r>
      <w:r w:rsidR="00925151">
        <w:rPr>
          <w:rFonts w:hint="eastAsia"/>
        </w:rPr>
        <w:t>言語の中間</w:t>
      </w:r>
      <w:r>
        <w:rPr>
          <w:rFonts w:hint="eastAsia"/>
        </w:rPr>
        <w:t>表現</w:t>
      </w:r>
      <w:r w:rsidR="00925151">
        <w:rPr>
          <w:rFonts w:hint="eastAsia"/>
        </w:rPr>
        <w:t>である</w:t>
      </w:r>
      <w:r w:rsidR="00925151">
        <w:rPr>
          <w:rFonts w:hint="eastAsia"/>
        </w:rPr>
        <w:t>X</w:t>
      </w:r>
      <w:r w:rsidR="00925151">
        <w:t>codeML</w:t>
      </w:r>
      <w:r>
        <w:rPr>
          <w:rFonts w:hint="eastAsia"/>
        </w:rPr>
        <w:t>を記述する。</w:t>
      </w:r>
      <w:r w:rsidR="00925151">
        <w:rPr>
          <w:rFonts w:hint="eastAsia"/>
        </w:rPr>
        <w:t>X</w:t>
      </w:r>
      <w:r w:rsidR="00925151">
        <w:t>codeML</w:t>
      </w:r>
      <w:r>
        <w:rPr>
          <w:rFonts w:hint="eastAsia"/>
        </w:rPr>
        <w:t>は、以下の特徴を持つ。</w:t>
      </w:r>
    </w:p>
    <w:p w14:paraId="37EFAC21" w14:textId="77777777" w:rsidR="003E5C37" w:rsidRDefault="003E5C37" w:rsidP="003E5C37"/>
    <w:p w14:paraId="00AB3FAA" w14:textId="77777777" w:rsidR="003E5C37" w:rsidRDefault="00925151" w:rsidP="00613D85">
      <w:pPr>
        <w:numPr>
          <w:ilvl w:val="0"/>
          <w:numId w:val="3"/>
        </w:numPr>
        <w:tabs>
          <w:tab w:val="clear" w:pos="420"/>
        </w:tabs>
        <w:ind w:hanging="240"/>
      </w:pPr>
      <w:r>
        <w:rPr>
          <w:rFonts w:hint="eastAsia"/>
        </w:rPr>
        <w:t>入力された</w:t>
      </w:r>
      <w:r w:rsidR="003E5C37">
        <w:rPr>
          <w:rFonts w:hint="eastAsia"/>
        </w:rPr>
        <w:t>C</w:t>
      </w:r>
      <w:r w:rsidR="003E5C37">
        <w:rPr>
          <w:rFonts w:hint="eastAsia"/>
        </w:rPr>
        <w:t>言語</w:t>
      </w:r>
      <w:r>
        <w:rPr>
          <w:rFonts w:hint="eastAsia"/>
        </w:rPr>
        <w:t>または</w:t>
      </w:r>
      <w:r>
        <w:rPr>
          <w:rFonts w:hint="eastAsia"/>
        </w:rPr>
        <w:t>C</w:t>
      </w:r>
      <w:r>
        <w:t>++</w:t>
      </w:r>
      <w:r>
        <w:rPr>
          <w:rFonts w:hint="eastAsia"/>
        </w:rPr>
        <w:t>言語のプログラムを意味的（</w:t>
      </w:r>
      <w:r>
        <w:rPr>
          <w:rFonts w:hint="eastAsia"/>
        </w:rPr>
        <w:t>se</w:t>
      </w:r>
      <w:r>
        <w:t>mantic</w:t>
      </w:r>
      <w:r>
        <w:rPr>
          <w:rFonts w:hint="eastAsia"/>
        </w:rPr>
        <w:t>）に</w:t>
      </w:r>
      <w:r w:rsidR="003E5C37">
        <w:rPr>
          <w:rFonts w:hint="eastAsia"/>
        </w:rPr>
        <w:t>復元可能な情報を保持する。</w:t>
      </w:r>
      <w:ins w:id="17" w:author="岩下" w:date="2015-08-28T07:58:00Z">
        <w:r w:rsidR="001752AF">
          <w:rPr>
            <w:rFonts w:hint="eastAsia"/>
          </w:rPr>
          <w:t>復元</w:t>
        </w:r>
      </w:ins>
      <w:ins w:id="18" w:author="岩下" w:date="2015-08-28T07:59:00Z">
        <w:r w:rsidR="001752AF">
          <w:rPr>
            <w:rFonts w:hint="eastAsia"/>
          </w:rPr>
          <w:t>のため</w:t>
        </w:r>
      </w:ins>
      <w:ins w:id="19" w:author="岩下" w:date="2015-08-28T07:58:00Z">
        <w:r w:rsidR="001752AF">
          <w:rPr>
            <w:rFonts w:hint="eastAsia"/>
          </w:rPr>
          <w:t>に必要の</w:t>
        </w:r>
      </w:ins>
      <w:ins w:id="20" w:author="岩下" w:date="2015-08-28T07:59:00Z">
        <w:r w:rsidR="001752AF">
          <w:rPr>
            <w:rFonts w:hint="eastAsia"/>
          </w:rPr>
          <w:t>な</w:t>
        </w:r>
      </w:ins>
      <w:ins w:id="21" w:author="岩下" w:date="2015-08-28T07:58:00Z">
        <w:r w:rsidR="001752AF">
          <w:rPr>
            <w:rFonts w:hint="eastAsia"/>
          </w:rPr>
          <w:t>い情報であっても、</w:t>
        </w:r>
      </w:ins>
      <w:ins w:id="22" w:author="岩下" w:date="2015-08-28T07:59:00Z">
        <w:r w:rsidR="001752AF">
          <w:rPr>
            <w:rFonts w:hint="eastAsia"/>
          </w:rPr>
          <w:t>コンパイラ</w:t>
        </w:r>
      </w:ins>
      <w:ins w:id="23" w:author="岩下" w:date="2015-09-01T21:51:00Z">
        <w:r w:rsidR="00EC2E60">
          <w:rPr>
            <w:rFonts w:hint="eastAsia"/>
          </w:rPr>
          <w:t>（トランスレータ）</w:t>
        </w:r>
      </w:ins>
      <w:ins w:id="24" w:author="岩下" w:date="2015-08-28T07:59:00Z">
        <w:r w:rsidR="001752AF">
          <w:rPr>
            <w:rFonts w:hint="eastAsia"/>
          </w:rPr>
          <w:t>に</w:t>
        </w:r>
      </w:ins>
      <w:ins w:id="25" w:author="岩下" w:date="2015-09-01T21:52:00Z">
        <w:r w:rsidR="00EC2E60">
          <w:rPr>
            <w:rFonts w:hint="eastAsia"/>
          </w:rPr>
          <w:t>とって</w:t>
        </w:r>
      </w:ins>
      <w:ins w:id="26" w:author="岩下" w:date="2015-09-01T21:51:00Z">
        <w:r w:rsidR="00EC2E60">
          <w:rPr>
            <w:rFonts w:hint="eastAsia"/>
          </w:rPr>
          <w:t>意味のある</w:t>
        </w:r>
      </w:ins>
      <w:ins w:id="27" w:author="岩下" w:date="2015-08-28T07:59:00Z">
        <w:r w:rsidR="001752AF">
          <w:rPr>
            <w:rFonts w:hint="eastAsia"/>
          </w:rPr>
          <w:t>情報</w:t>
        </w:r>
      </w:ins>
      <w:ins w:id="28" w:author="岩下" w:date="2015-09-01T21:51:00Z">
        <w:r w:rsidR="00EC2E60">
          <w:rPr>
            <w:rFonts w:hint="eastAsia"/>
          </w:rPr>
          <w:t>が</w:t>
        </w:r>
      </w:ins>
      <w:ins w:id="29" w:author="岩下" w:date="2015-08-28T07:59:00Z">
        <w:r w:rsidR="001752AF">
          <w:rPr>
            <w:rFonts w:hint="eastAsia"/>
          </w:rPr>
          <w:t>付加</w:t>
        </w:r>
      </w:ins>
      <w:ins w:id="30" w:author="岩下" w:date="2015-09-01T21:51:00Z">
        <w:r w:rsidR="00EC2E60">
          <w:rPr>
            <w:rFonts w:hint="eastAsia"/>
          </w:rPr>
          <w:t>される</w:t>
        </w:r>
      </w:ins>
      <w:ins w:id="31" w:author="岩下" w:date="2015-08-28T07:59:00Z">
        <w:r w:rsidR="001752AF">
          <w:rPr>
            <w:rFonts w:hint="eastAsia"/>
          </w:rPr>
          <w:t>こともある。</w:t>
        </w:r>
      </w:ins>
    </w:p>
    <w:p w14:paraId="44B60FC9" w14:textId="77777777" w:rsidR="003E5C37" w:rsidRDefault="003E5C37" w:rsidP="00613D85">
      <w:pPr>
        <w:numPr>
          <w:ilvl w:val="0"/>
          <w:numId w:val="3"/>
        </w:numPr>
        <w:tabs>
          <w:tab w:val="clear" w:pos="420"/>
        </w:tabs>
        <w:ind w:hanging="240"/>
      </w:pPr>
      <w:r>
        <w:rPr>
          <w:rFonts w:hint="eastAsia"/>
        </w:rPr>
        <w:t>C</w:t>
      </w:r>
      <w:r w:rsidR="00925151">
        <w:t>++</w:t>
      </w:r>
      <w:r>
        <w:rPr>
          <w:rFonts w:hint="eastAsia"/>
        </w:rPr>
        <w:t>言語相当の型情報を</w:t>
      </w:r>
      <w:r w:rsidR="00C84CFD">
        <w:rPr>
          <w:rFonts w:hint="eastAsia"/>
        </w:rPr>
        <w:t>、シンボル情報から独立した形で</w:t>
      </w:r>
      <w:r>
        <w:rPr>
          <w:rFonts w:hint="eastAsia"/>
        </w:rPr>
        <w:t>表現</w:t>
      </w:r>
      <w:r w:rsidR="00C84CFD">
        <w:rPr>
          <w:rFonts w:hint="eastAsia"/>
        </w:rPr>
        <w:t>す</w:t>
      </w:r>
      <w:r>
        <w:rPr>
          <w:rFonts w:hint="eastAsia"/>
        </w:rPr>
        <w:t>る。</w:t>
      </w:r>
    </w:p>
    <w:p w14:paraId="17886040" w14:textId="77777777" w:rsidR="003E5C37" w:rsidRDefault="003E5C37" w:rsidP="00613D85">
      <w:pPr>
        <w:numPr>
          <w:ilvl w:val="0"/>
          <w:numId w:val="3"/>
        </w:numPr>
        <w:tabs>
          <w:tab w:val="clear" w:pos="420"/>
        </w:tabs>
        <w:ind w:hanging="240"/>
      </w:pPr>
      <w:r>
        <w:rPr>
          <w:rFonts w:hint="eastAsia"/>
        </w:rPr>
        <w:t>human-readable</w:t>
      </w:r>
      <w:r>
        <w:rPr>
          <w:rFonts w:hint="eastAsia"/>
        </w:rPr>
        <w:t>なフォーマット</w:t>
      </w:r>
      <w:r>
        <w:rPr>
          <w:rFonts w:hint="eastAsia"/>
        </w:rPr>
        <w:t>(XML)</w:t>
      </w:r>
      <w:r w:rsidR="00C84CFD">
        <w:rPr>
          <w:rFonts w:hint="eastAsia"/>
        </w:rPr>
        <w:t>をもつ。</w:t>
      </w:r>
    </w:p>
    <w:p w14:paraId="65E1281A" w14:textId="77777777" w:rsidR="003E5C37" w:rsidRDefault="003E5C37" w:rsidP="003E5C37"/>
    <w:p w14:paraId="09CC57C6" w14:textId="77777777" w:rsidR="00096DB6" w:rsidRDefault="003E5C37" w:rsidP="002016E5">
      <w:pPr>
        <w:pStyle w:val="10"/>
      </w:pPr>
      <w:bookmarkStart w:id="32" w:name="_Toc422212367"/>
      <w:bookmarkStart w:id="33" w:name="_Toc422212368"/>
      <w:bookmarkStart w:id="34" w:name="_Toc223755481"/>
      <w:bookmarkStart w:id="35" w:name="_Toc223755687"/>
      <w:bookmarkStart w:id="36" w:name="_Toc422165362"/>
      <w:bookmarkStart w:id="37" w:name="_Toc422212369"/>
      <w:bookmarkEnd w:id="32"/>
      <w:bookmarkEnd w:id="33"/>
      <w:r>
        <w:rPr>
          <w:rFonts w:hint="eastAsia"/>
        </w:rPr>
        <w:t>XcodeProgram</w:t>
      </w:r>
      <w:r w:rsidR="004B4E28">
        <w:rPr>
          <w:rFonts w:hint="eastAsia"/>
        </w:rPr>
        <w:t>要素</w:t>
      </w:r>
      <w:bookmarkEnd w:id="34"/>
      <w:bookmarkEnd w:id="35"/>
      <w:bookmarkEnd w:id="36"/>
      <w:bookmarkEnd w:id="37"/>
    </w:p>
    <w:p w14:paraId="7F4FF0BC" w14:textId="77777777" w:rsidR="00B64D26" w:rsidRPr="007E3DC9" w:rsidRDefault="00B64D26" w:rsidP="00B64D26">
      <w:pPr>
        <w:rPr>
          <w:ins w:id="38" w:author="岩下" w:date="2015-08-28T08:15:00Z"/>
        </w:rPr>
      </w:pPr>
    </w:p>
    <w:p w14:paraId="38D36A23" w14:textId="77777777" w:rsidR="00B64D26" w:rsidRPr="0082073E" w:rsidRDefault="00B64D26" w:rsidP="00B64D26">
      <w:pPr>
        <w:pBdr>
          <w:top w:val="single" w:sz="4" w:space="1" w:color="auto"/>
          <w:left w:val="single" w:sz="4" w:space="0" w:color="auto"/>
          <w:bottom w:val="single" w:sz="4" w:space="1" w:color="auto"/>
          <w:right w:val="single" w:sz="4" w:space="0" w:color="auto"/>
        </w:pBdr>
        <w:ind w:firstLineChars="100" w:firstLine="200"/>
        <w:rPr>
          <w:ins w:id="39" w:author="岩下" w:date="2015-08-28T08:15:00Z"/>
          <w:rFonts w:ascii="ＭＳ Ｐゴシック" w:eastAsia="ＭＳ Ｐゴシック" w:hAnsi="ＭＳ Ｐゴシック"/>
          <w:sz w:val="20"/>
          <w:szCs w:val="20"/>
        </w:rPr>
      </w:pPr>
      <w:ins w:id="40" w:author="岩下" w:date="2015-08-28T08:15:00Z">
        <w:r w:rsidRPr="0082073E">
          <w:rPr>
            <w:rFonts w:ascii="ＭＳ Ｐゴシック" w:eastAsia="ＭＳ Ｐゴシック" w:hAnsi="ＭＳ Ｐゴシック"/>
            <w:sz w:val="20"/>
            <w:szCs w:val="20"/>
          </w:rPr>
          <w:t>&lt;</w:t>
        </w:r>
      </w:ins>
      <w:ins w:id="41" w:author="岩下" w:date="2015-08-28T08:16:00Z">
        <w:r>
          <w:rPr>
            <w:rFonts w:ascii="ＭＳ Ｐゴシック" w:eastAsia="ＭＳ Ｐゴシック" w:hAnsi="ＭＳ Ｐゴシック"/>
            <w:sz w:val="20"/>
            <w:szCs w:val="20"/>
          </w:rPr>
          <w:t>XcodeProgram</w:t>
        </w:r>
      </w:ins>
      <w:ins w:id="42" w:author="岩下" w:date="2015-08-28T08:15:00Z">
        <w:r w:rsidRPr="0082073E">
          <w:rPr>
            <w:rFonts w:ascii="ＭＳ Ｐゴシック" w:eastAsia="ＭＳ Ｐゴシック" w:hAnsi="ＭＳ Ｐゴシック"/>
            <w:sz w:val="20"/>
            <w:szCs w:val="20"/>
          </w:rPr>
          <w:t>&gt;</w:t>
        </w:r>
      </w:ins>
    </w:p>
    <w:p w14:paraId="219B94B6" w14:textId="77777777" w:rsidR="00B64D26" w:rsidRDefault="00B64D26" w:rsidP="00B64D26">
      <w:pPr>
        <w:pBdr>
          <w:top w:val="single" w:sz="4" w:space="1" w:color="auto"/>
          <w:left w:val="single" w:sz="4" w:space="0" w:color="auto"/>
          <w:bottom w:val="single" w:sz="4" w:space="1" w:color="auto"/>
          <w:right w:val="single" w:sz="4" w:space="0" w:color="auto"/>
        </w:pBdr>
        <w:ind w:firstLineChars="100" w:firstLine="200"/>
        <w:rPr>
          <w:ins w:id="43" w:author="岩下" w:date="2015-08-28T08:16:00Z"/>
          <w:rFonts w:ascii="ＭＳ Ｐゴシック" w:eastAsia="ＭＳ Ｐゴシック" w:hAnsi="ＭＳ Ｐゴシック"/>
          <w:sz w:val="20"/>
          <w:szCs w:val="20"/>
        </w:rPr>
      </w:pPr>
      <w:ins w:id="44" w:author="岩下" w:date="2015-08-28T08:15:00Z">
        <w:r w:rsidRPr="0082073E">
          <w:rPr>
            <w:rFonts w:ascii="ＭＳ Ｐゴシック" w:eastAsia="ＭＳ Ｐゴシック" w:hAnsi="ＭＳ Ｐゴシック"/>
            <w:sz w:val="20"/>
            <w:szCs w:val="20"/>
          </w:rPr>
          <w:t xml:space="preserve">  </w:t>
        </w:r>
      </w:ins>
      <w:ins w:id="45" w:author="岩下" w:date="2015-08-28T08:16:00Z">
        <w:r>
          <w:rPr>
            <w:rFonts w:ascii="ＭＳ Ｐゴシック" w:eastAsia="ＭＳ Ｐゴシック" w:hAnsi="ＭＳ Ｐゴシック"/>
            <w:sz w:val="20"/>
            <w:szCs w:val="20"/>
          </w:rPr>
          <w:t>typeTable</w:t>
        </w:r>
        <w:r>
          <w:rPr>
            <w:rFonts w:ascii="ＭＳ Ｐゴシック" w:eastAsia="ＭＳ Ｐゴシック" w:hAnsi="ＭＳ Ｐゴシック" w:hint="eastAsia"/>
            <w:sz w:val="20"/>
            <w:szCs w:val="20"/>
          </w:rPr>
          <w:t>要素</w:t>
        </w:r>
      </w:ins>
    </w:p>
    <w:p w14:paraId="68A4D558" w14:textId="77777777" w:rsidR="00B64D26" w:rsidRDefault="00B64D26" w:rsidP="00B64D26">
      <w:pPr>
        <w:pBdr>
          <w:top w:val="single" w:sz="4" w:space="1" w:color="auto"/>
          <w:left w:val="single" w:sz="4" w:space="0" w:color="auto"/>
          <w:bottom w:val="single" w:sz="4" w:space="1" w:color="auto"/>
          <w:right w:val="single" w:sz="4" w:space="0" w:color="auto"/>
        </w:pBdr>
        <w:ind w:firstLineChars="100" w:firstLine="200"/>
        <w:rPr>
          <w:ins w:id="46" w:author="岩下" w:date="2015-08-28T08:17:00Z"/>
          <w:rFonts w:ascii="ＭＳ Ｐゴシック" w:eastAsia="ＭＳ Ｐゴシック" w:hAnsi="ＭＳ Ｐゴシック"/>
          <w:sz w:val="20"/>
          <w:szCs w:val="20"/>
        </w:rPr>
      </w:pPr>
      <w:ins w:id="47" w:author="岩下" w:date="2015-08-28T08:17:00Z">
        <w:r>
          <w:rPr>
            <w:rFonts w:ascii="ＭＳ Ｐゴシック" w:eastAsia="ＭＳ Ｐゴシック" w:hAnsi="ＭＳ Ｐゴシック"/>
            <w:sz w:val="20"/>
            <w:szCs w:val="20"/>
          </w:rPr>
          <w:t xml:space="preserve">  globalSymbols</w:t>
        </w:r>
        <w:r>
          <w:rPr>
            <w:rFonts w:ascii="ＭＳ Ｐゴシック" w:eastAsia="ＭＳ Ｐゴシック" w:hAnsi="ＭＳ Ｐゴシック" w:hint="eastAsia"/>
            <w:sz w:val="20"/>
            <w:szCs w:val="20"/>
          </w:rPr>
          <w:t>要素</w:t>
        </w:r>
      </w:ins>
    </w:p>
    <w:p w14:paraId="169978E6" w14:textId="77777777" w:rsidR="00B64D26" w:rsidRPr="0082073E" w:rsidRDefault="00B64D26" w:rsidP="00B64D26">
      <w:pPr>
        <w:pBdr>
          <w:top w:val="single" w:sz="4" w:space="1" w:color="auto"/>
          <w:left w:val="single" w:sz="4" w:space="0" w:color="auto"/>
          <w:bottom w:val="single" w:sz="4" w:space="1" w:color="auto"/>
          <w:right w:val="single" w:sz="4" w:space="0" w:color="auto"/>
        </w:pBdr>
        <w:ind w:firstLineChars="100" w:firstLine="200"/>
        <w:rPr>
          <w:ins w:id="48" w:author="岩下" w:date="2015-08-28T08:15:00Z"/>
          <w:rFonts w:ascii="ＭＳ Ｐゴシック" w:eastAsia="ＭＳ Ｐゴシック" w:hAnsi="ＭＳ Ｐゴシック"/>
          <w:sz w:val="20"/>
          <w:szCs w:val="20"/>
        </w:rPr>
      </w:pPr>
      <w:ins w:id="49" w:author="岩下" w:date="2015-08-28T08:17:00Z">
        <w:r>
          <w:rPr>
            <w:rFonts w:ascii="ＭＳ Ｐゴシック" w:eastAsia="ＭＳ Ｐゴシック" w:hAnsi="ＭＳ Ｐゴシック"/>
            <w:sz w:val="20"/>
            <w:szCs w:val="20"/>
          </w:rPr>
          <w:t xml:space="preserve">  globalDecl</w:t>
        </w:r>
      </w:ins>
      <w:ins w:id="50" w:author="岩下" w:date="2015-08-28T08:18:00Z">
        <w:r>
          <w:rPr>
            <w:rFonts w:ascii="ＭＳ Ｐゴシック" w:eastAsia="ＭＳ Ｐゴシック" w:hAnsi="ＭＳ Ｐゴシック"/>
            <w:sz w:val="20"/>
            <w:szCs w:val="20"/>
          </w:rPr>
          <w:t>a</w:t>
        </w:r>
      </w:ins>
      <w:ins w:id="51" w:author="岩下" w:date="2015-08-28T08:17:00Z">
        <w:r>
          <w:rPr>
            <w:rFonts w:ascii="ＭＳ Ｐゴシック" w:eastAsia="ＭＳ Ｐゴシック" w:hAnsi="ＭＳ Ｐゴシック"/>
            <w:sz w:val="20"/>
            <w:szCs w:val="20"/>
          </w:rPr>
          <w:t>rations</w:t>
        </w:r>
        <w:r>
          <w:rPr>
            <w:rFonts w:ascii="ＭＳ Ｐゴシック" w:eastAsia="ＭＳ Ｐゴシック" w:hAnsi="ＭＳ Ｐゴシック" w:hint="eastAsia"/>
            <w:sz w:val="20"/>
            <w:szCs w:val="20"/>
          </w:rPr>
          <w:t>要素</w:t>
        </w:r>
      </w:ins>
    </w:p>
    <w:p w14:paraId="18BFC08F" w14:textId="77777777" w:rsidR="00B64D26" w:rsidRDefault="00B64D26" w:rsidP="00B64D26">
      <w:pPr>
        <w:pBdr>
          <w:top w:val="single" w:sz="4" w:space="1" w:color="auto"/>
          <w:left w:val="single" w:sz="4" w:space="0" w:color="auto"/>
          <w:bottom w:val="single" w:sz="4" w:space="1" w:color="auto"/>
          <w:right w:val="single" w:sz="4" w:space="0" w:color="auto"/>
        </w:pBdr>
        <w:ind w:firstLineChars="100" w:firstLine="200"/>
        <w:rPr>
          <w:ins w:id="52" w:author="岩下" w:date="2015-08-28T08:21:00Z"/>
          <w:rFonts w:ascii="ＭＳ Ｐゴシック" w:eastAsia="ＭＳ Ｐゴシック" w:hAnsi="ＭＳ Ｐゴシック"/>
          <w:sz w:val="20"/>
          <w:szCs w:val="20"/>
        </w:rPr>
      </w:pPr>
      <w:ins w:id="53" w:author="岩下" w:date="2015-08-28T08:15:00Z">
        <w:r w:rsidRPr="0082073E">
          <w:rPr>
            <w:rFonts w:ascii="ＭＳ Ｐゴシック" w:eastAsia="ＭＳ Ｐゴシック" w:hAnsi="ＭＳ Ｐゴシック"/>
            <w:sz w:val="20"/>
            <w:szCs w:val="20"/>
          </w:rPr>
          <w:t>&lt;/</w:t>
        </w:r>
      </w:ins>
      <w:ins w:id="54" w:author="岩下" w:date="2015-08-28T08:16:00Z">
        <w:r>
          <w:rPr>
            <w:rFonts w:ascii="ＭＳ Ｐゴシック" w:eastAsia="ＭＳ Ｐゴシック" w:hAnsi="ＭＳ Ｐゴシック"/>
            <w:sz w:val="20"/>
            <w:szCs w:val="20"/>
          </w:rPr>
          <w:t>XcodeProgram</w:t>
        </w:r>
      </w:ins>
      <w:ins w:id="55" w:author="岩下" w:date="2015-08-28T08:15:00Z">
        <w:r w:rsidRPr="0082073E">
          <w:rPr>
            <w:rFonts w:ascii="ＭＳ Ｐゴシック" w:eastAsia="ＭＳ Ｐゴシック" w:hAnsi="ＭＳ Ｐゴシック"/>
            <w:sz w:val="20"/>
            <w:szCs w:val="20"/>
          </w:rPr>
          <w:t>&gt;</w:t>
        </w:r>
      </w:ins>
    </w:p>
    <w:p w14:paraId="0F4AFFD9" w14:textId="77777777" w:rsidR="0022499E" w:rsidRPr="003058F2" w:rsidRDefault="009A6933" w:rsidP="0022499E">
      <w:pPr>
        <w:rPr>
          <w:ins w:id="56" w:author="岩下" w:date="2015-08-28T08:22:00Z"/>
          <w:rFonts w:ascii="ＭＳ Ｐゴシック" w:eastAsia="ＭＳ Ｐゴシック" w:hAnsi="ＭＳ Ｐゴシック"/>
          <w:szCs w:val="21"/>
        </w:rPr>
      </w:pPr>
      <w:ins w:id="57" w:author="岩下" w:date="2015-08-28T08:34:00Z">
        <w:r w:rsidRPr="003058F2">
          <w:rPr>
            <w:rFonts w:ascii="ＭＳ Ｐゴシック" w:eastAsia="ＭＳ Ｐゴシック" w:hAnsi="ＭＳ Ｐゴシック" w:hint="eastAsia"/>
            <w:szCs w:val="21"/>
          </w:rPr>
          <w:t>属性（</w:t>
        </w:r>
        <w:r w:rsidRPr="003058F2">
          <w:rPr>
            <w:rFonts w:ascii="ＭＳ Ｐゴシック" w:eastAsia="ＭＳ Ｐゴシック" w:hAnsi="ＭＳ Ｐゴシック"/>
            <w:szCs w:val="21"/>
          </w:rPr>
          <w:t>optional</w:t>
        </w:r>
        <w:r w:rsidRPr="003058F2">
          <w:rPr>
            <w:rFonts w:ascii="ＭＳ Ｐゴシック" w:eastAsia="ＭＳ Ｐゴシック" w:hAnsi="ＭＳ Ｐゴシック" w:hint="eastAsia"/>
            <w:szCs w:val="21"/>
          </w:rPr>
          <w:t>）</w:t>
        </w:r>
      </w:ins>
      <w:ins w:id="58" w:author="岩下" w:date="2015-08-28T08:25:00Z">
        <w:r w:rsidR="0022499E" w:rsidRPr="003058F2">
          <w:rPr>
            <w:rFonts w:ascii="ＭＳ Ｐゴシック" w:eastAsia="ＭＳ Ｐゴシック" w:hAnsi="ＭＳ Ｐゴシック"/>
            <w:szCs w:val="21"/>
          </w:rPr>
          <w:t>:</w:t>
        </w:r>
      </w:ins>
      <w:ins w:id="59" w:author="岩下" w:date="2015-08-28T08:26:00Z">
        <w:r w:rsidR="0022499E" w:rsidRPr="003058F2">
          <w:rPr>
            <w:rFonts w:ascii="ＭＳ Ｐゴシック" w:eastAsia="ＭＳ Ｐゴシック" w:hAnsi="ＭＳ Ｐゴシック"/>
            <w:szCs w:val="21"/>
          </w:rPr>
          <w:t xml:space="preserve">  </w:t>
        </w:r>
      </w:ins>
      <w:ins w:id="60" w:author="岩下" w:date="2015-08-28T08:25:00Z">
        <w:r w:rsidR="0022499E" w:rsidRPr="003058F2">
          <w:rPr>
            <w:rFonts w:ascii="ＭＳ Ｐゴシック" w:eastAsia="ＭＳ Ｐゴシック" w:hAnsi="ＭＳ Ｐゴシック"/>
            <w:szCs w:val="21"/>
          </w:rPr>
          <w:t>compiler-info</w:t>
        </w:r>
      </w:ins>
      <w:ins w:id="61" w:author="岩下" w:date="2015-08-28T08:34:00Z">
        <w:r w:rsidRPr="003058F2">
          <w:rPr>
            <w:rFonts w:ascii="ＭＳ Ｐゴシック" w:eastAsia="ＭＳ Ｐゴシック" w:hAnsi="ＭＳ Ｐゴシック"/>
            <w:szCs w:val="21"/>
          </w:rPr>
          <w:t>,</w:t>
        </w:r>
      </w:ins>
      <w:ins w:id="62" w:author="岩下" w:date="2015-08-28T08:25:00Z">
        <w:r w:rsidRPr="003058F2">
          <w:rPr>
            <w:rFonts w:ascii="ＭＳ Ｐゴシック" w:eastAsia="ＭＳ Ｐゴシック" w:hAnsi="ＭＳ Ｐゴシック"/>
            <w:szCs w:val="21"/>
          </w:rPr>
          <w:t xml:space="preserve"> </w:t>
        </w:r>
        <w:r w:rsidR="0022499E" w:rsidRPr="003058F2">
          <w:rPr>
            <w:rFonts w:ascii="ＭＳ Ｐゴシック" w:eastAsia="ＭＳ Ｐゴシック" w:hAnsi="ＭＳ Ｐゴシック"/>
            <w:szCs w:val="21"/>
          </w:rPr>
          <w:t>version</w:t>
        </w:r>
      </w:ins>
      <w:ins w:id="63" w:author="岩下" w:date="2015-08-28T08:34:00Z">
        <w:r w:rsidRPr="003058F2">
          <w:rPr>
            <w:rFonts w:ascii="ＭＳ Ｐゴシック" w:eastAsia="ＭＳ Ｐゴシック" w:hAnsi="ＭＳ Ｐゴシック"/>
            <w:szCs w:val="21"/>
          </w:rPr>
          <w:t>,</w:t>
        </w:r>
      </w:ins>
      <w:ins w:id="64" w:author="岩下" w:date="2015-08-28T08:25:00Z">
        <w:r w:rsidR="0022499E" w:rsidRPr="003058F2">
          <w:rPr>
            <w:rFonts w:ascii="ＭＳ Ｐゴシック" w:eastAsia="ＭＳ Ｐゴシック" w:hAnsi="ＭＳ Ｐゴシック"/>
            <w:szCs w:val="21"/>
          </w:rPr>
          <w:t xml:space="preserve"> time</w:t>
        </w:r>
      </w:ins>
      <w:ins w:id="65" w:author="岩下" w:date="2015-08-28T08:34:00Z">
        <w:r w:rsidRPr="003058F2">
          <w:rPr>
            <w:rFonts w:ascii="ＭＳ Ｐゴシック" w:eastAsia="ＭＳ Ｐゴシック" w:hAnsi="ＭＳ Ｐゴシック"/>
            <w:szCs w:val="21"/>
          </w:rPr>
          <w:t>,</w:t>
        </w:r>
      </w:ins>
      <w:ins w:id="66" w:author="岩下" w:date="2015-08-28T08:25:00Z">
        <w:r w:rsidR="0022499E" w:rsidRPr="003058F2">
          <w:rPr>
            <w:rFonts w:ascii="ＭＳ Ｐゴシック" w:eastAsia="ＭＳ Ｐゴシック" w:hAnsi="ＭＳ Ｐゴシック"/>
            <w:szCs w:val="21"/>
          </w:rPr>
          <w:t xml:space="preserve"> language</w:t>
        </w:r>
      </w:ins>
      <w:ins w:id="67" w:author="岩下" w:date="2015-08-28T08:34:00Z">
        <w:r w:rsidRPr="003058F2">
          <w:rPr>
            <w:rFonts w:ascii="ＭＳ Ｐゴシック" w:eastAsia="ＭＳ Ｐゴシック" w:hAnsi="ＭＳ Ｐゴシック"/>
            <w:szCs w:val="21"/>
          </w:rPr>
          <w:t>,</w:t>
        </w:r>
      </w:ins>
      <w:ins w:id="68" w:author="岩下" w:date="2015-08-28T08:25:00Z">
        <w:r w:rsidR="0022499E" w:rsidRPr="003058F2">
          <w:rPr>
            <w:rFonts w:ascii="ＭＳ Ｐゴシック" w:eastAsia="ＭＳ Ｐゴシック" w:hAnsi="ＭＳ Ｐゴシック"/>
            <w:szCs w:val="21"/>
          </w:rPr>
          <w:t xml:space="preserve"> source</w:t>
        </w:r>
      </w:ins>
    </w:p>
    <w:p w14:paraId="4B45EFC3" w14:textId="77777777" w:rsidR="0022499E" w:rsidRPr="007E3DC9" w:rsidRDefault="0022499E" w:rsidP="00B64D26">
      <w:pPr>
        <w:rPr>
          <w:ins w:id="69" w:author="岩下" w:date="2015-08-28T08:15:00Z"/>
        </w:rPr>
      </w:pPr>
    </w:p>
    <w:p w14:paraId="550BF410" w14:textId="77777777" w:rsidR="00DC15F1" w:rsidRDefault="00DC15F1" w:rsidP="00DC15F1">
      <w:pPr>
        <w:ind w:firstLineChars="100" w:firstLine="210"/>
      </w:pPr>
      <w:r>
        <w:t>Xcode</w:t>
      </w:r>
      <w:r>
        <w:t>によって表現されるプログラムは、</w:t>
      </w:r>
      <w:r>
        <w:t>Type table</w:t>
      </w:r>
      <w:r>
        <w:t>と</w:t>
      </w:r>
      <w:r>
        <w:t xml:space="preserve">global Id table, </w:t>
      </w:r>
      <w:r>
        <w:t>外部定義の列からなる。</w:t>
      </w:r>
      <w:r>
        <w:t>Xocde</w:t>
      </w:r>
      <w:r>
        <w:t>ファイルのトップレベルの</w:t>
      </w:r>
      <w:r w:rsidR="004B4E28">
        <w:t>要素</w:t>
      </w:r>
      <w:r>
        <w:t>は、</w:t>
      </w:r>
      <w:r>
        <w:rPr>
          <w:rFonts w:hint="eastAsia"/>
        </w:rPr>
        <w:t xml:space="preserve">XcodeProgram </w:t>
      </w:r>
      <w:r w:rsidR="004B4E28">
        <w:t>要素</w:t>
      </w:r>
      <w:r>
        <w:t>である。</w:t>
      </w:r>
      <w:r>
        <w:rPr>
          <w:rFonts w:hint="eastAsia"/>
        </w:rPr>
        <w:t xml:space="preserve">XcodeProgram </w:t>
      </w:r>
      <w:r w:rsidR="004B4E28">
        <w:t>要素</w:t>
      </w:r>
      <w:r>
        <w:t>は以下の要素を含む。</w:t>
      </w:r>
    </w:p>
    <w:p w14:paraId="469EFD0D" w14:textId="77777777" w:rsidR="00DC15F1" w:rsidRDefault="00DC15F1" w:rsidP="00DC15F1">
      <w:pPr>
        <w:ind w:firstLineChars="100" w:firstLine="210"/>
      </w:pPr>
    </w:p>
    <w:p w14:paraId="5C5EC37F" w14:textId="77777777" w:rsidR="00DC15F1" w:rsidRDefault="00DC15F1" w:rsidP="00613D85">
      <w:pPr>
        <w:numPr>
          <w:ilvl w:val="0"/>
          <w:numId w:val="3"/>
        </w:numPr>
        <w:tabs>
          <w:tab w:val="clear" w:pos="420"/>
        </w:tabs>
        <w:ind w:hanging="240"/>
      </w:pPr>
      <w:r>
        <w:t>typeTable</w:t>
      </w:r>
      <w:r w:rsidR="004B4E28">
        <w:t>要素</w:t>
      </w:r>
      <w:r w:rsidR="004B4E28">
        <w:rPr>
          <w:rFonts w:hint="eastAsia"/>
        </w:rPr>
        <w:t xml:space="preserve">　</w:t>
      </w:r>
      <w:r>
        <w:t>–</w:t>
      </w:r>
      <w:r w:rsidR="004B4E28">
        <w:rPr>
          <w:rFonts w:hint="eastAsia"/>
        </w:rPr>
        <w:t xml:space="preserve"> </w:t>
      </w:r>
      <w:r>
        <w:t>プログラムで利用されているデータ型の情報</w:t>
      </w:r>
    </w:p>
    <w:p w14:paraId="3A7ECEEE" w14:textId="77777777" w:rsidR="00DC15F1" w:rsidRDefault="00DC15F1" w:rsidP="00613D85">
      <w:pPr>
        <w:numPr>
          <w:ilvl w:val="0"/>
          <w:numId w:val="3"/>
        </w:numPr>
        <w:tabs>
          <w:tab w:val="clear" w:pos="420"/>
        </w:tabs>
        <w:ind w:hanging="240"/>
      </w:pPr>
      <w:r>
        <w:t>globalSybmols</w:t>
      </w:r>
      <w:r w:rsidR="004B4E28">
        <w:t>要素</w:t>
      </w:r>
      <w:r>
        <w:t xml:space="preserve"> – </w:t>
      </w:r>
      <w:r>
        <w:t>プログラムで利用されている大域変数の情報</w:t>
      </w:r>
    </w:p>
    <w:p w14:paraId="2DD55A9A" w14:textId="77777777" w:rsidR="00DC15F1" w:rsidRDefault="00DC15F1" w:rsidP="00613D85">
      <w:pPr>
        <w:numPr>
          <w:ilvl w:val="0"/>
          <w:numId w:val="3"/>
        </w:numPr>
        <w:tabs>
          <w:tab w:val="clear" w:pos="420"/>
        </w:tabs>
        <w:ind w:hanging="240"/>
      </w:pPr>
      <w:r>
        <w:rPr>
          <w:rFonts w:hint="eastAsia"/>
        </w:rPr>
        <w:t>globalDecl</w:t>
      </w:r>
      <w:ins w:id="70" w:author="岩下" w:date="2015-08-28T08:18:00Z">
        <w:r w:rsidR="00B64D26">
          <w:t>a</w:t>
        </w:r>
      </w:ins>
      <w:r>
        <w:rPr>
          <w:rFonts w:hint="eastAsia"/>
        </w:rPr>
        <w:t xml:space="preserve">rations </w:t>
      </w:r>
      <w:r w:rsidR="004B4E28">
        <w:rPr>
          <w:rFonts w:hint="eastAsia"/>
        </w:rPr>
        <w:t>要素</w:t>
      </w:r>
      <w:r>
        <w:rPr>
          <w:rFonts w:hint="eastAsia"/>
        </w:rPr>
        <w:t xml:space="preserve"> </w:t>
      </w:r>
      <w:r>
        <w:t>–</w:t>
      </w:r>
      <w:r>
        <w:rPr>
          <w:rFonts w:hint="eastAsia"/>
        </w:rPr>
        <w:t xml:space="preserve"> </w:t>
      </w:r>
      <w:r>
        <w:rPr>
          <w:rFonts w:hint="eastAsia"/>
        </w:rPr>
        <w:t>関数、変数宣言などの情報</w:t>
      </w:r>
    </w:p>
    <w:p w14:paraId="6D018D20" w14:textId="77777777" w:rsidR="00DC15F1" w:rsidRDefault="00DC15F1" w:rsidP="00DC15F1">
      <w:pPr>
        <w:ind w:left="180"/>
      </w:pPr>
    </w:p>
    <w:p w14:paraId="6F8FF3E4" w14:textId="77777777" w:rsidR="00DC15F1" w:rsidRDefault="001752AF" w:rsidP="00DC15F1">
      <w:ins w:id="71" w:author="岩下" w:date="2015-08-28T08:07:00Z">
        <w:r>
          <w:rPr>
            <w:rFonts w:hint="eastAsia"/>
          </w:rPr>
          <w:t>XcodeProgram</w:t>
        </w:r>
      </w:ins>
      <w:r w:rsidR="00DC15F1">
        <w:rPr>
          <w:rFonts w:hint="eastAsia"/>
        </w:rPr>
        <w:t>要素は、属性として以下の情報を持つことができる</w:t>
      </w:r>
    </w:p>
    <w:p w14:paraId="008C67FF" w14:textId="77777777" w:rsidR="00DC15F1" w:rsidRDefault="00DC15F1" w:rsidP="00DC15F1">
      <w:pPr>
        <w:ind w:left="180"/>
      </w:pPr>
    </w:p>
    <w:p w14:paraId="257E3FFC" w14:textId="77777777" w:rsidR="00DC15F1" w:rsidRDefault="00DC15F1" w:rsidP="00613D85">
      <w:pPr>
        <w:numPr>
          <w:ilvl w:val="0"/>
          <w:numId w:val="4"/>
        </w:numPr>
        <w:ind w:hanging="240"/>
      </w:pPr>
      <w:r>
        <w:t>compiler-info</w:t>
      </w:r>
      <w:r w:rsidR="004B4E28">
        <w:rPr>
          <w:rStyle w:val="a8"/>
        </w:rPr>
        <w:t xml:space="preserve">　－　</w:t>
      </w:r>
      <w:r>
        <w:t xml:space="preserve">CtoC </w:t>
      </w:r>
      <w:r>
        <w:t>コンパイラの情報</w:t>
      </w:r>
    </w:p>
    <w:p w14:paraId="77696FAD" w14:textId="77777777" w:rsidR="00DC15F1" w:rsidRDefault="00DC15F1" w:rsidP="00613D85">
      <w:pPr>
        <w:numPr>
          <w:ilvl w:val="0"/>
          <w:numId w:val="4"/>
        </w:numPr>
        <w:ind w:hanging="240"/>
      </w:pPr>
      <w:r>
        <w:t>version</w:t>
      </w:r>
      <w:r w:rsidR="004B4E28">
        <w:rPr>
          <w:rStyle w:val="a8"/>
        </w:rPr>
        <w:t xml:space="preserve">　－　</w:t>
      </w:r>
      <w:r>
        <w:t xml:space="preserve">CtoC </w:t>
      </w:r>
      <w:r>
        <w:t>コンパイラのバージョン情報</w:t>
      </w:r>
    </w:p>
    <w:p w14:paraId="22EE2FFB" w14:textId="77777777" w:rsidR="00DC15F1" w:rsidRDefault="00DC15F1" w:rsidP="00613D85">
      <w:pPr>
        <w:numPr>
          <w:ilvl w:val="0"/>
          <w:numId w:val="4"/>
        </w:numPr>
        <w:ind w:hanging="240"/>
      </w:pPr>
      <w:r>
        <w:t>time</w:t>
      </w:r>
      <w:r w:rsidR="004B4E28">
        <w:rPr>
          <w:rStyle w:val="a8"/>
        </w:rPr>
        <w:t xml:space="preserve">　－　</w:t>
      </w:r>
      <w:r>
        <w:t>コンパイルされた日時</w:t>
      </w:r>
    </w:p>
    <w:p w14:paraId="26B37040" w14:textId="77777777" w:rsidR="00DC15F1" w:rsidRDefault="00DC15F1" w:rsidP="00613D85">
      <w:pPr>
        <w:numPr>
          <w:ilvl w:val="0"/>
          <w:numId w:val="4"/>
        </w:numPr>
        <w:ind w:hanging="240"/>
      </w:pPr>
      <w:r>
        <w:t>language</w:t>
      </w:r>
      <w:r w:rsidR="004B4E28">
        <w:rPr>
          <w:rStyle w:val="a8"/>
        </w:rPr>
        <w:t xml:space="preserve">　－　</w:t>
      </w:r>
      <w:r>
        <w:t>ソース言語情報</w:t>
      </w:r>
    </w:p>
    <w:p w14:paraId="4CE60657" w14:textId="77777777" w:rsidR="00DC15F1" w:rsidRPr="00DC15F1" w:rsidRDefault="00DC15F1" w:rsidP="00613D85">
      <w:pPr>
        <w:numPr>
          <w:ilvl w:val="0"/>
          <w:numId w:val="4"/>
        </w:numPr>
        <w:ind w:hanging="240"/>
      </w:pPr>
      <w:r>
        <w:t>source</w:t>
      </w:r>
      <w:r w:rsidR="004B4E28">
        <w:rPr>
          <w:rStyle w:val="a8"/>
        </w:rPr>
        <w:t xml:space="preserve">　－　</w:t>
      </w:r>
      <w:r>
        <w:t>ソース情報</w:t>
      </w:r>
    </w:p>
    <w:p w14:paraId="2F8E0F33" w14:textId="77777777" w:rsidR="00DC15F1" w:rsidRDefault="00DC15F1" w:rsidP="00DC15F1">
      <w:pPr>
        <w:ind w:firstLineChars="100" w:firstLine="210"/>
        <w:rPr>
          <w:ins w:id="72" w:author="岩下" w:date="2015-08-28T09:01:00Z"/>
        </w:rPr>
      </w:pPr>
    </w:p>
    <w:p w14:paraId="77E9D7F6" w14:textId="77777777" w:rsidR="00BD5C6C" w:rsidRPr="00DC15F1" w:rsidRDefault="00BD5C6C" w:rsidP="00DC15F1">
      <w:pPr>
        <w:ind w:firstLineChars="100" w:firstLine="210"/>
      </w:pPr>
    </w:p>
    <w:p w14:paraId="610F00A9" w14:textId="77777777" w:rsidR="003E5C37" w:rsidRDefault="003E5C37" w:rsidP="003E5C37">
      <w:pPr>
        <w:pStyle w:val="2"/>
      </w:pPr>
      <w:bookmarkStart w:id="73" w:name="_Toc223755482"/>
      <w:bookmarkStart w:id="74" w:name="_Toc223755688"/>
      <w:bookmarkStart w:id="75" w:name="_Toc422165363"/>
      <w:bookmarkStart w:id="76" w:name="_Toc422212370"/>
      <w:r w:rsidRPr="00F74330">
        <w:t>name</w:t>
      </w:r>
      <w:r w:rsidR="004B4E28">
        <w:rPr>
          <w:rFonts w:hint="eastAsia"/>
        </w:rPr>
        <w:t>要素</w:t>
      </w:r>
      <w:bookmarkEnd w:id="73"/>
      <w:bookmarkEnd w:id="74"/>
      <w:bookmarkEnd w:id="75"/>
      <w:bookmarkEnd w:id="76"/>
    </w:p>
    <w:p w14:paraId="17993CD2" w14:textId="77777777" w:rsidR="0022499E" w:rsidRPr="007E3DC9" w:rsidRDefault="0022499E" w:rsidP="0022499E">
      <w:pPr>
        <w:rPr>
          <w:ins w:id="77" w:author="岩下" w:date="2015-08-28T08:27:00Z"/>
        </w:rPr>
      </w:pPr>
    </w:p>
    <w:p w14:paraId="6CBF0D91" w14:textId="21E3B3D7" w:rsidR="0022499E" w:rsidRPr="0082073E" w:rsidRDefault="0022499E" w:rsidP="0022499E">
      <w:pPr>
        <w:pBdr>
          <w:top w:val="single" w:sz="4" w:space="1" w:color="auto"/>
          <w:left w:val="single" w:sz="4" w:space="0" w:color="auto"/>
          <w:bottom w:val="single" w:sz="4" w:space="1" w:color="auto"/>
          <w:right w:val="single" w:sz="4" w:space="0" w:color="auto"/>
        </w:pBdr>
        <w:ind w:firstLineChars="100" w:firstLine="200"/>
        <w:rPr>
          <w:ins w:id="78" w:author="岩下" w:date="2015-08-28T08:27:00Z"/>
          <w:rFonts w:ascii="ＭＳ Ｐゴシック" w:eastAsia="ＭＳ Ｐゴシック" w:hAnsi="ＭＳ Ｐゴシック"/>
          <w:sz w:val="20"/>
          <w:szCs w:val="20"/>
        </w:rPr>
      </w:pPr>
      <w:ins w:id="79" w:author="岩下" w:date="2015-08-28T08:27:00Z">
        <w:r w:rsidRPr="0082073E">
          <w:rPr>
            <w:rFonts w:ascii="ＭＳ Ｐゴシック" w:eastAsia="ＭＳ Ｐゴシック" w:hAnsi="ＭＳ Ｐゴシック"/>
            <w:sz w:val="20"/>
            <w:szCs w:val="20"/>
          </w:rPr>
          <w:t>&lt;</w:t>
        </w:r>
        <w:r w:rsidR="009A6933">
          <w:rPr>
            <w:rFonts w:ascii="ＭＳ Ｐゴシック" w:eastAsia="ＭＳ Ｐゴシック" w:hAnsi="ＭＳ Ｐゴシック"/>
            <w:sz w:val="20"/>
            <w:szCs w:val="20"/>
          </w:rPr>
          <w:t>n</w:t>
        </w:r>
        <w:r>
          <w:rPr>
            <w:rFonts w:ascii="ＭＳ Ｐゴシック" w:eastAsia="ＭＳ Ｐゴシック" w:hAnsi="ＭＳ Ｐゴシック"/>
            <w:sz w:val="20"/>
            <w:szCs w:val="20"/>
          </w:rPr>
          <w:t>ame</w:t>
        </w:r>
        <w:r w:rsidRPr="0082073E">
          <w:rPr>
            <w:rFonts w:ascii="ＭＳ Ｐゴシック" w:eastAsia="ＭＳ Ｐゴシック" w:hAnsi="ＭＳ Ｐゴシック"/>
            <w:sz w:val="20"/>
            <w:szCs w:val="20"/>
          </w:rPr>
          <w:t>&gt;</w:t>
        </w:r>
      </w:ins>
      <w:ins w:id="80" w:author="岩下" w:date="2015-09-02T11:21:00Z">
        <w:r w:rsidR="009147B8">
          <w:rPr>
            <w:rFonts w:ascii="ＭＳ Ｐゴシック" w:eastAsia="ＭＳ Ｐゴシック" w:hAnsi="ＭＳ Ｐゴシック"/>
            <w:sz w:val="20"/>
            <w:szCs w:val="20"/>
          </w:rPr>
          <w:t xml:space="preserve">[ </w:t>
        </w:r>
        <w:r w:rsidR="009147B8">
          <w:rPr>
            <w:rFonts w:ascii="ＭＳ Ｐゴシック" w:eastAsia="ＭＳ Ｐゴシック" w:hAnsi="ＭＳ Ｐゴシック" w:hint="eastAsia"/>
            <w:sz w:val="20"/>
            <w:szCs w:val="20"/>
          </w:rPr>
          <w:t>スコープ名</w:t>
        </w:r>
        <w:r w:rsidR="009147B8">
          <w:rPr>
            <w:rFonts w:ascii="ＭＳ Ｐゴシック" w:eastAsia="ＭＳ Ｐゴシック" w:hAnsi="ＭＳ Ｐゴシック"/>
            <w:sz w:val="20"/>
            <w:szCs w:val="20"/>
          </w:rPr>
          <w:t xml:space="preserve"> : : ] …</w:t>
        </w:r>
      </w:ins>
      <w:ins w:id="81" w:author="岩下" w:date="2015-08-28T08:40:00Z">
        <w:r w:rsidR="009A6933">
          <w:rPr>
            <w:rFonts w:ascii="ＭＳ Ｐゴシック" w:eastAsia="ＭＳ Ｐゴシック" w:hAnsi="ＭＳ Ｐゴシック" w:hint="eastAsia"/>
            <w:sz w:val="20"/>
            <w:szCs w:val="20"/>
          </w:rPr>
          <w:t>名前</w:t>
        </w:r>
        <w:r w:rsidR="009A6933">
          <w:rPr>
            <w:rFonts w:ascii="ＭＳ Ｐゴシック" w:eastAsia="ＭＳ Ｐゴシック" w:hAnsi="ＭＳ Ｐゴシック"/>
            <w:sz w:val="20"/>
            <w:szCs w:val="20"/>
          </w:rPr>
          <w:t>&lt;/name&gt;</w:t>
        </w:r>
      </w:ins>
    </w:p>
    <w:p w14:paraId="7878663D" w14:textId="4D606199" w:rsidR="0022499E" w:rsidRPr="003058F2" w:rsidRDefault="009A6933" w:rsidP="0022499E">
      <w:pPr>
        <w:rPr>
          <w:ins w:id="82" w:author="岩下" w:date="2015-08-28T08:27:00Z"/>
          <w:rFonts w:ascii="ＭＳ Ｐゴシック" w:eastAsia="ＭＳ Ｐゴシック" w:hAnsi="ＭＳ Ｐゴシック"/>
        </w:rPr>
      </w:pPr>
      <w:ins w:id="83" w:author="岩下" w:date="2015-08-28T08:35: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ins>
      <w:ins w:id="84" w:author="岩下" w:date="2015-08-28T08:27:00Z">
        <w:r w:rsidRPr="009A6933">
          <w:rPr>
            <w:rFonts w:ascii="ＭＳ Ｐゴシック" w:eastAsia="ＭＳ Ｐゴシック" w:hAnsi="ＭＳ Ｐゴシック"/>
          </w:rPr>
          <w:t>:</w:t>
        </w:r>
        <w:r w:rsidR="0022499E" w:rsidRPr="003058F2">
          <w:rPr>
            <w:rFonts w:ascii="ＭＳ Ｐゴシック" w:eastAsia="ＭＳ Ｐゴシック" w:hAnsi="ＭＳ Ｐゴシック"/>
          </w:rPr>
          <w:t xml:space="preserve"> </w:t>
        </w:r>
      </w:ins>
      <w:ins w:id="85" w:author="岩下" w:date="2015-08-28T08:41:00Z">
        <w:r w:rsidR="00EC7E9F">
          <w:rPr>
            <w:rFonts w:ascii="ＭＳ Ｐゴシック" w:eastAsia="ＭＳ Ｐゴシック" w:hAnsi="ＭＳ Ｐゴシック"/>
          </w:rPr>
          <w:t>type</w:t>
        </w:r>
      </w:ins>
      <w:ins w:id="86" w:author="岩下" w:date="2015-09-02T11:24:00Z">
        <w:r w:rsidR="00BA6A2A">
          <w:rPr>
            <w:rFonts w:ascii="ＭＳ Ｐゴシック" w:eastAsia="ＭＳ Ｐゴシック" w:hAnsi="ＭＳ Ｐゴシック"/>
          </w:rPr>
          <w:t>, fullName</w:t>
        </w:r>
      </w:ins>
    </w:p>
    <w:p w14:paraId="3DF72806" w14:textId="77777777" w:rsidR="0022499E" w:rsidRPr="007E3DC9" w:rsidRDefault="0022499E" w:rsidP="0022499E">
      <w:pPr>
        <w:rPr>
          <w:ins w:id="87" w:author="岩下" w:date="2015-08-28T08:27:00Z"/>
        </w:rPr>
      </w:pPr>
    </w:p>
    <w:p w14:paraId="3D53100D" w14:textId="2620CE43" w:rsidR="009147B8" w:rsidRDefault="00DC15F1" w:rsidP="009147B8">
      <w:pPr>
        <w:ind w:firstLineChars="100" w:firstLine="210"/>
        <w:rPr>
          <w:ins w:id="88" w:author="岩下" w:date="2015-09-02T11:17:00Z"/>
        </w:rPr>
      </w:pPr>
      <w:r>
        <w:t>変数名や、タイプ名などの名前を指定する</w:t>
      </w:r>
      <w:r w:rsidR="004B4E28">
        <w:t>要素</w:t>
      </w:r>
      <w:r>
        <w:t>である。</w:t>
      </w:r>
      <w:ins w:id="89" w:author="岩下" w:date="2015-09-02T11:22:00Z">
        <w:r w:rsidR="009147B8">
          <w:rPr>
            <w:rFonts w:hint="eastAsia"/>
          </w:rPr>
          <w:t>０個以上のスコープ名と「</w:t>
        </w:r>
        <w:r w:rsidR="009147B8">
          <w:t>::</w:t>
        </w:r>
        <w:r w:rsidR="009147B8">
          <w:rPr>
            <w:rFonts w:hint="eastAsia"/>
          </w:rPr>
          <w:t>」の組</w:t>
        </w:r>
      </w:ins>
      <w:ins w:id="90" w:author="岩下" w:date="2015-09-02T11:23:00Z">
        <w:r w:rsidR="009147B8">
          <w:rPr>
            <w:rFonts w:hint="eastAsia"/>
          </w:rPr>
          <w:t>と、</w:t>
        </w:r>
      </w:ins>
      <w:r>
        <w:t>名前を</w:t>
      </w:r>
      <w:ins w:id="91" w:author="岩下" w:date="2015-09-02T11:25:00Z">
        <w:r w:rsidR="00BA6A2A">
          <w:rPr>
            <w:rFonts w:hint="eastAsia"/>
          </w:rPr>
          <w:t>一連の</w:t>
        </w:r>
      </w:ins>
      <w:r>
        <w:t>文字列として持つ。</w:t>
      </w:r>
      <w:ins w:id="92" w:author="岩下" w:date="2015-09-02T11:26:00Z">
        <w:r w:rsidR="00BA6A2A">
          <w:rPr>
            <w:rFonts w:hint="eastAsia"/>
          </w:rPr>
          <w:t>一連の文字列は</w:t>
        </w:r>
      </w:ins>
      <w:ins w:id="93" w:author="岩下" w:date="2015-09-02T11:23:00Z">
        <w:r w:rsidR="00BA6A2A">
          <w:rPr>
            <w:rFonts w:hint="eastAsia"/>
          </w:rPr>
          <w:t>空白文字を含んではならない。</w:t>
        </w:r>
      </w:ins>
    </w:p>
    <w:p w14:paraId="20833CB3" w14:textId="77777777" w:rsidR="00BA6A2A" w:rsidRDefault="00DC15F1" w:rsidP="00DC15F1">
      <w:pPr>
        <w:ind w:firstLineChars="100" w:firstLine="210"/>
        <w:rPr>
          <w:ins w:id="94" w:author="岩下" w:date="2015-09-02T11:29:00Z"/>
        </w:rPr>
      </w:pPr>
      <w:r>
        <w:t>属性として、</w:t>
      </w:r>
      <w:r>
        <w:t>type</w:t>
      </w:r>
      <w:r>
        <w:t>属性</w:t>
      </w:r>
      <w:ins w:id="95" w:author="岩下" w:date="2015-09-02T11:24:00Z">
        <w:r w:rsidR="00BA6A2A">
          <w:rPr>
            <w:rFonts w:hint="eastAsia"/>
          </w:rPr>
          <w:t>と</w:t>
        </w:r>
        <w:r w:rsidR="00BA6A2A">
          <w:t>fullName</w:t>
        </w:r>
        <w:r w:rsidR="00BA6A2A">
          <w:rPr>
            <w:rFonts w:hint="eastAsia"/>
          </w:rPr>
          <w:t>属性</w:t>
        </w:r>
      </w:ins>
      <w:r>
        <w:t>を持つ。</w:t>
      </w:r>
      <w:ins w:id="96" w:author="岩下" w:date="2015-09-02T11:24:00Z">
        <w:r w:rsidR="00BA6A2A">
          <w:t>type</w:t>
        </w:r>
        <w:r w:rsidR="00BA6A2A">
          <w:rPr>
            <w:rFonts w:hint="eastAsia"/>
          </w:rPr>
          <w:t>属性の</w:t>
        </w:r>
      </w:ins>
      <w:r>
        <w:t>属性値はタイプ識別名である。</w:t>
      </w:r>
      <w:ins w:id="97" w:author="岩下" w:date="2015-09-02T11:24:00Z">
        <w:r w:rsidR="00BA6A2A">
          <w:t>fullName</w:t>
        </w:r>
        <w:r w:rsidR="00BA6A2A">
          <w:rPr>
            <w:rFonts w:hint="eastAsia"/>
          </w:rPr>
          <w:t>属性</w:t>
        </w:r>
      </w:ins>
      <w:ins w:id="98" w:author="岩下" w:date="2015-09-02T11:25:00Z">
        <w:r w:rsidR="00BA6A2A">
          <w:rPr>
            <w:rFonts w:hint="eastAsia"/>
          </w:rPr>
          <w:t>は、</w:t>
        </w:r>
        <w:r w:rsidR="00BA6A2A">
          <w:t>0</w:t>
        </w:r>
        <w:r w:rsidR="00BA6A2A">
          <w:rPr>
            <w:rFonts w:hint="eastAsia"/>
          </w:rPr>
          <w:t>個以上のスコープ名と</w:t>
        </w:r>
      </w:ins>
      <w:ins w:id="99" w:author="岩下" w:date="2015-09-02T11:26:00Z">
        <w:r w:rsidR="00BA6A2A">
          <w:rPr>
            <w:rFonts w:hint="eastAsia"/>
          </w:rPr>
          <w:t>「</w:t>
        </w:r>
        <w:r w:rsidR="00BA6A2A">
          <w:t>::</w:t>
        </w:r>
        <w:r w:rsidR="00BA6A2A">
          <w:rPr>
            <w:rFonts w:hint="eastAsia"/>
          </w:rPr>
          <w:t>」の組と、名前を一連の文字列として持つ。一連の文字列</w:t>
        </w:r>
      </w:ins>
      <w:ins w:id="100" w:author="岩下" w:date="2015-09-02T11:27:00Z">
        <w:r w:rsidR="00BA6A2A">
          <w:rPr>
            <w:rFonts w:hint="eastAsia"/>
          </w:rPr>
          <w:t>は空白文字を含んではならない。</w:t>
        </w:r>
      </w:ins>
    </w:p>
    <w:p w14:paraId="4DC73D61" w14:textId="75B27CBB" w:rsidR="003E5C37" w:rsidRDefault="00BA6A2A" w:rsidP="009023B7">
      <w:pPr>
        <w:ind w:firstLineChars="100" w:firstLine="210"/>
      </w:pPr>
      <w:ins w:id="101" w:author="岩下" w:date="2015-09-02T11:29:00Z">
        <w:r>
          <w:t>name</w:t>
        </w:r>
        <w:r>
          <w:rPr>
            <w:rFonts w:hint="eastAsia"/>
          </w:rPr>
          <w:t>要素</w:t>
        </w:r>
      </w:ins>
      <w:ins w:id="102" w:author="岩下" w:date="2015-09-02T11:30:00Z">
        <w:r>
          <w:rPr>
            <w:rFonts w:hint="eastAsia"/>
          </w:rPr>
          <w:t>のスコープ名は、</w:t>
        </w:r>
      </w:ins>
      <w:ins w:id="103" w:author="岩下" w:date="2015-09-02T11:41:00Z">
        <w:r w:rsidR="009023B7">
          <w:t>C++</w:t>
        </w:r>
      </w:ins>
      <w:ins w:id="104" w:author="岩下" w:date="2015-09-02T11:30:00Z">
        <w:r>
          <w:rPr>
            <w:rFonts w:hint="eastAsia"/>
          </w:rPr>
          <w:t>の文法に従ってその文脈で省略</w:t>
        </w:r>
      </w:ins>
      <w:ins w:id="105" w:author="岩下" w:date="2015-09-02T11:31:00Z">
        <w:r>
          <w:rPr>
            <w:rFonts w:hint="eastAsia"/>
          </w:rPr>
          <w:t>できるスコープ名を省略した形で表現されてよ</w:t>
        </w:r>
      </w:ins>
      <w:ins w:id="106" w:author="岩下" w:date="2015-09-02T11:42:00Z">
        <w:r w:rsidR="009023B7">
          <w:rPr>
            <w:rFonts w:hint="eastAsia"/>
          </w:rPr>
          <w:t>く、入力プログラムに近い表現であることが望ましい</w:t>
        </w:r>
      </w:ins>
      <w:ins w:id="107" w:author="岩下" w:date="2015-09-02T11:31:00Z">
        <w:r>
          <w:rPr>
            <w:rFonts w:hint="eastAsia"/>
          </w:rPr>
          <w:t>。</w:t>
        </w:r>
      </w:ins>
      <w:ins w:id="108" w:author="岩下" w:date="2015-09-02T11:27:00Z">
        <w:r>
          <w:t>fullName</w:t>
        </w:r>
        <w:r>
          <w:rPr>
            <w:rFonts w:hint="eastAsia"/>
          </w:rPr>
          <w:t>属性</w:t>
        </w:r>
      </w:ins>
      <w:ins w:id="109" w:author="岩下" w:date="2015-09-02T11:36:00Z">
        <w:r w:rsidR="009023B7">
          <w:rPr>
            <w:rFonts w:hint="eastAsia"/>
          </w:rPr>
          <w:t>（必須でなない）</w:t>
        </w:r>
      </w:ins>
      <w:ins w:id="110" w:author="岩下" w:date="2015-09-02T11:27:00Z">
        <w:r>
          <w:rPr>
            <w:rFonts w:hint="eastAsia"/>
          </w:rPr>
          <w:t>は、</w:t>
        </w:r>
      </w:ins>
      <w:ins w:id="111" w:author="岩下" w:date="2015-09-02T11:28:00Z">
        <w:r>
          <w:rPr>
            <w:rFonts w:hint="eastAsia"/>
          </w:rPr>
          <w:t>オブジェクト</w:t>
        </w:r>
      </w:ins>
      <w:ins w:id="112" w:author="岩下" w:date="2015-09-02T11:32:00Z">
        <w:r>
          <w:rPr>
            <w:rFonts w:hint="eastAsia"/>
          </w:rPr>
          <w:t>が属する</w:t>
        </w:r>
      </w:ins>
      <w:ins w:id="113" w:author="岩下" w:date="2015-09-02T11:35:00Z">
        <w:r w:rsidR="009023B7">
          <w:rPr>
            <w:rFonts w:hint="eastAsia"/>
          </w:rPr>
          <w:t>ネストされた</w:t>
        </w:r>
      </w:ins>
      <w:ins w:id="114" w:author="岩下" w:date="2015-09-02T11:32:00Z">
        <w:r>
          <w:rPr>
            <w:rFonts w:hint="eastAsia"/>
          </w:rPr>
          <w:t>名前空間</w:t>
        </w:r>
      </w:ins>
      <w:ins w:id="115" w:author="岩下" w:date="2015-09-02T11:33:00Z">
        <w:r w:rsidR="009023B7">
          <w:rPr>
            <w:rFonts w:hint="eastAsia"/>
          </w:rPr>
          <w:t>の</w:t>
        </w:r>
      </w:ins>
      <w:ins w:id="116" w:author="岩下" w:date="2015-09-02T11:35:00Z">
        <w:r w:rsidR="009023B7">
          <w:rPr>
            <w:rFonts w:hint="eastAsia"/>
          </w:rPr>
          <w:t>名前</w:t>
        </w:r>
      </w:ins>
      <w:ins w:id="117" w:author="岩下" w:date="2015-09-02T11:33:00Z">
        <w:r w:rsidR="009023B7">
          <w:rPr>
            <w:rFonts w:hint="eastAsia"/>
          </w:rPr>
          <w:t>をすべて列挙する表現であり、</w:t>
        </w:r>
      </w:ins>
      <w:ins w:id="118" w:author="岩下" w:date="2015-09-02T11:34:00Z">
        <w:r w:rsidR="009023B7">
          <w:rPr>
            <w:rFonts w:hint="eastAsia"/>
          </w:rPr>
          <w:t>文脈に依存せず</w:t>
        </w:r>
      </w:ins>
      <w:ins w:id="119" w:author="岩下" w:date="2015-09-02T11:33:00Z">
        <w:r w:rsidR="009023B7">
          <w:rPr>
            <w:rFonts w:hint="eastAsia"/>
          </w:rPr>
          <w:t>オブジェクト</w:t>
        </w:r>
      </w:ins>
      <w:ins w:id="120" w:author="岩下" w:date="2015-09-02T11:34:00Z">
        <w:r w:rsidR="009023B7">
          <w:rPr>
            <w:rFonts w:hint="eastAsia"/>
          </w:rPr>
          <w:t>を</w:t>
        </w:r>
      </w:ins>
      <w:ins w:id="121" w:author="岩下" w:date="2015-09-02T11:32:00Z">
        <w:r>
          <w:rPr>
            <w:rFonts w:hint="eastAsia"/>
          </w:rPr>
          <w:t>特定する</w:t>
        </w:r>
      </w:ins>
      <w:ins w:id="122" w:author="岩下" w:date="2015-09-02T11:35:00Z">
        <w:r w:rsidR="009023B7">
          <w:rPr>
            <w:rFonts w:hint="eastAsia"/>
          </w:rPr>
          <w:t>ことができる</w:t>
        </w:r>
      </w:ins>
      <w:ins w:id="123" w:author="岩下" w:date="2015-09-02T11:34:00Z">
        <w:r w:rsidR="009023B7">
          <w:rPr>
            <w:rFonts w:hint="eastAsia"/>
          </w:rPr>
          <w:t>。</w:t>
        </w:r>
      </w:ins>
    </w:p>
    <w:p w14:paraId="6F8A8BDA" w14:textId="77777777" w:rsidR="006B4199" w:rsidRDefault="006B4199" w:rsidP="003E5C37">
      <w:pPr>
        <w:rPr>
          <w:ins w:id="124" w:author="岩下" w:date="2015-09-02T11:38:00Z"/>
        </w:rPr>
      </w:pPr>
    </w:p>
    <w:p w14:paraId="6D581B34" w14:textId="77777777" w:rsidR="009023B7" w:rsidRPr="00ED2F33" w:rsidRDefault="009023B7" w:rsidP="009023B7">
      <w:pPr>
        <w:ind w:firstLineChars="100" w:firstLine="210"/>
        <w:rPr>
          <w:ins w:id="125" w:author="岩下" w:date="2015-09-02T11:38:00Z"/>
          <w:rFonts w:ascii="ＭＳ Ｐゴシック" w:eastAsia="ＭＳ Ｐゴシック" w:hAnsi="ＭＳ Ｐゴシック"/>
        </w:rPr>
      </w:pPr>
      <w:ins w:id="126" w:author="岩下" w:date="2015-09-02T11:38:00Z">
        <w:r w:rsidRPr="00ED2F33">
          <w:rPr>
            <w:rFonts w:ascii="ＭＳ Ｐゴシック" w:eastAsia="ＭＳ Ｐゴシック" w:hAnsi="ＭＳ Ｐゴシック"/>
          </w:rPr>
          <w:t>例</w:t>
        </w:r>
        <w:r w:rsidRPr="00ED2F33">
          <w:rPr>
            <w:rFonts w:ascii="ＭＳ Ｐゴシック" w:eastAsia="ＭＳ Ｐゴシック" w:hAnsi="ＭＳ Ｐゴシック" w:hint="eastAsia"/>
          </w:rPr>
          <w:t>:</w:t>
        </w:r>
      </w:ins>
    </w:p>
    <w:p w14:paraId="68189DFD" w14:textId="0AF6911F" w:rsidR="009023B7" w:rsidRPr="00ED2F33" w:rsidRDefault="009023B7" w:rsidP="009023B7">
      <w:pPr>
        <w:ind w:firstLineChars="100" w:firstLine="210"/>
        <w:rPr>
          <w:ins w:id="127" w:author="岩下" w:date="2015-09-02T11:38:00Z"/>
          <w:rFonts w:ascii="ＭＳ Ｐゴシック" w:eastAsia="ＭＳ Ｐゴシック" w:hAnsi="ＭＳ Ｐゴシック"/>
        </w:rPr>
      </w:pPr>
      <w:ins w:id="128" w:author="岩下" w:date="2015-09-02T11:38:00Z">
        <w:r w:rsidRPr="00ED2F33">
          <w:rPr>
            <w:rFonts w:ascii="ＭＳ Ｐゴシック" w:eastAsia="ＭＳ Ｐゴシック" w:hAnsi="ＭＳ Ｐゴシック" w:hint="eastAsia"/>
          </w:rPr>
          <w:t>以下のプログラムで、</w:t>
        </w:r>
      </w:ins>
    </w:p>
    <w:p w14:paraId="3029FED8" w14:textId="02D52DA4" w:rsidR="009023B7" w:rsidRPr="00ED2F33" w:rsidRDefault="009023B7" w:rsidP="009023B7">
      <w:pPr>
        <w:ind w:firstLineChars="100" w:firstLine="210"/>
        <w:rPr>
          <w:ins w:id="129" w:author="岩下" w:date="2015-09-02T11:38:00Z"/>
          <w:rFonts w:ascii="ＭＳ Ｐゴシック" w:eastAsia="ＭＳ Ｐゴシック" w:hAnsi="ＭＳ Ｐゴシック"/>
        </w:rPr>
      </w:pPr>
      <w:ins w:id="130" w:author="岩下" w:date="2015-09-02T11:38: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namespace NS {</w:t>
        </w:r>
      </w:ins>
    </w:p>
    <w:p w14:paraId="04C48955" w14:textId="60FE15D0" w:rsidR="009023B7" w:rsidRPr="00ED2F33" w:rsidRDefault="009023B7" w:rsidP="009023B7">
      <w:pPr>
        <w:ind w:firstLineChars="100" w:firstLine="210"/>
        <w:rPr>
          <w:ins w:id="131" w:author="岩下" w:date="2015-09-02T11:38:00Z"/>
          <w:rFonts w:ascii="ＭＳ Ｐゴシック" w:eastAsia="ＭＳ Ｐゴシック" w:hAnsi="ＭＳ Ｐゴシック"/>
        </w:rPr>
      </w:pPr>
      <w:ins w:id="132" w:author="岩下" w:date="2015-09-02T11:38:00Z">
        <w:r w:rsidRPr="00ED2F33">
          <w:rPr>
            <w:rFonts w:ascii="ＭＳ Ｐゴシック" w:eastAsia="ＭＳ Ｐゴシック" w:hAnsi="ＭＳ Ｐゴシック"/>
          </w:rPr>
          <w:tab/>
          <w:t xml:space="preserve">  int a;</w:t>
        </w:r>
        <w:r w:rsidRPr="00ED2F33">
          <w:rPr>
            <w:rFonts w:ascii="ＭＳ Ｐゴシック" w:eastAsia="ＭＳ Ｐゴシック" w:hAnsi="ＭＳ Ｐゴシック"/>
          </w:rPr>
          <w:tab/>
        </w:r>
        <w:r w:rsidRPr="00ED2F33">
          <w:rPr>
            <w:rFonts w:ascii="ＭＳ Ｐゴシック" w:eastAsia="ＭＳ Ｐゴシック" w:hAnsi="ＭＳ Ｐゴシック"/>
          </w:rPr>
          <w:tab/>
        </w:r>
        <w:r w:rsidRPr="00ED2F33">
          <w:rPr>
            <w:rFonts w:ascii="ＭＳ Ｐゴシック" w:eastAsia="ＭＳ Ｐゴシック" w:hAnsi="ＭＳ Ｐゴシック"/>
          </w:rPr>
          <w:tab/>
          <w:t>// (1)</w:t>
        </w:r>
      </w:ins>
    </w:p>
    <w:p w14:paraId="4744A30D" w14:textId="6053307E" w:rsidR="009023B7" w:rsidRPr="00ED2F33" w:rsidRDefault="009023B7" w:rsidP="009023B7">
      <w:pPr>
        <w:ind w:firstLineChars="100" w:firstLine="210"/>
        <w:rPr>
          <w:ins w:id="133" w:author="岩下" w:date="2015-09-02T11:38:00Z"/>
          <w:rFonts w:ascii="ＭＳ Ｐゴシック" w:eastAsia="ＭＳ Ｐゴシック" w:hAnsi="ＭＳ Ｐゴシック"/>
        </w:rPr>
      </w:pPr>
      <w:ins w:id="134" w:author="岩下" w:date="2015-09-02T11:38:00Z">
        <w:r w:rsidRPr="00ED2F33">
          <w:rPr>
            <w:rFonts w:ascii="ＭＳ Ｐゴシック" w:eastAsia="ＭＳ Ｐゴシック" w:hAnsi="ＭＳ Ｐゴシック"/>
          </w:rPr>
          <w:tab/>
          <w:t>}</w:t>
        </w:r>
      </w:ins>
    </w:p>
    <w:p w14:paraId="1371D5BE" w14:textId="6BBA61EC" w:rsidR="009023B7" w:rsidRPr="00ED2F33" w:rsidRDefault="009023B7" w:rsidP="009023B7">
      <w:pPr>
        <w:rPr>
          <w:ins w:id="135" w:author="岩下" w:date="2015-09-02T11:38:00Z"/>
          <w:rFonts w:ascii="ＭＳ Ｐゴシック" w:eastAsia="ＭＳ Ｐゴシック" w:hAnsi="ＭＳ Ｐゴシック"/>
        </w:rPr>
      </w:pPr>
      <w:ins w:id="136" w:author="岩下" w:date="2015-09-02T11:39:00Z">
        <w:r w:rsidRPr="00ED2F33">
          <w:rPr>
            <w:rFonts w:ascii="ＭＳ Ｐゴシック" w:eastAsia="ＭＳ Ｐゴシック" w:hAnsi="ＭＳ Ｐゴシック"/>
          </w:rPr>
          <w:tab/>
          <w:t>NS:</w:t>
        </w:r>
      </w:ins>
      <w:ins w:id="137" w:author="岩下" w:date="2015-09-02T12:10:00Z">
        <w:r w:rsidR="00ED2F33" w:rsidRPr="00ED2F33">
          <w:rPr>
            <w:rFonts w:ascii="ＭＳ Ｐゴシック" w:eastAsia="ＭＳ Ｐゴシック" w:hAnsi="ＭＳ Ｐゴシック"/>
          </w:rPr>
          <w:t>:</w:t>
        </w:r>
      </w:ins>
      <w:ins w:id="138" w:author="岩下" w:date="2015-09-02T11:39:00Z">
        <w:r w:rsidRPr="00ED2F33">
          <w:rPr>
            <w:rFonts w:ascii="ＭＳ Ｐゴシック" w:eastAsia="ＭＳ Ｐゴシック" w:hAnsi="ＭＳ Ｐゴシック"/>
          </w:rPr>
          <w:t>a = 10;</w:t>
        </w:r>
        <w:r w:rsidRPr="00ED2F33">
          <w:rPr>
            <w:rFonts w:ascii="ＭＳ Ｐゴシック" w:eastAsia="ＭＳ Ｐゴシック" w:hAnsi="ＭＳ Ｐゴシック"/>
          </w:rPr>
          <w:tab/>
        </w:r>
        <w:r w:rsidRPr="00ED2F33">
          <w:rPr>
            <w:rFonts w:ascii="ＭＳ Ｐゴシック" w:eastAsia="ＭＳ Ｐゴシック" w:hAnsi="ＭＳ Ｐゴシック"/>
          </w:rPr>
          <w:tab/>
          <w:t>// (2)</w:t>
        </w:r>
      </w:ins>
    </w:p>
    <w:p w14:paraId="44723B42" w14:textId="7304557F" w:rsidR="009023B7" w:rsidRPr="00ED2F33" w:rsidRDefault="009023B7" w:rsidP="003E5C37">
      <w:pPr>
        <w:rPr>
          <w:ins w:id="139" w:author="岩下" w:date="2015-09-02T11:43:00Z"/>
          <w:rFonts w:ascii="ＭＳ Ｐゴシック" w:eastAsia="ＭＳ Ｐゴシック" w:hAnsi="ＭＳ Ｐゴシック"/>
        </w:rPr>
      </w:pPr>
      <w:ins w:id="140" w:author="岩下" w:date="2015-09-02T11:39:00Z">
        <w:r w:rsidRPr="00ED2F33">
          <w:rPr>
            <w:rFonts w:ascii="ＭＳ Ｐゴシック" w:eastAsia="ＭＳ Ｐゴシック" w:hAnsi="ＭＳ Ｐゴシック"/>
          </w:rPr>
          <w:t>(1)</w:t>
        </w:r>
        <w:r w:rsidRPr="00ED2F33">
          <w:rPr>
            <w:rFonts w:ascii="ＭＳ Ｐゴシック" w:eastAsia="ＭＳ Ｐゴシック" w:hAnsi="ＭＳ Ｐゴシック" w:hint="eastAsia"/>
          </w:rPr>
          <w:t>における</w:t>
        </w:r>
        <w:r w:rsidRPr="00ED2F33">
          <w:rPr>
            <w:rFonts w:ascii="ＭＳ Ｐゴシック" w:eastAsia="ＭＳ Ｐゴシック" w:hAnsi="ＭＳ Ｐゴシック"/>
          </w:rPr>
          <w:t>a</w:t>
        </w:r>
        <w:r w:rsidRPr="00ED2F33">
          <w:rPr>
            <w:rFonts w:ascii="ＭＳ Ｐゴシック" w:eastAsia="ＭＳ Ｐゴシック" w:hAnsi="ＭＳ Ｐゴシック" w:hint="eastAsia"/>
          </w:rPr>
          <w:t>は、以下の</w:t>
        </w:r>
      </w:ins>
      <w:ins w:id="141" w:author="岩下" w:date="2015-09-02T12:12:00Z">
        <w:r w:rsidR="00ED2F33" w:rsidRPr="00ED2F33">
          <w:rPr>
            <w:rFonts w:ascii="ＭＳ Ｐゴシック" w:eastAsia="ＭＳ Ｐゴシック" w:hAnsi="ＭＳ Ｐゴシック" w:hint="eastAsia"/>
          </w:rPr>
          <w:t>ように</w:t>
        </w:r>
      </w:ins>
      <w:ins w:id="142" w:author="岩下" w:date="2015-09-02T12:09:00Z">
        <w:r w:rsidR="00ED2F33" w:rsidRPr="00ED2F33">
          <w:rPr>
            <w:rFonts w:ascii="ＭＳ Ｐゴシック" w:eastAsia="ＭＳ Ｐゴシック" w:hAnsi="ＭＳ Ｐゴシック" w:hint="eastAsia"/>
          </w:rPr>
          <w:t>表現され</w:t>
        </w:r>
      </w:ins>
      <w:ins w:id="143" w:author="岩下" w:date="2015-09-02T12:12:00Z">
        <w:r w:rsidR="00ED2F33" w:rsidRPr="00ED2F33">
          <w:rPr>
            <w:rFonts w:ascii="ＭＳ Ｐゴシック" w:eastAsia="ＭＳ Ｐゴシック" w:hAnsi="ＭＳ Ｐゴシック" w:hint="eastAsia"/>
          </w:rPr>
          <w:t>てよい</w:t>
        </w:r>
      </w:ins>
      <w:ins w:id="144" w:author="岩下" w:date="2015-09-02T11:43:00Z">
        <w:r w:rsidRPr="00ED2F33">
          <w:rPr>
            <w:rFonts w:ascii="ＭＳ Ｐゴシック" w:eastAsia="ＭＳ Ｐゴシック" w:hAnsi="ＭＳ Ｐゴシック" w:hint="eastAsia"/>
          </w:rPr>
          <w:t>。</w:t>
        </w:r>
      </w:ins>
    </w:p>
    <w:p w14:paraId="534DE0EC" w14:textId="6CEA1406" w:rsidR="00ED2F33" w:rsidRPr="00ED2F33" w:rsidRDefault="00ED2F33" w:rsidP="00ED2F33">
      <w:pPr>
        <w:rPr>
          <w:ins w:id="145" w:author="岩下" w:date="2015-09-02T12:12:00Z"/>
          <w:rFonts w:ascii="ＭＳ Ｐゴシック" w:eastAsia="ＭＳ Ｐゴシック" w:hAnsi="ＭＳ Ｐゴシック"/>
        </w:rPr>
      </w:pPr>
      <w:ins w:id="146" w:author="岩下" w:date="2015-09-02T12:12: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 fullName=”NS::a”&gt;a&lt;/name&gt;</w:t>
        </w:r>
      </w:ins>
    </w:p>
    <w:p w14:paraId="2CE52A65" w14:textId="138A39CB" w:rsidR="009023B7" w:rsidRPr="00ED2F33" w:rsidRDefault="009023B7" w:rsidP="003E5C37">
      <w:pPr>
        <w:rPr>
          <w:ins w:id="147" w:author="岩下" w:date="2015-09-02T12:08:00Z"/>
          <w:rFonts w:ascii="ＭＳ Ｐゴシック" w:eastAsia="ＭＳ Ｐゴシック" w:hAnsi="ＭＳ Ｐゴシック"/>
        </w:rPr>
      </w:pPr>
      <w:ins w:id="148" w:author="岩下" w:date="2015-09-02T11:43: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w:t>
        </w:r>
      </w:ins>
      <w:ins w:id="149" w:author="岩下" w:date="2015-09-02T12:08:00Z">
        <w:r w:rsidR="00ED2F33" w:rsidRPr="00ED2F33">
          <w:rPr>
            <w:rFonts w:ascii="ＭＳ Ｐゴシック" w:eastAsia="ＭＳ Ｐゴシック" w:hAnsi="ＭＳ Ｐゴシック"/>
          </w:rPr>
          <w:t xml:space="preserve"> type=”int”</w:t>
        </w:r>
      </w:ins>
      <w:ins w:id="150" w:author="岩下" w:date="2015-09-02T11:43:00Z">
        <w:r w:rsidRPr="00ED2F33">
          <w:rPr>
            <w:rFonts w:ascii="ＭＳ Ｐゴシック" w:eastAsia="ＭＳ Ｐゴシック" w:hAnsi="ＭＳ Ｐゴシック"/>
          </w:rPr>
          <w:t>&gt;a&lt;/name&gt;</w:t>
        </w:r>
      </w:ins>
    </w:p>
    <w:p w14:paraId="5B5D7377" w14:textId="2B237EEA" w:rsidR="00ED2F33" w:rsidRPr="00ED2F33" w:rsidRDefault="00ED2F33" w:rsidP="00ED2F33">
      <w:pPr>
        <w:rPr>
          <w:ins w:id="151" w:author="岩下" w:date="2015-09-02T12:13:00Z"/>
          <w:rFonts w:ascii="ＭＳ Ｐゴシック" w:eastAsia="ＭＳ Ｐゴシック" w:hAnsi="ＭＳ Ｐゴシック"/>
        </w:rPr>
      </w:pPr>
      <w:ins w:id="152" w:author="岩下" w:date="2015-09-02T12:13: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type=”int”&gt;NS::a&lt;/name&gt;</w:t>
        </w:r>
      </w:ins>
    </w:p>
    <w:p w14:paraId="7F7D06C8" w14:textId="5564BEE6" w:rsidR="00ED2F33" w:rsidRPr="00ED2F33" w:rsidRDefault="00ED2F33" w:rsidP="00ED2F33">
      <w:pPr>
        <w:rPr>
          <w:ins w:id="153" w:author="岩下" w:date="2015-09-02T12:15:00Z"/>
          <w:rFonts w:ascii="ＭＳ Ｐゴシック" w:eastAsia="ＭＳ Ｐゴシック" w:hAnsi="ＭＳ Ｐゴシック"/>
        </w:rPr>
      </w:pPr>
      <w:ins w:id="154" w:author="岩下" w:date="2015-09-02T12:15:00Z">
        <w:r w:rsidRPr="00ED2F33">
          <w:rPr>
            <w:rFonts w:ascii="ＭＳ Ｐゴシック" w:eastAsia="ＭＳ Ｐゴシック" w:hAnsi="ＭＳ Ｐゴシック"/>
          </w:rPr>
          <w:t>(</w:t>
        </w:r>
        <w:r>
          <w:rPr>
            <w:rFonts w:ascii="ＭＳ Ｐゴシック" w:eastAsia="ＭＳ Ｐゴシック" w:hAnsi="ＭＳ Ｐゴシック"/>
          </w:rPr>
          <w:t>2</w:t>
        </w:r>
        <w:r w:rsidRPr="00ED2F33">
          <w:rPr>
            <w:rFonts w:ascii="ＭＳ Ｐゴシック" w:eastAsia="ＭＳ Ｐゴシック" w:hAnsi="ＭＳ Ｐゴシック"/>
          </w:rPr>
          <w:t>)</w:t>
        </w:r>
        <w:r w:rsidRPr="00ED2F33">
          <w:rPr>
            <w:rFonts w:ascii="ＭＳ Ｐゴシック" w:eastAsia="ＭＳ Ｐゴシック" w:hAnsi="ＭＳ Ｐゴシック" w:hint="eastAsia"/>
          </w:rPr>
          <w:t>における</w:t>
        </w:r>
        <w:r w:rsidRPr="00ED2F33">
          <w:rPr>
            <w:rFonts w:ascii="ＭＳ Ｐゴシック" w:eastAsia="ＭＳ Ｐゴシック" w:hAnsi="ＭＳ Ｐゴシック"/>
          </w:rPr>
          <w:t>a</w:t>
        </w:r>
        <w:r w:rsidRPr="00ED2F33">
          <w:rPr>
            <w:rFonts w:ascii="ＭＳ Ｐゴシック" w:eastAsia="ＭＳ Ｐゴシック" w:hAnsi="ＭＳ Ｐゴシック" w:hint="eastAsia"/>
          </w:rPr>
          <w:t>は、以下のように表現されてよい。</w:t>
        </w:r>
      </w:ins>
    </w:p>
    <w:p w14:paraId="7A7A24E8" w14:textId="14FC5CDE" w:rsidR="00ED2F33" w:rsidRPr="00ED2F33" w:rsidRDefault="00ED2F33" w:rsidP="00ED2F33">
      <w:pPr>
        <w:rPr>
          <w:ins w:id="155" w:author="岩下" w:date="2015-09-02T12:15:00Z"/>
          <w:rFonts w:ascii="ＭＳ Ｐゴシック" w:eastAsia="ＭＳ Ｐゴシック" w:hAnsi="ＭＳ Ｐゴシック"/>
        </w:rPr>
      </w:pPr>
      <w:ins w:id="156" w:author="岩下" w:date="2015-09-02T12:15: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 fullName=”NS::a”&gt;</w:t>
        </w:r>
        <w:r>
          <w:rPr>
            <w:rFonts w:ascii="ＭＳ Ｐゴシック" w:eastAsia="ＭＳ Ｐゴシック" w:hAnsi="ＭＳ Ｐゴシック"/>
          </w:rPr>
          <w:t>NS::</w:t>
        </w:r>
        <w:r w:rsidRPr="00ED2F33">
          <w:rPr>
            <w:rFonts w:ascii="ＭＳ Ｐゴシック" w:eastAsia="ＭＳ Ｐゴシック" w:hAnsi="ＭＳ Ｐゴシック"/>
          </w:rPr>
          <w:t>a&lt;/name&gt;</w:t>
        </w:r>
      </w:ins>
    </w:p>
    <w:p w14:paraId="456D9A66" w14:textId="77777777" w:rsidR="00ED2F33" w:rsidRPr="00ED2F33" w:rsidRDefault="00ED2F33" w:rsidP="00ED2F33">
      <w:pPr>
        <w:rPr>
          <w:ins w:id="157" w:author="岩下" w:date="2015-09-02T12:15:00Z"/>
          <w:rFonts w:ascii="ＭＳ Ｐゴシック" w:eastAsia="ＭＳ Ｐゴシック" w:hAnsi="ＭＳ Ｐゴシック"/>
        </w:rPr>
      </w:pPr>
      <w:ins w:id="158" w:author="岩下" w:date="2015-09-02T12:15:00Z">
        <w:r w:rsidRPr="00ED2F33">
          <w:rPr>
            <w:rFonts w:ascii="ＭＳ Ｐゴシック" w:eastAsia="ＭＳ Ｐゴシック" w:hAnsi="ＭＳ Ｐゴシック" w:hint="eastAsia"/>
          </w:rPr>
          <w:tab/>
        </w:r>
        <w:r w:rsidRPr="00ED2F33">
          <w:rPr>
            <w:rFonts w:ascii="ＭＳ Ｐゴシック" w:eastAsia="ＭＳ Ｐゴシック" w:hAnsi="ＭＳ Ｐゴシック"/>
          </w:rPr>
          <w:t>&lt;name type=”int”&gt;NS::a&lt;/name&gt;</w:t>
        </w:r>
      </w:ins>
    </w:p>
    <w:p w14:paraId="0E97B58A" w14:textId="77777777" w:rsidR="009023B7" w:rsidRPr="003E5C37" w:rsidRDefault="009023B7" w:rsidP="003E5C37"/>
    <w:p w14:paraId="31240D54" w14:textId="77777777" w:rsidR="003E5C37" w:rsidRDefault="003E5C37" w:rsidP="003E5C37">
      <w:pPr>
        <w:pStyle w:val="2"/>
      </w:pPr>
      <w:bookmarkStart w:id="159" w:name="_Toc223755483"/>
      <w:bookmarkStart w:id="160" w:name="_Toc223755689"/>
      <w:bookmarkStart w:id="161" w:name="_Toc422165364"/>
      <w:bookmarkStart w:id="162" w:name="_Toc422212371"/>
      <w:r>
        <w:rPr>
          <w:rFonts w:hint="eastAsia"/>
        </w:rPr>
        <w:t>value</w:t>
      </w:r>
      <w:r w:rsidR="004B4E28">
        <w:rPr>
          <w:rFonts w:hint="eastAsia"/>
        </w:rPr>
        <w:t>要素</w:t>
      </w:r>
      <w:bookmarkEnd w:id="159"/>
      <w:bookmarkEnd w:id="160"/>
      <w:bookmarkEnd w:id="161"/>
      <w:bookmarkEnd w:id="162"/>
    </w:p>
    <w:p w14:paraId="4F200EFB" w14:textId="77777777" w:rsidR="00EC7E9F" w:rsidRDefault="00EC7E9F" w:rsidP="007E3DC9">
      <w:pPr>
        <w:ind w:firstLineChars="100" w:firstLine="210"/>
        <w:rPr>
          <w:ins w:id="163" w:author="岩下" w:date="2015-08-28T08:42:00Z"/>
        </w:rPr>
      </w:pPr>
    </w:p>
    <w:p w14:paraId="1BEB8741" w14:textId="77777777" w:rsidR="00EC7E9F" w:rsidRDefault="00EC7E9F" w:rsidP="00EC7E9F">
      <w:pPr>
        <w:pBdr>
          <w:top w:val="single" w:sz="4" w:space="1" w:color="auto"/>
          <w:left w:val="single" w:sz="4" w:space="0" w:color="auto"/>
          <w:bottom w:val="single" w:sz="4" w:space="1" w:color="auto"/>
          <w:right w:val="single" w:sz="4" w:space="0" w:color="auto"/>
        </w:pBdr>
        <w:ind w:firstLineChars="100" w:firstLine="200"/>
        <w:rPr>
          <w:ins w:id="164" w:author="岩下" w:date="2015-08-28T08:43:00Z"/>
          <w:rFonts w:ascii="ＭＳ Ｐゴシック" w:eastAsia="ＭＳ Ｐゴシック" w:hAnsi="ＭＳ Ｐゴシック"/>
          <w:sz w:val="20"/>
          <w:szCs w:val="20"/>
        </w:rPr>
      </w:pPr>
      <w:ins w:id="165" w:author="岩下" w:date="2015-08-28T08:42:00Z">
        <w:r w:rsidRPr="0082073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value</w:t>
        </w:r>
        <w:r w:rsidRPr="0082073E">
          <w:rPr>
            <w:rFonts w:ascii="ＭＳ Ｐゴシック" w:eastAsia="ＭＳ Ｐゴシック" w:hAnsi="ＭＳ Ｐゴシック"/>
            <w:sz w:val="20"/>
            <w:szCs w:val="20"/>
          </w:rPr>
          <w:t>&gt;</w:t>
        </w:r>
      </w:ins>
    </w:p>
    <w:p w14:paraId="35B09AD0" w14:textId="77777777" w:rsidR="00EC7E9F" w:rsidRDefault="00EC7E9F" w:rsidP="00EC7E9F">
      <w:pPr>
        <w:pBdr>
          <w:top w:val="single" w:sz="4" w:space="1" w:color="auto"/>
          <w:left w:val="single" w:sz="4" w:space="0" w:color="auto"/>
          <w:bottom w:val="single" w:sz="4" w:space="1" w:color="auto"/>
          <w:right w:val="single" w:sz="4" w:space="0" w:color="auto"/>
        </w:pBdr>
        <w:ind w:firstLineChars="100" w:firstLine="200"/>
        <w:rPr>
          <w:ins w:id="166" w:author="岩下" w:date="2015-08-28T08:42:00Z"/>
          <w:rFonts w:ascii="ＭＳ Ｐゴシック" w:eastAsia="ＭＳ Ｐゴシック" w:hAnsi="ＭＳ Ｐゴシック"/>
          <w:sz w:val="20"/>
          <w:szCs w:val="20"/>
        </w:rPr>
      </w:pPr>
      <w:ins w:id="167" w:author="岩下" w:date="2015-08-28T08:43:00Z">
        <w:r>
          <w:rPr>
            <w:rFonts w:ascii="ＭＳ Ｐゴシック" w:eastAsia="ＭＳ Ｐゴシック" w:hAnsi="ＭＳ Ｐゴシック"/>
            <w:sz w:val="20"/>
            <w:szCs w:val="20"/>
          </w:rPr>
          <w:t xml:space="preserve">  [ </w:t>
        </w:r>
        <w:r>
          <w:rPr>
            <w:rFonts w:ascii="ＭＳ Ｐゴシック" w:eastAsia="ＭＳ Ｐゴシック" w:hAnsi="ＭＳ Ｐゴシック" w:hint="eastAsia"/>
            <w:sz w:val="20"/>
            <w:szCs w:val="20"/>
          </w:rPr>
          <w:t>式</w:t>
        </w:r>
        <w:r>
          <w:rPr>
            <w:rFonts w:ascii="ＭＳ Ｐゴシック" w:eastAsia="ＭＳ Ｐゴシック" w:hAnsi="ＭＳ Ｐゴシック"/>
            <w:sz w:val="20"/>
            <w:szCs w:val="20"/>
          </w:rPr>
          <w:t xml:space="preserve"> … ]</w:t>
        </w:r>
      </w:ins>
      <w:ins w:id="168" w:author="岩下" w:date="2015-08-28T08:45:00Z">
        <w:r>
          <w:rPr>
            <w:rFonts w:ascii="ＭＳ Ｐゴシック" w:eastAsia="ＭＳ Ｐゴシック" w:hAnsi="ＭＳ Ｐゴシック" w:hint="eastAsia"/>
            <w:sz w:val="20"/>
            <w:szCs w:val="20"/>
          </w:rPr>
          <w:t xml:space="preserve">　</w:t>
        </w:r>
      </w:ins>
      <w:ins w:id="169" w:author="岩下" w:date="2015-08-28T08:59:00Z">
        <w:r w:rsidR="003058F2" w:rsidRPr="003058F2">
          <w:rPr>
            <w:rFonts w:ascii="ＭＳ Ｐゴシック" w:eastAsia="ＭＳ Ｐゴシック" w:hAnsi="ＭＳ Ｐゴシック" w:hint="eastAsia"/>
            <w:i/>
            <w:sz w:val="20"/>
            <w:szCs w:val="20"/>
          </w:rPr>
          <w:t>or</w:t>
        </w:r>
      </w:ins>
      <w:ins w:id="170" w:author="岩下" w:date="2015-08-28T08:45:00Z">
        <w:r>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sz w:val="20"/>
            <w:szCs w:val="20"/>
          </w:rPr>
          <w:t>value</w:t>
        </w:r>
        <w:r>
          <w:rPr>
            <w:rFonts w:ascii="ＭＳ Ｐゴシック" w:eastAsia="ＭＳ Ｐゴシック" w:hAnsi="ＭＳ Ｐゴシック" w:hint="eastAsia"/>
            <w:sz w:val="20"/>
            <w:szCs w:val="20"/>
          </w:rPr>
          <w:t>要素</w:t>
        </w:r>
      </w:ins>
    </w:p>
    <w:p w14:paraId="532FDB01" w14:textId="77777777" w:rsidR="00EC7E9F" w:rsidRPr="0082073E" w:rsidRDefault="00EC7E9F" w:rsidP="00EC7E9F">
      <w:pPr>
        <w:pBdr>
          <w:top w:val="single" w:sz="4" w:space="1" w:color="auto"/>
          <w:left w:val="single" w:sz="4" w:space="0" w:color="auto"/>
          <w:bottom w:val="single" w:sz="4" w:space="1" w:color="auto"/>
          <w:right w:val="single" w:sz="4" w:space="0" w:color="auto"/>
        </w:pBdr>
        <w:ind w:firstLineChars="100" w:firstLine="200"/>
        <w:rPr>
          <w:ins w:id="171" w:author="岩下" w:date="2015-08-28T08:42:00Z"/>
          <w:rFonts w:ascii="ＭＳ Ｐゴシック" w:eastAsia="ＭＳ Ｐゴシック" w:hAnsi="ＭＳ Ｐゴシック"/>
          <w:sz w:val="20"/>
          <w:szCs w:val="20"/>
        </w:rPr>
      </w:pPr>
      <w:ins w:id="172" w:author="岩下" w:date="2015-08-28T08:42:00Z">
        <w:r>
          <w:rPr>
            <w:rFonts w:ascii="ＭＳ Ｐゴシック" w:eastAsia="ＭＳ Ｐゴシック" w:hAnsi="ＭＳ Ｐゴシック"/>
            <w:sz w:val="20"/>
            <w:szCs w:val="20"/>
          </w:rPr>
          <w:t>&lt;/value&gt;</w:t>
        </w:r>
      </w:ins>
    </w:p>
    <w:p w14:paraId="6DF18D1A" w14:textId="0250030F" w:rsidR="00EC7E9F" w:rsidRPr="00DA6947" w:rsidRDefault="00EC7E9F" w:rsidP="00EC7E9F">
      <w:pPr>
        <w:rPr>
          <w:ins w:id="173" w:author="岩下" w:date="2015-08-28T08:42:00Z"/>
          <w:rFonts w:ascii="ＭＳ Ｐゴシック" w:eastAsia="ＭＳ Ｐゴシック" w:hAnsi="ＭＳ Ｐゴシック"/>
        </w:rPr>
      </w:pPr>
      <w:ins w:id="174" w:author="岩下" w:date="2015-08-28T08:42:00Z">
        <w:r>
          <w:rPr>
            <w:rFonts w:ascii="ＭＳ Ｐゴシック" w:eastAsia="ＭＳ Ｐゴシック" w:hAnsi="ＭＳ Ｐゴシック" w:hint="eastAsia"/>
          </w:rPr>
          <w:t>属性</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ins>
      <w:ins w:id="175" w:author="岩下" w:date="2015-08-28T08:45:00Z">
        <w:r>
          <w:rPr>
            <w:rFonts w:ascii="ＭＳ Ｐゴシック" w:eastAsia="ＭＳ Ｐゴシック" w:hAnsi="ＭＳ Ｐゴシック" w:hint="eastAsia"/>
          </w:rPr>
          <w:t>なし</w:t>
        </w:r>
      </w:ins>
    </w:p>
    <w:p w14:paraId="66BF132E" w14:textId="77777777" w:rsidR="00EC7E9F" w:rsidRDefault="00EC7E9F" w:rsidP="007E3DC9">
      <w:pPr>
        <w:ind w:firstLineChars="100" w:firstLine="210"/>
        <w:rPr>
          <w:ins w:id="176" w:author="岩下" w:date="2015-08-28T08:42:00Z"/>
        </w:rPr>
      </w:pPr>
    </w:p>
    <w:p w14:paraId="4B4FCBEA" w14:textId="77777777" w:rsidR="00DC15F1" w:rsidRDefault="00DC15F1" w:rsidP="007E3DC9">
      <w:pPr>
        <w:ind w:firstLineChars="100" w:firstLine="210"/>
      </w:pPr>
      <w:r w:rsidRPr="007E3DC9">
        <w:t>初期値を表現する。次の子</w:t>
      </w:r>
      <w:r w:rsidR="004B4E28">
        <w:t>要素</w:t>
      </w:r>
      <w:r w:rsidRPr="007E3DC9">
        <w:t>を持つ。</w:t>
      </w:r>
    </w:p>
    <w:p w14:paraId="4F4EA1AE" w14:textId="77777777" w:rsidR="007E3DC9" w:rsidRPr="007E3DC9" w:rsidRDefault="007E3DC9" w:rsidP="007E3DC9"/>
    <w:p w14:paraId="169D699A" w14:textId="77777777" w:rsidR="00DC15F1" w:rsidRPr="007E3DC9" w:rsidRDefault="00DC15F1" w:rsidP="00613D85">
      <w:pPr>
        <w:numPr>
          <w:ilvl w:val="0"/>
          <w:numId w:val="5"/>
        </w:numPr>
        <w:ind w:hanging="240"/>
        <w:rPr>
          <w:rStyle w:val="a8"/>
        </w:rPr>
      </w:pPr>
      <w:r w:rsidRPr="007E3DC9">
        <w:rPr>
          <w:rStyle w:val="a8"/>
        </w:rPr>
        <w:t>式</w:t>
      </w:r>
      <w:r w:rsidRPr="007E3DC9">
        <w:rPr>
          <w:rStyle w:val="a8"/>
        </w:rPr>
        <w:t>(0-</w:t>
      </w:r>
      <w:r w:rsidRPr="007E3DC9">
        <w:rPr>
          <w:rStyle w:val="a8"/>
        </w:rPr>
        <w:t>複数</w:t>
      </w:r>
      <w:r w:rsidRPr="007E3DC9">
        <w:rPr>
          <w:rStyle w:val="a8"/>
        </w:rPr>
        <w:t>)</w:t>
      </w:r>
      <w:r w:rsidR="004B4E28">
        <w:rPr>
          <w:rStyle w:val="a8"/>
        </w:rPr>
        <w:t xml:space="preserve">　－　</w:t>
      </w:r>
      <w:r w:rsidRPr="007E3DC9">
        <w:rPr>
          <w:rStyle w:val="a8"/>
        </w:rPr>
        <w:t>値を示す式。</w:t>
      </w:r>
    </w:p>
    <w:p w14:paraId="2FE9072C" w14:textId="77777777" w:rsidR="00DC15F1" w:rsidRPr="007E3DC9" w:rsidRDefault="00DC15F1" w:rsidP="00613D85">
      <w:pPr>
        <w:numPr>
          <w:ilvl w:val="0"/>
          <w:numId w:val="5"/>
        </w:numPr>
        <w:ind w:hanging="240"/>
        <w:rPr>
          <w:rStyle w:val="a8"/>
        </w:rPr>
      </w:pPr>
      <w:r w:rsidRPr="007E3DC9">
        <w:rPr>
          <w:rStyle w:val="a8"/>
        </w:rPr>
        <w:t>value</w:t>
      </w:r>
      <w:r w:rsidR="004B4E28">
        <w:rPr>
          <w:rStyle w:val="a8"/>
        </w:rPr>
        <w:t xml:space="preserve">　－　</w:t>
      </w:r>
      <w:r w:rsidRPr="007E3DC9">
        <w:rPr>
          <w:rStyle w:val="a8"/>
        </w:rPr>
        <w:t>ネストされた値。</w:t>
      </w:r>
      <w:r w:rsidRPr="007E3DC9">
        <w:rPr>
          <w:rStyle w:val="a8"/>
        </w:rPr>
        <w:t xml:space="preserve">"{ ... }" </w:t>
      </w:r>
      <w:r w:rsidRPr="007E3DC9">
        <w:rPr>
          <w:rStyle w:val="a8"/>
        </w:rPr>
        <w:t>に対応する。</w:t>
      </w:r>
    </w:p>
    <w:p w14:paraId="19C4EEBD" w14:textId="77777777" w:rsidR="00DC15F1" w:rsidRPr="007E3DC9" w:rsidRDefault="00DC15F1" w:rsidP="007E3DC9"/>
    <w:p w14:paraId="330794A3" w14:textId="77777777" w:rsidR="003B13B4" w:rsidRPr="007E3DC9" w:rsidRDefault="00DC15F1" w:rsidP="003B13B4">
      <w:pPr>
        <w:ind w:firstLineChars="100" w:firstLine="210"/>
      </w:pPr>
      <w:r w:rsidRPr="007E3DC9">
        <w:t>例</w:t>
      </w:r>
      <w:r w:rsidR="003B13B4">
        <w:rPr>
          <w:rFonts w:hint="eastAsia"/>
        </w:rPr>
        <w:t>:</w:t>
      </w:r>
    </w:p>
    <w:p w14:paraId="44DE1219" w14:textId="77777777" w:rsidR="00DC15F1" w:rsidRDefault="00DC15F1" w:rsidP="007E3DC9">
      <w:pPr>
        <w:ind w:firstLineChars="100" w:firstLine="210"/>
      </w:pPr>
      <w:r w:rsidRPr="007E3DC9">
        <w:t>int</w:t>
      </w:r>
      <w:r w:rsidRPr="007E3DC9">
        <w:t>型の初期値</w:t>
      </w:r>
      <w:r w:rsidRPr="007E3DC9">
        <w:t xml:space="preserve"> 1 </w:t>
      </w:r>
      <w:r w:rsidRPr="007E3DC9">
        <w:t>に対応する表現は次のとおりになる。</w:t>
      </w:r>
    </w:p>
    <w:p w14:paraId="16691D9B" w14:textId="77777777" w:rsidR="007E3DC9" w:rsidRPr="007E3DC9" w:rsidRDefault="007E3DC9" w:rsidP="007E3DC9"/>
    <w:p w14:paraId="59A17296"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&lt;value&gt;</w:t>
      </w:r>
    </w:p>
    <w:p w14:paraId="21B5D5F0"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 xml:space="preserve">  &lt;intConstant type="int"&gt;1&lt;/intConstant&gt;</w:t>
      </w:r>
    </w:p>
    <w:p w14:paraId="57DD0BD0" w14:textId="77777777" w:rsidR="00DC15F1" w:rsidRPr="0082073E" w:rsidRDefault="00DC15F1" w:rsidP="0082073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82073E">
        <w:rPr>
          <w:rFonts w:ascii="ＭＳ Ｐゴシック" w:eastAsia="ＭＳ Ｐゴシック" w:hAnsi="ＭＳ Ｐゴシック"/>
          <w:sz w:val="20"/>
          <w:szCs w:val="20"/>
        </w:rPr>
        <w:t>&lt;/value&gt;</w:t>
      </w:r>
    </w:p>
    <w:p w14:paraId="561B0A2C" w14:textId="77777777" w:rsidR="007E3DC9" w:rsidRPr="007E3DC9" w:rsidRDefault="007E3DC9" w:rsidP="007E3DC9"/>
    <w:p w14:paraId="66620B21" w14:textId="77777777" w:rsidR="00DC15F1" w:rsidRDefault="00DC15F1" w:rsidP="007E3DC9">
      <w:pPr>
        <w:ind w:firstLineChars="100" w:firstLine="210"/>
      </w:pPr>
      <w:r w:rsidRPr="007E3DC9">
        <w:t>int</w:t>
      </w:r>
      <w:r w:rsidRPr="007E3DC9">
        <w:t>型配列の初期値</w:t>
      </w:r>
      <w:r w:rsidRPr="007E3DC9">
        <w:t xml:space="preserve"> { 1, 2 } </w:t>
      </w:r>
      <w:r w:rsidRPr="007E3DC9">
        <w:t>に対応する表現は次のとおりになる。</w:t>
      </w:r>
    </w:p>
    <w:p w14:paraId="5A51E653" w14:textId="77777777" w:rsidR="007E3DC9" w:rsidRPr="007E3DC9" w:rsidRDefault="007E3DC9" w:rsidP="007E3DC9"/>
    <w:p w14:paraId="12FDE93A"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&lt;value&gt;</w:t>
      </w:r>
    </w:p>
    <w:p w14:paraId="31E91F34"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&lt;value&gt;</w:t>
      </w:r>
    </w:p>
    <w:p w14:paraId="575ECC28"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&lt;intConstant type="int"&gt;1&lt;/intConstant&gt;</w:t>
      </w:r>
    </w:p>
    <w:p w14:paraId="6ACAF232"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&lt;intConstant type="int"&gt;2&lt;/intConstant&gt;</w:t>
      </w:r>
    </w:p>
    <w:p w14:paraId="06BA55F0"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&lt;/value&gt;</w:t>
      </w:r>
    </w:p>
    <w:p w14:paraId="357F8FB6" w14:textId="77777777" w:rsidR="00DC15F1" w:rsidRPr="00CD2773" w:rsidRDefault="00DC15F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&lt;/value&gt;</w:t>
      </w:r>
    </w:p>
    <w:p w14:paraId="79B90371" w14:textId="77777777" w:rsidR="003E5C37" w:rsidRDefault="003E5C37" w:rsidP="003E5C37"/>
    <w:p w14:paraId="49C60D72" w14:textId="77777777" w:rsidR="003E5C37" w:rsidRDefault="003E5C37" w:rsidP="003E5C37">
      <w:pPr>
        <w:pStyle w:val="10"/>
      </w:pPr>
      <w:bookmarkStart w:id="177" w:name="_Toc223755484"/>
      <w:bookmarkStart w:id="178" w:name="_Toc223755690"/>
      <w:bookmarkStart w:id="179" w:name="_Toc422165365"/>
      <w:bookmarkStart w:id="180" w:name="_Toc422212372"/>
      <w:r>
        <w:rPr>
          <w:rFonts w:hint="eastAsia"/>
        </w:rPr>
        <w:t>typeTable</w:t>
      </w:r>
      <w:r>
        <w:rPr>
          <w:rFonts w:hint="eastAsia"/>
        </w:rPr>
        <w:t>要素</w:t>
      </w:r>
      <w:bookmarkEnd w:id="177"/>
      <w:bookmarkEnd w:id="178"/>
      <w:bookmarkEnd w:id="179"/>
      <w:bookmarkEnd w:id="180"/>
    </w:p>
    <w:p w14:paraId="4DFEB0F2" w14:textId="77777777" w:rsidR="00BD5C6C" w:rsidRDefault="00BD5C6C" w:rsidP="00BD5C6C">
      <w:pPr>
        <w:ind w:firstLineChars="100" w:firstLine="210"/>
        <w:rPr>
          <w:ins w:id="181" w:author="岩下" w:date="2015-08-28T09:02:00Z"/>
        </w:rPr>
      </w:pPr>
    </w:p>
    <w:p w14:paraId="3ED70849" w14:textId="77777777" w:rsidR="00BD5C6C" w:rsidRDefault="00BD5C6C" w:rsidP="00BD5C6C">
      <w:pPr>
        <w:pBdr>
          <w:top w:val="single" w:sz="4" w:space="1" w:color="auto"/>
          <w:left w:val="single" w:sz="4" w:space="0" w:color="auto"/>
          <w:bottom w:val="single" w:sz="4" w:space="1" w:color="auto"/>
          <w:right w:val="single" w:sz="4" w:space="0" w:color="auto"/>
        </w:pBdr>
        <w:ind w:firstLineChars="100" w:firstLine="200"/>
        <w:rPr>
          <w:ins w:id="182" w:author="岩下" w:date="2015-08-28T09:02:00Z"/>
          <w:rFonts w:ascii="ＭＳ Ｐゴシック" w:eastAsia="ＭＳ Ｐゴシック" w:hAnsi="ＭＳ Ｐゴシック"/>
          <w:sz w:val="20"/>
          <w:szCs w:val="20"/>
        </w:rPr>
      </w:pPr>
      <w:ins w:id="183" w:author="岩下" w:date="2015-08-28T09:02:00Z">
        <w:r w:rsidRPr="0082073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typeTable</w:t>
        </w:r>
        <w:r w:rsidRPr="0082073E">
          <w:rPr>
            <w:rFonts w:ascii="ＭＳ Ｐゴシック" w:eastAsia="ＭＳ Ｐゴシック" w:hAnsi="ＭＳ Ｐゴシック"/>
            <w:sz w:val="20"/>
            <w:szCs w:val="20"/>
          </w:rPr>
          <w:t>&gt;</w:t>
        </w:r>
      </w:ins>
    </w:p>
    <w:p w14:paraId="5A65A03A" w14:textId="77777777" w:rsidR="00BD5C6C" w:rsidRDefault="00BD5C6C" w:rsidP="00BD5C6C">
      <w:pPr>
        <w:pBdr>
          <w:top w:val="single" w:sz="4" w:space="1" w:color="auto"/>
          <w:left w:val="single" w:sz="4" w:space="0" w:color="auto"/>
          <w:bottom w:val="single" w:sz="4" w:space="1" w:color="auto"/>
          <w:right w:val="single" w:sz="4" w:space="0" w:color="auto"/>
        </w:pBdr>
        <w:ind w:firstLineChars="100" w:firstLine="200"/>
        <w:rPr>
          <w:ins w:id="184" w:author="岩下" w:date="2015-08-28T09:07:00Z"/>
          <w:rFonts w:ascii="ＭＳ Ｐゴシック" w:eastAsia="ＭＳ Ｐゴシック" w:hAnsi="ＭＳ Ｐゴシック"/>
          <w:sz w:val="20"/>
          <w:szCs w:val="20"/>
        </w:rPr>
      </w:pPr>
      <w:ins w:id="185" w:author="岩下" w:date="2015-08-28T09:02:00Z">
        <w:r>
          <w:rPr>
            <w:rFonts w:ascii="ＭＳ Ｐゴシック" w:eastAsia="ＭＳ Ｐゴシック" w:hAnsi="ＭＳ Ｐゴシック"/>
            <w:sz w:val="20"/>
            <w:szCs w:val="20"/>
          </w:rPr>
          <w:t xml:space="preserve">  </w:t>
        </w:r>
      </w:ins>
      <w:ins w:id="186" w:author="岩下" w:date="2015-08-28T09:03:00Z">
        <w:r>
          <w:rPr>
            <w:rFonts w:ascii="ＭＳ Ｐゴシック" w:eastAsia="ＭＳ Ｐゴシック" w:hAnsi="ＭＳ Ｐゴシック"/>
            <w:sz w:val="20"/>
            <w:szCs w:val="20"/>
          </w:rPr>
          <w:t xml:space="preserve">{ </w:t>
        </w:r>
      </w:ins>
      <w:ins w:id="187" w:author="岩下" w:date="2015-08-28T09:02:00Z">
        <w:r w:rsidRPr="00BD5C6C">
          <w:rPr>
            <w:rFonts w:ascii="ＭＳ Ｐゴシック" w:eastAsia="ＭＳ Ｐゴシック" w:hAnsi="ＭＳ Ｐゴシック" w:hint="eastAsia"/>
            <w:sz w:val="20"/>
            <w:szCs w:val="20"/>
          </w:rPr>
          <w:t>pointerType要素</w:t>
        </w:r>
      </w:ins>
      <w:ins w:id="188" w:author="岩下" w:date="2015-08-28T09:03:00Z">
        <w:r>
          <w:rPr>
            <w:rFonts w:ascii="ＭＳ Ｐゴシック" w:eastAsia="ＭＳ Ｐゴシック" w:hAnsi="ＭＳ Ｐゴシック"/>
            <w:sz w:val="20"/>
            <w:szCs w:val="20"/>
          </w:rPr>
          <w:t xml:space="preserve"> </w:t>
        </w:r>
        <w:r w:rsidRPr="00BD5C6C">
          <w:rPr>
            <w:rFonts w:ascii="ＭＳ Ｐゴシック" w:eastAsia="ＭＳ Ｐゴシック" w:hAnsi="ＭＳ Ｐゴシック"/>
            <w:i/>
            <w:sz w:val="20"/>
            <w:szCs w:val="20"/>
          </w:rPr>
          <w:t>or</w:t>
        </w:r>
        <w:r>
          <w:rPr>
            <w:rFonts w:ascii="ＭＳ Ｐゴシック" w:eastAsia="ＭＳ Ｐゴシック" w:hAnsi="ＭＳ Ｐゴシック"/>
            <w:sz w:val="20"/>
            <w:szCs w:val="20"/>
          </w:rPr>
          <w:t xml:space="preserve"> </w:t>
        </w:r>
      </w:ins>
      <w:ins w:id="189" w:author="岩下" w:date="2015-08-28T09:02:00Z">
        <w:r w:rsidRPr="00BD5C6C">
          <w:rPr>
            <w:rFonts w:ascii="ＭＳ Ｐゴシック" w:eastAsia="ＭＳ Ｐゴシック" w:hAnsi="ＭＳ Ｐゴシック" w:hint="eastAsia"/>
            <w:sz w:val="20"/>
            <w:szCs w:val="20"/>
          </w:rPr>
          <w:t>functionType要素</w:t>
        </w:r>
      </w:ins>
      <w:ins w:id="190" w:author="岩下" w:date="2015-08-28T09:03:00Z">
        <w:r>
          <w:rPr>
            <w:rFonts w:ascii="ＭＳ Ｐゴシック" w:eastAsia="ＭＳ Ｐゴシック" w:hAnsi="ＭＳ Ｐゴシック"/>
            <w:sz w:val="20"/>
            <w:szCs w:val="20"/>
          </w:rPr>
          <w:t xml:space="preserve"> </w:t>
        </w:r>
        <w:r w:rsidRPr="00BD5C6C">
          <w:rPr>
            <w:rFonts w:ascii="ＭＳ Ｐゴシック" w:eastAsia="ＭＳ Ｐゴシック" w:hAnsi="ＭＳ Ｐゴシック"/>
            <w:i/>
            <w:sz w:val="20"/>
            <w:szCs w:val="20"/>
          </w:rPr>
          <w:t>or</w:t>
        </w:r>
        <w:r>
          <w:rPr>
            <w:rFonts w:ascii="ＭＳ Ｐゴシック" w:eastAsia="ＭＳ Ｐゴシック" w:hAnsi="ＭＳ Ｐゴシック"/>
            <w:sz w:val="20"/>
            <w:szCs w:val="20"/>
          </w:rPr>
          <w:t xml:space="preserve"> </w:t>
        </w:r>
      </w:ins>
      <w:ins w:id="191" w:author="岩下" w:date="2015-08-28T09:02:00Z">
        <w:r w:rsidRPr="00BD5C6C">
          <w:rPr>
            <w:rFonts w:ascii="ＭＳ Ｐゴシック" w:eastAsia="ＭＳ Ｐゴシック" w:hAnsi="ＭＳ Ｐゴシック" w:hint="eastAsia"/>
            <w:sz w:val="20"/>
            <w:szCs w:val="20"/>
          </w:rPr>
          <w:t>arrayType要素</w:t>
        </w:r>
      </w:ins>
      <w:ins w:id="192" w:author="岩下" w:date="2015-08-28T09:03:00Z">
        <w:r>
          <w:rPr>
            <w:rFonts w:ascii="ＭＳ Ｐゴシック" w:eastAsia="ＭＳ Ｐゴシック" w:hAnsi="ＭＳ Ｐゴシック"/>
            <w:sz w:val="20"/>
            <w:szCs w:val="20"/>
          </w:rPr>
          <w:t xml:space="preserve"> </w:t>
        </w:r>
        <w:r w:rsidRPr="00BD5C6C">
          <w:rPr>
            <w:rFonts w:ascii="ＭＳ Ｐゴシック" w:eastAsia="ＭＳ Ｐゴシック" w:hAnsi="ＭＳ Ｐゴシック"/>
            <w:i/>
            <w:sz w:val="20"/>
            <w:szCs w:val="20"/>
          </w:rPr>
          <w:t>or</w:t>
        </w:r>
        <w:r>
          <w:rPr>
            <w:rFonts w:ascii="ＭＳ Ｐゴシック" w:eastAsia="ＭＳ Ｐゴシック" w:hAnsi="ＭＳ Ｐゴシック"/>
            <w:sz w:val="20"/>
            <w:szCs w:val="20"/>
          </w:rPr>
          <w:t xml:space="preserve"> </w:t>
        </w:r>
      </w:ins>
      <w:ins w:id="193" w:author="岩下" w:date="2015-08-28T09:02:00Z">
        <w:r w:rsidRPr="00BD5C6C">
          <w:rPr>
            <w:rFonts w:ascii="ＭＳ Ｐゴシック" w:eastAsia="ＭＳ Ｐゴシック" w:hAnsi="ＭＳ Ｐゴシック" w:hint="eastAsia"/>
            <w:sz w:val="20"/>
            <w:szCs w:val="20"/>
          </w:rPr>
          <w:t>structType要素</w:t>
        </w:r>
      </w:ins>
      <w:ins w:id="194" w:author="岩下" w:date="2015-08-28T09:03:00Z">
        <w:r>
          <w:rPr>
            <w:rFonts w:ascii="ＭＳ Ｐゴシック" w:eastAsia="ＭＳ Ｐゴシック" w:hAnsi="ＭＳ Ｐゴシック"/>
            <w:sz w:val="20"/>
            <w:szCs w:val="20"/>
          </w:rPr>
          <w:t xml:space="preserve"> </w:t>
        </w:r>
        <w:r w:rsidRPr="00BD5C6C">
          <w:rPr>
            <w:rFonts w:ascii="ＭＳ Ｐゴシック" w:eastAsia="ＭＳ Ｐゴシック" w:hAnsi="ＭＳ Ｐゴシック"/>
            <w:i/>
            <w:sz w:val="20"/>
            <w:szCs w:val="20"/>
          </w:rPr>
          <w:t>or</w:t>
        </w:r>
        <w:r>
          <w:rPr>
            <w:rFonts w:ascii="ＭＳ Ｐゴシック" w:eastAsia="ＭＳ Ｐゴシック" w:hAnsi="ＭＳ Ｐゴシック"/>
            <w:sz w:val="20"/>
            <w:szCs w:val="20"/>
          </w:rPr>
          <w:t xml:space="preserve"> </w:t>
        </w:r>
      </w:ins>
    </w:p>
    <w:p w14:paraId="07C0A465" w14:textId="77777777" w:rsidR="00BD5C6C" w:rsidRPr="00BD5C6C" w:rsidRDefault="00BD5C6C" w:rsidP="00BD5C6C">
      <w:pPr>
        <w:pBdr>
          <w:top w:val="single" w:sz="4" w:space="1" w:color="auto"/>
          <w:left w:val="single" w:sz="4" w:space="0" w:color="auto"/>
          <w:bottom w:val="single" w:sz="4" w:space="1" w:color="auto"/>
          <w:right w:val="single" w:sz="4" w:space="0" w:color="auto"/>
        </w:pBdr>
        <w:ind w:firstLineChars="100" w:firstLine="200"/>
        <w:rPr>
          <w:ins w:id="195" w:author="岩下" w:date="2015-08-28T09:02:00Z"/>
          <w:rFonts w:ascii="ＭＳ Ｐゴシック" w:eastAsia="ＭＳ Ｐゴシック" w:hAnsi="ＭＳ Ｐゴシック"/>
          <w:sz w:val="20"/>
          <w:szCs w:val="20"/>
        </w:rPr>
      </w:pPr>
      <w:ins w:id="196" w:author="岩下" w:date="2015-08-28T09:07:00Z">
        <w:r>
          <w:rPr>
            <w:rFonts w:ascii="ＭＳ Ｐゴシック" w:eastAsia="ＭＳ Ｐゴシック" w:hAnsi="ＭＳ Ｐゴシック"/>
            <w:sz w:val="20"/>
            <w:szCs w:val="20"/>
          </w:rPr>
          <w:t xml:space="preserve">   </w:t>
        </w:r>
      </w:ins>
      <w:ins w:id="197" w:author="岩下" w:date="2015-08-28T09:02:00Z">
        <w:r w:rsidRPr="00BD5C6C">
          <w:rPr>
            <w:rFonts w:ascii="ＭＳ Ｐゴシック" w:eastAsia="ＭＳ Ｐゴシック" w:hAnsi="ＭＳ Ｐゴシック" w:hint="eastAsia"/>
            <w:sz w:val="20"/>
            <w:szCs w:val="20"/>
          </w:rPr>
          <w:t>unitionType要素</w:t>
        </w:r>
      </w:ins>
      <w:ins w:id="198" w:author="岩下" w:date="2015-08-28T09:03:00Z">
        <w:r>
          <w:rPr>
            <w:rFonts w:ascii="ＭＳ Ｐゴシック" w:eastAsia="ＭＳ Ｐゴシック" w:hAnsi="ＭＳ Ｐゴシック"/>
            <w:sz w:val="20"/>
            <w:szCs w:val="20"/>
          </w:rPr>
          <w:t xml:space="preserve"> </w:t>
        </w:r>
        <w:r w:rsidRPr="00BD5C6C">
          <w:rPr>
            <w:rFonts w:ascii="ＭＳ Ｐゴシック" w:eastAsia="ＭＳ Ｐゴシック" w:hAnsi="ＭＳ Ｐゴシック"/>
            <w:i/>
            <w:sz w:val="20"/>
            <w:szCs w:val="20"/>
          </w:rPr>
          <w:t>or</w:t>
        </w:r>
        <w:r>
          <w:rPr>
            <w:rFonts w:ascii="ＭＳ Ｐゴシック" w:eastAsia="ＭＳ Ｐゴシック" w:hAnsi="ＭＳ Ｐゴシック"/>
            <w:sz w:val="20"/>
            <w:szCs w:val="20"/>
          </w:rPr>
          <w:t xml:space="preserve"> </w:t>
        </w:r>
      </w:ins>
      <w:ins w:id="199" w:author="岩下" w:date="2015-08-28T09:02:00Z">
        <w:r w:rsidRPr="00BD5C6C">
          <w:rPr>
            <w:rFonts w:ascii="ＭＳ Ｐゴシック" w:eastAsia="ＭＳ Ｐゴシック" w:hAnsi="ＭＳ Ｐゴシック" w:hint="eastAsia"/>
            <w:sz w:val="20"/>
            <w:szCs w:val="20"/>
          </w:rPr>
          <w:t>enumType要素</w:t>
        </w:r>
      </w:ins>
      <w:ins w:id="200" w:author="岩下" w:date="2015-08-28T09:03:00Z">
        <w:r>
          <w:rPr>
            <w:rFonts w:ascii="ＭＳ Ｐゴシック" w:eastAsia="ＭＳ Ｐゴシック" w:hAnsi="ＭＳ Ｐゴシック"/>
            <w:sz w:val="20"/>
            <w:szCs w:val="20"/>
          </w:rPr>
          <w:t xml:space="preserve"> </w:t>
        </w:r>
        <w:r w:rsidRPr="00BD5C6C">
          <w:rPr>
            <w:rFonts w:ascii="ＭＳ Ｐゴシック" w:eastAsia="ＭＳ Ｐゴシック" w:hAnsi="ＭＳ Ｐゴシック"/>
            <w:i/>
            <w:sz w:val="20"/>
            <w:szCs w:val="20"/>
          </w:rPr>
          <w:t>or</w:t>
        </w:r>
        <w:r>
          <w:rPr>
            <w:rFonts w:ascii="ＭＳ Ｐゴシック" w:eastAsia="ＭＳ Ｐゴシック" w:hAnsi="ＭＳ Ｐゴシック"/>
            <w:sz w:val="20"/>
            <w:szCs w:val="20"/>
          </w:rPr>
          <w:t xml:space="preserve"> </w:t>
        </w:r>
      </w:ins>
      <w:ins w:id="201" w:author="岩下" w:date="2015-08-28T09:02:00Z">
        <w:r w:rsidRPr="00BD5C6C">
          <w:rPr>
            <w:rFonts w:ascii="ＭＳ Ｐゴシック" w:eastAsia="ＭＳ Ｐゴシック" w:hAnsi="ＭＳ Ｐゴシック" w:hint="eastAsia"/>
            <w:sz w:val="20"/>
            <w:szCs w:val="20"/>
          </w:rPr>
          <w:t>basicType要素</w:t>
        </w:r>
      </w:ins>
      <w:ins w:id="202" w:author="岩下" w:date="2015-08-28T09:03:00Z">
        <w:r>
          <w:rPr>
            <w:rFonts w:ascii="ＭＳ Ｐゴシック" w:eastAsia="ＭＳ Ｐゴシック" w:hAnsi="ＭＳ Ｐゴシック"/>
            <w:sz w:val="20"/>
            <w:szCs w:val="20"/>
          </w:rPr>
          <w:t xml:space="preserve"> }</w:t>
        </w:r>
      </w:ins>
    </w:p>
    <w:p w14:paraId="046F6992" w14:textId="77777777" w:rsidR="00BD5C6C" w:rsidRDefault="00BD5C6C" w:rsidP="00BD5C6C">
      <w:pPr>
        <w:pBdr>
          <w:top w:val="single" w:sz="4" w:space="1" w:color="auto"/>
          <w:left w:val="single" w:sz="4" w:space="0" w:color="auto"/>
          <w:bottom w:val="single" w:sz="4" w:space="1" w:color="auto"/>
          <w:right w:val="single" w:sz="4" w:space="0" w:color="auto"/>
        </w:pBdr>
        <w:ind w:firstLineChars="100" w:firstLine="200"/>
        <w:rPr>
          <w:ins w:id="203" w:author="岩下" w:date="2015-08-28T09:02:00Z"/>
          <w:rFonts w:ascii="ＭＳ Ｐゴシック" w:eastAsia="ＭＳ Ｐゴシック" w:hAnsi="ＭＳ Ｐゴシック"/>
          <w:sz w:val="20"/>
          <w:szCs w:val="20"/>
        </w:rPr>
      </w:pPr>
      <w:ins w:id="204" w:author="岩下" w:date="2015-08-28T09:04:00Z">
        <w:r>
          <w:rPr>
            <w:rFonts w:ascii="ＭＳ Ｐゴシック" w:eastAsia="ＭＳ Ｐゴシック" w:hAnsi="ＭＳ Ｐゴシック"/>
            <w:sz w:val="20"/>
            <w:szCs w:val="20"/>
          </w:rPr>
          <w:t xml:space="preserve">  …</w:t>
        </w:r>
      </w:ins>
    </w:p>
    <w:p w14:paraId="4131C654" w14:textId="77777777" w:rsidR="00BD5C6C" w:rsidRPr="0082073E" w:rsidRDefault="00BD5C6C" w:rsidP="00BD5C6C">
      <w:pPr>
        <w:pBdr>
          <w:top w:val="single" w:sz="4" w:space="1" w:color="auto"/>
          <w:left w:val="single" w:sz="4" w:space="0" w:color="auto"/>
          <w:bottom w:val="single" w:sz="4" w:space="1" w:color="auto"/>
          <w:right w:val="single" w:sz="4" w:space="0" w:color="auto"/>
        </w:pBdr>
        <w:ind w:firstLineChars="100" w:firstLine="200"/>
        <w:rPr>
          <w:ins w:id="205" w:author="岩下" w:date="2015-08-28T09:02:00Z"/>
          <w:rFonts w:ascii="ＭＳ Ｐゴシック" w:eastAsia="ＭＳ Ｐゴシック" w:hAnsi="ＭＳ Ｐゴシック"/>
          <w:sz w:val="20"/>
          <w:szCs w:val="20"/>
        </w:rPr>
      </w:pPr>
      <w:ins w:id="206" w:author="岩下" w:date="2015-08-28T09:02:00Z">
        <w:r>
          <w:rPr>
            <w:rFonts w:ascii="ＭＳ Ｐゴシック" w:eastAsia="ＭＳ Ｐゴシック" w:hAnsi="ＭＳ Ｐゴシック"/>
            <w:sz w:val="20"/>
            <w:szCs w:val="20"/>
          </w:rPr>
          <w:t>&lt;/typeTable&gt;</w:t>
        </w:r>
      </w:ins>
    </w:p>
    <w:p w14:paraId="2D925883" w14:textId="77777777" w:rsidR="00BD5C6C" w:rsidRPr="00DA6947" w:rsidRDefault="00BD5C6C" w:rsidP="00BD5C6C">
      <w:pPr>
        <w:rPr>
          <w:ins w:id="207" w:author="岩下" w:date="2015-08-28T09:02:00Z"/>
          <w:rFonts w:ascii="ＭＳ Ｐゴシック" w:eastAsia="ＭＳ Ｐゴシック" w:hAnsi="ＭＳ Ｐゴシック"/>
        </w:rPr>
      </w:pPr>
      <w:ins w:id="208" w:author="岩下" w:date="2015-08-28T09:0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hint="eastAsia"/>
          </w:rPr>
          <w:t>なし</w:t>
        </w:r>
      </w:ins>
    </w:p>
    <w:p w14:paraId="625A64D1" w14:textId="77777777" w:rsidR="00BD5C6C" w:rsidRDefault="00BD5C6C" w:rsidP="00BD5C6C">
      <w:pPr>
        <w:ind w:firstLineChars="100" w:firstLine="210"/>
        <w:rPr>
          <w:ins w:id="209" w:author="岩下" w:date="2015-08-28T09:02:00Z"/>
        </w:rPr>
      </w:pPr>
    </w:p>
    <w:p w14:paraId="40DA8DDA" w14:textId="77777777" w:rsidR="007E3DC9" w:rsidRDefault="007E3DC9" w:rsidP="007E3DC9">
      <w:pPr>
        <w:ind w:firstLineChars="100" w:firstLine="210"/>
      </w:pPr>
      <w:r w:rsidRPr="007E3DC9">
        <w:t>typeTable</w:t>
      </w:r>
      <w:r w:rsidRPr="007E3DC9">
        <w:t>要素は、このファイル全体で使われているデータ型についての情報を定義する。</w:t>
      </w:r>
      <w:r w:rsidRPr="007E3DC9">
        <w:t xml:space="preserve"> typeTable</w:t>
      </w:r>
      <w:r w:rsidR="004B4E28">
        <w:t>要素</w:t>
      </w:r>
      <w:r w:rsidRPr="007E3DC9">
        <w:t>は、データ型を定義するデータ型定義要素の列からなる。</w:t>
      </w:r>
      <w:r w:rsidRPr="007E3DC9">
        <w:t xml:space="preserve"> </w:t>
      </w:r>
      <w:r w:rsidRPr="007E3DC9">
        <w:t>データ型定義要素には以下の</w:t>
      </w:r>
      <w:r w:rsidR="004B4E28">
        <w:t>要素</w:t>
      </w:r>
      <w:r w:rsidRPr="007E3DC9">
        <w:t>がある。</w:t>
      </w:r>
    </w:p>
    <w:p w14:paraId="1B80BB90" w14:textId="77777777" w:rsidR="007E3DC9" w:rsidRPr="007E3DC9" w:rsidRDefault="007E3DC9" w:rsidP="007E3DC9"/>
    <w:p w14:paraId="34A85536" w14:textId="77777777" w:rsidR="007E3DC9" w:rsidRPr="007E3DC9" w:rsidRDefault="007E3DC9" w:rsidP="00613D85">
      <w:pPr>
        <w:numPr>
          <w:ilvl w:val="0"/>
          <w:numId w:val="6"/>
        </w:numPr>
        <w:ind w:hanging="240"/>
      </w:pPr>
      <w:r w:rsidRPr="007E3DC9">
        <w:t>pointerType</w:t>
      </w:r>
      <w:r w:rsidRPr="007E3DC9">
        <w:t>要素</w:t>
      </w:r>
    </w:p>
    <w:p w14:paraId="38D9C08D" w14:textId="77777777" w:rsidR="007E3DC9" w:rsidRPr="007E3DC9" w:rsidRDefault="007E3DC9" w:rsidP="00613D85">
      <w:pPr>
        <w:numPr>
          <w:ilvl w:val="0"/>
          <w:numId w:val="6"/>
        </w:numPr>
        <w:ind w:hanging="240"/>
      </w:pPr>
      <w:r w:rsidRPr="007E3DC9">
        <w:t>functionType</w:t>
      </w:r>
      <w:r w:rsidRPr="007E3DC9">
        <w:t>要素</w:t>
      </w:r>
    </w:p>
    <w:p w14:paraId="14BCA316" w14:textId="77777777" w:rsidR="007E3DC9" w:rsidRPr="007E3DC9" w:rsidRDefault="007E3DC9" w:rsidP="00613D85">
      <w:pPr>
        <w:numPr>
          <w:ilvl w:val="0"/>
          <w:numId w:val="6"/>
        </w:numPr>
        <w:ind w:hanging="240"/>
      </w:pPr>
      <w:r w:rsidRPr="007E3DC9">
        <w:t>arrayType</w:t>
      </w:r>
      <w:r w:rsidRPr="007E3DC9">
        <w:t>要素</w:t>
      </w:r>
    </w:p>
    <w:p w14:paraId="23C94FDF" w14:textId="77777777" w:rsidR="007E3DC9" w:rsidRPr="007E3DC9" w:rsidRDefault="007E3DC9" w:rsidP="00613D85">
      <w:pPr>
        <w:numPr>
          <w:ilvl w:val="0"/>
          <w:numId w:val="6"/>
        </w:numPr>
        <w:ind w:hanging="240"/>
      </w:pPr>
      <w:r w:rsidRPr="007E3DC9">
        <w:t>structType</w:t>
      </w:r>
      <w:r w:rsidR="004B4E28">
        <w:t>要素</w:t>
      </w:r>
    </w:p>
    <w:p w14:paraId="7D09DF6C" w14:textId="77777777" w:rsidR="007E3DC9" w:rsidRPr="007E3DC9" w:rsidRDefault="007E3DC9" w:rsidP="00613D85">
      <w:pPr>
        <w:numPr>
          <w:ilvl w:val="0"/>
          <w:numId w:val="6"/>
        </w:numPr>
        <w:ind w:hanging="240"/>
      </w:pPr>
      <w:r w:rsidRPr="007E3DC9">
        <w:t>unitionType</w:t>
      </w:r>
      <w:r w:rsidR="004B4E28">
        <w:t>要素</w:t>
      </w:r>
    </w:p>
    <w:p w14:paraId="7ECD2206" w14:textId="77777777" w:rsidR="007E3DC9" w:rsidRPr="007E3DC9" w:rsidRDefault="007E3DC9" w:rsidP="00613D85">
      <w:pPr>
        <w:numPr>
          <w:ilvl w:val="0"/>
          <w:numId w:val="6"/>
        </w:numPr>
        <w:ind w:hanging="240"/>
      </w:pPr>
      <w:r w:rsidRPr="007E3DC9">
        <w:t>enumType</w:t>
      </w:r>
      <w:r w:rsidR="004B4E28">
        <w:t>要素</w:t>
      </w:r>
    </w:p>
    <w:p w14:paraId="1E9F40AF" w14:textId="77777777" w:rsidR="007E3DC9" w:rsidRPr="007E3DC9" w:rsidRDefault="007E3DC9" w:rsidP="00613D85">
      <w:pPr>
        <w:numPr>
          <w:ilvl w:val="0"/>
          <w:numId w:val="6"/>
        </w:numPr>
        <w:ind w:hanging="240"/>
      </w:pPr>
      <w:r w:rsidRPr="007E3DC9">
        <w:t>basicType</w:t>
      </w:r>
      <w:r w:rsidRPr="007E3DC9">
        <w:t>要素</w:t>
      </w:r>
    </w:p>
    <w:p w14:paraId="5E8140D4" w14:textId="77777777" w:rsidR="007E3DC9" w:rsidRPr="007E3DC9" w:rsidRDefault="007E3DC9" w:rsidP="007E3DC9"/>
    <w:p w14:paraId="1FA0FB41" w14:textId="77777777" w:rsidR="003E5C37" w:rsidRDefault="003E5C37" w:rsidP="003E5C37">
      <w:pPr>
        <w:pStyle w:val="2"/>
      </w:pPr>
      <w:bookmarkStart w:id="210" w:name="_Toc223755485"/>
      <w:bookmarkStart w:id="211" w:name="_Toc223755691"/>
      <w:bookmarkStart w:id="212" w:name="_Toc422165366"/>
      <w:bookmarkStart w:id="213" w:name="_Toc422212373"/>
      <w:r>
        <w:rPr>
          <w:rFonts w:hint="eastAsia"/>
        </w:rPr>
        <w:t>データ型識別名</w:t>
      </w:r>
      <w:bookmarkEnd w:id="210"/>
      <w:bookmarkEnd w:id="211"/>
      <w:bookmarkEnd w:id="212"/>
      <w:bookmarkEnd w:id="213"/>
      <w:ins w:id="214" w:author="岩下" w:date="2015-08-28T09:33:00Z">
        <w:r w:rsidR="00A8244D" w:rsidRPr="00ED2F33">
          <w:rPr>
            <w:rFonts w:hint="eastAsia"/>
            <w:color w:val="FF0000"/>
          </w:rPr>
          <w:t>【要修正】</w:t>
        </w:r>
      </w:ins>
    </w:p>
    <w:p w14:paraId="7DD3B836" w14:textId="77777777" w:rsidR="00F54F45" w:rsidRPr="00F54F45" w:rsidRDefault="00F54F45" w:rsidP="00F54F45">
      <w:pPr>
        <w:ind w:firstLineChars="100" w:firstLine="210"/>
      </w:pPr>
      <w:r w:rsidRPr="00F54F45">
        <w:t>プログラム内において、データ型はデータ名で区別される。その名前は、次の２つのいずれかである。</w:t>
      </w:r>
    </w:p>
    <w:p w14:paraId="3E4EFA63" w14:textId="77777777" w:rsidR="00F54F45" w:rsidRPr="00F74330" w:rsidRDefault="00F54F45" w:rsidP="00613D85">
      <w:pPr>
        <w:numPr>
          <w:ilvl w:val="0"/>
          <w:numId w:val="7"/>
        </w:numPr>
        <w:ind w:hanging="240"/>
      </w:pPr>
      <w:r w:rsidRPr="00F54F45">
        <w:t>基本データ型名</w:t>
      </w:r>
      <w:r w:rsidRPr="00F54F45">
        <w:t xml:space="preserve"> </w:t>
      </w:r>
    </w:p>
    <w:p w14:paraId="76E86AB9" w14:textId="77777777" w:rsidR="00F54F45" w:rsidRDefault="00F54F45" w:rsidP="00F74330">
      <w:pPr>
        <w:ind w:firstLineChars="100" w:firstLine="210"/>
      </w:pPr>
      <w:r w:rsidRPr="00F54F45">
        <w:t>C</w:t>
      </w:r>
      <w:r w:rsidRPr="00F54F45">
        <w:t>言語の基本データ型</w:t>
      </w:r>
      <w:r w:rsidRPr="00F54F45">
        <w:t xml:space="preserve"> </w:t>
      </w:r>
    </w:p>
    <w:p w14:paraId="4D533557" w14:textId="77777777" w:rsidR="00F74330" w:rsidRPr="00F54F45" w:rsidRDefault="00F74330" w:rsidP="00F74330"/>
    <w:p w14:paraId="0C322772" w14:textId="77777777" w:rsidR="00F54F45" w:rsidRPr="00F54F45" w:rsidRDefault="00F54F45" w:rsidP="00AA077B">
      <w:pPr>
        <w:ind w:leftChars="100" w:left="210"/>
      </w:pPr>
      <w:r w:rsidRPr="00F54F45">
        <w:t xml:space="preserve">'void', 'char', 'short', 'int' , 'long', 'long_long', 'unsigned_char', 'unsigned_short', 'unsigned', 'unsigned_long', 'unsigned_long_long', 'float', 'double', 'long_double', 'wchar_t', </w:t>
      </w:r>
      <w:r w:rsidR="001B7152">
        <w:t xml:space="preserve">‘char16_t’, ‘char32_t’, </w:t>
      </w:r>
      <w:r w:rsidRPr="00F54F45">
        <w:t>'bool' (_Bool</w:t>
      </w:r>
      <w:r w:rsidRPr="00F54F45">
        <w:t>型</w:t>
      </w:r>
      <w:r w:rsidRPr="00F54F45">
        <w:t>)</w:t>
      </w:r>
      <w:r w:rsidR="001B7152">
        <w:t>, auto</w:t>
      </w:r>
    </w:p>
    <w:p w14:paraId="7B1FF5E9" w14:textId="77777777" w:rsidR="00F54F45" w:rsidRDefault="001B7152" w:rsidP="00F54F45">
      <w:r>
        <w:rPr>
          <w:rFonts w:hint="eastAsia"/>
        </w:rPr>
        <w:t>【要検討】</w:t>
      </w:r>
      <w:r>
        <w:rPr>
          <w:rFonts w:hint="eastAsia"/>
        </w:rPr>
        <w:t>_</w:t>
      </w:r>
      <w:r>
        <w:t>Bool</w:t>
      </w:r>
      <w:r>
        <w:rPr>
          <w:rFonts w:hint="eastAsia"/>
        </w:rPr>
        <w:t>型って？</w:t>
      </w:r>
    </w:p>
    <w:p w14:paraId="1429E003" w14:textId="77777777" w:rsidR="001B7152" w:rsidRDefault="001B7152" w:rsidP="00F54F45">
      <w:r>
        <w:rPr>
          <w:rFonts w:hint="eastAsia"/>
        </w:rPr>
        <w:t>【要検討】</w:t>
      </w:r>
      <w:r>
        <w:rPr>
          <w:rFonts w:hint="eastAsia"/>
        </w:rPr>
        <w:t>a</w:t>
      </w:r>
      <w:r>
        <w:t>uto</w:t>
      </w:r>
      <w:r>
        <w:rPr>
          <w:rFonts w:hint="eastAsia"/>
        </w:rPr>
        <w:t>型の扱い</w:t>
      </w:r>
    </w:p>
    <w:p w14:paraId="25838A04" w14:textId="77777777" w:rsidR="001B7152" w:rsidRPr="001B7152" w:rsidRDefault="001B7152" w:rsidP="00F54F45"/>
    <w:p w14:paraId="42527466" w14:textId="77777777" w:rsidR="00F54F45" w:rsidRPr="00F54F45" w:rsidRDefault="00F54F45" w:rsidP="00F74330">
      <w:pPr>
        <w:ind w:firstLineChars="100" w:firstLine="210"/>
      </w:pPr>
      <w:r w:rsidRPr="00F54F45">
        <w:t>_Complex</w:t>
      </w:r>
      <w:r w:rsidRPr="00F54F45">
        <w:t>、</w:t>
      </w:r>
      <w:r w:rsidRPr="00F54F45">
        <w:t>_Imaginary</w:t>
      </w:r>
      <w:r w:rsidRPr="00F54F45">
        <w:t>に対応する型</w:t>
      </w:r>
      <w:r w:rsidRPr="00F54F45">
        <w:t xml:space="preserve"> </w:t>
      </w:r>
    </w:p>
    <w:p w14:paraId="704848B0" w14:textId="77777777" w:rsidR="00F74330" w:rsidRDefault="00F74330" w:rsidP="00F54F45"/>
    <w:p w14:paraId="20198DC3" w14:textId="77777777" w:rsidR="00F54F45" w:rsidRDefault="00F54F45" w:rsidP="00AA077B">
      <w:pPr>
        <w:ind w:leftChars="100" w:left="210"/>
      </w:pPr>
      <w:r w:rsidRPr="00F54F45">
        <w:t>'float_complex', 'double_complex', 'long_double_complex', 'float_imaginary', 'double_imaginary', 'long_double_imaginary'</w:t>
      </w:r>
    </w:p>
    <w:p w14:paraId="0F603534" w14:textId="77777777" w:rsidR="00F54F45" w:rsidRPr="00F74330" w:rsidRDefault="00F54F45" w:rsidP="00F54F45"/>
    <w:p w14:paraId="78E5CAAD" w14:textId="77777777" w:rsidR="00F74330" w:rsidRDefault="00F54F45" w:rsidP="00F74330">
      <w:pPr>
        <w:ind w:firstLineChars="100" w:firstLine="210"/>
      </w:pPr>
      <w:r w:rsidRPr="00F54F45">
        <w:t>GCC</w:t>
      </w:r>
      <w:r w:rsidRPr="00F54F45">
        <w:t>の組み込み型</w:t>
      </w:r>
    </w:p>
    <w:p w14:paraId="229D574B" w14:textId="77777777" w:rsidR="00F54F45" w:rsidRPr="00F54F45" w:rsidRDefault="00F54F45" w:rsidP="00AA077B"/>
    <w:p w14:paraId="092AA93F" w14:textId="77777777" w:rsidR="00F54F45" w:rsidRDefault="00F54F45" w:rsidP="00AA077B">
      <w:pPr>
        <w:ind w:firstLineChars="100" w:firstLine="210"/>
      </w:pPr>
      <w:r w:rsidRPr="00F54F45">
        <w:t>'__builtin_va_arg'</w:t>
      </w:r>
    </w:p>
    <w:p w14:paraId="44AB96ED" w14:textId="77777777" w:rsidR="00F54F45" w:rsidRPr="00F54F45" w:rsidRDefault="00F54F45" w:rsidP="00F54F45"/>
    <w:p w14:paraId="05C9CF0E" w14:textId="77777777" w:rsidR="00F54F45" w:rsidRPr="00F74330" w:rsidRDefault="00F54F45" w:rsidP="00613D85">
      <w:pPr>
        <w:numPr>
          <w:ilvl w:val="0"/>
          <w:numId w:val="7"/>
        </w:numPr>
        <w:ind w:hanging="240"/>
      </w:pPr>
      <w:r w:rsidRPr="00F54F45">
        <w:t xml:space="preserve">派生データ型名　</w:t>
      </w:r>
      <w:r w:rsidRPr="00F54F45">
        <w:t>–</w:t>
      </w:r>
      <w:r w:rsidRPr="00F54F45">
        <w:t xml:space="preserve">　上記、基本データ型名以外の任意の英数字の並び。</w:t>
      </w:r>
    </w:p>
    <w:p w14:paraId="2A18EE1B" w14:textId="77777777" w:rsidR="00F74330" w:rsidRPr="00F54F45" w:rsidRDefault="00F74330" w:rsidP="00F54F45"/>
    <w:p w14:paraId="1973471F" w14:textId="77777777" w:rsidR="00F54F45" w:rsidRPr="00F54F45" w:rsidRDefault="00F54F45" w:rsidP="00AA077B">
      <w:pPr>
        <w:ind w:firstLineChars="100" w:firstLine="210"/>
      </w:pPr>
      <w:r w:rsidRPr="00F54F45">
        <w:t>派生データ型の名前は、プログラム内でユニークなものでなくてはならない。</w:t>
      </w:r>
    </w:p>
    <w:p w14:paraId="767C2469" w14:textId="77777777" w:rsidR="003E5C37" w:rsidRDefault="003E5C37" w:rsidP="003E5C37"/>
    <w:p w14:paraId="138DBA2C" w14:textId="77777777" w:rsidR="003E5C37" w:rsidRDefault="003E5C37" w:rsidP="003E5C37">
      <w:pPr>
        <w:pStyle w:val="2"/>
      </w:pPr>
      <w:bookmarkStart w:id="215" w:name="_Toc223755486"/>
      <w:bookmarkStart w:id="216" w:name="_Toc223755692"/>
      <w:bookmarkStart w:id="217" w:name="_Toc422165367"/>
      <w:bookmarkStart w:id="218" w:name="_Toc422212374"/>
      <w:r>
        <w:rPr>
          <w:rFonts w:hint="eastAsia"/>
        </w:rPr>
        <w:t>basicType</w:t>
      </w:r>
      <w:r>
        <w:rPr>
          <w:rFonts w:hint="eastAsia"/>
        </w:rPr>
        <w:t>要素</w:t>
      </w:r>
      <w:bookmarkEnd w:id="215"/>
      <w:bookmarkEnd w:id="216"/>
      <w:bookmarkEnd w:id="217"/>
      <w:bookmarkEnd w:id="218"/>
    </w:p>
    <w:p w14:paraId="3F2BDE5C" w14:textId="77777777" w:rsidR="005A547F" w:rsidRDefault="005A547F" w:rsidP="005A547F">
      <w:pPr>
        <w:ind w:firstLineChars="100" w:firstLine="210"/>
        <w:rPr>
          <w:ins w:id="219" w:author="岩下" w:date="2015-08-28T09:16:00Z"/>
        </w:rPr>
      </w:pPr>
    </w:p>
    <w:p w14:paraId="10FE47FE" w14:textId="77777777" w:rsidR="005A547F" w:rsidRPr="0082073E" w:rsidRDefault="005A547F" w:rsidP="00F13438">
      <w:pPr>
        <w:pBdr>
          <w:top w:val="single" w:sz="4" w:space="1" w:color="auto"/>
          <w:left w:val="single" w:sz="4" w:space="0" w:color="auto"/>
          <w:bottom w:val="single" w:sz="4" w:space="1" w:color="auto"/>
          <w:right w:val="single" w:sz="4" w:space="0" w:color="auto"/>
        </w:pBdr>
        <w:ind w:firstLineChars="100" w:firstLine="200"/>
        <w:rPr>
          <w:ins w:id="220" w:author="岩下" w:date="2015-08-28T09:16:00Z"/>
          <w:rFonts w:ascii="ＭＳ Ｐゴシック" w:eastAsia="ＭＳ Ｐゴシック" w:hAnsi="ＭＳ Ｐゴシック"/>
          <w:sz w:val="20"/>
          <w:szCs w:val="20"/>
        </w:rPr>
      </w:pPr>
      <w:ins w:id="221" w:author="岩下" w:date="2015-08-28T09:16:00Z">
        <w:r w:rsidRPr="0082073E">
          <w:rPr>
            <w:rFonts w:ascii="ＭＳ Ｐゴシック" w:eastAsia="ＭＳ Ｐゴシック" w:hAnsi="ＭＳ Ｐゴシック"/>
            <w:sz w:val="20"/>
            <w:szCs w:val="20"/>
          </w:rPr>
          <w:t>&lt;</w:t>
        </w:r>
      </w:ins>
      <w:ins w:id="222" w:author="岩下" w:date="2015-08-28T09:17:00Z">
        <w:r>
          <w:rPr>
            <w:rFonts w:ascii="ＭＳ Ｐゴシック" w:eastAsia="ＭＳ Ｐゴシック" w:hAnsi="ＭＳ Ｐゴシック"/>
            <w:sz w:val="20"/>
            <w:szCs w:val="20"/>
          </w:rPr>
          <w:t>basic</w:t>
        </w:r>
      </w:ins>
      <w:ins w:id="223" w:author="岩下" w:date="2015-08-28T09:16:00Z">
        <w:r>
          <w:rPr>
            <w:rFonts w:ascii="ＭＳ Ｐゴシック" w:eastAsia="ＭＳ Ｐゴシック" w:hAnsi="ＭＳ Ｐゴシック"/>
            <w:sz w:val="20"/>
            <w:szCs w:val="20"/>
          </w:rPr>
          <w:t>T</w:t>
        </w:r>
      </w:ins>
      <w:ins w:id="224" w:author="岩下" w:date="2015-08-28T09:24:00Z">
        <w:r w:rsidR="00F13438">
          <w:rPr>
            <w:rFonts w:ascii="ＭＳ Ｐゴシック" w:eastAsia="ＭＳ Ｐゴシック" w:hAnsi="ＭＳ Ｐゴシック"/>
            <w:sz w:val="20"/>
            <w:szCs w:val="20"/>
          </w:rPr>
          <w:t>ype</w:t>
        </w:r>
      </w:ins>
      <w:ins w:id="225" w:author="岩下" w:date="2015-08-28T09:19:00Z">
        <w:r w:rsidR="00F13438">
          <w:rPr>
            <w:rFonts w:ascii="ＭＳ Ｐゴシック" w:eastAsia="ＭＳ Ｐゴシック" w:hAnsi="ＭＳ Ｐゴシック"/>
            <w:sz w:val="20"/>
            <w:szCs w:val="20"/>
          </w:rPr>
          <w:t>/</w:t>
        </w:r>
      </w:ins>
      <w:ins w:id="226" w:author="岩下" w:date="2015-08-28T09:16:00Z">
        <w:r w:rsidRPr="0082073E">
          <w:rPr>
            <w:rFonts w:ascii="ＭＳ Ｐゴシック" w:eastAsia="ＭＳ Ｐゴシック" w:hAnsi="ＭＳ Ｐゴシック"/>
            <w:sz w:val="20"/>
            <w:szCs w:val="20"/>
          </w:rPr>
          <w:t>&gt;</w:t>
        </w:r>
      </w:ins>
    </w:p>
    <w:p w14:paraId="061C8337" w14:textId="77777777" w:rsidR="00A8244D" w:rsidRDefault="005A547F" w:rsidP="005A547F">
      <w:pPr>
        <w:rPr>
          <w:ins w:id="227" w:author="岩下" w:date="2015-08-28T09:30:00Z"/>
          <w:rFonts w:ascii="ＭＳ Ｐゴシック" w:eastAsia="ＭＳ Ｐゴシック" w:hAnsi="ＭＳ Ｐゴシック"/>
        </w:rPr>
      </w:pPr>
      <w:ins w:id="228" w:author="岩下" w:date="2015-08-28T09:16:00Z">
        <w:r>
          <w:rPr>
            <w:rFonts w:ascii="ＭＳ Ｐゴシック" w:eastAsia="ＭＳ Ｐゴシック" w:hAnsi="ＭＳ Ｐゴシック" w:hint="eastAsia"/>
          </w:rPr>
          <w:t>属性（</w:t>
        </w:r>
      </w:ins>
      <w:ins w:id="229" w:author="岩下" w:date="2015-08-28T09:18:00Z">
        <w:r w:rsidR="00F13438">
          <w:rPr>
            <w:rFonts w:ascii="ＭＳ Ｐゴシック" w:eastAsia="ＭＳ Ｐゴシック" w:hAnsi="ＭＳ Ｐゴシック" w:hint="eastAsia"/>
          </w:rPr>
          <w:t>必須</w:t>
        </w:r>
      </w:ins>
      <w:ins w:id="230" w:author="岩下" w:date="2015-08-28T09:16:00Z">
        <w:r>
          <w:rPr>
            <w:rFonts w:ascii="ＭＳ Ｐゴシック" w:eastAsia="ＭＳ Ｐゴシック" w:hAnsi="ＭＳ Ｐゴシック" w:hint="eastAsia"/>
          </w:rPr>
          <w:t>）</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ins>
      <w:ins w:id="231" w:author="岩下" w:date="2015-08-28T09:17:00Z">
        <w:r>
          <w:rPr>
            <w:rFonts w:ascii="ＭＳ Ｐゴシック" w:eastAsia="ＭＳ Ｐゴシック" w:hAnsi="ＭＳ Ｐゴシック"/>
          </w:rPr>
          <w:t>type, name</w:t>
        </w:r>
      </w:ins>
    </w:p>
    <w:p w14:paraId="0EE28157" w14:textId="3642D04E" w:rsidR="005A547F" w:rsidRPr="00DA6947" w:rsidRDefault="00A8244D" w:rsidP="005A547F">
      <w:pPr>
        <w:rPr>
          <w:ins w:id="232" w:author="岩下" w:date="2015-08-28T09:16:00Z"/>
          <w:rFonts w:ascii="ＭＳ Ｐゴシック" w:eastAsia="ＭＳ Ｐゴシック" w:hAnsi="ＭＳ Ｐゴシック"/>
        </w:rPr>
      </w:pPr>
      <w:ins w:id="233" w:author="岩下" w:date="2015-08-28T09:30: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234" w:author="岩下" w:date="2015-09-02T12:17:00Z">
        <w:r w:rsidR="00ED2F33">
          <w:rPr>
            <w:rFonts w:ascii="ＭＳ Ｐゴシック" w:eastAsia="ＭＳ Ｐゴシック" w:hAnsi="ＭＳ Ｐゴシック" w:hint="eastAsia"/>
          </w:rPr>
          <w:t>データ型定義要素属性</w:t>
        </w:r>
      </w:ins>
    </w:p>
    <w:p w14:paraId="2288AE77" w14:textId="77777777" w:rsidR="005A547F" w:rsidRDefault="005A547F" w:rsidP="005A547F">
      <w:pPr>
        <w:ind w:firstLineChars="100" w:firstLine="210"/>
        <w:rPr>
          <w:ins w:id="235" w:author="岩下" w:date="2015-08-28T09:16:00Z"/>
        </w:rPr>
      </w:pPr>
    </w:p>
    <w:p w14:paraId="7099C61F" w14:textId="77777777" w:rsidR="00F54F45" w:rsidRDefault="00F54F45" w:rsidP="00F74330">
      <w:pPr>
        <w:ind w:firstLineChars="100" w:firstLine="210"/>
        <w:rPr>
          <w:kern w:val="0"/>
        </w:rPr>
      </w:pPr>
      <w:r w:rsidRPr="00F74330">
        <w:rPr>
          <w:kern w:val="0"/>
        </w:rPr>
        <w:t xml:space="preserve">basicType </w:t>
      </w:r>
      <w:r w:rsidR="004B4E28">
        <w:rPr>
          <w:kern w:val="0"/>
        </w:rPr>
        <w:t>要素</w:t>
      </w:r>
      <w:r w:rsidRPr="00F74330">
        <w:rPr>
          <w:kern w:val="0"/>
        </w:rPr>
        <w:t>は</w:t>
      </w:r>
      <w:del w:id="236" w:author="岩下" w:date="2015-08-28T09:27:00Z">
        <w:r w:rsidRPr="00F74330" w:rsidDel="00F13438">
          <w:rPr>
            <w:kern w:val="0"/>
          </w:rPr>
          <w:delText xml:space="preserve"> C,C99 </w:delText>
        </w:r>
        <w:r w:rsidRPr="00F74330" w:rsidDel="00F13438">
          <w:rPr>
            <w:kern w:val="0"/>
          </w:rPr>
          <w:delText>の</w:delText>
        </w:r>
      </w:del>
      <w:ins w:id="237" w:author="岩下" w:date="2015-08-28T09:27:00Z">
        <w:r w:rsidR="00F13438">
          <w:rPr>
            <w:rFonts w:hint="eastAsia"/>
            <w:kern w:val="0"/>
          </w:rPr>
          <w:t>、</w:t>
        </w:r>
      </w:ins>
      <w:r w:rsidRPr="00F74330">
        <w:rPr>
          <w:kern w:val="0"/>
        </w:rPr>
        <w:t>基本データ型</w:t>
      </w:r>
      <w:ins w:id="238" w:author="岩下" w:date="2015-08-28T09:26:00Z">
        <w:r w:rsidR="00F13438">
          <w:rPr>
            <w:rFonts w:hint="eastAsia"/>
            <w:kern w:val="0"/>
          </w:rPr>
          <w:t>に、</w:t>
        </w:r>
        <w:r w:rsidR="00F13438">
          <w:rPr>
            <w:kern w:val="0"/>
          </w:rPr>
          <w:t>is_const</w:t>
        </w:r>
        <w:r w:rsidR="00F13438">
          <w:rPr>
            <w:rFonts w:hint="eastAsia"/>
            <w:kern w:val="0"/>
          </w:rPr>
          <w:t>などの属性を加えたもの</w:t>
        </w:r>
      </w:ins>
      <w:r w:rsidRPr="00F74330">
        <w:rPr>
          <w:kern w:val="0"/>
        </w:rPr>
        <w:t>を定義する。</w:t>
      </w:r>
      <w:r w:rsidRPr="00F74330">
        <w:rPr>
          <w:kern w:val="0"/>
        </w:rPr>
        <w:t xml:space="preserve"> </w:t>
      </w:r>
      <w:r w:rsidRPr="00F74330">
        <w:rPr>
          <w:kern w:val="0"/>
        </w:rPr>
        <w:t>属性として以下のものをもつ。</w:t>
      </w:r>
    </w:p>
    <w:p w14:paraId="56528A9F" w14:textId="77777777" w:rsidR="004202FD" w:rsidRPr="00F74330" w:rsidRDefault="004202FD" w:rsidP="00F74330">
      <w:pPr>
        <w:ind w:firstLineChars="100" w:firstLine="210"/>
        <w:rPr>
          <w:kern w:val="0"/>
        </w:rPr>
      </w:pPr>
    </w:p>
    <w:p w14:paraId="379CDD3D" w14:textId="77777777" w:rsidR="00F54F45" w:rsidRPr="004202FD" w:rsidRDefault="00F54F45" w:rsidP="00613D85">
      <w:pPr>
        <w:numPr>
          <w:ilvl w:val="0"/>
          <w:numId w:val="7"/>
        </w:numPr>
        <w:ind w:hanging="240"/>
        <w:rPr>
          <w:kern w:val="0"/>
        </w:rPr>
      </w:pPr>
      <w:r w:rsidRPr="00F74330">
        <w:rPr>
          <w:kern w:val="0"/>
        </w:rPr>
        <w:t>type</w:t>
      </w:r>
    </w:p>
    <w:p w14:paraId="17E04115" w14:textId="77777777" w:rsidR="004202FD" w:rsidRPr="004202FD" w:rsidRDefault="00F54F45" w:rsidP="00613D85">
      <w:pPr>
        <w:numPr>
          <w:ilvl w:val="0"/>
          <w:numId w:val="7"/>
        </w:numPr>
        <w:ind w:hanging="240"/>
        <w:rPr>
          <w:kern w:val="0"/>
        </w:rPr>
      </w:pPr>
      <w:r w:rsidRPr="00F74330">
        <w:rPr>
          <w:kern w:val="0"/>
        </w:rPr>
        <w:t xml:space="preserve">name </w:t>
      </w:r>
    </w:p>
    <w:p w14:paraId="112D86E4" w14:textId="77777777" w:rsidR="00F74330" w:rsidRDefault="00F54F45" w:rsidP="004202FD">
      <w:pPr>
        <w:ind w:left="210" w:hangingChars="100" w:hanging="210"/>
        <w:rPr>
          <w:rFonts w:ascii="ＭＳ Ｐゴシック" w:hAnsi="ＭＳ Ｐゴシック"/>
          <w:kern w:val="0"/>
        </w:rPr>
      </w:pPr>
      <w:r w:rsidRPr="00F74330">
        <w:rPr>
          <w:kern w:val="0"/>
        </w:rPr>
        <w:br/>
      </w:r>
      <w:r w:rsidRPr="00F74330">
        <w:rPr>
          <w:rFonts w:ascii="ＭＳ Ｐゴシック" w:hAnsi="ＭＳ Ｐゴシック"/>
          <w:kern w:val="0"/>
        </w:rPr>
        <w:t>例</w:t>
      </w:r>
      <w:r w:rsidR="003B13B4">
        <w:rPr>
          <w:rFonts w:ascii="ＭＳ Ｐゴシック" w:hAnsi="ＭＳ Ｐゴシック" w:hint="eastAsia"/>
          <w:kern w:val="0"/>
        </w:rPr>
        <w:t>:</w:t>
      </w:r>
    </w:p>
    <w:p w14:paraId="1A9C9E84" w14:textId="77777777" w:rsidR="004202FD" w:rsidRDefault="004202FD" w:rsidP="004202FD">
      <w:pPr>
        <w:ind w:left="210" w:hangingChars="100" w:hanging="210"/>
        <w:rPr>
          <w:rFonts w:ascii="ＭＳ Ｐゴシック" w:hAnsi="ＭＳ Ｐゴシック"/>
          <w:kern w:val="0"/>
        </w:rPr>
      </w:pPr>
    </w:p>
    <w:p w14:paraId="0579DE96"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cs="ＭＳ Ｐゴシック"/>
          <w:kern w:val="0"/>
          <w:sz w:val="20"/>
          <w:szCs w:val="20"/>
        </w:rPr>
      </w:pPr>
      <w:r w:rsidRPr="00CD2773">
        <w:rPr>
          <w:rFonts w:ascii="ＭＳ Ｐゴシック" w:eastAsia="ＭＳ Ｐゴシック" w:hAnsi="ＭＳ Ｐゴシック"/>
          <w:kern w:val="0"/>
          <w:sz w:val="20"/>
          <w:szCs w:val="20"/>
        </w:rPr>
        <w:t>struct {int x; int y;} s;</w:t>
      </w:r>
    </w:p>
    <w:p w14:paraId="2F5CCF8C"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struct s const * volatile p;</w:t>
      </w:r>
    </w:p>
    <w:p w14:paraId="16930A66" w14:textId="77777777" w:rsidR="004202FD" w:rsidRPr="00AA077B" w:rsidRDefault="004202FD" w:rsidP="00F74330">
      <w:pPr>
        <w:rPr>
          <w:kern w:val="0"/>
        </w:rPr>
      </w:pPr>
    </w:p>
    <w:p w14:paraId="2202AB0C" w14:textId="77777777" w:rsidR="00F54F45" w:rsidRDefault="00F54F45" w:rsidP="004202FD">
      <w:pPr>
        <w:rPr>
          <w:kern w:val="0"/>
        </w:rPr>
      </w:pPr>
      <w:r w:rsidRPr="00F74330">
        <w:rPr>
          <w:kern w:val="0"/>
        </w:rPr>
        <w:t>は次の</w:t>
      </w:r>
      <w:r w:rsidRPr="00F74330">
        <w:rPr>
          <w:kern w:val="0"/>
        </w:rPr>
        <w:t>XcodeML</w:t>
      </w:r>
      <w:r w:rsidRPr="00F74330">
        <w:rPr>
          <w:kern w:val="0"/>
        </w:rPr>
        <w:t>に変換される。</w:t>
      </w:r>
      <w:r w:rsidRPr="00F74330">
        <w:rPr>
          <w:kern w:val="0"/>
        </w:rPr>
        <w:t xml:space="preserve"> </w:t>
      </w:r>
    </w:p>
    <w:p w14:paraId="5B68A37B" w14:textId="77777777" w:rsidR="004202FD" w:rsidRPr="00F74330" w:rsidRDefault="004202FD" w:rsidP="004202FD">
      <w:pPr>
        <w:rPr>
          <w:kern w:val="0"/>
        </w:rPr>
      </w:pPr>
    </w:p>
    <w:p w14:paraId="5854816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hint="eastAsia"/>
          <w:kern w:val="0"/>
          <w:sz w:val="20"/>
          <w:szCs w:val="20"/>
        </w:rPr>
        <w:t xml:space="preserve">  </w:t>
      </w:r>
      <w:r w:rsidR="00F54F45" w:rsidRPr="00CD2773">
        <w:rPr>
          <w:rFonts w:ascii="ＭＳ Ｐゴシック" w:eastAsia="ＭＳ Ｐゴシック" w:hAnsi="ＭＳ Ｐゴシック"/>
          <w:kern w:val="0"/>
          <w:sz w:val="20"/>
          <w:szCs w:val="20"/>
        </w:rPr>
        <w:t>&lt;structType type="S0"&gt;</w:t>
      </w:r>
    </w:p>
    <w:p w14:paraId="3CF4E61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 xml:space="preserve">  ...</w:t>
      </w:r>
    </w:p>
    <w:p w14:paraId="1A2CF25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&lt;/structType&gt;</w:t>
      </w:r>
    </w:p>
    <w:p w14:paraId="495A3E4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&lt;basicType type="B0" is_const="1" name="S0"/&gt;</w:t>
      </w:r>
    </w:p>
    <w:p w14:paraId="26145D53"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szCs w:val="20"/>
        </w:rPr>
      </w:pPr>
      <w:r w:rsidRPr="00CD2773">
        <w:rPr>
          <w:rFonts w:ascii="ＭＳ Ｐゴシック" w:eastAsia="ＭＳ Ｐゴシック" w:hAnsi="ＭＳ Ｐゴシック"/>
          <w:kern w:val="0"/>
          <w:sz w:val="20"/>
          <w:szCs w:val="20"/>
        </w:rPr>
        <w:t xml:space="preserve">  </w:t>
      </w:r>
      <w:r w:rsidR="00F54F45" w:rsidRPr="00CD2773">
        <w:rPr>
          <w:rFonts w:ascii="ＭＳ Ｐゴシック" w:eastAsia="ＭＳ Ｐゴシック" w:hAnsi="ＭＳ Ｐゴシック"/>
          <w:kern w:val="0"/>
          <w:sz w:val="20"/>
          <w:szCs w:val="20"/>
        </w:rPr>
        <w:t>&lt;pointerType type="P0" is_volatile="1" ref="B0"/&gt;</w:t>
      </w:r>
    </w:p>
    <w:p w14:paraId="764CF4B8" w14:textId="77777777" w:rsidR="003E5C37" w:rsidRDefault="003E5C37" w:rsidP="003E5C37">
      <w:pPr>
        <w:rPr>
          <w:ins w:id="239" w:author="岩下" w:date="2015-08-28T09:30:00Z"/>
        </w:rPr>
      </w:pPr>
    </w:p>
    <w:p w14:paraId="01552032" w14:textId="77777777" w:rsidR="00A8244D" w:rsidRDefault="00A8244D" w:rsidP="003E5C37">
      <w:pPr>
        <w:rPr>
          <w:ins w:id="240" w:author="岩下" w:date="2015-08-28T09:30:00Z"/>
        </w:rPr>
      </w:pPr>
    </w:p>
    <w:p w14:paraId="39C0E0A0" w14:textId="77777777" w:rsidR="00A8244D" w:rsidRDefault="00A8244D" w:rsidP="003E5C37">
      <w:pPr>
        <w:rPr>
          <w:ins w:id="241" w:author="岩下" w:date="2015-08-28T09:33:00Z"/>
        </w:rPr>
      </w:pPr>
    </w:p>
    <w:p w14:paraId="37763863" w14:textId="77777777" w:rsidR="00A8244D" w:rsidRDefault="00A8244D" w:rsidP="003E5C37">
      <w:pPr>
        <w:rPr>
          <w:ins w:id="242" w:author="岩下" w:date="2015-08-28T09:30:00Z"/>
        </w:rPr>
      </w:pPr>
    </w:p>
    <w:p w14:paraId="4D5E003C" w14:textId="77777777" w:rsidR="00A8244D" w:rsidRPr="004C4321" w:rsidRDefault="00A8244D" w:rsidP="003E5C37"/>
    <w:p w14:paraId="2A3BE892" w14:textId="77777777" w:rsidR="00F54F45" w:rsidRPr="00F74330" w:rsidRDefault="003E5C37" w:rsidP="00F54F45">
      <w:pPr>
        <w:pStyle w:val="2"/>
        <w:rPr>
          <w:rFonts w:eastAsia="ＭＳ 明朝"/>
        </w:rPr>
      </w:pPr>
      <w:bookmarkStart w:id="243" w:name="_Toc223755487"/>
      <w:bookmarkStart w:id="244" w:name="_Toc223755693"/>
      <w:bookmarkStart w:id="245" w:name="_Toc422165368"/>
      <w:bookmarkStart w:id="246" w:name="_Toc422212375"/>
      <w:r w:rsidRPr="00F74330">
        <w:rPr>
          <w:rFonts w:eastAsia="ＭＳ 明朝" w:hint="eastAsia"/>
        </w:rPr>
        <w:t>pointerType</w:t>
      </w:r>
      <w:r w:rsidR="004B4E28">
        <w:rPr>
          <w:rFonts w:hint="eastAsia"/>
        </w:rPr>
        <w:t>要素</w:t>
      </w:r>
      <w:bookmarkEnd w:id="243"/>
      <w:bookmarkEnd w:id="244"/>
      <w:bookmarkEnd w:id="245"/>
      <w:bookmarkEnd w:id="246"/>
    </w:p>
    <w:p w14:paraId="5755FCA8" w14:textId="77777777" w:rsidR="00F13438" w:rsidRDefault="00F13438" w:rsidP="00F13438">
      <w:pPr>
        <w:ind w:firstLineChars="100" w:firstLine="210"/>
        <w:rPr>
          <w:ins w:id="247" w:author="岩下" w:date="2015-08-28T09:24:00Z"/>
        </w:rPr>
      </w:pPr>
    </w:p>
    <w:p w14:paraId="18CAAE26" w14:textId="77777777" w:rsidR="00F13438" w:rsidRPr="0082073E" w:rsidRDefault="00F13438" w:rsidP="00F13438">
      <w:pPr>
        <w:pBdr>
          <w:top w:val="single" w:sz="4" w:space="1" w:color="auto"/>
          <w:left w:val="single" w:sz="4" w:space="0" w:color="auto"/>
          <w:bottom w:val="single" w:sz="4" w:space="1" w:color="auto"/>
          <w:right w:val="single" w:sz="4" w:space="0" w:color="auto"/>
        </w:pBdr>
        <w:ind w:firstLineChars="100" w:firstLine="200"/>
        <w:rPr>
          <w:ins w:id="248" w:author="岩下" w:date="2015-08-28T09:24:00Z"/>
          <w:rFonts w:ascii="ＭＳ Ｐゴシック" w:eastAsia="ＭＳ Ｐゴシック" w:hAnsi="ＭＳ Ｐゴシック"/>
          <w:sz w:val="20"/>
          <w:szCs w:val="20"/>
        </w:rPr>
      </w:pPr>
      <w:ins w:id="249" w:author="岩下" w:date="2015-08-28T09:24:00Z">
        <w:r w:rsidRPr="0082073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pointerType/</w:t>
        </w:r>
        <w:r w:rsidRPr="0082073E">
          <w:rPr>
            <w:rFonts w:ascii="ＭＳ Ｐゴシック" w:eastAsia="ＭＳ Ｐゴシック" w:hAnsi="ＭＳ Ｐゴシック"/>
            <w:sz w:val="20"/>
            <w:szCs w:val="20"/>
          </w:rPr>
          <w:t>&gt;</w:t>
        </w:r>
      </w:ins>
    </w:p>
    <w:p w14:paraId="3287979C" w14:textId="77777777" w:rsidR="00A8244D" w:rsidRDefault="00F13438" w:rsidP="00F13438">
      <w:pPr>
        <w:rPr>
          <w:ins w:id="250" w:author="岩下" w:date="2015-08-28T09:29:00Z"/>
          <w:rFonts w:ascii="ＭＳ Ｐゴシック" w:eastAsia="ＭＳ Ｐゴシック" w:hAnsi="ＭＳ Ｐゴシック"/>
        </w:rPr>
      </w:pPr>
      <w:ins w:id="251" w:author="岩下" w:date="2015-08-28T09:24: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 xml:space="preserve">type, </w:t>
        </w:r>
      </w:ins>
      <w:ins w:id="252" w:author="岩下" w:date="2015-08-28T09:27:00Z">
        <w:r>
          <w:rPr>
            <w:rFonts w:ascii="ＭＳ Ｐゴシック" w:eastAsia="ＭＳ Ｐゴシック" w:hAnsi="ＭＳ Ｐゴシック"/>
          </w:rPr>
          <w:t>ref</w:t>
        </w:r>
      </w:ins>
    </w:p>
    <w:p w14:paraId="16D0112B" w14:textId="54992F7F" w:rsidR="00F13438" w:rsidRPr="00DA6947" w:rsidRDefault="00A8244D" w:rsidP="00F13438">
      <w:pPr>
        <w:rPr>
          <w:ins w:id="253" w:author="岩下" w:date="2015-08-28T09:24:00Z"/>
          <w:rFonts w:ascii="ＭＳ Ｐゴシック" w:eastAsia="ＭＳ Ｐゴシック" w:hAnsi="ＭＳ Ｐゴシック"/>
        </w:rPr>
      </w:pPr>
      <w:ins w:id="254" w:author="岩下" w:date="2015-08-28T09:29: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255" w:author="岩下" w:date="2015-09-02T12:17:00Z">
        <w:r w:rsidR="00ED2F33">
          <w:rPr>
            <w:rFonts w:ascii="ＭＳ Ｐゴシック" w:eastAsia="ＭＳ Ｐゴシック" w:hAnsi="ＭＳ Ｐゴシック" w:hint="eastAsia"/>
          </w:rPr>
          <w:t>データ型定義要素属性</w:t>
        </w:r>
      </w:ins>
    </w:p>
    <w:p w14:paraId="472F5BC3" w14:textId="77777777" w:rsidR="00F13438" w:rsidRDefault="00F13438" w:rsidP="00F13438">
      <w:pPr>
        <w:ind w:firstLineChars="100" w:firstLine="210"/>
        <w:rPr>
          <w:ins w:id="256" w:author="岩下" w:date="2015-08-28T09:24:00Z"/>
        </w:rPr>
      </w:pPr>
    </w:p>
    <w:p w14:paraId="7EE02A11" w14:textId="77777777" w:rsidR="00F54F45" w:rsidRDefault="00F54F45" w:rsidP="004202FD">
      <w:r w:rsidRPr="00F74330">
        <w:t>pointerType</w:t>
      </w:r>
      <w:r w:rsidR="004B4E28">
        <w:t>要素</w:t>
      </w:r>
      <w:r w:rsidRPr="00F74330">
        <w:t>は</w:t>
      </w:r>
      <w:r w:rsidR="00671409">
        <w:t>ポインタ</w:t>
      </w:r>
      <w:r w:rsidRPr="00F74330">
        <w:t>のデータ型を定義する。以下の属性を持つ。</w:t>
      </w:r>
    </w:p>
    <w:p w14:paraId="78BAD365" w14:textId="77777777" w:rsidR="004202FD" w:rsidRPr="00F74330" w:rsidRDefault="004202FD" w:rsidP="004202FD"/>
    <w:p w14:paraId="324CC865" w14:textId="77777777" w:rsidR="00F54F45" w:rsidRPr="004202FD" w:rsidRDefault="00F54F45" w:rsidP="00613D85">
      <w:pPr>
        <w:numPr>
          <w:ilvl w:val="0"/>
          <w:numId w:val="8"/>
        </w:numPr>
        <w:ind w:hanging="240"/>
      </w:pPr>
      <w:r w:rsidRPr="00F74330">
        <w:t>type</w:t>
      </w:r>
      <w:r w:rsidR="004B4E28">
        <w:rPr>
          <w:rStyle w:val="a8"/>
        </w:rPr>
        <w:t xml:space="preserve">　－　</w:t>
      </w:r>
      <w:r w:rsidRPr="00F74330">
        <w:t>この</w:t>
      </w:r>
      <w:r w:rsidR="00671409">
        <w:t>ポインタ</w:t>
      </w:r>
      <w:r w:rsidRPr="00F74330">
        <w:t>型の派生データ型の名前。</w:t>
      </w:r>
      <w:r w:rsidR="004202FD">
        <w:t xml:space="preserve"> </w:t>
      </w:r>
    </w:p>
    <w:p w14:paraId="46B0AA86" w14:textId="77777777" w:rsidR="00F54F45" w:rsidRPr="004202FD" w:rsidRDefault="00F54F45" w:rsidP="00613D85">
      <w:pPr>
        <w:numPr>
          <w:ilvl w:val="0"/>
          <w:numId w:val="8"/>
        </w:numPr>
        <w:ind w:hanging="240"/>
      </w:pPr>
      <w:r w:rsidRPr="00F74330">
        <w:t>ref</w:t>
      </w:r>
      <w:r w:rsidR="004B4E28">
        <w:rPr>
          <w:rStyle w:val="a8"/>
        </w:rPr>
        <w:t xml:space="preserve">　－　</w:t>
      </w:r>
      <w:r w:rsidRPr="00F74330">
        <w:t>このポインタ・データ型が参照するデータ型の名前</w:t>
      </w:r>
    </w:p>
    <w:p w14:paraId="028ABCBC" w14:textId="77777777" w:rsidR="004202FD" w:rsidRPr="00F74330" w:rsidRDefault="004202FD" w:rsidP="004202FD"/>
    <w:p w14:paraId="1F773AE9" w14:textId="77777777" w:rsidR="00F54F45" w:rsidRPr="00F74330" w:rsidRDefault="00F54F45" w:rsidP="004202FD">
      <w:r w:rsidRPr="00F74330">
        <w:t>pointType</w:t>
      </w:r>
      <w:r w:rsidR="004B4E28">
        <w:t>要素</w:t>
      </w:r>
      <w:r w:rsidRPr="00F74330">
        <w:t>は、他の要素を持たない。</w:t>
      </w:r>
    </w:p>
    <w:p w14:paraId="3C1BC27B" w14:textId="77777777" w:rsidR="004202FD" w:rsidRDefault="004202FD" w:rsidP="004202FD"/>
    <w:p w14:paraId="1000BE41" w14:textId="77777777" w:rsidR="00F54F45" w:rsidRPr="00F74330" w:rsidRDefault="004202FD" w:rsidP="003B13B4">
      <w:pPr>
        <w:tabs>
          <w:tab w:val="left" w:pos="1590"/>
        </w:tabs>
        <w:ind w:firstLineChars="100" w:firstLine="210"/>
      </w:pPr>
      <w:r>
        <w:t>例</w:t>
      </w:r>
      <w:r w:rsidR="003B13B4">
        <w:rPr>
          <w:rFonts w:hint="eastAsia"/>
        </w:rPr>
        <w:t>:</w:t>
      </w:r>
    </w:p>
    <w:p w14:paraId="078F87BA" w14:textId="77777777" w:rsidR="00F54F45" w:rsidRDefault="00F54F45" w:rsidP="004202FD">
      <w:pPr>
        <w:ind w:firstLineChars="100" w:firstLine="210"/>
      </w:pPr>
      <w:r w:rsidRPr="004202FD">
        <w:t>"int *"</w:t>
      </w:r>
      <w:r w:rsidR="004202FD">
        <w:rPr>
          <w:rFonts w:hint="eastAsia"/>
        </w:rPr>
        <w:t xml:space="preserve"> </w:t>
      </w:r>
      <w:r w:rsidRPr="004202FD">
        <w:t>に対応するデータ型定義は以下のようになる。</w:t>
      </w:r>
    </w:p>
    <w:p w14:paraId="2856A252" w14:textId="77777777" w:rsidR="004202FD" w:rsidRPr="004202FD" w:rsidRDefault="004202FD" w:rsidP="004202FD"/>
    <w:p w14:paraId="1E9DDCA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&lt;pointerType type=”P0123” ref=”int” /&gt;</w:t>
      </w:r>
    </w:p>
    <w:p w14:paraId="29271411" w14:textId="77777777" w:rsidR="003E5C37" w:rsidRPr="004C4321" w:rsidRDefault="003E5C37" w:rsidP="003E5C37"/>
    <w:p w14:paraId="5B398D64" w14:textId="77777777" w:rsidR="00F54F45" w:rsidRPr="00F74330" w:rsidRDefault="00F54F45" w:rsidP="00F54F45">
      <w:pPr>
        <w:pStyle w:val="2"/>
        <w:rPr>
          <w:rFonts w:eastAsia="ＭＳ 明朝"/>
        </w:rPr>
      </w:pPr>
      <w:bookmarkStart w:id="257" w:name="_Toc422165369"/>
      <w:bookmarkStart w:id="258" w:name="_Toc422212376"/>
      <w:r w:rsidRPr="00F74330">
        <w:rPr>
          <w:rFonts w:eastAsia="ＭＳ 明朝"/>
        </w:rPr>
        <w:t>functionType</w:t>
      </w:r>
      <w:r w:rsidR="004B4E28">
        <w:t>要素</w:t>
      </w:r>
      <w:bookmarkEnd w:id="257"/>
      <w:bookmarkEnd w:id="258"/>
    </w:p>
    <w:p w14:paraId="49F21E87" w14:textId="77777777" w:rsidR="00A8244D" w:rsidRDefault="00A8244D" w:rsidP="00A8244D">
      <w:pPr>
        <w:ind w:firstLineChars="100" w:firstLine="210"/>
        <w:rPr>
          <w:ins w:id="259" w:author="岩下" w:date="2015-08-28T09:33:00Z"/>
        </w:rPr>
      </w:pPr>
    </w:p>
    <w:p w14:paraId="6889FBC7" w14:textId="77777777" w:rsidR="00A8244D" w:rsidRDefault="00A8244D" w:rsidP="00A8244D">
      <w:pPr>
        <w:pBdr>
          <w:top w:val="single" w:sz="4" w:space="1" w:color="auto"/>
          <w:left w:val="single" w:sz="4" w:space="0" w:color="auto"/>
          <w:bottom w:val="single" w:sz="4" w:space="1" w:color="auto"/>
          <w:right w:val="single" w:sz="4" w:space="0" w:color="auto"/>
        </w:pBdr>
        <w:ind w:firstLineChars="100" w:firstLine="200"/>
        <w:rPr>
          <w:ins w:id="260" w:author="岩下" w:date="2015-08-28T09:41:00Z"/>
          <w:rFonts w:ascii="ＭＳ Ｐゴシック" w:eastAsia="ＭＳ Ｐゴシック" w:hAnsi="ＭＳ Ｐゴシック"/>
          <w:sz w:val="20"/>
          <w:szCs w:val="20"/>
        </w:rPr>
      </w:pPr>
      <w:ins w:id="261" w:author="岩下" w:date="2015-08-28T09:33:00Z">
        <w:r w:rsidRPr="0082073E">
          <w:rPr>
            <w:rFonts w:ascii="ＭＳ Ｐゴシック" w:eastAsia="ＭＳ Ｐゴシック" w:hAnsi="ＭＳ Ｐゴシック"/>
            <w:sz w:val="20"/>
            <w:szCs w:val="20"/>
          </w:rPr>
          <w:t>&lt;</w:t>
        </w:r>
        <w:r w:rsidR="00DC2615">
          <w:rPr>
            <w:rFonts w:ascii="ＭＳ Ｐゴシック" w:eastAsia="ＭＳ Ｐゴシック" w:hAnsi="ＭＳ Ｐゴシック"/>
            <w:sz w:val="20"/>
            <w:szCs w:val="20"/>
          </w:rPr>
          <w:t>functionType</w:t>
        </w:r>
        <w:r w:rsidRPr="0082073E">
          <w:rPr>
            <w:rFonts w:ascii="ＭＳ Ｐゴシック" w:eastAsia="ＭＳ Ｐゴシック" w:hAnsi="ＭＳ Ｐゴシック"/>
            <w:sz w:val="20"/>
            <w:szCs w:val="20"/>
          </w:rPr>
          <w:t>&gt;</w:t>
        </w:r>
      </w:ins>
    </w:p>
    <w:p w14:paraId="108D003A" w14:textId="77777777" w:rsidR="00DC2615" w:rsidRDefault="00DC2615" w:rsidP="00A8244D">
      <w:pPr>
        <w:pBdr>
          <w:top w:val="single" w:sz="4" w:space="1" w:color="auto"/>
          <w:left w:val="single" w:sz="4" w:space="0" w:color="auto"/>
          <w:bottom w:val="single" w:sz="4" w:space="1" w:color="auto"/>
          <w:right w:val="single" w:sz="4" w:space="0" w:color="auto"/>
        </w:pBdr>
        <w:ind w:firstLineChars="100" w:firstLine="200"/>
        <w:rPr>
          <w:ins w:id="262" w:author="岩下" w:date="2015-08-28T09:41:00Z"/>
          <w:rFonts w:ascii="ＭＳ Ｐゴシック" w:eastAsia="ＭＳ Ｐゴシック" w:hAnsi="ＭＳ Ｐゴシック"/>
          <w:sz w:val="20"/>
          <w:szCs w:val="20"/>
        </w:rPr>
      </w:pPr>
      <w:ins w:id="263" w:author="岩下" w:date="2015-08-28T09:41:00Z">
        <w:r>
          <w:rPr>
            <w:rFonts w:ascii="ＭＳ Ｐゴシック" w:eastAsia="ＭＳ Ｐゴシック" w:hAnsi="ＭＳ Ｐゴシック" w:hint="eastAsia"/>
            <w:sz w:val="20"/>
            <w:szCs w:val="20"/>
          </w:rPr>
          <w:t xml:space="preserve">　　</w:t>
        </w:r>
        <w:r>
          <w:rPr>
            <w:rFonts w:ascii="ＭＳ Ｐゴシック" w:eastAsia="ＭＳ Ｐゴシック" w:hAnsi="ＭＳ Ｐゴシック"/>
            <w:sz w:val="20"/>
            <w:szCs w:val="20"/>
          </w:rPr>
          <w:t>[ params</w:t>
        </w:r>
        <w:r>
          <w:rPr>
            <w:rFonts w:ascii="ＭＳ Ｐゴシック" w:eastAsia="ＭＳ Ｐゴシック" w:hAnsi="ＭＳ Ｐゴシック" w:hint="eastAsia"/>
            <w:sz w:val="20"/>
            <w:szCs w:val="20"/>
          </w:rPr>
          <w:t>属性</w:t>
        </w:r>
        <w:r>
          <w:rPr>
            <w:rFonts w:ascii="ＭＳ Ｐゴシック" w:eastAsia="ＭＳ Ｐゴシック" w:hAnsi="ＭＳ Ｐゴシック"/>
            <w:sz w:val="20"/>
            <w:szCs w:val="20"/>
          </w:rPr>
          <w:t xml:space="preserve"> ]</w:t>
        </w:r>
      </w:ins>
    </w:p>
    <w:p w14:paraId="0C4E5903" w14:textId="77777777" w:rsidR="00DC2615" w:rsidRPr="0082073E" w:rsidRDefault="00DC2615" w:rsidP="00A8244D">
      <w:pPr>
        <w:pBdr>
          <w:top w:val="single" w:sz="4" w:space="1" w:color="auto"/>
          <w:left w:val="single" w:sz="4" w:space="0" w:color="auto"/>
          <w:bottom w:val="single" w:sz="4" w:space="1" w:color="auto"/>
          <w:right w:val="single" w:sz="4" w:space="0" w:color="auto"/>
        </w:pBdr>
        <w:ind w:firstLineChars="100" w:firstLine="200"/>
        <w:rPr>
          <w:ins w:id="264" w:author="岩下" w:date="2015-08-28T09:33:00Z"/>
          <w:rFonts w:ascii="ＭＳ Ｐゴシック" w:eastAsia="ＭＳ Ｐゴシック" w:hAnsi="ＭＳ Ｐゴシック"/>
          <w:sz w:val="20"/>
          <w:szCs w:val="20"/>
        </w:rPr>
      </w:pPr>
      <w:ins w:id="265" w:author="岩下" w:date="2015-08-28T09:41:00Z">
        <w:r>
          <w:rPr>
            <w:rFonts w:ascii="ＭＳ Ｐゴシック" w:eastAsia="ＭＳ Ｐゴシック" w:hAnsi="ＭＳ Ｐゴシック"/>
            <w:sz w:val="20"/>
            <w:szCs w:val="20"/>
          </w:rPr>
          <w:t>&lt;/functionType&gt;</w:t>
        </w:r>
      </w:ins>
    </w:p>
    <w:p w14:paraId="34B97473" w14:textId="77777777" w:rsidR="00A8244D" w:rsidRDefault="00A8244D" w:rsidP="00A8244D">
      <w:pPr>
        <w:rPr>
          <w:ins w:id="266" w:author="岩下" w:date="2015-08-28T09:33:00Z"/>
          <w:rFonts w:ascii="ＭＳ Ｐゴシック" w:eastAsia="ＭＳ Ｐゴシック" w:hAnsi="ＭＳ Ｐゴシック"/>
        </w:rPr>
      </w:pPr>
      <w:ins w:id="267" w:author="岩下" w:date="2015-08-28T09:33: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 xml:space="preserve">type, </w:t>
        </w:r>
      </w:ins>
      <w:ins w:id="268" w:author="岩下" w:date="2015-08-28T09:38:00Z">
        <w:r>
          <w:rPr>
            <w:rFonts w:ascii="ＭＳ Ｐゴシック" w:eastAsia="ＭＳ Ｐゴシック" w:hAnsi="ＭＳ Ｐゴシック"/>
          </w:rPr>
          <w:t>return_type</w:t>
        </w:r>
      </w:ins>
    </w:p>
    <w:p w14:paraId="49B527A2" w14:textId="77777777" w:rsidR="00A8244D" w:rsidRPr="00DA6947" w:rsidRDefault="00A8244D" w:rsidP="00A8244D">
      <w:pPr>
        <w:rPr>
          <w:ins w:id="269" w:author="岩下" w:date="2015-08-28T09:33:00Z"/>
          <w:rFonts w:ascii="ＭＳ Ｐゴシック" w:eastAsia="ＭＳ Ｐゴシック" w:hAnsi="ＭＳ Ｐゴシック"/>
        </w:rPr>
      </w:pPr>
      <w:ins w:id="270" w:author="岩下" w:date="2015-08-28T09:33: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is_</w:t>
        </w:r>
      </w:ins>
      <w:ins w:id="271" w:author="岩下" w:date="2015-08-28T09:38:00Z">
        <w:r>
          <w:rPr>
            <w:rFonts w:ascii="ＭＳ Ｐゴシック" w:eastAsia="ＭＳ Ｐゴシック" w:hAnsi="ＭＳ Ｐゴシック"/>
          </w:rPr>
          <w:t>inline</w:t>
        </w:r>
      </w:ins>
    </w:p>
    <w:p w14:paraId="45BE531C" w14:textId="77777777" w:rsidR="00A8244D" w:rsidRDefault="00A8244D" w:rsidP="00A8244D">
      <w:pPr>
        <w:ind w:firstLineChars="100" w:firstLine="210"/>
        <w:rPr>
          <w:ins w:id="272" w:author="岩下" w:date="2015-08-28T09:33:00Z"/>
        </w:rPr>
      </w:pPr>
    </w:p>
    <w:p w14:paraId="31872A2C" w14:textId="77777777" w:rsidR="00F54F45" w:rsidRDefault="00F54F45" w:rsidP="004202FD">
      <w:r w:rsidRPr="004202FD">
        <w:t>funtionType</w:t>
      </w:r>
      <w:r w:rsidR="004B4E28">
        <w:t>要素</w:t>
      </w:r>
      <w:r w:rsidRPr="004202FD">
        <w:t>は、関数データ型を定義する。</w:t>
      </w:r>
    </w:p>
    <w:p w14:paraId="29699B06" w14:textId="77777777" w:rsidR="004202FD" w:rsidRPr="004202FD" w:rsidRDefault="004202FD" w:rsidP="004202FD"/>
    <w:p w14:paraId="536D0221" w14:textId="77777777" w:rsidR="00F54F45" w:rsidRPr="004202FD" w:rsidRDefault="00F54F45" w:rsidP="00613D85">
      <w:pPr>
        <w:numPr>
          <w:ilvl w:val="0"/>
          <w:numId w:val="9"/>
        </w:numPr>
        <w:ind w:hanging="240"/>
      </w:pPr>
      <w:r w:rsidRPr="004202FD">
        <w:t>type</w:t>
      </w:r>
      <w:r w:rsidR="004B4E28">
        <w:t xml:space="preserve">　－　</w:t>
      </w:r>
      <w:r w:rsidRPr="004202FD">
        <w:t>この関数型の派生データ型の名前</w:t>
      </w:r>
    </w:p>
    <w:p w14:paraId="17F79ABC" w14:textId="77777777" w:rsidR="00F54F45" w:rsidRPr="004202FD" w:rsidRDefault="00F54F45" w:rsidP="00613D85">
      <w:pPr>
        <w:numPr>
          <w:ilvl w:val="0"/>
          <w:numId w:val="9"/>
        </w:numPr>
        <w:ind w:hanging="240"/>
      </w:pPr>
      <w:r w:rsidRPr="004202FD">
        <w:t>return_type</w:t>
      </w:r>
      <w:r w:rsidR="004B4E28">
        <w:t xml:space="preserve">　－　</w:t>
      </w:r>
      <w:r w:rsidRPr="004202FD">
        <w:t>この関数型が返すデータ型の名前</w:t>
      </w:r>
    </w:p>
    <w:p w14:paraId="10F7E39C" w14:textId="77777777" w:rsidR="00F54F45" w:rsidRPr="004202FD" w:rsidRDefault="00F54F45" w:rsidP="00613D85">
      <w:pPr>
        <w:numPr>
          <w:ilvl w:val="0"/>
          <w:numId w:val="9"/>
        </w:numPr>
        <w:ind w:hanging="240"/>
      </w:pPr>
      <w:r w:rsidRPr="004202FD">
        <w:t>is_inline</w:t>
      </w:r>
      <w:r w:rsidR="004B4E28">
        <w:t xml:space="preserve">　－　</w:t>
      </w:r>
      <w:r w:rsidRPr="004202FD">
        <w:t>この関数型が</w:t>
      </w:r>
      <w:r w:rsidRPr="004202FD">
        <w:t>inline</w:t>
      </w:r>
      <w:r w:rsidRPr="004202FD">
        <w:t>型であるかどうかの情報、</w:t>
      </w:r>
      <w:r w:rsidRPr="004202FD">
        <w:t xml:space="preserve">0 </w:t>
      </w:r>
      <w:r w:rsidRPr="004202FD">
        <w:t>または</w:t>
      </w:r>
      <w:r w:rsidRPr="004202FD">
        <w:t xml:space="preserve"> 1</w:t>
      </w:r>
      <w:r w:rsidRPr="004202FD">
        <w:t>、</w:t>
      </w:r>
      <w:r w:rsidRPr="004202FD">
        <w:t xml:space="preserve">false </w:t>
      </w:r>
      <w:r w:rsidRPr="004202FD">
        <w:t>または</w:t>
      </w:r>
      <w:r w:rsidRPr="004202FD">
        <w:t xml:space="preserve"> true</w:t>
      </w:r>
      <w:ins w:id="273" w:author="岩下" w:date="2015-08-28T09:40:00Z">
        <w:r w:rsidR="00DC2615">
          <w:br/>
        </w:r>
      </w:ins>
      <w:ins w:id="274" w:author="岩下" w:date="2015-08-28T09:41:00Z">
        <w:r w:rsidR="00DC2615">
          <w:rPr>
            <w:rFonts w:hint="eastAsia"/>
          </w:rPr>
          <w:t xml:space="preserve">　　　　　　　</w:t>
        </w:r>
      </w:ins>
      <w:ins w:id="275" w:author="岩下" w:date="2015-08-28T09:40:00Z">
        <w:r w:rsidR="00DC2615">
          <w:rPr>
            <w:rFonts w:hint="eastAsia"/>
          </w:rPr>
          <w:t>省略時は</w:t>
        </w:r>
        <w:r w:rsidR="00DC2615">
          <w:t>0, false</w:t>
        </w:r>
      </w:ins>
      <w:ins w:id="276" w:author="岩下" w:date="2015-08-28T09:41:00Z">
        <w:r w:rsidR="00DC2615">
          <w:rPr>
            <w:rFonts w:hint="eastAsia"/>
          </w:rPr>
          <w:t>を意味する。</w:t>
        </w:r>
      </w:ins>
    </w:p>
    <w:p w14:paraId="10E38BD3" w14:textId="77777777" w:rsidR="004202FD" w:rsidRPr="004202FD" w:rsidRDefault="004202FD" w:rsidP="004202FD"/>
    <w:p w14:paraId="0477E151" w14:textId="77777777" w:rsidR="00F54F45" w:rsidRPr="004202FD" w:rsidRDefault="00F54F45" w:rsidP="004202FD">
      <w:r w:rsidRPr="004202FD">
        <w:t>プロトタイプ宣言がある場合には、引数</w:t>
      </w:r>
      <w:r w:rsidR="004B4E28">
        <w:t>要素</w:t>
      </w:r>
      <w:r w:rsidRPr="004202FD">
        <w:t>に対応する</w:t>
      </w:r>
      <w:r w:rsidRPr="004202FD">
        <w:t>param</w:t>
      </w:r>
      <w:r w:rsidRPr="004202FD">
        <w:t>要素を含む。</w:t>
      </w:r>
    </w:p>
    <w:p w14:paraId="060B94BB" w14:textId="77777777" w:rsidR="004202FD" w:rsidRDefault="004202FD" w:rsidP="004202FD"/>
    <w:p w14:paraId="0555752C" w14:textId="77777777" w:rsidR="00F54F45" w:rsidRDefault="00F54F45" w:rsidP="004202FD">
      <w:pPr>
        <w:ind w:firstLineChars="100" w:firstLine="210"/>
      </w:pPr>
      <w:r w:rsidRPr="004202FD">
        <w:t>例</w:t>
      </w:r>
      <w:r w:rsidR="004202FD">
        <w:t>:</w:t>
      </w:r>
    </w:p>
    <w:p w14:paraId="3A7CC50B" w14:textId="77777777" w:rsidR="004202FD" w:rsidRPr="004202FD" w:rsidRDefault="004202FD" w:rsidP="004202FD">
      <w:pPr>
        <w:ind w:firstLineChars="100" w:firstLine="210"/>
      </w:pPr>
    </w:p>
    <w:p w14:paraId="5FA00957" w14:textId="77777777" w:rsidR="00F54F45" w:rsidRPr="004202FD" w:rsidRDefault="00F54F45" w:rsidP="004202FD">
      <w:pPr>
        <w:ind w:firstLineChars="100" w:firstLine="210"/>
      </w:pPr>
      <w:r w:rsidRPr="004202FD">
        <w:t xml:space="preserve">"double foo(int a,int b)" </w:t>
      </w:r>
      <w:r w:rsidRPr="004202FD">
        <w:t>の</w:t>
      </w:r>
      <w:r w:rsidRPr="004202FD">
        <w:t>foo</w:t>
      </w:r>
      <w:r w:rsidRPr="004202FD">
        <w:t>に対するデータ型は以下のようになる。</w:t>
      </w:r>
    </w:p>
    <w:p w14:paraId="19934059" w14:textId="77777777" w:rsidR="004202FD" w:rsidRDefault="004202FD" w:rsidP="004202FD"/>
    <w:p w14:paraId="411865D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&lt;functionType type="F0457" return_type="double"&gt;</w:t>
      </w:r>
    </w:p>
    <w:p w14:paraId="60076B8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&lt;params&gt;</w:t>
      </w:r>
    </w:p>
    <w:p w14:paraId="17B4068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 xml:space="preserve">  &lt;name type="int"&gt;a&lt;/name&gt;</w:t>
      </w:r>
    </w:p>
    <w:p w14:paraId="706A907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 xml:space="preserve">  &lt;name type="int"&gt;b&lt;/name&gt;</w:t>
      </w:r>
    </w:p>
    <w:p w14:paraId="43357DB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202FD" w:rsidRPr="00CD2773">
        <w:rPr>
          <w:rFonts w:ascii="ＭＳ Ｐゴシック" w:eastAsia="ＭＳ Ｐゴシック" w:hAnsi="ＭＳ Ｐゴシック" w:hint="eastAsia"/>
          <w:sz w:val="20"/>
          <w:szCs w:val="20"/>
        </w:rPr>
        <w:t xml:space="preserve"> </w:t>
      </w:r>
      <w:r w:rsidR="004C4321" w:rsidRPr="00CD2773">
        <w:rPr>
          <w:rFonts w:ascii="ＭＳ Ｐゴシック" w:eastAsia="ＭＳ Ｐゴシック" w:hAnsi="ＭＳ Ｐゴシック"/>
          <w:sz w:val="20"/>
          <w:szCs w:val="20"/>
        </w:rPr>
        <w:t xml:space="preserve">  </w:t>
      </w:r>
      <w:r w:rsidRPr="00CD2773">
        <w:rPr>
          <w:rFonts w:ascii="ＭＳ Ｐゴシック" w:eastAsia="ＭＳ Ｐゴシック" w:hAnsi="ＭＳ Ｐゴシック"/>
          <w:sz w:val="20"/>
          <w:szCs w:val="20"/>
        </w:rPr>
        <w:t>&lt;/params&gt;</w:t>
      </w:r>
    </w:p>
    <w:p w14:paraId="76240CB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&lt;/fucntionType&gt;</w:t>
      </w:r>
    </w:p>
    <w:p w14:paraId="60090719" w14:textId="77777777" w:rsidR="00F54F45" w:rsidRPr="004202FD" w:rsidRDefault="00F54F45" w:rsidP="003E5C37"/>
    <w:p w14:paraId="55622784" w14:textId="77777777" w:rsidR="00F54F45" w:rsidRPr="00F74330" w:rsidRDefault="003E5C37" w:rsidP="00F54F45">
      <w:pPr>
        <w:pStyle w:val="2"/>
        <w:rPr>
          <w:rFonts w:eastAsia="ＭＳ 明朝"/>
        </w:rPr>
      </w:pPr>
      <w:bookmarkStart w:id="277" w:name="_Toc223755489"/>
      <w:bookmarkStart w:id="278" w:name="_Toc223755695"/>
      <w:bookmarkStart w:id="279" w:name="_Toc422165370"/>
      <w:bookmarkStart w:id="280" w:name="_Toc422212377"/>
      <w:r w:rsidRPr="00F74330">
        <w:rPr>
          <w:rFonts w:eastAsia="ＭＳ 明朝" w:hint="eastAsia"/>
        </w:rPr>
        <w:t>arrayType</w:t>
      </w:r>
      <w:r w:rsidR="004B4E28">
        <w:rPr>
          <w:rFonts w:hint="eastAsia"/>
        </w:rPr>
        <w:t>要素</w:t>
      </w:r>
      <w:bookmarkEnd w:id="277"/>
      <w:bookmarkEnd w:id="278"/>
      <w:bookmarkEnd w:id="279"/>
      <w:bookmarkEnd w:id="280"/>
    </w:p>
    <w:p w14:paraId="3192E033" w14:textId="77777777" w:rsidR="00DC2615" w:rsidRDefault="00DC2615" w:rsidP="00DC2615">
      <w:pPr>
        <w:ind w:firstLineChars="100" w:firstLine="210"/>
        <w:rPr>
          <w:ins w:id="281" w:author="岩下" w:date="2015-08-28T09:43:00Z"/>
        </w:rPr>
      </w:pPr>
    </w:p>
    <w:p w14:paraId="6AAFD7EC" w14:textId="77777777" w:rsidR="00DC2615" w:rsidRDefault="00DC2615" w:rsidP="00DC2615">
      <w:pPr>
        <w:pBdr>
          <w:top w:val="single" w:sz="4" w:space="1" w:color="auto"/>
          <w:left w:val="single" w:sz="4" w:space="0" w:color="auto"/>
          <w:bottom w:val="single" w:sz="4" w:space="1" w:color="auto"/>
          <w:right w:val="single" w:sz="4" w:space="0" w:color="auto"/>
        </w:pBdr>
        <w:ind w:firstLineChars="100" w:firstLine="200"/>
        <w:rPr>
          <w:ins w:id="282" w:author="岩下" w:date="2015-08-28T09:46:00Z"/>
          <w:rFonts w:ascii="ＭＳ Ｐゴシック" w:eastAsia="ＭＳ Ｐゴシック" w:hAnsi="ＭＳ Ｐゴシック"/>
          <w:sz w:val="20"/>
          <w:szCs w:val="20"/>
        </w:rPr>
      </w:pPr>
      <w:ins w:id="283" w:author="岩下" w:date="2015-08-28T09:43:00Z">
        <w:r w:rsidRPr="0082073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arrayType</w:t>
        </w:r>
        <w:r w:rsidRPr="0082073E">
          <w:rPr>
            <w:rFonts w:ascii="ＭＳ Ｐゴシック" w:eastAsia="ＭＳ Ｐゴシック" w:hAnsi="ＭＳ Ｐゴシック"/>
            <w:sz w:val="20"/>
            <w:szCs w:val="20"/>
          </w:rPr>
          <w:t>&gt;</w:t>
        </w:r>
      </w:ins>
    </w:p>
    <w:p w14:paraId="76FB58F0" w14:textId="77777777" w:rsidR="00DC2615" w:rsidRDefault="00DC2615" w:rsidP="00DC2615">
      <w:pPr>
        <w:pBdr>
          <w:top w:val="single" w:sz="4" w:space="1" w:color="auto"/>
          <w:left w:val="single" w:sz="4" w:space="0" w:color="auto"/>
          <w:bottom w:val="single" w:sz="4" w:space="1" w:color="auto"/>
          <w:right w:val="single" w:sz="4" w:space="0" w:color="auto"/>
        </w:pBdr>
        <w:ind w:firstLineChars="100" w:firstLine="200"/>
        <w:rPr>
          <w:ins w:id="284" w:author="岩下" w:date="2015-08-28T09:46:00Z"/>
          <w:rFonts w:ascii="ＭＳ Ｐゴシック" w:eastAsia="ＭＳ Ｐゴシック" w:hAnsi="ＭＳ Ｐゴシック"/>
          <w:sz w:val="20"/>
          <w:szCs w:val="20"/>
        </w:rPr>
      </w:pPr>
      <w:ins w:id="285" w:author="岩下" w:date="2015-08-28T09:46:00Z">
        <w:r>
          <w:rPr>
            <w:rFonts w:ascii="ＭＳ Ｐゴシック" w:eastAsia="ＭＳ Ｐゴシック" w:hAnsi="ＭＳ Ｐゴシック"/>
            <w:sz w:val="20"/>
            <w:szCs w:val="20"/>
          </w:rPr>
          <w:t xml:space="preserve">  [ arraySize</w:t>
        </w:r>
      </w:ins>
      <w:ins w:id="286" w:author="岩下" w:date="2015-09-01T21:16:00Z">
        <w:r w:rsidR="002079D4">
          <w:rPr>
            <w:rFonts w:ascii="ＭＳ Ｐゴシック" w:eastAsia="ＭＳ Ｐゴシック" w:hAnsi="ＭＳ Ｐゴシック" w:hint="eastAsia"/>
            <w:sz w:val="20"/>
            <w:szCs w:val="20"/>
          </w:rPr>
          <w:t>要素</w:t>
        </w:r>
      </w:ins>
      <w:ins w:id="287" w:author="岩下" w:date="2015-08-28T09:46:00Z">
        <w:r>
          <w:rPr>
            <w:rFonts w:ascii="ＭＳ Ｐゴシック" w:eastAsia="ＭＳ Ｐゴシック" w:hAnsi="ＭＳ Ｐゴシック"/>
            <w:sz w:val="20"/>
            <w:szCs w:val="20"/>
          </w:rPr>
          <w:t xml:space="preserve"> … ]</w:t>
        </w:r>
      </w:ins>
    </w:p>
    <w:p w14:paraId="238FF815" w14:textId="77777777" w:rsidR="00DC2615" w:rsidRPr="0082073E" w:rsidRDefault="00DC2615" w:rsidP="00DC2615">
      <w:pPr>
        <w:pBdr>
          <w:top w:val="single" w:sz="4" w:space="1" w:color="auto"/>
          <w:left w:val="single" w:sz="4" w:space="0" w:color="auto"/>
          <w:bottom w:val="single" w:sz="4" w:space="1" w:color="auto"/>
          <w:right w:val="single" w:sz="4" w:space="0" w:color="auto"/>
        </w:pBdr>
        <w:ind w:firstLineChars="100" w:firstLine="200"/>
        <w:rPr>
          <w:ins w:id="288" w:author="岩下" w:date="2015-08-28T09:43:00Z"/>
          <w:rFonts w:ascii="ＭＳ Ｐゴシック" w:eastAsia="ＭＳ Ｐゴシック" w:hAnsi="ＭＳ Ｐゴシック"/>
          <w:sz w:val="20"/>
          <w:szCs w:val="20"/>
        </w:rPr>
      </w:pPr>
      <w:ins w:id="289" w:author="岩下" w:date="2015-08-28T09:46:00Z">
        <w:r>
          <w:rPr>
            <w:rFonts w:ascii="ＭＳ Ｐゴシック" w:eastAsia="ＭＳ Ｐゴシック" w:hAnsi="ＭＳ Ｐゴシック"/>
            <w:sz w:val="20"/>
            <w:szCs w:val="20"/>
          </w:rPr>
          <w:t>&lt;/arrayType&gt;</w:t>
        </w:r>
      </w:ins>
    </w:p>
    <w:p w14:paraId="652D1212" w14:textId="77777777" w:rsidR="00DC2615" w:rsidRDefault="00DC2615" w:rsidP="00DC2615">
      <w:pPr>
        <w:rPr>
          <w:ins w:id="290" w:author="岩下" w:date="2015-08-28T09:43:00Z"/>
          <w:rFonts w:ascii="ＭＳ Ｐゴシック" w:eastAsia="ＭＳ Ｐゴシック" w:hAnsi="ＭＳ Ｐゴシック"/>
        </w:rPr>
      </w:pPr>
      <w:ins w:id="291" w:author="岩下" w:date="2015-08-28T09:43: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 element_type</w:t>
        </w:r>
      </w:ins>
    </w:p>
    <w:p w14:paraId="0D1B3195" w14:textId="77777777" w:rsidR="00DC2615" w:rsidRPr="00DA6947" w:rsidRDefault="00DC2615" w:rsidP="00DC2615">
      <w:pPr>
        <w:rPr>
          <w:ins w:id="292" w:author="岩下" w:date="2015-08-28T09:43:00Z"/>
          <w:rFonts w:ascii="ＭＳ Ｐゴシック" w:eastAsia="ＭＳ Ｐゴシック" w:hAnsi="ＭＳ Ｐゴシック"/>
        </w:rPr>
      </w:pPr>
      <w:ins w:id="293" w:author="岩下" w:date="2015-08-28T09:43: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ins>
      <w:ins w:id="294" w:author="岩下" w:date="2015-08-28T09:44:00Z">
        <w:r>
          <w:rPr>
            <w:rFonts w:ascii="ＭＳ Ｐゴシック" w:eastAsia="ＭＳ Ｐゴシック" w:hAnsi="ＭＳ Ｐゴシック"/>
          </w:rPr>
          <w:t>array_size</w:t>
        </w:r>
      </w:ins>
      <w:ins w:id="295" w:author="岩下" w:date="2015-08-28T09:45:00Z">
        <w:r>
          <w:rPr>
            <w:rFonts w:ascii="ＭＳ Ｐゴシック" w:eastAsia="ＭＳ Ｐゴシック" w:hAnsi="ＭＳ Ｐゴシック"/>
          </w:rPr>
          <w:t xml:space="preserve">, </w:t>
        </w:r>
      </w:ins>
      <w:ins w:id="296" w:author="岩下" w:date="2015-09-01T21:29:00Z">
        <w:r w:rsidR="00473AF6">
          <w:rPr>
            <w:rFonts w:ascii="ＭＳ Ｐゴシック" w:eastAsia="ＭＳ Ｐゴシック" w:hAnsi="ＭＳ Ｐゴシック" w:hint="eastAsia"/>
          </w:rPr>
          <w:t>データ型定義要素属性</w:t>
        </w:r>
      </w:ins>
    </w:p>
    <w:p w14:paraId="6749C9F6" w14:textId="77777777" w:rsidR="00DC2615" w:rsidRDefault="00DC2615" w:rsidP="00DC2615">
      <w:pPr>
        <w:ind w:firstLineChars="100" w:firstLine="210"/>
        <w:rPr>
          <w:ins w:id="297" w:author="岩下" w:date="2015-08-28T09:43:00Z"/>
        </w:rPr>
      </w:pPr>
    </w:p>
    <w:p w14:paraId="14D5E259" w14:textId="77777777" w:rsidR="00F54F45" w:rsidRDefault="00F54F45" w:rsidP="004202FD">
      <w:pPr>
        <w:ind w:firstLineChars="100" w:firstLine="210"/>
      </w:pPr>
      <w:r w:rsidRPr="00F74330">
        <w:t>arrayType</w:t>
      </w:r>
      <w:r w:rsidRPr="00F74330">
        <w:t>要素は、配列データ型を定義する。</w:t>
      </w:r>
      <w:r w:rsidRPr="00F74330">
        <w:t>arrayType</w:t>
      </w:r>
      <w:r w:rsidR="004B4E28">
        <w:t>要素</w:t>
      </w:r>
      <w:r w:rsidRPr="00F74330">
        <w:t>は以下の属性を持つ。</w:t>
      </w:r>
    </w:p>
    <w:p w14:paraId="6C592D19" w14:textId="77777777" w:rsidR="004202FD" w:rsidRPr="00F74330" w:rsidRDefault="004202FD" w:rsidP="004202FD"/>
    <w:p w14:paraId="3423FDD6" w14:textId="77777777" w:rsidR="00F54F45" w:rsidRPr="004202FD" w:rsidRDefault="00F54F45" w:rsidP="00613D85">
      <w:pPr>
        <w:numPr>
          <w:ilvl w:val="0"/>
          <w:numId w:val="10"/>
        </w:numPr>
        <w:ind w:hanging="240"/>
      </w:pPr>
      <w:r w:rsidRPr="00F74330">
        <w:t>type</w:t>
      </w:r>
      <w:r w:rsidR="004B4E28">
        <w:rPr>
          <w:rStyle w:val="a8"/>
        </w:rPr>
        <w:t xml:space="preserve">　－　</w:t>
      </w:r>
      <w:r w:rsidRPr="00F74330">
        <w:t>この配列型の派生データ型の名前</w:t>
      </w:r>
    </w:p>
    <w:p w14:paraId="63CDC7FE" w14:textId="77777777" w:rsidR="00F54F45" w:rsidRPr="004202FD" w:rsidRDefault="00F54F45" w:rsidP="00613D85">
      <w:pPr>
        <w:numPr>
          <w:ilvl w:val="0"/>
          <w:numId w:val="10"/>
        </w:numPr>
        <w:ind w:hanging="240"/>
      </w:pPr>
      <w:r w:rsidRPr="00F74330">
        <w:t>element_type</w:t>
      </w:r>
      <w:r w:rsidR="004B4E28">
        <w:rPr>
          <w:rStyle w:val="a8"/>
        </w:rPr>
        <w:t xml:space="preserve">　－　</w:t>
      </w:r>
      <w:r w:rsidRPr="00F74330">
        <w:t>配列要素のデータ型の識別子を指定する</w:t>
      </w:r>
    </w:p>
    <w:p w14:paraId="687E3F86" w14:textId="77777777" w:rsidR="00F54F45" w:rsidRPr="004202FD" w:rsidRDefault="00F54F45" w:rsidP="00613D85">
      <w:pPr>
        <w:numPr>
          <w:ilvl w:val="0"/>
          <w:numId w:val="10"/>
        </w:numPr>
        <w:ind w:hanging="240"/>
      </w:pPr>
      <w:r w:rsidRPr="00F74330">
        <w:t>array_size</w:t>
      </w:r>
      <w:r w:rsidR="004B4E28">
        <w:rPr>
          <w:rStyle w:val="a8"/>
        </w:rPr>
        <w:t xml:space="preserve">　－　</w:t>
      </w:r>
      <w:r w:rsidRPr="00F74330">
        <w:t>配列のサイズ（</w:t>
      </w:r>
      <w:r w:rsidR="004B4E28">
        <w:t>要素</w:t>
      </w:r>
      <w:r w:rsidRPr="00F74330">
        <w:t>数）。</w:t>
      </w:r>
      <w:r w:rsidRPr="00F74330">
        <w:t>array_size</w:t>
      </w:r>
      <w:r w:rsidRPr="00F74330">
        <w:t>と子</w:t>
      </w:r>
      <w:r w:rsidR="004B4E28">
        <w:t>要素</w:t>
      </w:r>
      <w:r w:rsidRPr="00F74330">
        <w:t>の</w:t>
      </w:r>
      <w:r w:rsidRPr="00F74330">
        <w:t>arraySize</w:t>
      </w:r>
      <w:r w:rsidRPr="00F74330">
        <w:t>を省略した場合は、サイズ未指定を意味する。</w:t>
      </w:r>
      <w:r w:rsidRPr="00F74330">
        <w:t>array_size</w:t>
      </w:r>
      <w:r w:rsidRPr="00F74330">
        <w:t>属性は子</w:t>
      </w:r>
      <w:r w:rsidR="004B4E28">
        <w:t>要素</w:t>
      </w:r>
      <w:r w:rsidRPr="00F74330">
        <w:t>の</w:t>
      </w:r>
      <w:r w:rsidRPr="00F74330">
        <w:t>arraySize</w:t>
      </w:r>
      <w:r w:rsidRPr="00F74330">
        <w:t>と同時に指定することはできない。</w:t>
      </w:r>
    </w:p>
    <w:p w14:paraId="4E57F93B" w14:textId="77777777" w:rsidR="00F54F45" w:rsidRPr="004202FD" w:rsidDel="00473AF6" w:rsidRDefault="00F54F45" w:rsidP="00613D85">
      <w:pPr>
        <w:numPr>
          <w:ilvl w:val="0"/>
          <w:numId w:val="10"/>
        </w:numPr>
        <w:ind w:hanging="240"/>
        <w:rPr>
          <w:del w:id="298" w:author="岩下" w:date="2015-09-01T21:31:00Z"/>
        </w:rPr>
      </w:pPr>
      <w:del w:id="299" w:author="岩下" w:date="2015-09-01T21:31:00Z">
        <w:r w:rsidRPr="00F74330" w:rsidDel="00473AF6">
          <w:delText>is_const, is_volatile, is_restrict, is_static</w:delText>
        </w:r>
        <w:r w:rsidR="004B4E28" w:rsidDel="00473AF6">
          <w:rPr>
            <w:rStyle w:val="a8"/>
          </w:rPr>
          <w:delText xml:space="preserve">　－　</w:delText>
        </w:r>
        <w:r w:rsidRPr="00F74330" w:rsidDel="00473AF6">
          <w:delText>これらの属性はそれぞれ配列サイズの</w:delText>
        </w:r>
        <w:r w:rsidRPr="00F74330" w:rsidDel="00473AF6">
          <w:delText xml:space="preserve"> const, volatile, restrict, static </w:delText>
        </w:r>
        <w:r w:rsidRPr="00F74330" w:rsidDel="00473AF6">
          <w:delText>修飾子を指定するかどうかの情報。値は</w:delText>
        </w:r>
        <w:r w:rsidRPr="00F74330" w:rsidDel="00473AF6">
          <w:delText>0</w:delText>
        </w:r>
        <w:r w:rsidRPr="00F74330" w:rsidDel="00473AF6">
          <w:delText>または</w:delText>
        </w:r>
        <w:r w:rsidRPr="00F74330" w:rsidDel="00473AF6">
          <w:delText>1</w:delText>
        </w:r>
        <w:r w:rsidRPr="00F74330" w:rsidDel="00473AF6">
          <w:delText>、</w:delText>
        </w:r>
        <w:r w:rsidRPr="00F74330" w:rsidDel="00473AF6">
          <w:delText>false</w:delText>
        </w:r>
        <w:r w:rsidRPr="00F74330" w:rsidDel="00473AF6">
          <w:delText>または</w:delText>
        </w:r>
        <w:r w:rsidRPr="00F74330" w:rsidDel="00473AF6">
          <w:delText>true</w:delText>
        </w:r>
        <w:r w:rsidRPr="00F74330" w:rsidDel="00473AF6">
          <w:delText>。</w:delText>
        </w:r>
      </w:del>
    </w:p>
    <w:p w14:paraId="20012873" w14:textId="77777777" w:rsidR="004202FD" w:rsidRDefault="004202FD" w:rsidP="004202FD"/>
    <w:p w14:paraId="67797959" w14:textId="77777777" w:rsidR="00F54F45" w:rsidRDefault="00F54F45" w:rsidP="004202FD">
      <w:r w:rsidRPr="00F74330">
        <w:t>以下の</w:t>
      </w:r>
      <w:r w:rsidR="004B4E28">
        <w:t>要素</w:t>
      </w:r>
      <w:r w:rsidRPr="00F74330">
        <w:t>を持つ。</w:t>
      </w:r>
    </w:p>
    <w:p w14:paraId="3A3146AA" w14:textId="77777777" w:rsidR="004202FD" w:rsidRPr="00F74330" w:rsidRDefault="004202FD" w:rsidP="004202FD"/>
    <w:p w14:paraId="0F70C0DA" w14:textId="77777777" w:rsidR="004202FD" w:rsidRDefault="00F54F45" w:rsidP="00613D85">
      <w:pPr>
        <w:numPr>
          <w:ilvl w:val="0"/>
          <w:numId w:val="11"/>
        </w:numPr>
        <w:ind w:hanging="240"/>
      </w:pPr>
      <w:r w:rsidRPr="00F74330">
        <w:t>arraySize</w:t>
      </w:r>
      <w:r w:rsidR="004B4E28">
        <w:rPr>
          <w:rStyle w:val="a8"/>
        </w:rPr>
        <w:t xml:space="preserve">　－　</w:t>
      </w:r>
      <w:r w:rsidRPr="00F74330">
        <w:t>配列のサイズ（</w:t>
      </w:r>
      <w:r w:rsidR="004B4E28">
        <w:t>要素</w:t>
      </w:r>
      <w:r w:rsidRPr="00F74330">
        <w:t>数）を表す式。式要素ひとつを子</w:t>
      </w:r>
      <w:r w:rsidR="004B4E28">
        <w:t>要素</w:t>
      </w:r>
      <w:r w:rsidRPr="00F74330">
        <w:t>に持つ。</w:t>
      </w:r>
      <w:r w:rsidRPr="00F74330">
        <w:t xml:space="preserve"> </w:t>
      </w:r>
      <w:r w:rsidRPr="00F74330">
        <w:br/>
      </w:r>
      <w:r w:rsidRPr="00F74330">
        <w:t>サイズを数値で表現できない場合や、可変長配列の場合に指定する。</w:t>
      </w:r>
      <w:r w:rsidRPr="00F74330">
        <w:t>arrayType</w:t>
      </w:r>
      <w:r w:rsidR="004B4E28">
        <w:t>要素</w:t>
      </w:r>
      <w:r w:rsidRPr="00F74330">
        <w:t>が</w:t>
      </w:r>
      <w:r w:rsidRPr="00F74330">
        <w:t>arraySize</w:t>
      </w:r>
      <w:r w:rsidRPr="00F74330">
        <w:t>要素を持つ場合、</w:t>
      </w:r>
      <w:r w:rsidRPr="00F74330">
        <w:t>array_size</w:t>
      </w:r>
      <w:r w:rsidRPr="00F74330">
        <w:t>属性の値は</w:t>
      </w:r>
      <w:r w:rsidRPr="00F74330">
        <w:t>"*"</w:t>
      </w:r>
      <w:r w:rsidRPr="00F74330">
        <w:t>とする。</w:t>
      </w:r>
    </w:p>
    <w:p w14:paraId="73A31D8B" w14:textId="77777777" w:rsidR="004202FD" w:rsidRDefault="004202FD" w:rsidP="004202FD"/>
    <w:p w14:paraId="53B16018" w14:textId="77777777" w:rsidR="00F54F45" w:rsidRDefault="00F54F45" w:rsidP="004202FD">
      <w:pPr>
        <w:ind w:left="180"/>
      </w:pPr>
      <w:r w:rsidRPr="00F74330">
        <w:t>例</w:t>
      </w:r>
      <w:r w:rsidR="003B13B4">
        <w:rPr>
          <w:rFonts w:hint="eastAsia"/>
        </w:rPr>
        <w:t>:</w:t>
      </w:r>
    </w:p>
    <w:p w14:paraId="56C069A2" w14:textId="77777777" w:rsidR="004202FD" w:rsidRPr="00F74330" w:rsidRDefault="004202FD" w:rsidP="004202FD"/>
    <w:p w14:paraId="2EA161CA" w14:textId="77777777" w:rsidR="00F54F45" w:rsidRDefault="00F54F45" w:rsidP="004202FD">
      <w:pPr>
        <w:ind w:firstLineChars="100" w:firstLine="210"/>
      </w:pPr>
      <w:r w:rsidRPr="00F74330">
        <w:t>"int a[10]"</w:t>
      </w:r>
      <w:r w:rsidRPr="00F74330">
        <w:t>の</w:t>
      </w:r>
      <w:r w:rsidRPr="00F74330">
        <w:t>a</w:t>
      </w:r>
      <w:r w:rsidRPr="00F74330">
        <w:t>に対する</w:t>
      </w:r>
      <w:r w:rsidRPr="00F74330">
        <w:t>type_entry</w:t>
      </w:r>
      <w:r w:rsidRPr="00F74330">
        <w:t>は以下のようになる。</w:t>
      </w:r>
    </w:p>
    <w:p w14:paraId="0031587B" w14:textId="77777777" w:rsidR="004202FD" w:rsidRPr="00F74330" w:rsidRDefault="004202FD" w:rsidP="004202FD"/>
    <w:p w14:paraId="001C0ED9"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&lt;arrayType type="A011" element_type="int" array_size="10"/&gt;</w:t>
      </w:r>
    </w:p>
    <w:p w14:paraId="4F725C18" w14:textId="77777777" w:rsidR="003E5C37" w:rsidRPr="004C4321" w:rsidRDefault="003E5C37" w:rsidP="003E5C37">
      <w:pPr>
        <w:rPr>
          <w:rFonts w:eastAsia="ＭＳ ゴシック"/>
        </w:rPr>
      </w:pPr>
    </w:p>
    <w:p w14:paraId="7143F4F2" w14:textId="77777777" w:rsidR="00F54F45" w:rsidRPr="004202FD" w:rsidRDefault="003E5C37" w:rsidP="00F54F45">
      <w:pPr>
        <w:pStyle w:val="2"/>
      </w:pPr>
      <w:bookmarkStart w:id="300" w:name="_Toc223755490"/>
      <w:bookmarkStart w:id="301" w:name="_Toc223755696"/>
      <w:bookmarkStart w:id="302" w:name="_Toc422165371"/>
      <w:bookmarkStart w:id="303" w:name="_Toc422212378"/>
      <w:r w:rsidRPr="004202FD">
        <w:rPr>
          <w:rFonts w:hint="eastAsia"/>
        </w:rPr>
        <w:t>structType</w:t>
      </w:r>
      <w:r w:rsidRPr="004202FD">
        <w:rPr>
          <w:rFonts w:hint="eastAsia"/>
        </w:rPr>
        <w:t>要素、</w:t>
      </w:r>
      <w:r w:rsidRPr="004202FD">
        <w:rPr>
          <w:rFonts w:hint="eastAsia"/>
        </w:rPr>
        <w:t>unionType</w:t>
      </w:r>
      <w:r w:rsidR="004B4E28">
        <w:rPr>
          <w:rFonts w:hint="eastAsia"/>
        </w:rPr>
        <w:t>要素</w:t>
      </w:r>
      <w:bookmarkEnd w:id="300"/>
      <w:bookmarkEnd w:id="301"/>
      <w:bookmarkEnd w:id="302"/>
      <w:bookmarkEnd w:id="303"/>
    </w:p>
    <w:p w14:paraId="5718E63E" w14:textId="77777777" w:rsidR="002079D4" w:rsidRDefault="002079D4" w:rsidP="002079D4">
      <w:pPr>
        <w:ind w:firstLineChars="100" w:firstLine="210"/>
        <w:rPr>
          <w:ins w:id="304" w:author="岩下" w:date="2015-09-01T21:12:00Z"/>
        </w:rPr>
      </w:pPr>
    </w:p>
    <w:p w14:paraId="7145BBF3" w14:textId="77777777" w:rsidR="002079D4" w:rsidRDefault="002079D4" w:rsidP="002079D4">
      <w:pPr>
        <w:pBdr>
          <w:top w:val="single" w:sz="4" w:space="1" w:color="auto"/>
          <w:left w:val="single" w:sz="4" w:space="0" w:color="auto"/>
          <w:bottom w:val="single" w:sz="4" w:space="1" w:color="auto"/>
          <w:right w:val="single" w:sz="4" w:space="0" w:color="auto"/>
        </w:pBdr>
        <w:ind w:firstLineChars="100" w:firstLine="200"/>
        <w:rPr>
          <w:ins w:id="305" w:author="岩下" w:date="2015-09-01T21:12:00Z"/>
          <w:rFonts w:ascii="ＭＳ Ｐゴシック" w:eastAsia="ＭＳ Ｐゴシック" w:hAnsi="ＭＳ Ｐゴシック"/>
          <w:sz w:val="20"/>
          <w:szCs w:val="20"/>
        </w:rPr>
      </w:pPr>
      <w:ins w:id="306" w:author="岩下" w:date="2015-09-01T21:12:00Z">
        <w:r w:rsidRPr="0082073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structType</w:t>
        </w:r>
        <w:r w:rsidRPr="0082073E">
          <w:rPr>
            <w:rFonts w:ascii="ＭＳ Ｐゴシック" w:eastAsia="ＭＳ Ｐゴシック" w:hAnsi="ＭＳ Ｐゴシック"/>
            <w:sz w:val="20"/>
            <w:szCs w:val="20"/>
          </w:rPr>
          <w:t>&gt;</w:t>
        </w:r>
      </w:ins>
    </w:p>
    <w:p w14:paraId="1B485AE8" w14:textId="77777777" w:rsidR="002079D4" w:rsidRDefault="002079D4" w:rsidP="002079D4">
      <w:pPr>
        <w:pBdr>
          <w:top w:val="single" w:sz="4" w:space="1" w:color="auto"/>
          <w:left w:val="single" w:sz="4" w:space="0" w:color="auto"/>
          <w:bottom w:val="single" w:sz="4" w:space="1" w:color="auto"/>
          <w:right w:val="single" w:sz="4" w:space="0" w:color="auto"/>
        </w:pBdr>
        <w:ind w:firstLineChars="100" w:firstLine="200"/>
        <w:rPr>
          <w:ins w:id="307" w:author="岩下" w:date="2015-09-01T21:12:00Z"/>
          <w:rFonts w:ascii="ＭＳ Ｐゴシック" w:eastAsia="ＭＳ Ｐゴシック" w:hAnsi="ＭＳ Ｐゴシック"/>
          <w:sz w:val="20"/>
          <w:szCs w:val="20"/>
        </w:rPr>
      </w:pPr>
      <w:ins w:id="308" w:author="岩下" w:date="2015-09-01T21:12:00Z">
        <w:r>
          <w:rPr>
            <w:rFonts w:ascii="ＭＳ Ｐゴシック" w:eastAsia="ＭＳ Ｐゴシック" w:hAnsi="ＭＳ Ｐゴシック"/>
            <w:sz w:val="20"/>
            <w:szCs w:val="20"/>
          </w:rPr>
          <w:t xml:space="preserve">  </w:t>
        </w:r>
      </w:ins>
      <w:ins w:id="309" w:author="岩下" w:date="2015-09-01T21:17:00Z">
        <w:r>
          <w:rPr>
            <w:rFonts w:ascii="ＭＳ Ｐゴシック" w:eastAsia="ＭＳ Ｐゴシック" w:hAnsi="ＭＳ Ｐゴシック" w:hint="eastAsia"/>
            <w:sz w:val="20"/>
            <w:szCs w:val="20"/>
          </w:rPr>
          <w:t>symbols要素</w:t>
        </w:r>
      </w:ins>
    </w:p>
    <w:p w14:paraId="41D4330C" w14:textId="77777777" w:rsidR="002079D4" w:rsidRPr="0082073E" w:rsidRDefault="002079D4" w:rsidP="002079D4">
      <w:pPr>
        <w:pBdr>
          <w:top w:val="single" w:sz="4" w:space="1" w:color="auto"/>
          <w:left w:val="single" w:sz="4" w:space="0" w:color="auto"/>
          <w:bottom w:val="single" w:sz="4" w:space="1" w:color="auto"/>
          <w:right w:val="single" w:sz="4" w:space="0" w:color="auto"/>
        </w:pBdr>
        <w:ind w:firstLineChars="100" w:firstLine="200"/>
        <w:rPr>
          <w:ins w:id="310" w:author="岩下" w:date="2015-09-01T21:12:00Z"/>
          <w:rFonts w:ascii="ＭＳ Ｐゴシック" w:eastAsia="ＭＳ Ｐゴシック" w:hAnsi="ＭＳ Ｐゴシック"/>
          <w:sz w:val="20"/>
          <w:szCs w:val="20"/>
        </w:rPr>
      </w:pPr>
      <w:ins w:id="311" w:author="岩下" w:date="2015-09-01T21:12:00Z">
        <w:r>
          <w:rPr>
            <w:rFonts w:ascii="ＭＳ Ｐゴシック" w:eastAsia="ＭＳ Ｐゴシック" w:hAnsi="ＭＳ Ｐゴシック"/>
            <w:sz w:val="20"/>
            <w:szCs w:val="20"/>
          </w:rPr>
          <w:t>&lt;/structType&gt;</w:t>
        </w:r>
      </w:ins>
    </w:p>
    <w:p w14:paraId="04B7391E" w14:textId="77777777" w:rsidR="002079D4" w:rsidRDefault="002079D4" w:rsidP="002079D4">
      <w:pPr>
        <w:rPr>
          <w:ins w:id="312" w:author="岩下" w:date="2015-09-01T21:31:00Z"/>
          <w:rFonts w:ascii="ＭＳ Ｐゴシック" w:eastAsia="ＭＳ Ｐゴシック" w:hAnsi="ＭＳ Ｐゴシック"/>
        </w:rPr>
      </w:pPr>
      <w:ins w:id="313" w:author="岩下" w:date="2015-09-01T21:12: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0416DAA4" w14:textId="77777777" w:rsidR="004205BB" w:rsidRPr="00DA6947" w:rsidRDefault="004205BB" w:rsidP="004205BB">
      <w:pPr>
        <w:rPr>
          <w:ins w:id="314" w:author="岩下" w:date="2015-09-01T21:31:00Z"/>
          <w:rFonts w:ascii="ＭＳ Ｐゴシック" w:eastAsia="ＭＳ Ｐゴシック" w:hAnsi="ＭＳ Ｐゴシック"/>
        </w:rPr>
      </w:pPr>
      <w:ins w:id="315" w:author="岩下" w:date="2015-09-01T21:31: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w:t>
        </w:r>
      </w:ins>
      <w:ins w:id="316" w:author="岩下" w:date="2015-09-01T21:32:00Z">
        <w:r>
          <w:rPr>
            <w:rFonts w:ascii="ＭＳ Ｐゴシック" w:eastAsia="ＭＳ Ｐゴシック" w:hAnsi="ＭＳ Ｐゴシック"/>
          </w:rPr>
          <w:t xml:space="preserve"> </w:t>
        </w:r>
      </w:ins>
      <w:ins w:id="317" w:author="岩下" w:date="2015-09-01T21:31:00Z">
        <w:r>
          <w:rPr>
            <w:rFonts w:ascii="ＭＳ Ｐゴシック" w:eastAsia="ＭＳ Ｐゴシック" w:hAnsi="ＭＳ Ｐゴシック" w:hint="eastAsia"/>
          </w:rPr>
          <w:t>データ型定義要素属性</w:t>
        </w:r>
      </w:ins>
    </w:p>
    <w:p w14:paraId="7BCE7587" w14:textId="77777777" w:rsidR="002079D4" w:rsidRDefault="002079D4" w:rsidP="002079D4">
      <w:pPr>
        <w:ind w:firstLineChars="100" w:firstLine="210"/>
        <w:rPr>
          <w:ins w:id="318" w:author="岩下" w:date="2015-09-01T21:12:00Z"/>
        </w:rPr>
      </w:pPr>
    </w:p>
    <w:p w14:paraId="3A7FC5D6" w14:textId="77777777" w:rsidR="002079D4" w:rsidRDefault="002079D4" w:rsidP="002079D4">
      <w:pPr>
        <w:pBdr>
          <w:top w:val="single" w:sz="4" w:space="1" w:color="auto"/>
          <w:left w:val="single" w:sz="4" w:space="0" w:color="auto"/>
          <w:bottom w:val="single" w:sz="4" w:space="1" w:color="auto"/>
          <w:right w:val="single" w:sz="4" w:space="0" w:color="auto"/>
        </w:pBdr>
        <w:ind w:firstLineChars="100" w:firstLine="200"/>
        <w:rPr>
          <w:ins w:id="319" w:author="岩下" w:date="2015-09-01T21:12:00Z"/>
          <w:rFonts w:ascii="ＭＳ Ｐゴシック" w:eastAsia="ＭＳ Ｐゴシック" w:hAnsi="ＭＳ Ｐゴシック"/>
          <w:sz w:val="20"/>
          <w:szCs w:val="20"/>
        </w:rPr>
      </w:pPr>
      <w:ins w:id="320" w:author="岩下" w:date="2015-09-01T21:12:00Z">
        <w:r w:rsidRPr="0082073E">
          <w:rPr>
            <w:rFonts w:ascii="ＭＳ Ｐゴシック" w:eastAsia="ＭＳ Ｐゴシック" w:hAnsi="ＭＳ Ｐゴシック"/>
            <w:sz w:val="20"/>
            <w:szCs w:val="20"/>
          </w:rPr>
          <w:t>&lt;</w:t>
        </w:r>
        <w:r>
          <w:rPr>
            <w:rFonts w:ascii="ＭＳ Ｐゴシック" w:eastAsia="ＭＳ Ｐゴシック" w:hAnsi="ＭＳ Ｐゴシック"/>
            <w:sz w:val="20"/>
            <w:szCs w:val="20"/>
          </w:rPr>
          <w:t>unionType</w:t>
        </w:r>
        <w:r w:rsidRPr="0082073E">
          <w:rPr>
            <w:rFonts w:ascii="ＭＳ Ｐゴシック" w:eastAsia="ＭＳ Ｐゴシック" w:hAnsi="ＭＳ Ｐゴシック"/>
            <w:sz w:val="20"/>
            <w:szCs w:val="20"/>
          </w:rPr>
          <w:t>&gt;</w:t>
        </w:r>
      </w:ins>
    </w:p>
    <w:p w14:paraId="52D57E14" w14:textId="77777777" w:rsidR="002079D4" w:rsidRDefault="002079D4" w:rsidP="002079D4">
      <w:pPr>
        <w:pBdr>
          <w:top w:val="single" w:sz="4" w:space="1" w:color="auto"/>
          <w:left w:val="single" w:sz="4" w:space="0" w:color="auto"/>
          <w:bottom w:val="single" w:sz="4" w:space="1" w:color="auto"/>
          <w:right w:val="single" w:sz="4" w:space="0" w:color="auto"/>
        </w:pBdr>
        <w:ind w:firstLineChars="100" w:firstLine="200"/>
        <w:rPr>
          <w:ins w:id="321" w:author="岩下" w:date="2015-09-01T21:12:00Z"/>
          <w:rFonts w:ascii="ＭＳ Ｐゴシック" w:eastAsia="ＭＳ Ｐゴシック" w:hAnsi="ＭＳ Ｐゴシック"/>
          <w:sz w:val="20"/>
          <w:szCs w:val="20"/>
        </w:rPr>
      </w:pPr>
      <w:ins w:id="322" w:author="岩下" w:date="2015-09-01T21:12:00Z">
        <w:r>
          <w:rPr>
            <w:rFonts w:ascii="ＭＳ Ｐゴシック" w:eastAsia="ＭＳ Ｐゴシック" w:hAnsi="ＭＳ Ｐゴシック"/>
            <w:sz w:val="20"/>
            <w:szCs w:val="20"/>
          </w:rPr>
          <w:t xml:space="preserve">  </w:t>
        </w:r>
      </w:ins>
      <w:ins w:id="323" w:author="岩下" w:date="2015-09-01T21:17:00Z">
        <w:r>
          <w:rPr>
            <w:rFonts w:ascii="ＭＳ Ｐゴシック" w:eastAsia="ＭＳ Ｐゴシック" w:hAnsi="ＭＳ Ｐゴシック" w:hint="eastAsia"/>
            <w:sz w:val="20"/>
            <w:szCs w:val="20"/>
          </w:rPr>
          <w:t>symbols要素</w:t>
        </w:r>
      </w:ins>
    </w:p>
    <w:p w14:paraId="6352AF36" w14:textId="77777777" w:rsidR="002079D4" w:rsidRPr="0082073E" w:rsidRDefault="002079D4" w:rsidP="002079D4">
      <w:pPr>
        <w:pBdr>
          <w:top w:val="single" w:sz="4" w:space="1" w:color="auto"/>
          <w:left w:val="single" w:sz="4" w:space="0" w:color="auto"/>
          <w:bottom w:val="single" w:sz="4" w:space="1" w:color="auto"/>
          <w:right w:val="single" w:sz="4" w:space="0" w:color="auto"/>
        </w:pBdr>
        <w:ind w:firstLineChars="100" w:firstLine="200"/>
        <w:rPr>
          <w:ins w:id="324" w:author="岩下" w:date="2015-09-01T21:12:00Z"/>
          <w:rFonts w:ascii="ＭＳ Ｐゴシック" w:eastAsia="ＭＳ Ｐゴシック" w:hAnsi="ＭＳ Ｐゴシック"/>
          <w:sz w:val="20"/>
          <w:szCs w:val="20"/>
        </w:rPr>
      </w:pPr>
      <w:ins w:id="325" w:author="岩下" w:date="2015-09-01T21:12:00Z">
        <w:r>
          <w:rPr>
            <w:rFonts w:ascii="ＭＳ Ｐゴシック" w:eastAsia="ＭＳ Ｐゴシック" w:hAnsi="ＭＳ Ｐゴシック"/>
            <w:sz w:val="20"/>
            <w:szCs w:val="20"/>
          </w:rPr>
          <w:t>&lt;/unionType&gt;</w:t>
        </w:r>
      </w:ins>
    </w:p>
    <w:p w14:paraId="7618A4AC" w14:textId="77777777" w:rsidR="002079D4" w:rsidRDefault="002079D4" w:rsidP="002079D4">
      <w:pPr>
        <w:rPr>
          <w:ins w:id="326" w:author="岩下" w:date="2015-09-01T21:31:00Z"/>
          <w:rFonts w:ascii="ＭＳ Ｐゴシック" w:eastAsia="ＭＳ Ｐゴシック" w:hAnsi="ＭＳ Ｐゴシック"/>
        </w:rPr>
      </w:pPr>
      <w:ins w:id="327" w:author="岩下" w:date="2015-09-01T21:12: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2A725691" w14:textId="77777777" w:rsidR="004205BB" w:rsidRPr="00DA6947" w:rsidRDefault="004205BB" w:rsidP="004205BB">
      <w:pPr>
        <w:rPr>
          <w:ins w:id="328" w:author="岩下" w:date="2015-09-01T21:31:00Z"/>
          <w:rFonts w:ascii="ＭＳ Ｐゴシック" w:eastAsia="ＭＳ Ｐゴシック" w:hAnsi="ＭＳ Ｐゴシック"/>
        </w:rPr>
      </w:pPr>
      <w:ins w:id="329" w:author="岩下" w:date="2015-09-01T21:31: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w:t>
        </w:r>
      </w:ins>
      <w:ins w:id="330" w:author="岩下" w:date="2015-09-01T21:32:00Z">
        <w:r>
          <w:rPr>
            <w:rFonts w:ascii="ＭＳ Ｐゴシック" w:eastAsia="ＭＳ Ｐゴシック" w:hAnsi="ＭＳ Ｐゴシック"/>
          </w:rPr>
          <w:t xml:space="preserve"> </w:t>
        </w:r>
      </w:ins>
      <w:ins w:id="331" w:author="岩下" w:date="2015-09-01T21:31:00Z">
        <w:r>
          <w:rPr>
            <w:rFonts w:ascii="ＭＳ Ｐゴシック" w:eastAsia="ＭＳ Ｐゴシック" w:hAnsi="ＭＳ Ｐゴシック" w:hint="eastAsia"/>
          </w:rPr>
          <w:t>データ型定義要素属性</w:t>
        </w:r>
      </w:ins>
    </w:p>
    <w:p w14:paraId="7F6FCAB8" w14:textId="77777777" w:rsidR="004205BB" w:rsidRDefault="004205BB" w:rsidP="002079D4">
      <w:pPr>
        <w:rPr>
          <w:ins w:id="332" w:author="岩下" w:date="2015-09-01T21:12:00Z"/>
        </w:rPr>
      </w:pPr>
    </w:p>
    <w:p w14:paraId="7EC0F112" w14:textId="77777777" w:rsidR="00F54F45" w:rsidRPr="004202FD" w:rsidRDefault="00F54F45" w:rsidP="004202FD">
      <w:pPr>
        <w:ind w:firstLineChars="100" w:firstLine="210"/>
      </w:pPr>
      <w:r w:rsidRPr="004202FD">
        <w:t>struct(</w:t>
      </w:r>
      <w:r w:rsidRPr="004202FD">
        <w:t>構造体</w:t>
      </w:r>
      <w:r w:rsidRPr="004202FD">
        <w:t>)</w:t>
      </w:r>
      <w:r w:rsidRPr="004202FD">
        <w:t>データ型は、</w:t>
      </w:r>
      <w:r w:rsidRPr="004202FD">
        <w:t>structType</w:t>
      </w:r>
      <w:r w:rsidRPr="004202FD">
        <w:t>要素で定義する。</w:t>
      </w:r>
      <w:r w:rsidRPr="004202FD">
        <w:t>structType</w:t>
      </w:r>
      <w:r w:rsidRPr="004202FD">
        <w:t>要素は以下の属性を持つ。</w:t>
      </w:r>
    </w:p>
    <w:p w14:paraId="4AED4609" w14:textId="77777777" w:rsidR="004202FD" w:rsidRPr="004202FD" w:rsidRDefault="004202FD" w:rsidP="004202FD"/>
    <w:p w14:paraId="0BA4A2E9" w14:textId="77777777" w:rsidR="00F54F45" w:rsidRPr="004202FD" w:rsidRDefault="00F54F45" w:rsidP="00613D85">
      <w:pPr>
        <w:numPr>
          <w:ilvl w:val="0"/>
          <w:numId w:val="11"/>
        </w:numPr>
        <w:ind w:hanging="240"/>
      </w:pPr>
      <w:r w:rsidRPr="004202FD">
        <w:t>type</w:t>
      </w:r>
      <w:r w:rsidR="004B4E28">
        <w:rPr>
          <w:rStyle w:val="a8"/>
        </w:rPr>
        <w:t xml:space="preserve">　－　</w:t>
      </w:r>
      <w:r w:rsidRPr="004202FD">
        <w:t>この配列型の派生データ型の名前</w:t>
      </w:r>
    </w:p>
    <w:p w14:paraId="460A7DBD" w14:textId="77777777" w:rsidR="004202FD" w:rsidRPr="004202FD" w:rsidRDefault="004202FD" w:rsidP="004202FD"/>
    <w:p w14:paraId="1B86A53D" w14:textId="77777777" w:rsidR="00F54F45" w:rsidRPr="004202FD" w:rsidRDefault="00F54F45" w:rsidP="004202FD">
      <w:pPr>
        <w:ind w:firstLineChars="100" w:firstLine="210"/>
      </w:pPr>
      <w:r w:rsidRPr="004202FD">
        <w:t>Union(</w:t>
      </w:r>
      <w:r w:rsidRPr="004202FD">
        <w:t>共用体</w:t>
      </w:r>
      <w:r w:rsidRPr="004202FD">
        <w:t>)</w:t>
      </w:r>
      <w:r w:rsidRPr="004202FD">
        <w:t>データ型は、</w:t>
      </w:r>
      <w:r w:rsidRPr="004202FD">
        <w:t>unionType</w:t>
      </w:r>
      <w:r w:rsidR="004B4E28">
        <w:t>要素</w:t>
      </w:r>
      <w:r w:rsidRPr="004202FD">
        <w:t>で定義する。</w:t>
      </w:r>
      <w:r w:rsidRPr="004202FD">
        <w:t>untionType</w:t>
      </w:r>
      <w:r w:rsidRPr="004202FD">
        <w:t>要素は、</w:t>
      </w:r>
      <w:r w:rsidRPr="004202FD">
        <w:t>structType</w:t>
      </w:r>
      <w:r w:rsidR="004B4E28">
        <w:t>要素</w:t>
      </w:r>
      <w:r w:rsidRPr="004202FD">
        <w:t>と同じ、属性、</w:t>
      </w:r>
      <w:r w:rsidR="004B4E28">
        <w:t>要素</w:t>
      </w:r>
      <w:r w:rsidRPr="004202FD">
        <w:t>を持つ。</w:t>
      </w:r>
    </w:p>
    <w:p w14:paraId="177DC604" w14:textId="77777777" w:rsidR="00F54F45" w:rsidRPr="004202FD" w:rsidRDefault="004202FD" w:rsidP="004202FD">
      <w:pPr>
        <w:ind w:firstLineChars="100" w:firstLine="210"/>
      </w:pPr>
      <w:r w:rsidRPr="004202FD">
        <w:t>S</w:t>
      </w:r>
      <w:r w:rsidR="00F54F45" w:rsidRPr="004202FD">
        <w:t>tructType</w:t>
      </w:r>
      <w:r w:rsidR="00F54F45" w:rsidRPr="004202FD">
        <w:t>・</w:t>
      </w:r>
      <w:r w:rsidR="00F54F45" w:rsidRPr="004202FD">
        <w:t>unionType</w:t>
      </w:r>
      <w:r w:rsidR="004B4E28">
        <w:t>要素</w:t>
      </w:r>
      <w:r w:rsidR="00F54F45" w:rsidRPr="004202FD">
        <w:t>は、</w:t>
      </w:r>
      <w:r w:rsidR="00107D79">
        <w:t>メンバ</w:t>
      </w:r>
      <w:r w:rsidR="00F54F45" w:rsidRPr="004202FD">
        <w:t>に対する識別子の情報である</w:t>
      </w:r>
      <w:r w:rsidR="00F54F45" w:rsidRPr="004202FD">
        <w:t>symbols</w:t>
      </w:r>
      <w:r w:rsidR="004B4E28">
        <w:t>要素</w:t>
      </w:r>
      <w:r w:rsidR="00F54F45" w:rsidRPr="004202FD">
        <w:t>を持つ。</w:t>
      </w:r>
      <w:r w:rsidR="00F54F45" w:rsidRPr="004202FD">
        <w:t xml:space="preserve"> </w:t>
      </w:r>
      <w:r w:rsidR="00F54F45" w:rsidRPr="004202FD">
        <w:t>構造体・共用体のタグ名がある場合には、スコープに対応するシンボルテーブルに定義されている。</w:t>
      </w:r>
    </w:p>
    <w:p w14:paraId="4F224B6A" w14:textId="77777777" w:rsidR="004202FD" w:rsidRPr="004202FD" w:rsidRDefault="00107D79" w:rsidP="004202FD">
      <w:r>
        <w:t>メンバ</w:t>
      </w:r>
      <w:r w:rsidR="00F54F45" w:rsidRPr="004202FD">
        <w:t>のビットフィールドは、</w:t>
      </w:r>
      <w:r w:rsidR="00F54F45" w:rsidRPr="004202FD">
        <w:t>id</w:t>
      </w:r>
      <w:r w:rsidR="004B4E28">
        <w:t>要素</w:t>
      </w:r>
      <w:r w:rsidR="00F54F45" w:rsidRPr="004202FD">
        <w:t>の</w:t>
      </w:r>
      <w:r w:rsidR="00F54F45" w:rsidRPr="004202FD">
        <w:t xml:space="preserve"> bit_field </w:t>
      </w:r>
      <w:r w:rsidR="00F54F45" w:rsidRPr="004202FD">
        <w:t>属性または</w:t>
      </w:r>
      <w:r w:rsidR="00F54F45" w:rsidRPr="004202FD">
        <w:t xml:space="preserve"> id</w:t>
      </w:r>
      <w:r w:rsidR="004B4E28">
        <w:t>要素</w:t>
      </w:r>
      <w:r w:rsidR="00F54F45" w:rsidRPr="004202FD">
        <w:t>の子</w:t>
      </w:r>
      <w:r w:rsidR="004B4E28">
        <w:t>要素</w:t>
      </w:r>
      <w:r w:rsidR="00F54F45" w:rsidRPr="004202FD">
        <w:t xml:space="preserve"> bitField </w:t>
      </w:r>
      <w:r w:rsidR="00F54F45" w:rsidRPr="004202FD">
        <w:t>タグに記述する。</w:t>
      </w:r>
      <w:r w:rsidR="00F54F45" w:rsidRPr="004202FD">
        <w:t>bitField</w:t>
      </w:r>
      <w:r w:rsidR="00F54F45" w:rsidRPr="004202FD">
        <w:t>タグは式を子</w:t>
      </w:r>
      <w:r w:rsidR="004B4E28">
        <w:t>要素</w:t>
      </w:r>
      <w:r w:rsidR="00F54F45" w:rsidRPr="004202FD">
        <w:t>に持ち、</w:t>
      </w:r>
      <w:r w:rsidR="00F54F45" w:rsidRPr="004202FD">
        <w:t xml:space="preserve">bitField </w:t>
      </w:r>
      <w:r w:rsidR="00F54F45" w:rsidRPr="004202FD">
        <w:t>タグを持つ</w:t>
      </w:r>
      <w:r w:rsidR="00F54F45" w:rsidRPr="004202FD">
        <w:t>id</w:t>
      </w:r>
      <w:r w:rsidR="00F54F45" w:rsidRPr="004202FD">
        <w:t>要素の</w:t>
      </w:r>
      <w:r w:rsidR="00F54F45" w:rsidRPr="004202FD">
        <w:t xml:space="preserve"> bit_field </w:t>
      </w:r>
      <w:r w:rsidR="00F54F45" w:rsidRPr="004202FD">
        <w:t>属性の値は、</w:t>
      </w:r>
      <w:r w:rsidR="00F54F45" w:rsidRPr="004202FD">
        <w:t xml:space="preserve">"*" </w:t>
      </w:r>
      <w:r w:rsidR="00F54F45" w:rsidRPr="004202FD">
        <w:t>とする。</w:t>
      </w:r>
    </w:p>
    <w:p w14:paraId="71B3F1AE" w14:textId="77777777" w:rsidR="004202FD" w:rsidRPr="004202FD" w:rsidRDefault="004202FD" w:rsidP="004202FD"/>
    <w:p w14:paraId="1F4B87B0" w14:textId="77777777" w:rsidR="00F54F45" w:rsidRPr="004202FD" w:rsidRDefault="00F54F45" w:rsidP="004202FD">
      <w:pPr>
        <w:ind w:firstLineChars="100" w:firstLine="210"/>
      </w:pPr>
      <w:r w:rsidRPr="004202FD">
        <w:t>例</w:t>
      </w:r>
      <w:r w:rsidR="003B13B4">
        <w:rPr>
          <w:rFonts w:hint="eastAsia"/>
        </w:rPr>
        <w:t>:</w:t>
      </w:r>
    </w:p>
    <w:p w14:paraId="2FA13EEF" w14:textId="77777777" w:rsidR="00F54F45" w:rsidRDefault="00F54F45" w:rsidP="004C4321">
      <w:pPr>
        <w:ind w:firstLineChars="100" w:firstLine="210"/>
      </w:pPr>
      <w:r w:rsidRPr="004202FD">
        <w:t>"struct {int x; int y : 8; int z : sizeof(int); } S;"</w:t>
      </w:r>
      <w:r w:rsidRPr="004202FD">
        <w:t>の</w:t>
      </w:r>
      <w:r w:rsidRPr="004202FD">
        <w:t>S</w:t>
      </w:r>
      <w:r w:rsidRPr="004202FD">
        <w:t>に対する</w:t>
      </w:r>
      <w:r w:rsidRPr="004202FD">
        <w:t>structType</w:t>
      </w:r>
      <w:r w:rsidRPr="004202FD">
        <w:t>要素は以下のようになる。</w:t>
      </w:r>
    </w:p>
    <w:p w14:paraId="57F8220D" w14:textId="77777777" w:rsidR="004C4321" w:rsidRPr="004202FD" w:rsidRDefault="004C4321" w:rsidP="004202FD"/>
    <w:p w14:paraId="653F34A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&lt;stuctType type="S6e89"&gt;</w:t>
      </w:r>
    </w:p>
    <w:p w14:paraId="44D39BA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0507E763"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type="int"&gt;</w:t>
      </w:r>
    </w:p>
    <w:p w14:paraId="1B4462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&lt;name&gt;x&lt;/name&gt;</w:t>
      </w:r>
    </w:p>
    <w:p w14:paraId="2984E3A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A1D8AB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 bit_field="8"&gt;</w:t>
      </w:r>
    </w:p>
    <w:p w14:paraId="0A5FE95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&lt;name&gt;y&lt;/name&gt;</w:t>
      </w:r>
    </w:p>
    <w:p w14:paraId="1C87C4C4"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F9446F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 type="int" bit_field="*"&gt;</w:t>
      </w:r>
    </w:p>
    <w:p w14:paraId="1673D25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&lt;name&gt;z&lt;/name&gt;</w:t>
      </w:r>
    </w:p>
    <w:p w14:paraId="745A290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&lt;bitField&gt;</w:t>
      </w:r>
    </w:p>
    <w:p w14:paraId="41E5CDC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&lt;sizeOfExpr&gt;</w:t>
      </w:r>
    </w:p>
    <w:p w14:paraId="2815623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&lt;typeName ref="int"/&gt;</w:t>
      </w:r>
    </w:p>
    <w:p w14:paraId="576637B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&lt;/sizeOfExpr&gt;</w:t>
      </w:r>
    </w:p>
    <w:p w14:paraId="07744FD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&lt;/bitField&gt;</w:t>
      </w:r>
    </w:p>
    <w:p w14:paraId="14285F6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BDF9F0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7CE559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&lt;/structType&gt;</w:t>
      </w:r>
    </w:p>
    <w:p w14:paraId="05A8D662" w14:textId="77777777" w:rsidR="003E5C37" w:rsidRPr="00F74330" w:rsidRDefault="003E5C37" w:rsidP="003E5C37"/>
    <w:p w14:paraId="39351996" w14:textId="77777777" w:rsidR="00F54F45" w:rsidRPr="00F74330" w:rsidRDefault="003E5C37" w:rsidP="00F54F45">
      <w:pPr>
        <w:pStyle w:val="2"/>
        <w:rPr>
          <w:rFonts w:eastAsia="ＭＳ 明朝"/>
        </w:rPr>
      </w:pPr>
      <w:bookmarkStart w:id="333" w:name="_Toc223755491"/>
      <w:bookmarkStart w:id="334" w:name="_Toc223755697"/>
      <w:bookmarkStart w:id="335" w:name="_Toc422165372"/>
      <w:bookmarkStart w:id="336" w:name="_Toc422212379"/>
      <w:r w:rsidRPr="00F74330">
        <w:rPr>
          <w:rFonts w:eastAsia="ＭＳ 明朝" w:hint="eastAsia"/>
        </w:rPr>
        <w:t>enumType</w:t>
      </w:r>
      <w:r w:rsidR="004B4E28">
        <w:rPr>
          <w:rFonts w:hint="eastAsia"/>
        </w:rPr>
        <w:t>要素</w:t>
      </w:r>
      <w:bookmarkEnd w:id="333"/>
      <w:bookmarkEnd w:id="334"/>
      <w:bookmarkEnd w:id="335"/>
      <w:bookmarkEnd w:id="336"/>
    </w:p>
    <w:p w14:paraId="45235ADF" w14:textId="77777777" w:rsidR="002079D4" w:rsidRDefault="002079D4" w:rsidP="002079D4">
      <w:pPr>
        <w:ind w:firstLineChars="100" w:firstLine="210"/>
        <w:rPr>
          <w:ins w:id="337" w:author="岩下" w:date="2015-09-01T21:19:00Z"/>
        </w:rPr>
      </w:pPr>
    </w:p>
    <w:p w14:paraId="7861EC82" w14:textId="77777777" w:rsidR="002079D4" w:rsidRDefault="002079D4" w:rsidP="002079D4">
      <w:pPr>
        <w:pBdr>
          <w:top w:val="single" w:sz="4" w:space="1" w:color="auto"/>
          <w:left w:val="single" w:sz="4" w:space="0" w:color="auto"/>
          <w:bottom w:val="single" w:sz="4" w:space="1" w:color="auto"/>
          <w:right w:val="single" w:sz="4" w:space="0" w:color="auto"/>
        </w:pBdr>
        <w:ind w:firstLineChars="100" w:firstLine="200"/>
        <w:rPr>
          <w:ins w:id="338" w:author="岩下" w:date="2015-09-01T21:19:00Z"/>
          <w:rFonts w:ascii="ＭＳ Ｐゴシック" w:eastAsia="ＭＳ Ｐゴシック" w:hAnsi="ＭＳ Ｐゴシック"/>
          <w:sz w:val="20"/>
          <w:szCs w:val="20"/>
        </w:rPr>
      </w:pPr>
      <w:ins w:id="339" w:author="岩下" w:date="2015-09-01T21:19:00Z">
        <w:r w:rsidRPr="0082073E">
          <w:rPr>
            <w:rFonts w:ascii="ＭＳ Ｐゴシック" w:eastAsia="ＭＳ Ｐゴシック" w:hAnsi="ＭＳ Ｐゴシック"/>
            <w:sz w:val="20"/>
            <w:szCs w:val="20"/>
          </w:rPr>
          <w:t>&lt;</w:t>
        </w:r>
        <w:r>
          <w:rPr>
            <w:rFonts w:ascii="ＭＳ Ｐゴシック" w:eastAsia="ＭＳ Ｐゴシック" w:hAnsi="ＭＳ Ｐゴシック" w:hint="eastAsia"/>
            <w:sz w:val="20"/>
            <w:szCs w:val="20"/>
          </w:rPr>
          <w:t>enum</w:t>
        </w:r>
        <w:r>
          <w:rPr>
            <w:rFonts w:ascii="ＭＳ Ｐゴシック" w:eastAsia="ＭＳ Ｐゴシック" w:hAnsi="ＭＳ Ｐゴシック"/>
            <w:sz w:val="20"/>
            <w:szCs w:val="20"/>
          </w:rPr>
          <w:t>Type</w:t>
        </w:r>
        <w:r w:rsidRPr="0082073E">
          <w:rPr>
            <w:rFonts w:ascii="ＭＳ Ｐゴシック" w:eastAsia="ＭＳ Ｐゴシック" w:hAnsi="ＭＳ Ｐゴシック"/>
            <w:sz w:val="20"/>
            <w:szCs w:val="20"/>
          </w:rPr>
          <w:t>&gt;</w:t>
        </w:r>
      </w:ins>
    </w:p>
    <w:p w14:paraId="5FBB2CB6" w14:textId="77777777" w:rsidR="002079D4" w:rsidRDefault="002079D4" w:rsidP="002079D4">
      <w:pPr>
        <w:pBdr>
          <w:top w:val="single" w:sz="4" w:space="1" w:color="auto"/>
          <w:left w:val="single" w:sz="4" w:space="0" w:color="auto"/>
          <w:bottom w:val="single" w:sz="4" w:space="1" w:color="auto"/>
          <w:right w:val="single" w:sz="4" w:space="0" w:color="auto"/>
        </w:pBdr>
        <w:ind w:firstLineChars="100" w:firstLine="200"/>
        <w:rPr>
          <w:ins w:id="340" w:author="岩下" w:date="2015-09-01T21:19:00Z"/>
          <w:rFonts w:ascii="ＭＳ Ｐゴシック" w:eastAsia="ＭＳ Ｐゴシック" w:hAnsi="ＭＳ Ｐゴシック"/>
          <w:sz w:val="20"/>
          <w:szCs w:val="20"/>
        </w:rPr>
      </w:pPr>
      <w:ins w:id="341" w:author="岩下" w:date="2015-09-01T21:19:00Z">
        <w:r>
          <w:rPr>
            <w:rFonts w:ascii="ＭＳ Ｐゴシック" w:eastAsia="ＭＳ Ｐゴシック" w:hAnsi="ＭＳ Ｐゴシック"/>
            <w:sz w:val="20"/>
            <w:szCs w:val="20"/>
          </w:rPr>
          <w:t xml:space="preserve">  </w:t>
        </w:r>
        <w:r>
          <w:rPr>
            <w:rFonts w:ascii="ＭＳ Ｐゴシック" w:eastAsia="ＭＳ Ｐゴシック" w:hAnsi="ＭＳ Ｐゴシック" w:hint="eastAsia"/>
            <w:sz w:val="20"/>
            <w:szCs w:val="20"/>
          </w:rPr>
          <w:t>symbols要素</w:t>
        </w:r>
      </w:ins>
    </w:p>
    <w:p w14:paraId="2AAF3B21" w14:textId="77777777" w:rsidR="002079D4" w:rsidRPr="0082073E" w:rsidRDefault="002079D4" w:rsidP="002079D4">
      <w:pPr>
        <w:pBdr>
          <w:top w:val="single" w:sz="4" w:space="1" w:color="auto"/>
          <w:left w:val="single" w:sz="4" w:space="0" w:color="auto"/>
          <w:bottom w:val="single" w:sz="4" w:space="1" w:color="auto"/>
          <w:right w:val="single" w:sz="4" w:space="0" w:color="auto"/>
        </w:pBdr>
        <w:ind w:firstLineChars="100" w:firstLine="200"/>
        <w:rPr>
          <w:ins w:id="342" w:author="岩下" w:date="2015-09-01T21:19:00Z"/>
          <w:rFonts w:ascii="ＭＳ Ｐゴシック" w:eastAsia="ＭＳ Ｐゴシック" w:hAnsi="ＭＳ Ｐゴシック"/>
          <w:sz w:val="20"/>
          <w:szCs w:val="20"/>
        </w:rPr>
      </w:pPr>
      <w:ins w:id="343" w:author="岩下" w:date="2015-09-01T21:19:00Z">
        <w:r>
          <w:rPr>
            <w:rFonts w:ascii="ＭＳ Ｐゴシック" w:eastAsia="ＭＳ Ｐゴシック" w:hAnsi="ＭＳ Ｐゴシック"/>
            <w:sz w:val="20"/>
            <w:szCs w:val="20"/>
          </w:rPr>
          <w:t>&lt;/enumType&gt;</w:t>
        </w:r>
      </w:ins>
    </w:p>
    <w:p w14:paraId="1F7C21E1" w14:textId="77777777" w:rsidR="002079D4" w:rsidRDefault="002079D4" w:rsidP="002079D4">
      <w:pPr>
        <w:rPr>
          <w:ins w:id="344" w:author="岩下" w:date="2015-09-01T21:19:00Z"/>
          <w:rFonts w:ascii="ＭＳ Ｐゴシック" w:eastAsia="ＭＳ Ｐゴシック" w:hAnsi="ＭＳ Ｐゴシック"/>
        </w:rPr>
      </w:pPr>
      <w:ins w:id="345" w:author="岩下" w:date="2015-09-01T21:19:00Z">
        <w:r>
          <w:rPr>
            <w:rFonts w:ascii="ＭＳ Ｐゴシック" w:eastAsia="ＭＳ Ｐゴシック" w:hAnsi="ＭＳ Ｐゴシック" w:hint="eastAsia"/>
          </w:rPr>
          <w:t>属性（必須）</w:t>
        </w:r>
        <w:r w:rsidRPr="009A6933">
          <w:rPr>
            <w:rFonts w:ascii="ＭＳ Ｐゴシック" w:eastAsia="ＭＳ Ｐゴシック" w:hAnsi="ＭＳ Ｐゴシック"/>
          </w:rPr>
          <w:t>:</w:t>
        </w:r>
        <w:r w:rsidRPr="00DA6947">
          <w:rPr>
            <w:rFonts w:ascii="ＭＳ Ｐゴシック" w:eastAsia="ＭＳ Ｐゴシック" w:hAnsi="ＭＳ Ｐゴシック"/>
          </w:rPr>
          <w:t xml:space="preserve"> </w:t>
        </w:r>
        <w:r>
          <w:rPr>
            <w:rFonts w:ascii="ＭＳ Ｐゴシック" w:eastAsia="ＭＳ Ｐゴシック" w:hAnsi="ＭＳ Ｐゴシック"/>
          </w:rPr>
          <w:t>type</w:t>
        </w:r>
      </w:ins>
    </w:p>
    <w:p w14:paraId="782C73C0" w14:textId="77777777" w:rsidR="004205BB" w:rsidRPr="00DA6947" w:rsidRDefault="004205BB" w:rsidP="004205BB">
      <w:pPr>
        <w:rPr>
          <w:ins w:id="346" w:author="岩下" w:date="2015-09-01T21:32:00Z"/>
          <w:rFonts w:ascii="ＭＳ Ｐゴシック" w:eastAsia="ＭＳ Ｐゴシック" w:hAnsi="ＭＳ Ｐゴシック"/>
        </w:rPr>
      </w:pPr>
      <w:ins w:id="347" w:author="岩下" w:date="2015-09-01T21:32:00Z">
        <w:r>
          <w:rPr>
            <w:rFonts w:ascii="ＭＳ Ｐゴシック" w:eastAsia="ＭＳ Ｐゴシック" w:hAnsi="ＭＳ Ｐゴシック" w:hint="eastAsia"/>
          </w:rPr>
          <w:t>属性（</w:t>
        </w:r>
        <w:r>
          <w:rPr>
            <w:rFonts w:ascii="ＭＳ Ｐゴシック" w:eastAsia="ＭＳ Ｐゴシック" w:hAnsi="ＭＳ Ｐゴシック"/>
          </w:rPr>
          <w:t>optional</w:t>
        </w:r>
        <w:r>
          <w:rPr>
            <w:rFonts w:ascii="ＭＳ Ｐゴシック" w:eastAsia="ＭＳ Ｐゴシック" w:hAnsi="ＭＳ Ｐゴシック" w:hint="eastAsia"/>
          </w:rPr>
          <w:t>）</w:t>
        </w:r>
        <w:r>
          <w:rPr>
            <w:rFonts w:ascii="ＭＳ Ｐゴシック" w:eastAsia="ＭＳ Ｐゴシック" w:hAnsi="ＭＳ Ｐゴシック"/>
          </w:rPr>
          <w:t xml:space="preserve">: </w:t>
        </w:r>
        <w:r>
          <w:rPr>
            <w:rFonts w:ascii="ＭＳ Ｐゴシック" w:eastAsia="ＭＳ Ｐゴシック" w:hAnsi="ＭＳ Ｐゴシック" w:hint="eastAsia"/>
          </w:rPr>
          <w:t>データ型定義要素属性</w:t>
        </w:r>
      </w:ins>
    </w:p>
    <w:p w14:paraId="5C6183BC" w14:textId="77777777" w:rsidR="002079D4" w:rsidRDefault="002079D4" w:rsidP="002079D4">
      <w:pPr>
        <w:ind w:firstLineChars="100" w:firstLine="210"/>
        <w:rPr>
          <w:ins w:id="348" w:author="岩下" w:date="2015-09-01T21:19:00Z"/>
        </w:rPr>
      </w:pPr>
    </w:p>
    <w:p w14:paraId="2407AE39" w14:textId="77777777" w:rsidR="00F54F45" w:rsidRPr="00F74330" w:rsidRDefault="00F54F45" w:rsidP="004202FD">
      <w:pPr>
        <w:ind w:firstLineChars="100" w:firstLine="210"/>
      </w:pPr>
      <w:r w:rsidRPr="00F74330">
        <w:t>enum</w:t>
      </w:r>
      <w:r w:rsidRPr="00F74330">
        <w:t>型は、</w:t>
      </w:r>
      <w:r w:rsidRPr="00F74330">
        <w:t>enumType</w:t>
      </w:r>
      <w:r w:rsidRPr="00F74330">
        <w:t>要素で定義する。</w:t>
      </w:r>
      <w:r w:rsidRPr="00F74330">
        <w:t>type</w:t>
      </w:r>
      <w:r w:rsidRPr="00F74330">
        <w:t>要素で、メンバの識別子を指定する。</w:t>
      </w:r>
    </w:p>
    <w:p w14:paraId="55B37BE6" w14:textId="77777777" w:rsidR="00F54F45" w:rsidRDefault="00F54F45" w:rsidP="004202FD">
      <w:pPr>
        <w:ind w:firstLineChars="100" w:firstLine="210"/>
      </w:pPr>
      <w:r w:rsidRPr="00F74330">
        <w:t>次の子要素を持つ。</w:t>
      </w:r>
    </w:p>
    <w:p w14:paraId="61A5136C" w14:textId="77777777" w:rsidR="004202FD" w:rsidRPr="00F74330" w:rsidRDefault="004202FD" w:rsidP="004202FD"/>
    <w:p w14:paraId="14E71384" w14:textId="77777777" w:rsidR="00F54F45" w:rsidRPr="004202FD" w:rsidRDefault="00F54F45" w:rsidP="00613D85">
      <w:pPr>
        <w:numPr>
          <w:ilvl w:val="0"/>
          <w:numId w:val="11"/>
        </w:numPr>
        <w:ind w:hanging="240"/>
      </w:pPr>
      <w:r w:rsidRPr="00F74330">
        <w:t>symbols</w:t>
      </w:r>
      <w:r w:rsidR="004B4E28">
        <w:t xml:space="preserve">　－　</w:t>
      </w:r>
      <w:r w:rsidRPr="00F74330">
        <w:t>メンバの識別子を定義する。メンバの初期値は</w:t>
      </w:r>
      <w:r w:rsidRPr="00F74330">
        <w:t>id</w:t>
      </w:r>
      <w:r w:rsidR="004B4E28">
        <w:t xml:space="preserve">　－　</w:t>
      </w:r>
      <w:r w:rsidRPr="00F74330">
        <w:t>value</w:t>
      </w:r>
      <w:r w:rsidRPr="00F74330">
        <w:t>要素で表す。</w:t>
      </w:r>
    </w:p>
    <w:p w14:paraId="7FE47D66" w14:textId="77777777" w:rsidR="004202FD" w:rsidRDefault="004202FD" w:rsidP="004202FD"/>
    <w:p w14:paraId="7BABB912" w14:textId="77777777" w:rsidR="00F54F45" w:rsidRPr="00F74330" w:rsidRDefault="00F54F45" w:rsidP="004202FD">
      <w:pPr>
        <w:ind w:firstLineChars="100" w:firstLine="210"/>
      </w:pPr>
      <w:r w:rsidRPr="00F74330">
        <w:t>メンバの識別子は、スコープに対応するシンボルテーブルにクラス</w:t>
      </w:r>
      <w:r w:rsidRPr="00F74330">
        <w:t>moe</w:t>
      </w:r>
      <w:r w:rsidRPr="00F74330">
        <w:t>として定義されている。</w:t>
      </w:r>
      <w:r w:rsidRPr="00F74330">
        <w:t xml:space="preserve"> enum</w:t>
      </w:r>
      <w:r w:rsidRPr="00F74330">
        <w:t>のタグ名がある場合には、スコープに対応するシンボルテーブルに定義されている。</w:t>
      </w:r>
    </w:p>
    <w:p w14:paraId="05E7F409" w14:textId="77777777" w:rsidR="004202FD" w:rsidRDefault="004202FD" w:rsidP="004202FD"/>
    <w:p w14:paraId="2E89A090" w14:textId="77777777" w:rsidR="00F54F45" w:rsidRPr="00F74330" w:rsidRDefault="004202FD" w:rsidP="004202FD">
      <w:pPr>
        <w:ind w:firstLineChars="100" w:firstLine="210"/>
      </w:pPr>
      <w:r>
        <w:t>例</w:t>
      </w:r>
      <w:r w:rsidR="003B13B4">
        <w:rPr>
          <w:rFonts w:hint="eastAsia"/>
        </w:rPr>
        <w:t>:</w:t>
      </w:r>
    </w:p>
    <w:p w14:paraId="70E17CFE" w14:textId="77777777" w:rsidR="00F54F45" w:rsidRPr="00F74330" w:rsidRDefault="00F54F45" w:rsidP="008228CC">
      <w:pPr>
        <w:ind w:firstLineChars="100" w:firstLine="210"/>
      </w:pPr>
      <w:r w:rsidRPr="00F74330">
        <w:t>"enum { e1, e2, e3 = 10 } ee; "</w:t>
      </w:r>
      <w:r w:rsidRPr="00F74330">
        <w:t>の</w:t>
      </w:r>
      <w:r w:rsidRPr="00F74330">
        <w:t>ee</w:t>
      </w:r>
      <w:r w:rsidRPr="00F74330">
        <w:t>に対する</w:t>
      </w:r>
      <w:r w:rsidRPr="00F74330">
        <w:t>enumType</w:t>
      </w:r>
      <w:r w:rsidR="004B4E28">
        <w:t>要素</w:t>
      </w:r>
      <w:r w:rsidRPr="00F74330">
        <w:t>は以下のようになる。</w:t>
      </w:r>
    </w:p>
    <w:p w14:paraId="1584FD75" w14:textId="77777777" w:rsidR="008228CC" w:rsidRDefault="008228CC" w:rsidP="004202FD"/>
    <w:p w14:paraId="29FC3B9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&lt;enumType name="E0"&gt;</w:t>
      </w:r>
    </w:p>
    <w:p w14:paraId="4C879BC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 </w:t>
      </w:r>
    </w:p>
    <w:p w14:paraId="0970CFE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47E5A9B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&lt;name&gt;e1&lt;/name&gt;</w:t>
      </w:r>
    </w:p>
    <w:p w14:paraId="50AD8E0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2D2F731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060436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&lt;name&gt;e2&lt;/name&gt;</w:t>
      </w:r>
    </w:p>
    <w:p w14:paraId="5806A9C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12ABE53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6785A2C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&lt;name&gt;e3&lt;/name&gt;</w:t>
      </w:r>
    </w:p>
    <w:p w14:paraId="0CC3B6A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&lt;value&gt;&lt;intConstant&gt;10&lt;/intConstant&gt;&lt;/value&gt;</w:t>
      </w:r>
    </w:p>
    <w:p w14:paraId="4B428A71"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&lt;/id&gt;</w:t>
      </w:r>
    </w:p>
    <w:p w14:paraId="52C5FB3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&lt;/symbols&gt;</w:t>
      </w:r>
    </w:p>
    <w:p w14:paraId="1043A24F"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&lt;/enumType&gt;</w:t>
      </w:r>
    </w:p>
    <w:p w14:paraId="0DB67A0F" w14:textId="77777777" w:rsidR="003E5C37" w:rsidRPr="008228CC" w:rsidRDefault="003E5C37" w:rsidP="003E5C37"/>
    <w:p w14:paraId="2C753E42" w14:textId="77777777" w:rsidR="00F54F45" w:rsidRPr="008228CC" w:rsidRDefault="003E5C37" w:rsidP="00F54F45">
      <w:pPr>
        <w:pStyle w:val="2"/>
      </w:pPr>
      <w:bookmarkStart w:id="349" w:name="_Toc223755492"/>
      <w:bookmarkStart w:id="350" w:name="_Toc223755698"/>
      <w:bookmarkStart w:id="351" w:name="_Toc422165373"/>
      <w:bookmarkStart w:id="352" w:name="_Toc422212380"/>
      <w:r w:rsidRPr="008228CC">
        <w:rPr>
          <w:rFonts w:hint="eastAsia"/>
        </w:rPr>
        <w:t>データ型定義要素のオプション属性</w:t>
      </w:r>
      <w:bookmarkEnd w:id="349"/>
      <w:bookmarkEnd w:id="350"/>
      <w:bookmarkEnd w:id="351"/>
      <w:bookmarkEnd w:id="352"/>
    </w:p>
    <w:p w14:paraId="28E23548" w14:textId="77777777" w:rsidR="00F54F45" w:rsidRDefault="00F54F45" w:rsidP="008228CC">
      <w:pPr>
        <w:ind w:firstLineChars="100" w:firstLine="210"/>
      </w:pPr>
      <w:r w:rsidRPr="00F74330">
        <w:t>データ型定義</w:t>
      </w:r>
      <w:r w:rsidR="004B4E28">
        <w:t>要素</w:t>
      </w:r>
      <w:r w:rsidRPr="00F74330">
        <w:t>の属性として以下の属性を持つ（省略可）。</w:t>
      </w:r>
    </w:p>
    <w:p w14:paraId="0922D3B1" w14:textId="77777777" w:rsidR="008228CC" w:rsidRPr="00F74330" w:rsidRDefault="008228CC" w:rsidP="008228CC"/>
    <w:p w14:paraId="181FDA30" w14:textId="77777777" w:rsidR="00F54F45" w:rsidRPr="008228CC" w:rsidRDefault="00F54F45" w:rsidP="00613D85">
      <w:pPr>
        <w:numPr>
          <w:ilvl w:val="0"/>
          <w:numId w:val="11"/>
        </w:numPr>
        <w:ind w:hanging="240"/>
      </w:pPr>
      <w:r w:rsidRPr="00F74330">
        <w:t>is_const</w:t>
      </w:r>
      <w:r w:rsidR="004B4E28">
        <w:t xml:space="preserve">　－　</w:t>
      </w:r>
      <w:r w:rsidRPr="00F74330">
        <w:t>このデータ型</w:t>
      </w:r>
      <w:del w:id="353" w:author="岩下" w:date="2015-09-01T21:45:00Z">
        <w:r w:rsidRPr="00F74330" w:rsidDel="00E86E36">
          <w:delText>で定義される変数</w:delText>
        </w:r>
      </w:del>
      <w:r w:rsidRPr="00F74330">
        <w:t>が</w:t>
      </w:r>
      <w:del w:id="354" w:author="岩下" w:date="2015-09-01T21:45:00Z">
        <w:r w:rsidRPr="00F74330" w:rsidDel="00E86E36">
          <w:delText>定数である</w:delText>
        </w:r>
      </w:del>
      <w:ins w:id="355" w:author="岩下" w:date="2015-09-01T21:45:00Z">
        <w:r w:rsidR="00E86E36">
          <w:t>const</w:t>
        </w:r>
        <w:r w:rsidR="00E86E36">
          <w:rPr>
            <w:rFonts w:hint="eastAsia"/>
          </w:rPr>
          <w:t>修飾子をもつ</w:t>
        </w:r>
      </w:ins>
      <w:r w:rsidRPr="00F74330">
        <w:t>かどうかの情報、</w:t>
      </w:r>
      <w:r w:rsidRPr="00F74330">
        <w:t xml:space="preserve"> 0 </w:t>
      </w:r>
      <w:r w:rsidRPr="00F74330">
        <w:t>または</w:t>
      </w:r>
      <w:r w:rsidRPr="00F74330">
        <w:t xml:space="preserve"> 1</w:t>
      </w:r>
      <w:r w:rsidRPr="00F74330">
        <w:t>、</w:t>
      </w:r>
      <w:r w:rsidRPr="00F74330">
        <w:t xml:space="preserve">false </w:t>
      </w:r>
      <w:r w:rsidRPr="00F74330">
        <w:t>または</w:t>
      </w:r>
      <w:r w:rsidRPr="00F74330">
        <w:t xml:space="preserve"> true</w:t>
      </w:r>
      <w:ins w:id="356" w:author="岩下" w:date="2015-09-01T21:37:00Z">
        <w:r w:rsidR="004205BB">
          <w:rPr>
            <w:rFonts w:hint="eastAsia"/>
          </w:rPr>
          <w:t>。省略時は０（</w:t>
        </w:r>
        <w:r w:rsidR="004205BB">
          <w:t>false</w:t>
        </w:r>
        <w:r w:rsidR="004205BB">
          <w:rPr>
            <w:rFonts w:hint="eastAsia"/>
          </w:rPr>
          <w:t>）</w:t>
        </w:r>
      </w:ins>
    </w:p>
    <w:p w14:paraId="19020F59" w14:textId="77777777" w:rsidR="00F54F45" w:rsidRPr="008228CC" w:rsidRDefault="00F54F45" w:rsidP="00613D85">
      <w:pPr>
        <w:numPr>
          <w:ilvl w:val="0"/>
          <w:numId w:val="11"/>
        </w:numPr>
        <w:ind w:hanging="240"/>
      </w:pPr>
      <w:r w:rsidRPr="00F74330">
        <w:t>is_volatile</w:t>
      </w:r>
      <w:r w:rsidR="004B4E28">
        <w:t xml:space="preserve">　－　</w:t>
      </w:r>
      <w:r w:rsidRPr="00F74330">
        <w:t>このデータ型</w:t>
      </w:r>
      <w:del w:id="357" w:author="岩下" w:date="2015-09-01T21:46:00Z">
        <w:r w:rsidRPr="00F74330" w:rsidDel="00E86E36">
          <w:delText>で定義される変数</w:delText>
        </w:r>
      </w:del>
      <w:r w:rsidRPr="00F74330">
        <w:t>が</w:t>
      </w:r>
      <w:r w:rsidRPr="00F74330">
        <w:t>volatile</w:t>
      </w:r>
      <w:del w:id="358" w:author="岩下" w:date="2015-09-01T21:46:00Z">
        <w:r w:rsidRPr="00F74330" w:rsidDel="00E86E36">
          <w:delText>である</w:delText>
        </w:r>
      </w:del>
      <w:ins w:id="359" w:author="岩下" w:date="2015-09-01T21:46:00Z">
        <w:r w:rsidR="00E86E36">
          <w:rPr>
            <w:rFonts w:hint="eastAsia"/>
          </w:rPr>
          <w:t>修飾子をもつ</w:t>
        </w:r>
      </w:ins>
      <w:r w:rsidRPr="00F74330">
        <w:t>かどうかの情報、</w:t>
      </w:r>
      <w:r w:rsidRPr="00F74330">
        <w:t xml:space="preserve"> 0 </w:t>
      </w:r>
      <w:r w:rsidRPr="00F74330">
        <w:t>または</w:t>
      </w:r>
      <w:r w:rsidRPr="00F74330">
        <w:t xml:space="preserve"> 1</w:t>
      </w:r>
      <w:r w:rsidRPr="00F74330">
        <w:t>、</w:t>
      </w:r>
      <w:r w:rsidRPr="00F74330">
        <w:t xml:space="preserve">false </w:t>
      </w:r>
      <w:r w:rsidRPr="00F74330">
        <w:t>または</w:t>
      </w:r>
      <w:r w:rsidRPr="00F74330">
        <w:t xml:space="preserve"> true</w:t>
      </w:r>
      <w:ins w:id="360" w:author="岩下" w:date="2015-09-01T21:37:00Z">
        <w:r w:rsidR="004205BB">
          <w:rPr>
            <w:rFonts w:hint="eastAsia"/>
          </w:rPr>
          <w:t>。省略時は０（</w:t>
        </w:r>
        <w:r w:rsidR="004205BB">
          <w:t>false</w:t>
        </w:r>
        <w:r w:rsidR="004205BB">
          <w:rPr>
            <w:rFonts w:hint="eastAsia"/>
          </w:rPr>
          <w:t>）</w:t>
        </w:r>
      </w:ins>
    </w:p>
    <w:p w14:paraId="7F138DBD" w14:textId="77777777" w:rsidR="00F54F45" w:rsidRPr="008228CC" w:rsidRDefault="00F54F45" w:rsidP="00613D85">
      <w:pPr>
        <w:numPr>
          <w:ilvl w:val="0"/>
          <w:numId w:val="11"/>
        </w:numPr>
        <w:ind w:hanging="240"/>
      </w:pPr>
      <w:r w:rsidRPr="00F74330">
        <w:t>is_restrict</w:t>
      </w:r>
      <w:r w:rsidR="004B4E28">
        <w:t xml:space="preserve">　－　</w:t>
      </w:r>
      <w:r w:rsidRPr="00F74330">
        <w:t>このデータ型</w:t>
      </w:r>
      <w:del w:id="361" w:author="岩下" w:date="2015-09-01T21:46:00Z">
        <w:r w:rsidRPr="00F74330" w:rsidDel="00E86E36">
          <w:delText>で定義される変数</w:delText>
        </w:r>
      </w:del>
      <w:r w:rsidRPr="00F74330">
        <w:t>が</w:t>
      </w:r>
      <w:r w:rsidRPr="00F74330">
        <w:t>restrict</w:t>
      </w:r>
      <w:del w:id="362" w:author="岩下" w:date="2015-09-01T21:46:00Z">
        <w:r w:rsidRPr="00F74330" w:rsidDel="00E86E36">
          <w:delText>である</w:delText>
        </w:r>
      </w:del>
      <w:ins w:id="363" w:author="岩下" w:date="2015-09-01T21:46:00Z">
        <w:r w:rsidR="00E86E36">
          <w:rPr>
            <w:rFonts w:hint="eastAsia"/>
          </w:rPr>
          <w:t>修飾子をもつ</w:t>
        </w:r>
      </w:ins>
      <w:r w:rsidRPr="00F74330">
        <w:t>かどうかの情報、</w:t>
      </w:r>
      <w:r w:rsidRPr="00F74330">
        <w:t xml:space="preserve"> 0 </w:t>
      </w:r>
      <w:r w:rsidRPr="00F74330">
        <w:t>または</w:t>
      </w:r>
      <w:r w:rsidRPr="00F74330">
        <w:t xml:space="preserve"> 1</w:t>
      </w:r>
      <w:r w:rsidRPr="00F74330">
        <w:t>、</w:t>
      </w:r>
      <w:r w:rsidRPr="00F74330">
        <w:t xml:space="preserve">false </w:t>
      </w:r>
      <w:r w:rsidRPr="00F74330">
        <w:t>または</w:t>
      </w:r>
      <w:r w:rsidRPr="00F74330">
        <w:t xml:space="preserve"> true</w:t>
      </w:r>
      <w:ins w:id="364" w:author="岩下" w:date="2015-09-01T21:37:00Z">
        <w:r w:rsidR="004205BB">
          <w:rPr>
            <w:rFonts w:hint="eastAsia"/>
          </w:rPr>
          <w:t>。省略時は０（</w:t>
        </w:r>
        <w:r w:rsidR="004205BB">
          <w:t>false</w:t>
        </w:r>
        <w:r w:rsidR="004205BB">
          <w:rPr>
            <w:rFonts w:hint="eastAsia"/>
          </w:rPr>
          <w:t>）</w:t>
        </w:r>
      </w:ins>
    </w:p>
    <w:p w14:paraId="2C3185A5" w14:textId="77777777" w:rsidR="004205BB" w:rsidRPr="008228CC" w:rsidRDefault="004205BB" w:rsidP="004205BB">
      <w:pPr>
        <w:numPr>
          <w:ilvl w:val="0"/>
          <w:numId w:val="11"/>
        </w:numPr>
        <w:ind w:hanging="240"/>
        <w:rPr>
          <w:ins w:id="365" w:author="岩下" w:date="2015-09-01T21:33:00Z"/>
        </w:rPr>
      </w:pPr>
      <w:ins w:id="366" w:author="岩下" w:date="2015-09-01T21:33:00Z">
        <w:r>
          <w:t>is_static</w:t>
        </w:r>
        <w:r>
          <w:t xml:space="preserve">　－　</w:t>
        </w:r>
        <w:r w:rsidRPr="00F74330">
          <w:t>このデータ型が</w:t>
        </w:r>
        <w:r>
          <w:t>static</w:t>
        </w:r>
      </w:ins>
      <w:ins w:id="367" w:author="岩下" w:date="2015-09-01T21:49:00Z">
        <w:r w:rsidR="00E86E36">
          <w:rPr>
            <w:rFonts w:hint="eastAsia"/>
          </w:rPr>
          <w:t>属性をもつ</w:t>
        </w:r>
      </w:ins>
      <w:ins w:id="368" w:author="岩下" w:date="2015-09-01T21:33:00Z">
        <w:r w:rsidRPr="00F74330">
          <w:t>かどうかの情報、</w:t>
        </w:r>
        <w:r w:rsidRPr="00F74330">
          <w:t xml:space="preserve"> 0 </w:t>
        </w:r>
        <w:r w:rsidRPr="00F74330">
          <w:t>または</w:t>
        </w:r>
        <w:r w:rsidRPr="00F74330">
          <w:t xml:space="preserve"> 1</w:t>
        </w:r>
        <w:r w:rsidRPr="00F74330">
          <w:t>、</w:t>
        </w:r>
        <w:r w:rsidRPr="00F74330">
          <w:t xml:space="preserve">false </w:t>
        </w:r>
        <w:r w:rsidRPr="00F74330">
          <w:t>または</w:t>
        </w:r>
        <w:r w:rsidRPr="00F74330">
          <w:t xml:space="preserve"> true</w:t>
        </w:r>
      </w:ins>
      <w:ins w:id="369" w:author="岩下" w:date="2015-09-01T21:37:00Z">
        <w:r>
          <w:rPr>
            <w:rFonts w:hint="eastAsia"/>
          </w:rPr>
          <w:t>。省略時は０（</w:t>
        </w:r>
        <w:r>
          <w:t>false</w:t>
        </w:r>
        <w:r>
          <w:rPr>
            <w:rFonts w:hint="eastAsia"/>
          </w:rPr>
          <w:t>）</w:t>
        </w:r>
      </w:ins>
    </w:p>
    <w:p w14:paraId="02E0D9B2" w14:textId="77777777" w:rsidR="00F54F45" w:rsidRPr="001F6F1E" w:rsidRDefault="00F54F45" w:rsidP="003E5C37"/>
    <w:p w14:paraId="070C3179" w14:textId="77777777" w:rsidR="00DA2239" w:rsidRDefault="00DA2239" w:rsidP="00DA2239">
      <w:pPr>
        <w:pStyle w:val="10"/>
      </w:pPr>
      <w:bookmarkStart w:id="370" w:name="_Toc223755493"/>
      <w:bookmarkStart w:id="371" w:name="_Toc223755699"/>
      <w:bookmarkStart w:id="372" w:name="_Toc422165374"/>
      <w:bookmarkStart w:id="373" w:name="_Toc422212381"/>
      <w:r w:rsidRPr="008228CC">
        <w:rPr>
          <w:rFonts w:hint="eastAsia"/>
        </w:rPr>
        <w:t>シンボルリスト</w:t>
      </w:r>
      <w:bookmarkEnd w:id="370"/>
      <w:bookmarkEnd w:id="371"/>
      <w:bookmarkEnd w:id="372"/>
      <w:bookmarkEnd w:id="373"/>
    </w:p>
    <w:p w14:paraId="79D29E16" w14:textId="77777777" w:rsidR="005B12A8" w:rsidRPr="005B12A8" w:rsidRDefault="005B12A8" w:rsidP="005B12A8"/>
    <w:p w14:paraId="2007AC7E" w14:textId="77777777" w:rsidR="00DA2239" w:rsidRPr="008228CC" w:rsidRDefault="00DA2239" w:rsidP="00DA2239">
      <w:pPr>
        <w:pStyle w:val="2"/>
      </w:pPr>
      <w:bookmarkStart w:id="374" w:name="_Toc223755494"/>
      <w:bookmarkStart w:id="375" w:name="_Toc223755700"/>
      <w:bookmarkStart w:id="376" w:name="_Toc422165375"/>
      <w:bookmarkStart w:id="377" w:name="_Toc422212382"/>
      <w:r w:rsidRPr="00F74330">
        <w:rPr>
          <w:rFonts w:eastAsia="ＭＳ 明朝" w:hint="eastAsia"/>
        </w:rPr>
        <w:t>id</w:t>
      </w:r>
      <w:r w:rsidR="004B4E28">
        <w:rPr>
          <w:rFonts w:hint="eastAsia"/>
        </w:rPr>
        <w:t>要素</w:t>
      </w:r>
      <w:bookmarkEnd w:id="374"/>
      <w:bookmarkEnd w:id="375"/>
      <w:bookmarkEnd w:id="376"/>
      <w:bookmarkEnd w:id="377"/>
    </w:p>
    <w:p w14:paraId="617127BA" w14:textId="77777777" w:rsidR="00F54F45" w:rsidRPr="008228CC" w:rsidRDefault="00F54F45" w:rsidP="008228CC">
      <w:pPr>
        <w:ind w:firstLineChars="100" w:firstLine="210"/>
      </w:pPr>
      <w:r w:rsidRPr="008228CC">
        <w:t>id</w:t>
      </w:r>
      <w:r w:rsidR="004B4E28">
        <w:t>要素</w:t>
      </w:r>
      <w:r w:rsidRPr="008228CC">
        <w:t>は、変数名や配列名、関数名、</w:t>
      </w:r>
      <w:r w:rsidRPr="008228CC">
        <w:t>struct/union</w:t>
      </w:r>
      <w:r w:rsidRPr="008228CC">
        <w:t>の</w:t>
      </w:r>
      <w:r w:rsidR="00107D79">
        <w:t>メンバ</w:t>
      </w:r>
      <w:r w:rsidRPr="008228CC">
        <w:t>名、</w:t>
      </w:r>
      <w:r w:rsidRPr="008228CC">
        <w:t xml:space="preserve"> </w:t>
      </w:r>
      <w:r w:rsidRPr="008228CC">
        <w:t>関数の引数、</w:t>
      </w:r>
      <w:r w:rsidRPr="008228CC">
        <w:t>compound statement</w:t>
      </w:r>
      <w:r w:rsidRPr="008228CC">
        <w:t>の局所変数名を定義する。</w:t>
      </w:r>
      <w:r w:rsidRPr="008228CC">
        <w:t>id</w:t>
      </w:r>
      <w:r w:rsidR="004B4E28">
        <w:t>要素</w:t>
      </w:r>
      <w:r w:rsidRPr="008228CC">
        <w:t>は次の属性を持つ。</w:t>
      </w:r>
    </w:p>
    <w:p w14:paraId="4D0DEF20" w14:textId="77777777" w:rsidR="008228CC" w:rsidRPr="008228CC" w:rsidRDefault="008228CC" w:rsidP="008228CC"/>
    <w:p w14:paraId="2A9B6F53" w14:textId="77777777" w:rsidR="00F54F45" w:rsidRDefault="00F54F45" w:rsidP="00613D85">
      <w:pPr>
        <w:numPr>
          <w:ilvl w:val="0"/>
          <w:numId w:val="13"/>
        </w:numPr>
        <w:ind w:hanging="240"/>
      </w:pPr>
      <w:r w:rsidRPr="008228CC">
        <w:t>sclass</w:t>
      </w:r>
      <w:r w:rsidR="004B4E28">
        <w:rPr>
          <w:rStyle w:val="a8"/>
        </w:rPr>
        <w:t xml:space="preserve">　－　</w:t>
      </w:r>
      <w:r w:rsidRPr="008228CC">
        <w:t xml:space="preserve">storage class </w:t>
      </w:r>
      <w:r w:rsidRPr="008228CC">
        <w:t>をあらわし、</w:t>
      </w:r>
      <w:r w:rsidRPr="008228CC">
        <w:t xml:space="preserve"> 'auto', 'param', 'extern', 'extern_def', 'static', 'register', 'label', 'tagname', 'moe', 'typedef_name'</w:t>
      </w:r>
      <w:r w:rsidR="001E1021">
        <w:rPr>
          <w:rFonts w:hint="eastAsia"/>
        </w:rPr>
        <w:t>,</w:t>
      </w:r>
      <w:r w:rsidR="001E1021">
        <w:t xml:space="preserve"> </w:t>
      </w:r>
      <w:r w:rsidR="003539ED">
        <w:t xml:space="preserve">‘namespace_name’, </w:t>
      </w:r>
      <w:r w:rsidR="001E1021">
        <w:t>‘thread_local’, ‘mutable’</w:t>
      </w:r>
      <w:r w:rsidRPr="008228CC">
        <w:t xml:space="preserve"> </w:t>
      </w:r>
      <w:r w:rsidRPr="008228CC">
        <w:t>のいずれか。</w:t>
      </w:r>
      <w:r w:rsidR="001E1021">
        <w:br/>
      </w:r>
      <w:r w:rsidR="001E1021">
        <w:rPr>
          <w:rFonts w:hint="eastAsia"/>
        </w:rPr>
        <w:t>【要検討】</w:t>
      </w:r>
      <w:r w:rsidR="001E1021">
        <w:rPr>
          <w:rFonts w:hint="eastAsia"/>
        </w:rPr>
        <w:t>f</w:t>
      </w:r>
      <w:r w:rsidR="001E1021">
        <w:t>unction specifier</w:t>
      </w:r>
      <w:r w:rsidR="001E1021">
        <w:rPr>
          <w:rFonts w:hint="eastAsia"/>
        </w:rPr>
        <w:t>である</w:t>
      </w:r>
      <w:r w:rsidR="001E1021">
        <w:rPr>
          <w:rFonts w:hint="eastAsia"/>
        </w:rPr>
        <w:t xml:space="preserve"> </w:t>
      </w:r>
      <w:r w:rsidR="001E1021">
        <w:t>’inline’, ‘vertual’, ‘explicit’</w:t>
      </w:r>
      <w:r w:rsidR="001E1021">
        <w:rPr>
          <w:rFonts w:hint="eastAsia"/>
        </w:rPr>
        <w:t>もここで表現するか？</w:t>
      </w:r>
      <w:r w:rsidR="001E1021">
        <w:br/>
      </w:r>
      <w:r w:rsidR="001E1021">
        <w:rPr>
          <w:rFonts w:hint="eastAsia"/>
        </w:rPr>
        <w:t>【要検討】</w:t>
      </w:r>
      <w:r w:rsidR="001E1021">
        <w:rPr>
          <w:rFonts w:hint="eastAsia"/>
        </w:rPr>
        <w:t>s</w:t>
      </w:r>
      <w:r w:rsidR="001E1021">
        <w:t>torage class specifier</w:t>
      </w:r>
      <w:r w:rsidR="001E1021">
        <w:rPr>
          <w:rFonts w:hint="eastAsia"/>
        </w:rPr>
        <w:t>以外の</w:t>
      </w:r>
      <w:r w:rsidR="001E1021">
        <w:rPr>
          <w:rFonts w:hint="eastAsia"/>
        </w:rPr>
        <w:t>d</w:t>
      </w:r>
      <w:r w:rsidR="001E1021">
        <w:t>ecl-specifier</w:t>
      </w:r>
      <w:r w:rsidR="001E1021">
        <w:rPr>
          <w:rFonts w:hint="eastAsia"/>
        </w:rPr>
        <w:t>である</w:t>
      </w:r>
      <w:r w:rsidR="001E1021">
        <w:rPr>
          <w:rFonts w:hint="eastAsia"/>
        </w:rPr>
        <w:t xml:space="preserve"> </w:t>
      </w:r>
      <w:r w:rsidR="001E1021">
        <w:t>‘friend’, ‘constexpr’</w:t>
      </w:r>
      <w:r w:rsidR="001E1021">
        <w:rPr>
          <w:rFonts w:hint="eastAsia"/>
        </w:rPr>
        <w:t>もここで表現するか？</w:t>
      </w:r>
    </w:p>
    <w:p w14:paraId="280A8EAF" w14:textId="77777777" w:rsidR="003539ED" w:rsidRPr="008228CC" w:rsidRDefault="003539ED" w:rsidP="00D21783">
      <w:pPr>
        <w:ind w:left="420"/>
      </w:pPr>
      <w:r>
        <w:rPr>
          <w:rFonts w:hint="eastAsia"/>
        </w:rPr>
        <w:t>【要検討】</w:t>
      </w:r>
      <w:r>
        <w:rPr>
          <w:rFonts w:hint="eastAsia"/>
        </w:rPr>
        <w:t>u</w:t>
      </w:r>
      <w:r>
        <w:t>sing</w:t>
      </w:r>
      <w:r>
        <w:rPr>
          <w:rFonts w:hint="eastAsia"/>
        </w:rPr>
        <w:t>の扱い</w:t>
      </w:r>
    </w:p>
    <w:p w14:paraId="381086A6" w14:textId="77777777" w:rsidR="00F54F45" w:rsidRPr="008228CC" w:rsidRDefault="00F54F45" w:rsidP="00613D85">
      <w:pPr>
        <w:numPr>
          <w:ilvl w:val="0"/>
          <w:numId w:val="13"/>
        </w:numPr>
        <w:ind w:hanging="240"/>
      </w:pPr>
      <w:r w:rsidRPr="008228CC">
        <w:t>type</w:t>
      </w:r>
      <w:r w:rsidR="004B4E28">
        <w:rPr>
          <w:rStyle w:val="a8"/>
        </w:rPr>
        <w:t xml:space="preserve">　－　</w:t>
      </w:r>
      <w:r w:rsidRPr="008228CC">
        <w:t>識別子のデータ型</w:t>
      </w:r>
    </w:p>
    <w:p w14:paraId="6D0A552F" w14:textId="77777777" w:rsidR="00F54F45" w:rsidRPr="008228CC" w:rsidRDefault="00F54F45" w:rsidP="00613D85">
      <w:pPr>
        <w:numPr>
          <w:ilvl w:val="0"/>
          <w:numId w:val="13"/>
        </w:numPr>
        <w:ind w:hanging="240"/>
      </w:pPr>
      <w:r w:rsidRPr="008228CC">
        <w:t>bit_field</w:t>
      </w:r>
      <w:r w:rsidRPr="008228CC">
        <w:t>属性</w:t>
      </w:r>
      <w:r w:rsidR="004B4E28">
        <w:rPr>
          <w:rStyle w:val="a8"/>
        </w:rPr>
        <w:t xml:space="preserve">　－　</w:t>
      </w:r>
      <w:r w:rsidRPr="008228CC">
        <w:t>structType</w:t>
      </w:r>
      <w:r w:rsidRPr="008228CC">
        <w:t>・</w:t>
      </w:r>
      <w:r w:rsidRPr="008228CC">
        <w:t>unionType</w:t>
      </w:r>
      <w:r w:rsidRPr="008228CC">
        <w:t>において</w:t>
      </w:r>
      <w:r w:rsidR="00107D79">
        <w:t>メンバ</w:t>
      </w:r>
      <w:r w:rsidRPr="008228CC">
        <w:t>のビットフィールドを指定する。</w:t>
      </w:r>
    </w:p>
    <w:p w14:paraId="4072E5D5" w14:textId="77777777" w:rsidR="00F54F45" w:rsidRPr="008228CC" w:rsidRDefault="00F54F45" w:rsidP="00613D85">
      <w:pPr>
        <w:numPr>
          <w:ilvl w:val="0"/>
          <w:numId w:val="13"/>
        </w:numPr>
        <w:ind w:hanging="240"/>
      </w:pPr>
      <w:r w:rsidRPr="008228CC">
        <w:t>is_gccThread</w:t>
      </w:r>
      <w:r w:rsidR="004B4E28">
        <w:rPr>
          <w:rStyle w:val="a8"/>
        </w:rPr>
        <w:t xml:space="preserve">　－　</w:t>
      </w:r>
      <w:r w:rsidRPr="008228CC">
        <w:t>GCC</w:t>
      </w:r>
      <w:r w:rsidRPr="008228CC">
        <w:t>の</w:t>
      </w:r>
      <w:r w:rsidRPr="008228CC">
        <w:t>__thread</w:t>
      </w:r>
      <w:r w:rsidRPr="008228CC">
        <w:t>キーワードが指定されているかどうかの情報、</w:t>
      </w:r>
      <w:r w:rsidRPr="008228CC">
        <w:t>0</w:t>
      </w:r>
      <w:r w:rsidRPr="008228CC">
        <w:t>または</w:t>
      </w:r>
      <w:r w:rsidRPr="008228CC">
        <w:t>1</w:t>
      </w:r>
      <w:r w:rsidRPr="008228CC">
        <w:t>、</w:t>
      </w:r>
      <w:r w:rsidRPr="008228CC">
        <w:t>false</w:t>
      </w:r>
      <w:r w:rsidRPr="008228CC">
        <w:t>または</w:t>
      </w:r>
      <w:r w:rsidRPr="008228CC">
        <w:t>true</w:t>
      </w:r>
      <w:r w:rsidRPr="008228CC">
        <w:t>。</w:t>
      </w:r>
    </w:p>
    <w:p w14:paraId="12E7FCAA" w14:textId="77777777" w:rsidR="00F54F45" w:rsidRPr="008228CC" w:rsidRDefault="00F54F45" w:rsidP="00613D85">
      <w:pPr>
        <w:numPr>
          <w:ilvl w:val="0"/>
          <w:numId w:val="13"/>
        </w:numPr>
        <w:ind w:hanging="240"/>
      </w:pPr>
      <w:r w:rsidRPr="008228CC">
        <w:t>is_gccExtension</w:t>
      </w:r>
      <w:r w:rsidRPr="008228CC">
        <w:t>属性</w:t>
      </w:r>
    </w:p>
    <w:p w14:paraId="68D4C8E4" w14:textId="77777777" w:rsidR="008228CC" w:rsidRDefault="008228CC" w:rsidP="008228CC"/>
    <w:p w14:paraId="462BC971" w14:textId="77777777" w:rsidR="00F54F45" w:rsidRDefault="00F54F45" w:rsidP="008228CC">
      <w:pPr>
        <w:ind w:firstLineChars="100" w:firstLine="210"/>
      </w:pPr>
      <w:r w:rsidRPr="008228CC">
        <w:t>以下の</w:t>
      </w:r>
      <w:r w:rsidR="004B4E28">
        <w:t>要素</w:t>
      </w:r>
      <w:r w:rsidRPr="008228CC">
        <w:t>を持つ。</w:t>
      </w:r>
    </w:p>
    <w:p w14:paraId="18DBBC22" w14:textId="77777777" w:rsidR="008228CC" w:rsidRPr="008228CC" w:rsidRDefault="008228CC" w:rsidP="008228CC"/>
    <w:p w14:paraId="40CD3427" w14:textId="77777777" w:rsidR="00F54F45" w:rsidRPr="008228CC" w:rsidRDefault="00F54F45" w:rsidP="00613D85">
      <w:pPr>
        <w:numPr>
          <w:ilvl w:val="0"/>
          <w:numId w:val="12"/>
        </w:numPr>
        <w:ind w:hanging="240"/>
      </w:pPr>
      <w:r w:rsidRPr="008228CC">
        <w:t>name</w:t>
      </w:r>
      <w:r w:rsidR="004B4E28">
        <w:t xml:space="preserve">要素　－　</w:t>
      </w:r>
      <w:r w:rsidRPr="008228CC">
        <w:t>識別子の名前は</w:t>
      </w:r>
      <w:r w:rsidRPr="008228CC">
        <w:t>name</w:t>
      </w:r>
      <w:r w:rsidRPr="008228CC">
        <w:t>要素で指定する。</w:t>
      </w:r>
    </w:p>
    <w:p w14:paraId="1B5680CE" w14:textId="77777777" w:rsidR="00F54F45" w:rsidRDefault="00F54F45" w:rsidP="00613D85">
      <w:pPr>
        <w:numPr>
          <w:ilvl w:val="0"/>
          <w:numId w:val="12"/>
        </w:numPr>
        <w:ind w:hanging="240"/>
      </w:pPr>
      <w:r w:rsidRPr="008228CC">
        <w:t>value</w:t>
      </w:r>
      <w:r w:rsidR="004B4E28">
        <w:t xml:space="preserve">要素　－　</w:t>
      </w:r>
      <w:r w:rsidRPr="008228CC">
        <w:t>識別子に対応した値は</w:t>
      </w:r>
      <w:r w:rsidRPr="008228CC">
        <w:t>value</w:t>
      </w:r>
      <w:r w:rsidR="004B4E28">
        <w:t>要素</w:t>
      </w:r>
      <w:r w:rsidRPr="008228CC">
        <w:t>で指定する。</w:t>
      </w:r>
    </w:p>
    <w:p w14:paraId="609820FF" w14:textId="77777777" w:rsidR="00F54F45" w:rsidRPr="008228CC" w:rsidRDefault="00F54F45" w:rsidP="00613D85">
      <w:pPr>
        <w:numPr>
          <w:ilvl w:val="0"/>
          <w:numId w:val="12"/>
        </w:numPr>
        <w:ind w:hanging="240"/>
      </w:pPr>
      <w:r w:rsidRPr="008228CC">
        <w:t>bitField</w:t>
      </w:r>
      <w:r w:rsidR="004B4E28">
        <w:t xml:space="preserve">要素　－　</w:t>
      </w:r>
      <w:r w:rsidRPr="008228CC">
        <w:t>structType</w:t>
      </w:r>
      <w:r w:rsidRPr="008228CC">
        <w:t>・</w:t>
      </w:r>
      <w:r w:rsidRPr="008228CC">
        <w:t>unionType</w:t>
      </w:r>
      <w:r w:rsidRPr="008228CC">
        <w:t>において</w:t>
      </w:r>
      <w:r w:rsidR="00107D79">
        <w:t>メンバ</w:t>
      </w:r>
      <w:r w:rsidRPr="008228CC">
        <w:t>のビットフィールドを指定する。</w:t>
      </w:r>
    </w:p>
    <w:p w14:paraId="4736BF63" w14:textId="77777777" w:rsidR="008228CC" w:rsidRDefault="008228CC" w:rsidP="008228CC"/>
    <w:p w14:paraId="1A591042" w14:textId="77777777" w:rsidR="00F54F45" w:rsidRDefault="00F54F45" w:rsidP="008228CC">
      <w:pPr>
        <w:ind w:firstLineChars="100" w:firstLine="210"/>
      </w:pPr>
      <w:r w:rsidRPr="008228CC">
        <w:t>識別子が変数などの場合、そのアドレスを要素として持つ。コンパイラで生成される変数などの場合は、なくてもよい。</w:t>
      </w:r>
    </w:p>
    <w:p w14:paraId="65D17EE7" w14:textId="77777777" w:rsidR="008228CC" w:rsidRPr="008228CC" w:rsidRDefault="008228CC" w:rsidP="008228CC"/>
    <w:p w14:paraId="30FE5656" w14:textId="77777777" w:rsidR="008228CC" w:rsidRPr="008228CC" w:rsidRDefault="00F54F45" w:rsidP="003B13B4">
      <w:pPr>
        <w:ind w:firstLineChars="100" w:firstLine="210"/>
      </w:pPr>
      <w:r w:rsidRPr="008228CC">
        <w:t>例</w:t>
      </w:r>
      <w:r w:rsidR="003B13B4">
        <w:rPr>
          <w:rFonts w:hint="eastAsia"/>
        </w:rPr>
        <w:t>:</w:t>
      </w:r>
    </w:p>
    <w:p w14:paraId="2842E2BB" w14:textId="77777777" w:rsidR="00F54F45" w:rsidRPr="008228CC" w:rsidRDefault="00F54F45" w:rsidP="008228CC">
      <w:pPr>
        <w:ind w:firstLineChars="100" w:firstLine="210"/>
      </w:pPr>
      <w:r w:rsidRPr="008228CC">
        <w:t>"int xyz;"</w:t>
      </w:r>
      <w:r w:rsidRPr="008228CC">
        <w:t>の変数</w:t>
      </w:r>
      <w:r w:rsidRPr="008228CC">
        <w:t>xyz</w:t>
      </w:r>
      <w:r w:rsidRPr="008228CC">
        <w:t>に対するシンボルテーブルエントリは以下のようになる。なお、</w:t>
      </w:r>
      <w:r w:rsidRPr="008228CC">
        <w:t>P6e7e0</w:t>
      </w:r>
      <w:r w:rsidRPr="008228CC">
        <w:t>は</w:t>
      </w:r>
      <w:r w:rsidRPr="008228CC">
        <w:t xml:space="preserve"> "int *"</w:t>
      </w:r>
      <w:r w:rsidRPr="008228CC">
        <w:t>に対する</w:t>
      </w:r>
      <w:r w:rsidRPr="008228CC">
        <w:t>type_id</w:t>
      </w:r>
      <w:r w:rsidRPr="008228CC">
        <w:t>。</w:t>
      </w:r>
    </w:p>
    <w:p w14:paraId="2900F055" w14:textId="77777777" w:rsidR="008228CC" w:rsidRDefault="008228CC" w:rsidP="008228CC"/>
    <w:p w14:paraId="2410C2E6"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&lt;id sclass=”extern_def” type=”int”&gt; </w:t>
      </w:r>
    </w:p>
    <w:p w14:paraId="3211B91D"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&lt;name&gt;xyz&lt;/name&gt;</w:t>
      </w:r>
    </w:p>
    <w:p w14:paraId="6CF752EB"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&lt;value&gt;</w:t>
      </w:r>
    </w:p>
    <w:p w14:paraId="6734E2DA"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&lt;VarAddr type=”P6e7e0”&gt;xyz&lt;/varAddr&gt;</w:t>
      </w:r>
    </w:p>
    <w:p w14:paraId="72EFAB2C"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 xml:space="preserve"> &lt;/value&gt;</w:t>
      </w:r>
    </w:p>
    <w:p w14:paraId="6F8698FD" w14:textId="77777777" w:rsidR="00F54F45" w:rsidRPr="001F6F1E" w:rsidRDefault="004C4321" w:rsidP="001F6F1E">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1F6F1E">
        <w:rPr>
          <w:rFonts w:ascii="ＭＳ Ｐゴシック" w:eastAsia="ＭＳ Ｐゴシック" w:hAnsi="ＭＳ Ｐゴシック"/>
          <w:kern w:val="0"/>
          <w:sz w:val="20"/>
        </w:rPr>
        <w:t xml:space="preserve">  </w:t>
      </w:r>
      <w:r w:rsidR="00F54F45" w:rsidRPr="001F6F1E">
        <w:rPr>
          <w:rFonts w:ascii="ＭＳ Ｐゴシック" w:eastAsia="ＭＳ Ｐゴシック" w:hAnsi="ＭＳ Ｐゴシック"/>
          <w:kern w:val="0"/>
          <w:sz w:val="20"/>
        </w:rPr>
        <w:t>&lt;/id&gt;</w:t>
      </w:r>
    </w:p>
    <w:p w14:paraId="19A8123B" w14:textId="77777777" w:rsidR="008228CC" w:rsidRDefault="008228CC" w:rsidP="008228CC"/>
    <w:p w14:paraId="5FD01FB3" w14:textId="77777777" w:rsidR="00F54F45" w:rsidRDefault="00F54F45" w:rsidP="008228CC">
      <w:pPr>
        <w:ind w:firstLineChars="100" w:firstLine="210"/>
      </w:pPr>
      <w:r w:rsidRPr="008228CC">
        <w:t>"int foo()"</w:t>
      </w:r>
      <w:r w:rsidRPr="008228CC">
        <w:t>の関数</w:t>
      </w:r>
      <w:r w:rsidRPr="008228CC">
        <w:t>foo</w:t>
      </w:r>
      <w:r w:rsidRPr="008228CC">
        <w:t>に対するシンボルテーブルエントリは以下のようになる。なお、</w:t>
      </w:r>
      <w:r w:rsidRPr="008228CC">
        <w:t>F6f168</w:t>
      </w:r>
      <w:r w:rsidRPr="008228CC">
        <w:t>は、</w:t>
      </w:r>
      <w:r w:rsidRPr="008228CC">
        <w:t>foo</w:t>
      </w:r>
      <w:r w:rsidRPr="008228CC">
        <w:t>のデータ型に対する</w:t>
      </w:r>
      <w:r w:rsidRPr="008228CC">
        <w:t>type_id</w:t>
      </w:r>
      <w:r w:rsidRPr="008228CC">
        <w:t>。</w:t>
      </w:r>
      <w:r w:rsidRPr="008228CC">
        <w:t>P6f1a8</w:t>
      </w:r>
      <w:r w:rsidRPr="008228CC">
        <w:t>は、</w:t>
      </w:r>
      <w:r w:rsidRPr="008228CC">
        <w:t xml:space="preserve">F6f168 </w:t>
      </w:r>
      <w:r w:rsidRPr="008228CC">
        <w:t>へのポインタの</w:t>
      </w:r>
      <w:r w:rsidRPr="008228CC">
        <w:t>type_id</w:t>
      </w:r>
      <w:r w:rsidRPr="008228CC">
        <w:t>。識別子</w:t>
      </w:r>
      <w:r w:rsidRPr="008228CC">
        <w:t>foo</w:t>
      </w:r>
      <w:r w:rsidRPr="008228CC">
        <w:t>は関数へのポインタになることに注意。</w:t>
      </w:r>
    </w:p>
    <w:p w14:paraId="4E5CEDB1" w14:textId="77777777" w:rsidR="008228CC" w:rsidRPr="008228CC" w:rsidRDefault="008228CC" w:rsidP="008228CC">
      <w:pPr>
        <w:ind w:firstLineChars="100" w:firstLine="210"/>
      </w:pPr>
    </w:p>
    <w:p w14:paraId="5E178D12" w14:textId="77777777" w:rsidR="00F54F45" w:rsidRPr="008228CC" w:rsidRDefault="004C4321" w:rsidP="008228CC">
      <w:r>
        <w:t xml:space="preserve">  </w:t>
      </w:r>
      <w:r w:rsidR="00F54F45" w:rsidRPr="008228CC">
        <w:t>&lt;id sclass=”extern_def” type=”0x6f168”&gt;</w:t>
      </w:r>
    </w:p>
    <w:p w14:paraId="488BC959" w14:textId="77777777" w:rsidR="00F54F45" w:rsidRPr="008228CC" w:rsidRDefault="004C4321" w:rsidP="008228CC">
      <w:r>
        <w:t xml:space="preserve">  </w:t>
      </w:r>
      <w:r w:rsidR="00F54F45" w:rsidRPr="008228CC">
        <w:t xml:space="preserve"> &lt;name&gt;foo&lt;/name&gt;</w:t>
      </w:r>
    </w:p>
    <w:p w14:paraId="35B8450F" w14:textId="77777777" w:rsidR="00F54F45" w:rsidRPr="008228CC" w:rsidRDefault="004C4321" w:rsidP="008228CC">
      <w:r>
        <w:t xml:space="preserve">  </w:t>
      </w:r>
      <w:r w:rsidR="00F54F45" w:rsidRPr="008228CC">
        <w:t xml:space="preserve"> &lt;value&gt;</w:t>
      </w:r>
    </w:p>
    <w:p w14:paraId="793E0F3C" w14:textId="77777777" w:rsidR="00F54F45" w:rsidRPr="008228CC" w:rsidRDefault="004C4321" w:rsidP="008228CC">
      <w:r>
        <w:t xml:space="preserve">  </w:t>
      </w:r>
      <w:r w:rsidR="00F54F45" w:rsidRPr="008228CC">
        <w:t xml:space="preserve">  &lt;funcAddr type=”0xfla8”&gt;foo&lt;/funcAddr&gt;</w:t>
      </w:r>
    </w:p>
    <w:p w14:paraId="5CDB793D" w14:textId="77777777" w:rsidR="00F54F45" w:rsidRPr="008228CC" w:rsidRDefault="004C4321" w:rsidP="008228CC">
      <w:r>
        <w:t xml:space="preserve">  </w:t>
      </w:r>
      <w:r w:rsidR="00F54F45" w:rsidRPr="008228CC">
        <w:t xml:space="preserve"> &lt;/value&gt;</w:t>
      </w:r>
    </w:p>
    <w:p w14:paraId="6AC71085" w14:textId="77777777" w:rsidR="00F54F45" w:rsidRPr="008228CC" w:rsidRDefault="004C4321" w:rsidP="008228CC">
      <w:r>
        <w:t xml:space="preserve">  </w:t>
      </w:r>
      <w:r w:rsidR="00F54F45" w:rsidRPr="008228CC">
        <w:t>&lt;/id&gt;</w:t>
      </w:r>
    </w:p>
    <w:p w14:paraId="71D1A5B7" w14:textId="77777777" w:rsidR="00DA2239" w:rsidRPr="00F74330" w:rsidRDefault="00DA2239" w:rsidP="003E5C37"/>
    <w:p w14:paraId="12CF50CC" w14:textId="77777777" w:rsidR="00DA2239" w:rsidRPr="008228CC" w:rsidRDefault="00DA2239" w:rsidP="00DA2239">
      <w:pPr>
        <w:pStyle w:val="2"/>
      </w:pPr>
      <w:bookmarkStart w:id="378" w:name="_Toc223755495"/>
      <w:bookmarkStart w:id="379" w:name="_Toc223755701"/>
      <w:bookmarkStart w:id="380" w:name="_Toc422165376"/>
      <w:bookmarkStart w:id="381" w:name="_Toc422212383"/>
      <w:r w:rsidRPr="00F74330">
        <w:rPr>
          <w:rFonts w:eastAsia="ＭＳ 明朝" w:hint="eastAsia"/>
        </w:rPr>
        <w:t>globalSymbols</w:t>
      </w:r>
      <w:r w:rsidR="004B4E28">
        <w:rPr>
          <w:rFonts w:hint="eastAsia"/>
        </w:rPr>
        <w:t>要素</w:t>
      </w:r>
      <w:bookmarkEnd w:id="378"/>
      <w:bookmarkEnd w:id="379"/>
      <w:bookmarkEnd w:id="380"/>
      <w:bookmarkEnd w:id="381"/>
    </w:p>
    <w:p w14:paraId="365B6A91" w14:textId="77777777" w:rsidR="00DA2239" w:rsidRPr="00F74330" w:rsidRDefault="00F54F45" w:rsidP="008228CC">
      <w:pPr>
        <w:ind w:firstLineChars="100" w:firstLine="210"/>
      </w:pPr>
      <w:r w:rsidRPr="00F74330">
        <w:t>大域のスコープを持つ識別子を定義する。</w:t>
      </w:r>
      <w:r w:rsidR="004B4E28">
        <w:t>要素</w:t>
      </w:r>
      <w:r w:rsidRPr="00F74330">
        <w:t>として、大域のスコープを持つ識別子の</w:t>
      </w:r>
      <w:r w:rsidRPr="00F74330">
        <w:t>id</w:t>
      </w:r>
      <w:r w:rsidRPr="00F74330">
        <w:t>要素を持つ。</w:t>
      </w:r>
    </w:p>
    <w:p w14:paraId="6C1408F3" w14:textId="77777777" w:rsidR="00DA2239" w:rsidRPr="008228CC" w:rsidRDefault="00DA2239" w:rsidP="00DA2239">
      <w:pPr>
        <w:pStyle w:val="2"/>
      </w:pPr>
      <w:bookmarkStart w:id="382" w:name="_Toc223755496"/>
      <w:bookmarkStart w:id="383" w:name="_Toc223755702"/>
      <w:bookmarkStart w:id="384" w:name="_Toc422165377"/>
      <w:bookmarkStart w:id="385" w:name="_Toc422212384"/>
      <w:r w:rsidRPr="00F74330">
        <w:rPr>
          <w:rFonts w:eastAsia="ＭＳ 明朝" w:hint="eastAsia"/>
        </w:rPr>
        <w:t>symbols</w:t>
      </w:r>
      <w:r w:rsidR="004B4E28">
        <w:rPr>
          <w:rFonts w:hint="eastAsia"/>
        </w:rPr>
        <w:t>要素</w:t>
      </w:r>
      <w:bookmarkEnd w:id="382"/>
      <w:bookmarkEnd w:id="383"/>
      <w:bookmarkEnd w:id="384"/>
      <w:bookmarkEnd w:id="385"/>
    </w:p>
    <w:p w14:paraId="57A84F08" w14:textId="77777777" w:rsidR="00F54F45" w:rsidRPr="00F74330" w:rsidRDefault="00F54F45" w:rsidP="008228CC">
      <w:pPr>
        <w:ind w:firstLineChars="100" w:firstLine="210"/>
      </w:pPr>
      <w:r w:rsidRPr="00F74330">
        <w:t>symbols</w:t>
      </w:r>
      <w:r w:rsidR="004B4E28">
        <w:t>要素</w:t>
      </w:r>
      <w:r w:rsidRPr="00F74330">
        <w:t>は、局所スコープを持つ識別子を定義する。</w:t>
      </w:r>
      <w:r w:rsidR="004B4E28">
        <w:t>要素</w:t>
      </w:r>
      <w:r w:rsidRPr="00F74330">
        <w:t>として、定義する識別子に対する</w:t>
      </w:r>
      <w:r w:rsidRPr="00F74330">
        <w:t>id</w:t>
      </w:r>
      <w:r w:rsidRPr="00F74330">
        <w:t>要素を持つ。</w:t>
      </w:r>
    </w:p>
    <w:p w14:paraId="6EECD060" w14:textId="77777777" w:rsidR="00DA2239" w:rsidRDefault="00DA2239" w:rsidP="00DA2239"/>
    <w:p w14:paraId="0E02F75A" w14:textId="77777777" w:rsidR="004C4788" w:rsidRDefault="004C4788" w:rsidP="004C4788">
      <w:pPr>
        <w:pStyle w:val="10"/>
      </w:pPr>
      <w:bookmarkStart w:id="386" w:name="_Toc223755497"/>
      <w:bookmarkStart w:id="387" w:name="_Toc223755703"/>
      <w:bookmarkStart w:id="388" w:name="_Toc422165378"/>
      <w:bookmarkStart w:id="389" w:name="_Toc422212385"/>
      <w:r>
        <w:rPr>
          <w:rFonts w:hint="eastAsia"/>
        </w:rPr>
        <w:t>globalDeclarations</w:t>
      </w:r>
      <w:r w:rsidR="004B4E28">
        <w:rPr>
          <w:rFonts w:hint="eastAsia"/>
        </w:rPr>
        <w:t>要素</w:t>
      </w:r>
      <w:bookmarkEnd w:id="386"/>
      <w:bookmarkEnd w:id="387"/>
      <w:bookmarkEnd w:id="388"/>
      <w:bookmarkEnd w:id="389"/>
    </w:p>
    <w:p w14:paraId="22D7F091" w14:textId="77777777" w:rsidR="00F54F45" w:rsidRPr="008228CC" w:rsidRDefault="00F54F45" w:rsidP="008228CC">
      <w:pPr>
        <w:ind w:firstLineChars="100" w:firstLine="210"/>
        <w:rPr>
          <w:kern w:val="0"/>
        </w:rPr>
      </w:pPr>
      <w:r w:rsidRPr="008228CC">
        <w:rPr>
          <w:kern w:val="0"/>
        </w:rPr>
        <w:t>globalDeclarations</w:t>
      </w:r>
      <w:r w:rsidRPr="008228CC">
        <w:rPr>
          <w:kern w:val="0"/>
        </w:rPr>
        <w:t>要素は、プログラム中の大域変数の宣言や関数定義をするための</w:t>
      </w:r>
      <w:r w:rsidR="004B4E28">
        <w:rPr>
          <w:kern w:val="0"/>
        </w:rPr>
        <w:t>要素</w:t>
      </w:r>
      <w:r w:rsidRPr="008228CC">
        <w:rPr>
          <w:kern w:val="0"/>
        </w:rPr>
        <w:t>である。以下の</w:t>
      </w:r>
      <w:r w:rsidR="004B4E28">
        <w:rPr>
          <w:kern w:val="0"/>
        </w:rPr>
        <w:t>要素</w:t>
      </w:r>
      <w:r w:rsidRPr="008228CC">
        <w:rPr>
          <w:kern w:val="0"/>
        </w:rPr>
        <w:t>を持つ。</w:t>
      </w:r>
    </w:p>
    <w:p w14:paraId="5134BF58" w14:textId="77777777" w:rsidR="008228CC" w:rsidRPr="004C4321" w:rsidRDefault="008228CC" w:rsidP="004C4321"/>
    <w:p w14:paraId="6F9D768C" w14:textId="77777777" w:rsidR="00F54F45" w:rsidRPr="004C4321" w:rsidRDefault="00F54F45" w:rsidP="00613D85">
      <w:pPr>
        <w:numPr>
          <w:ilvl w:val="0"/>
          <w:numId w:val="46"/>
        </w:numPr>
        <w:ind w:hanging="240"/>
      </w:pPr>
      <w:r w:rsidRPr="004C4321">
        <w:t>functionDefinition</w:t>
      </w:r>
      <w:r w:rsidR="004B4E28">
        <w:t>要素</w:t>
      </w:r>
      <w:r w:rsidR="004B4E28">
        <w:rPr>
          <w:rStyle w:val="a8"/>
        </w:rPr>
        <w:t xml:space="preserve">　－　</w:t>
      </w:r>
      <w:r w:rsidRPr="004C4321">
        <w:t>関数</w:t>
      </w:r>
      <w:r w:rsidR="00B96307">
        <w:rPr>
          <w:rFonts w:hint="eastAsia"/>
        </w:rPr>
        <w:t>の</w:t>
      </w:r>
      <w:r w:rsidRPr="004C4321">
        <w:t>定義</w:t>
      </w:r>
    </w:p>
    <w:p w14:paraId="06D9C210" w14:textId="77777777" w:rsidR="00F54F45" w:rsidRPr="004C4321" w:rsidRDefault="00F54F45" w:rsidP="00613D85">
      <w:pPr>
        <w:numPr>
          <w:ilvl w:val="0"/>
          <w:numId w:val="46"/>
        </w:numPr>
        <w:ind w:hanging="240"/>
      </w:pPr>
      <w:r w:rsidRPr="004C4321">
        <w:t>varDecl</w:t>
      </w:r>
      <w:r w:rsidR="004B4E28">
        <w:t>要素</w:t>
      </w:r>
      <w:r w:rsidR="004B4E28">
        <w:rPr>
          <w:rStyle w:val="a8"/>
        </w:rPr>
        <w:t xml:space="preserve">　－　</w:t>
      </w:r>
      <w:r w:rsidRPr="004C4321">
        <w:t>変数の定義</w:t>
      </w:r>
    </w:p>
    <w:p w14:paraId="6AF6942F" w14:textId="77777777" w:rsidR="003D31C3" w:rsidRDefault="003D31C3" w:rsidP="003D31C3">
      <w:pPr>
        <w:numPr>
          <w:ilvl w:val="0"/>
          <w:numId w:val="46"/>
        </w:numPr>
        <w:ind w:hanging="240"/>
      </w:pPr>
      <w:bookmarkStart w:id="390" w:name="_Toc223755498"/>
      <w:bookmarkStart w:id="391" w:name="_Toc223755704"/>
      <w:r>
        <w:rPr>
          <w:rFonts w:hint="eastAsia"/>
        </w:rPr>
        <w:t>functionDecl</w:t>
      </w:r>
      <w:r w:rsidR="004B4E28">
        <w:rPr>
          <w:rFonts w:hint="eastAsia"/>
        </w:rPr>
        <w:t>要素</w:t>
      </w:r>
      <w:r w:rsidR="004B4E28">
        <w:rPr>
          <w:rStyle w:val="a8"/>
        </w:rPr>
        <w:t xml:space="preserve">　－　</w:t>
      </w:r>
      <w:r>
        <w:rPr>
          <w:rFonts w:hint="eastAsia"/>
        </w:rPr>
        <w:t>関数の宣言</w:t>
      </w:r>
    </w:p>
    <w:p w14:paraId="109FCE02" w14:textId="77777777" w:rsidR="003D31C3" w:rsidRDefault="003D31C3" w:rsidP="003D31C3">
      <w:pPr>
        <w:numPr>
          <w:ilvl w:val="0"/>
          <w:numId w:val="46"/>
        </w:numPr>
        <w:ind w:hanging="240"/>
      </w:pPr>
      <w:r>
        <w:rPr>
          <w:rFonts w:hint="eastAsia"/>
        </w:rPr>
        <w:t>text</w:t>
      </w:r>
      <w:r w:rsidR="004B4E28">
        <w:rPr>
          <w:rFonts w:hint="eastAsia"/>
        </w:rPr>
        <w:t>要素</w:t>
      </w:r>
      <w:r w:rsidR="004B4E28">
        <w:rPr>
          <w:rStyle w:val="a8"/>
        </w:rPr>
        <w:t xml:space="preserve">　－　</w:t>
      </w:r>
      <w:r>
        <w:rPr>
          <w:rFonts w:hint="eastAsia"/>
        </w:rPr>
        <w:t>ディレクティブなど</w:t>
      </w:r>
      <w:r>
        <w:t>任意のテキストを表</w:t>
      </w:r>
      <w:r>
        <w:rPr>
          <w:rFonts w:hint="eastAsia"/>
        </w:rPr>
        <w:t>す</w:t>
      </w:r>
    </w:p>
    <w:p w14:paraId="5DAECAD0" w14:textId="77777777" w:rsidR="003D31C3" w:rsidRPr="004C4321" w:rsidRDefault="003D31C3" w:rsidP="003D31C3"/>
    <w:p w14:paraId="15A76E39" w14:textId="77777777" w:rsidR="004C4788" w:rsidRDefault="004C4788" w:rsidP="004C4788">
      <w:pPr>
        <w:pStyle w:val="2"/>
      </w:pPr>
      <w:bookmarkStart w:id="392" w:name="_Toc422165379"/>
      <w:bookmarkStart w:id="393" w:name="_Toc422212386"/>
      <w:r>
        <w:rPr>
          <w:rFonts w:hint="eastAsia"/>
        </w:rPr>
        <w:t>functionDefinition</w:t>
      </w:r>
      <w:r w:rsidR="004B4E28">
        <w:rPr>
          <w:rFonts w:hint="eastAsia"/>
        </w:rPr>
        <w:t>要素</w:t>
      </w:r>
      <w:bookmarkEnd w:id="390"/>
      <w:bookmarkEnd w:id="391"/>
      <w:bookmarkEnd w:id="392"/>
      <w:bookmarkEnd w:id="393"/>
    </w:p>
    <w:p w14:paraId="533C4052" w14:textId="77777777" w:rsidR="008228CC" w:rsidRDefault="00F54F45" w:rsidP="00B96307">
      <w:pPr>
        <w:ind w:leftChars="100" w:left="210"/>
      </w:pPr>
      <w:r>
        <w:t>functionDefinition</w:t>
      </w:r>
      <w:r>
        <w:t>要素は、関数</w:t>
      </w:r>
      <w:r w:rsidR="00F82FCE">
        <w:rPr>
          <w:rFonts w:hint="eastAsia"/>
        </w:rPr>
        <w:t>定義</w:t>
      </w:r>
      <w:r>
        <w:t>を行う。</w:t>
      </w:r>
      <w:r>
        <w:t xml:space="preserve"> </w:t>
      </w:r>
      <w:r>
        <w:br/>
      </w:r>
      <w:r>
        <w:t>以下の</w:t>
      </w:r>
      <w:r w:rsidR="004B4E28">
        <w:t>要素</w:t>
      </w:r>
      <w:r>
        <w:t>を持つ</w:t>
      </w:r>
    </w:p>
    <w:p w14:paraId="497C6BCC" w14:textId="77777777" w:rsidR="008228CC" w:rsidRDefault="008228CC" w:rsidP="008228CC"/>
    <w:p w14:paraId="45403B10" w14:textId="77777777" w:rsidR="00F54F45" w:rsidRPr="008228CC" w:rsidRDefault="00F54F45" w:rsidP="00613D85">
      <w:pPr>
        <w:numPr>
          <w:ilvl w:val="0"/>
          <w:numId w:val="14"/>
        </w:numPr>
        <w:ind w:hanging="240"/>
      </w:pPr>
      <w:r>
        <w:t>name</w:t>
      </w:r>
      <w:r w:rsidR="004B4E28">
        <w:t>要素</w:t>
      </w:r>
      <w:r w:rsidR="004B4E28">
        <w:rPr>
          <w:rStyle w:val="a8"/>
        </w:rPr>
        <w:t xml:space="preserve">　－　</w:t>
      </w:r>
      <w:r>
        <w:t>関数名を指定する</w:t>
      </w:r>
    </w:p>
    <w:p w14:paraId="4C26B95E" w14:textId="77777777" w:rsidR="00F54F45" w:rsidRPr="008228CC" w:rsidRDefault="00F54F45" w:rsidP="00613D85">
      <w:pPr>
        <w:numPr>
          <w:ilvl w:val="0"/>
          <w:numId w:val="14"/>
        </w:numPr>
        <w:ind w:hanging="240"/>
      </w:pPr>
      <w:r>
        <w:t>symbols</w:t>
      </w:r>
      <w:r w:rsidR="004B4E28">
        <w:t>要素</w:t>
      </w:r>
      <w:r w:rsidR="004B4E28">
        <w:rPr>
          <w:rStyle w:val="a8"/>
        </w:rPr>
        <w:t xml:space="preserve">　－　</w:t>
      </w:r>
      <w:r>
        <w:t>パラメータのシンボルリスト</w:t>
      </w:r>
      <w:r>
        <w:t xml:space="preserve"> </w:t>
      </w:r>
      <w:r>
        <w:br/>
        <w:t>symbols</w:t>
      </w:r>
      <w:r>
        <w:t>要素において、パラメータに対するシンボルテーブルを指定する。</w:t>
      </w:r>
    </w:p>
    <w:p w14:paraId="04A21BDA" w14:textId="77777777" w:rsidR="00F54F45" w:rsidRPr="008228CC" w:rsidRDefault="00F54F45" w:rsidP="00613D85">
      <w:pPr>
        <w:numPr>
          <w:ilvl w:val="0"/>
          <w:numId w:val="14"/>
        </w:numPr>
        <w:ind w:hanging="240"/>
      </w:pPr>
      <w:r>
        <w:t>params</w:t>
      </w:r>
      <w:r w:rsidR="00876482">
        <w:t>要素</w:t>
      </w:r>
      <w:r w:rsidR="004B4E28">
        <w:rPr>
          <w:rStyle w:val="a8"/>
        </w:rPr>
        <w:t xml:space="preserve">　－　</w:t>
      </w:r>
      <w:r>
        <w:t>パラメータの定義</w:t>
      </w:r>
    </w:p>
    <w:p w14:paraId="5A131F5C" w14:textId="77777777" w:rsidR="00F54F45" w:rsidRPr="008228CC" w:rsidRDefault="00F54F45" w:rsidP="00613D85">
      <w:pPr>
        <w:numPr>
          <w:ilvl w:val="0"/>
          <w:numId w:val="14"/>
        </w:numPr>
        <w:ind w:hanging="240"/>
      </w:pPr>
      <w:r>
        <w:t>body</w:t>
      </w:r>
      <w:r w:rsidR="004B4E28">
        <w:t>要素</w:t>
      </w:r>
      <w:r w:rsidR="004B4E28">
        <w:rPr>
          <w:rStyle w:val="a8"/>
        </w:rPr>
        <w:t xml:space="preserve">　－　</w:t>
      </w:r>
      <w:r>
        <w:t>関数本体</w:t>
      </w:r>
      <w:r>
        <w:t>,</w:t>
      </w:r>
      <w:r>
        <w:t xml:space="preserve">　</w:t>
      </w:r>
      <w:r>
        <w:t>body</w:t>
      </w:r>
      <w:r w:rsidR="004B4E28">
        <w:t>要素</w:t>
      </w:r>
      <w:r>
        <w:t>は要素として文または</w:t>
      </w:r>
      <w:r>
        <w:t>functionDefinition</w:t>
      </w:r>
      <w:r>
        <w:t>を含む。</w:t>
      </w:r>
      <w:r>
        <w:t>body</w:t>
      </w:r>
      <w:r w:rsidR="004B4E28">
        <w:t>要素</w:t>
      </w:r>
      <w:r>
        <w:t>内の</w:t>
      </w:r>
      <w:r>
        <w:t>functionDefinition</w:t>
      </w:r>
      <w:r>
        <w:t>は、</w:t>
      </w:r>
      <w:r>
        <w:t>GCC</w:t>
      </w:r>
      <w:r>
        <w:t>のネストされた関数を表す。</w:t>
      </w:r>
    </w:p>
    <w:p w14:paraId="2AA6E9DC" w14:textId="77777777" w:rsidR="008228CC" w:rsidRDefault="00F54F45" w:rsidP="008228CC">
      <w:r>
        <w:br/>
      </w:r>
      <w:r>
        <w:t>以下の属性を持つ</w:t>
      </w:r>
    </w:p>
    <w:p w14:paraId="606663CD" w14:textId="77777777" w:rsidR="008228CC" w:rsidRDefault="008228CC" w:rsidP="008228CC"/>
    <w:p w14:paraId="530FA93B" w14:textId="77777777" w:rsidR="00F54F45" w:rsidRPr="008228CC" w:rsidRDefault="00F54F45" w:rsidP="00613D85">
      <w:pPr>
        <w:numPr>
          <w:ilvl w:val="0"/>
          <w:numId w:val="15"/>
        </w:numPr>
        <w:ind w:hanging="240"/>
      </w:pPr>
      <w:r w:rsidRPr="008228CC">
        <w:t>is_gccExtension</w:t>
      </w:r>
      <w:r w:rsidRPr="008228CC">
        <w:t>属性</w:t>
      </w:r>
    </w:p>
    <w:p w14:paraId="1ADC1CA5" w14:textId="77777777" w:rsidR="004C4788" w:rsidRDefault="004C4788" w:rsidP="003E5C37"/>
    <w:p w14:paraId="0943A21D" w14:textId="77777777" w:rsidR="004C4788" w:rsidRDefault="004C4788" w:rsidP="004C4788">
      <w:pPr>
        <w:pStyle w:val="2"/>
      </w:pPr>
      <w:bookmarkStart w:id="394" w:name="_Toc223755499"/>
      <w:bookmarkStart w:id="395" w:name="_Toc223755705"/>
      <w:bookmarkStart w:id="396" w:name="_Toc422165380"/>
      <w:bookmarkStart w:id="397" w:name="_Toc422212387"/>
      <w:r>
        <w:rPr>
          <w:rFonts w:hint="eastAsia"/>
        </w:rPr>
        <w:t>params</w:t>
      </w:r>
      <w:r>
        <w:rPr>
          <w:rFonts w:hint="eastAsia"/>
        </w:rPr>
        <w:t>要素</w:t>
      </w:r>
      <w:bookmarkEnd w:id="394"/>
      <w:bookmarkEnd w:id="395"/>
      <w:bookmarkEnd w:id="396"/>
      <w:bookmarkEnd w:id="397"/>
    </w:p>
    <w:p w14:paraId="02AEE08C" w14:textId="77777777" w:rsidR="00F54F45" w:rsidRDefault="00F54F45" w:rsidP="008228CC">
      <w:pPr>
        <w:rPr>
          <w:kern w:val="0"/>
        </w:rPr>
      </w:pPr>
      <w:r w:rsidRPr="008228CC">
        <w:rPr>
          <w:kern w:val="0"/>
        </w:rPr>
        <w:t>params</w:t>
      </w:r>
      <w:r w:rsidRPr="008228CC">
        <w:rPr>
          <w:kern w:val="0"/>
        </w:rPr>
        <w:t>要素は、関数の引数の並びを指定する。</w:t>
      </w:r>
    </w:p>
    <w:p w14:paraId="09E8FC35" w14:textId="77777777" w:rsidR="008228CC" w:rsidRPr="008228CC" w:rsidRDefault="008228CC" w:rsidP="008228CC">
      <w:pPr>
        <w:rPr>
          <w:kern w:val="0"/>
        </w:rPr>
      </w:pPr>
    </w:p>
    <w:p w14:paraId="4A202A37" w14:textId="77777777" w:rsidR="00F54F45" w:rsidRPr="008228CC" w:rsidRDefault="00F54F45" w:rsidP="00613D85">
      <w:pPr>
        <w:numPr>
          <w:ilvl w:val="0"/>
          <w:numId w:val="15"/>
        </w:numPr>
        <w:ind w:hanging="240"/>
        <w:rPr>
          <w:kern w:val="0"/>
        </w:rPr>
      </w:pPr>
      <w:r w:rsidRPr="008228CC">
        <w:rPr>
          <w:kern w:val="0"/>
        </w:rPr>
        <w:t>name</w:t>
      </w:r>
      <w:r w:rsidR="004B4E28">
        <w:rPr>
          <w:kern w:val="0"/>
        </w:rPr>
        <w:t xml:space="preserve">要素　－　</w:t>
      </w:r>
      <w:r w:rsidRPr="008228CC">
        <w:rPr>
          <w:kern w:val="0"/>
        </w:rPr>
        <w:t>引数に対応する</w:t>
      </w:r>
      <w:r w:rsidRPr="008228CC">
        <w:rPr>
          <w:kern w:val="0"/>
        </w:rPr>
        <w:t>name</w:t>
      </w:r>
      <w:r w:rsidRPr="008228CC">
        <w:rPr>
          <w:kern w:val="0"/>
        </w:rPr>
        <w:t>要素を持つ。</w:t>
      </w:r>
    </w:p>
    <w:p w14:paraId="4F0049DA" w14:textId="77777777" w:rsidR="00F54F45" w:rsidRPr="008228CC" w:rsidRDefault="00F54F45" w:rsidP="00613D85">
      <w:pPr>
        <w:numPr>
          <w:ilvl w:val="0"/>
          <w:numId w:val="15"/>
        </w:numPr>
        <w:ind w:hanging="240"/>
        <w:rPr>
          <w:kern w:val="0"/>
        </w:rPr>
      </w:pPr>
      <w:r w:rsidRPr="008228CC">
        <w:rPr>
          <w:kern w:val="0"/>
        </w:rPr>
        <w:t>ellipsis</w:t>
      </w:r>
      <w:r w:rsidR="004B4E28">
        <w:rPr>
          <w:kern w:val="0"/>
        </w:rPr>
        <w:t xml:space="preserve">　－　</w:t>
      </w:r>
      <w:r w:rsidRPr="008228CC">
        <w:rPr>
          <w:kern w:val="0"/>
        </w:rPr>
        <w:t>可変長引数を表す。</w:t>
      </w:r>
      <w:r w:rsidRPr="008228CC">
        <w:rPr>
          <w:kern w:val="0"/>
        </w:rPr>
        <w:t>params</w:t>
      </w:r>
      <w:r w:rsidRPr="008228CC">
        <w:rPr>
          <w:kern w:val="0"/>
        </w:rPr>
        <w:t>の最後の子要素に指定可能。</w:t>
      </w:r>
    </w:p>
    <w:p w14:paraId="591DFE7F" w14:textId="77777777" w:rsidR="00F54F45" w:rsidRPr="008228CC" w:rsidRDefault="00F54F45" w:rsidP="00613D85">
      <w:pPr>
        <w:numPr>
          <w:ilvl w:val="0"/>
          <w:numId w:val="15"/>
        </w:numPr>
        <w:ind w:hanging="240"/>
        <w:rPr>
          <w:kern w:val="0"/>
        </w:rPr>
      </w:pPr>
      <w:r w:rsidRPr="008228CC">
        <w:rPr>
          <w:kern w:val="0"/>
        </w:rPr>
        <w:t>params</w:t>
      </w:r>
      <w:r w:rsidRPr="008228CC">
        <w:rPr>
          <w:kern w:val="0"/>
        </w:rPr>
        <w:t>要素内の</w:t>
      </w:r>
      <w:r w:rsidRPr="008228CC">
        <w:rPr>
          <w:kern w:val="0"/>
        </w:rPr>
        <w:t>name</w:t>
      </w:r>
      <w:r w:rsidR="004B4E28">
        <w:rPr>
          <w:kern w:val="0"/>
        </w:rPr>
        <w:t>要素</w:t>
      </w:r>
      <w:r w:rsidRPr="008228CC">
        <w:rPr>
          <w:kern w:val="0"/>
        </w:rPr>
        <w:t>は、引数の順序で並んでいなくてはならない。</w:t>
      </w:r>
      <w:r w:rsidRPr="008228CC">
        <w:rPr>
          <w:kern w:val="0"/>
        </w:rPr>
        <w:t xml:space="preserve"> </w:t>
      </w:r>
      <w:r w:rsidRPr="008228CC">
        <w:rPr>
          <w:kern w:val="0"/>
        </w:rPr>
        <w:t>引数のデータ型の情報がある場合には、</w:t>
      </w:r>
      <w:r w:rsidRPr="008228CC">
        <w:rPr>
          <w:kern w:val="0"/>
        </w:rPr>
        <w:t>name</w:t>
      </w:r>
      <w:r w:rsidRPr="008228CC">
        <w:rPr>
          <w:kern w:val="0"/>
        </w:rPr>
        <w:t>要素の</w:t>
      </w:r>
      <w:r w:rsidRPr="008228CC">
        <w:rPr>
          <w:kern w:val="0"/>
        </w:rPr>
        <w:t>type</w:t>
      </w:r>
      <w:r w:rsidRPr="008228CC">
        <w:rPr>
          <w:kern w:val="0"/>
        </w:rPr>
        <w:t>属性に指定する。</w:t>
      </w:r>
    </w:p>
    <w:p w14:paraId="6EB920DB" w14:textId="77777777" w:rsidR="004C4788" w:rsidRPr="008228CC" w:rsidRDefault="004C4788" w:rsidP="008228CC"/>
    <w:p w14:paraId="4F2E5FC7" w14:textId="77777777" w:rsidR="00F54F45" w:rsidRDefault="004C4788" w:rsidP="00F54F45">
      <w:pPr>
        <w:pStyle w:val="2"/>
      </w:pPr>
      <w:bookmarkStart w:id="398" w:name="_Toc223755500"/>
      <w:bookmarkStart w:id="399" w:name="_Toc223755706"/>
      <w:bookmarkStart w:id="400" w:name="_Toc422165381"/>
      <w:bookmarkStart w:id="401" w:name="_Toc422212388"/>
      <w:r>
        <w:rPr>
          <w:rFonts w:hint="eastAsia"/>
        </w:rPr>
        <w:t>varDecl</w:t>
      </w:r>
      <w:r w:rsidR="004B4E28">
        <w:rPr>
          <w:rFonts w:hint="eastAsia"/>
        </w:rPr>
        <w:t>要素</w:t>
      </w:r>
      <w:bookmarkEnd w:id="398"/>
      <w:bookmarkEnd w:id="399"/>
      <w:bookmarkEnd w:id="400"/>
      <w:bookmarkEnd w:id="401"/>
    </w:p>
    <w:p w14:paraId="411D36A0" w14:textId="77777777" w:rsidR="00F54F45" w:rsidRDefault="00F54F45" w:rsidP="008228CC">
      <w:pPr>
        <w:ind w:firstLineChars="100" w:firstLine="210"/>
      </w:pPr>
      <w:r>
        <w:t>varDecl</w:t>
      </w:r>
      <w:r w:rsidR="004B4E28">
        <w:t>要素</w:t>
      </w:r>
      <w:r>
        <w:t>は、変数の宣言を行う。変数宣言を行う識別子の名前を</w:t>
      </w:r>
      <w:r>
        <w:t>name</w:t>
      </w:r>
      <w:r w:rsidR="004B4E28">
        <w:t>要素</w:t>
      </w:r>
      <w:r>
        <w:t>で指定する。</w:t>
      </w:r>
      <w:r>
        <w:t xml:space="preserve"> </w:t>
      </w:r>
      <w:r>
        <w:t>以下の</w:t>
      </w:r>
      <w:r w:rsidR="004B4E28">
        <w:t>要素</w:t>
      </w:r>
      <w:r>
        <w:t>を持つ。</w:t>
      </w:r>
    </w:p>
    <w:p w14:paraId="18C57018" w14:textId="77777777" w:rsidR="008228CC" w:rsidRPr="008228CC" w:rsidRDefault="008228CC" w:rsidP="008228CC"/>
    <w:p w14:paraId="696A05A2" w14:textId="77777777" w:rsidR="00F54F45" w:rsidRPr="008228CC" w:rsidRDefault="00F54F45" w:rsidP="00613D85">
      <w:pPr>
        <w:numPr>
          <w:ilvl w:val="0"/>
          <w:numId w:val="16"/>
        </w:numPr>
        <w:ind w:hanging="240"/>
      </w:pPr>
      <w:r>
        <w:t>name</w:t>
      </w:r>
      <w:r w:rsidR="004B4E28">
        <w:t xml:space="preserve">要素　－　</w:t>
      </w:r>
      <w:r>
        <w:t>宣言する変数に対する</w:t>
      </w:r>
      <w:r>
        <w:t>name</w:t>
      </w:r>
      <w:r>
        <w:t>要素を持つ。</w:t>
      </w:r>
    </w:p>
    <w:p w14:paraId="23670B8B" w14:textId="77777777" w:rsidR="00F54F45" w:rsidRPr="008228CC" w:rsidRDefault="00F54F45" w:rsidP="00613D85">
      <w:pPr>
        <w:numPr>
          <w:ilvl w:val="0"/>
          <w:numId w:val="16"/>
        </w:numPr>
        <w:ind w:hanging="240"/>
      </w:pPr>
      <w:r>
        <w:t>value</w:t>
      </w:r>
      <w:r w:rsidR="004B4E28">
        <w:t xml:space="preserve">要素　－　</w:t>
      </w:r>
      <w:r>
        <w:t>初期値を持つ場合、この要素で指定する。配列・構造体の初期値の場合、</w:t>
      </w:r>
      <w:r>
        <w:t>value</w:t>
      </w:r>
      <w:r>
        <w:t>要素に複数の式を指定する。</w:t>
      </w:r>
    </w:p>
    <w:p w14:paraId="4332985B" w14:textId="77777777" w:rsidR="00F54F45" w:rsidRDefault="00F54F45" w:rsidP="008228CC"/>
    <w:p w14:paraId="070BB221" w14:textId="77777777" w:rsidR="00F54F45" w:rsidRDefault="00F54F45" w:rsidP="008228CC">
      <w:pPr>
        <w:ind w:firstLineChars="100" w:firstLine="210"/>
      </w:pPr>
      <w:r>
        <w:t>例</w:t>
      </w:r>
      <w:r w:rsidR="003B13B4">
        <w:rPr>
          <w:rFonts w:hint="eastAsia"/>
        </w:rPr>
        <w:t>:</w:t>
      </w:r>
    </w:p>
    <w:p w14:paraId="66BD5202" w14:textId="77777777" w:rsidR="008228CC" w:rsidRDefault="008228CC" w:rsidP="008228CC"/>
    <w:p w14:paraId="0800158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int a[] = { 1, 2 };</w:t>
      </w:r>
    </w:p>
    <w:p w14:paraId="0645DC9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&lt;varDecl&gt;</w:t>
      </w:r>
    </w:p>
    <w:p w14:paraId="412C67D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&lt;name&gt;a&lt;/name&gt;</w:t>
      </w:r>
    </w:p>
    <w:p w14:paraId="5F97AA6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w:t>
      </w:r>
    </w:p>
    <w:p w14:paraId="5870CCF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 type="int"&gt;1&lt;/intConstant&gt;</w:t>
      </w:r>
    </w:p>
    <w:p w14:paraId="7A75001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 type="int"&gt;2&lt;/intConstant&gt;</w:t>
      </w:r>
    </w:p>
    <w:p w14:paraId="7592628D"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&lt;/value&gt;</w:t>
      </w:r>
    </w:p>
    <w:p w14:paraId="0BDBAB8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&lt;/varDecl&gt;</w:t>
      </w:r>
    </w:p>
    <w:p w14:paraId="0550B1C4" w14:textId="77777777" w:rsidR="00F82FCE" w:rsidRPr="008228CC" w:rsidRDefault="00F82FCE" w:rsidP="00F82FCE"/>
    <w:p w14:paraId="03C05D83" w14:textId="77777777" w:rsidR="00F82FCE" w:rsidRDefault="00F82FCE" w:rsidP="00F82FCE">
      <w:pPr>
        <w:pStyle w:val="2"/>
      </w:pPr>
      <w:bookmarkStart w:id="402" w:name="_Toc422165382"/>
      <w:bookmarkStart w:id="403" w:name="_Toc422212389"/>
      <w:r>
        <w:rPr>
          <w:rFonts w:hint="eastAsia"/>
        </w:rPr>
        <w:t>functionDecl</w:t>
      </w:r>
      <w:r w:rsidR="004B4E28">
        <w:rPr>
          <w:rFonts w:hint="eastAsia"/>
        </w:rPr>
        <w:t>要素</w:t>
      </w:r>
      <w:bookmarkEnd w:id="402"/>
      <w:bookmarkEnd w:id="403"/>
    </w:p>
    <w:p w14:paraId="05D00BA3" w14:textId="77777777" w:rsidR="00F82FCE" w:rsidRDefault="00F82FCE" w:rsidP="00F82FCE">
      <w:pPr>
        <w:ind w:leftChars="100" w:left="210"/>
      </w:pPr>
      <w:r>
        <w:t>functionDe</w:t>
      </w:r>
      <w:r>
        <w:rPr>
          <w:rFonts w:hint="eastAsia"/>
        </w:rPr>
        <w:t>cl</w:t>
      </w:r>
      <w:r>
        <w:t>要素は、関数宣言を行う。</w:t>
      </w:r>
      <w:r>
        <w:t xml:space="preserve"> </w:t>
      </w:r>
      <w:r>
        <w:br/>
      </w:r>
      <w:r>
        <w:t>以下の</w:t>
      </w:r>
      <w:r w:rsidR="004B4E28">
        <w:t>要素</w:t>
      </w:r>
      <w:r>
        <w:t>を持つ</w:t>
      </w:r>
    </w:p>
    <w:p w14:paraId="195B23AA" w14:textId="77777777" w:rsidR="00F82FCE" w:rsidRDefault="00F82FCE" w:rsidP="00F82FCE"/>
    <w:p w14:paraId="5873F41E" w14:textId="77777777" w:rsidR="00F82FCE" w:rsidRPr="008228CC" w:rsidRDefault="00F82FCE" w:rsidP="00F82FCE">
      <w:pPr>
        <w:numPr>
          <w:ilvl w:val="0"/>
          <w:numId w:val="14"/>
        </w:numPr>
        <w:ind w:hanging="240"/>
      </w:pPr>
      <w:r>
        <w:t>name</w:t>
      </w:r>
      <w:r w:rsidR="004B4E28">
        <w:t>要素</w:t>
      </w:r>
      <w:r w:rsidR="004B4E28">
        <w:rPr>
          <w:rStyle w:val="a8"/>
        </w:rPr>
        <w:t xml:space="preserve">　－　</w:t>
      </w:r>
      <w:r>
        <w:t>関数名を指定する</w:t>
      </w:r>
    </w:p>
    <w:p w14:paraId="7369080C" w14:textId="77777777" w:rsidR="00F82FCE" w:rsidRPr="008228CC" w:rsidRDefault="00F82FCE" w:rsidP="00F82FCE"/>
    <w:p w14:paraId="1F66BCCE" w14:textId="77777777" w:rsidR="004C4788" w:rsidRDefault="004C4788" w:rsidP="004C4788">
      <w:pPr>
        <w:pStyle w:val="10"/>
      </w:pPr>
      <w:bookmarkStart w:id="404" w:name="_Toc223755502"/>
      <w:bookmarkStart w:id="405" w:name="_Toc223755708"/>
      <w:bookmarkStart w:id="406" w:name="_Toc422165383"/>
      <w:bookmarkStart w:id="407" w:name="_Toc422212390"/>
      <w:r>
        <w:rPr>
          <w:rFonts w:hint="eastAsia"/>
        </w:rPr>
        <w:t>文の要素</w:t>
      </w:r>
      <w:bookmarkEnd w:id="404"/>
      <w:bookmarkEnd w:id="405"/>
      <w:bookmarkEnd w:id="406"/>
      <w:bookmarkEnd w:id="407"/>
    </w:p>
    <w:p w14:paraId="4365FBD5" w14:textId="77777777" w:rsidR="003E5C37" w:rsidRDefault="004C4788" w:rsidP="008228CC">
      <w:r>
        <w:rPr>
          <w:rFonts w:hint="eastAsia"/>
        </w:rPr>
        <w:t>C</w:t>
      </w:r>
      <w:r>
        <w:rPr>
          <w:rFonts w:hint="eastAsia"/>
        </w:rPr>
        <w:t>の文</w:t>
      </w:r>
      <w:r w:rsidR="003E5C37">
        <w:rPr>
          <w:rFonts w:hint="eastAsia"/>
        </w:rPr>
        <w:t>の構文要素に対応する</w:t>
      </w:r>
      <w:r w:rsidR="003E5C37">
        <w:rPr>
          <w:rFonts w:hint="eastAsia"/>
        </w:rPr>
        <w:t>XML</w:t>
      </w:r>
      <w:r w:rsidR="004B4E28">
        <w:rPr>
          <w:rFonts w:hint="eastAsia"/>
        </w:rPr>
        <w:t>要素</w:t>
      </w:r>
      <w:r w:rsidR="003E5C37">
        <w:rPr>
          <w:rFonts w:hint="eastAsia"/>
        </w:rPr>
        <w:t>である。それぞれの</w:t>
      </w:r>
      <w:r w:rsidR="004B4E28">
        <w:rPr>
          <w:rFonts w:hint="eastAsia"/>
        </w:rPr>
        <w:t>要素</w:t>
      </w:r>
      <w:r w:rsidR="003E5C37">
        <w:rPr>
          <w:rFonts w:hint="eastAsia"/>
        </w:rPr>
        <w:t>には、行番号が属性として付加されており、文が現れた行番号やファイルの情報を取り出すことができる。</w:t>
      </w:r>
    </w:p>
    <w:p w14:paraId="3A7B01C8" w14:textId="77777777" w:rsidR="003E5C37" w:rsidRDefault="003E5C37" w:rsidP="003E5C37"/>
    <w:p w14:paraId="1C00229C" w14:textId="77777777" w:rsidR="004C4788" w:rsidRDefault="00270A7E" w:rsidP="004C4788">
      <w:pPr>
        <w:pStyle w:val="2"/>
      </w:pPr>
      <w:bookmarkStart w:id="408" w:name="_Toc223755503"/>
      <w:bookmarkStart w:id="409" w:name="_Toc223755709"/>
      <w:bookmarkStart w:id="410" w:name="_Toc422165384"/>
      <w:bookmarkStart w:id="411" w:name="_Toc422212391"/>
      <w:r>
        <w:rPr>
          <w:rFonts w:hint="eastAsia"/>
        </w:rPr>
        <w:t>exprStatement</w:t>
      </w:r>
      <w:r w:rsidR="004B4E28">
        <w:rPr>
          <w:rFonts w:hint="eastAsia"/>
        </w:rPr>
        <w:t>要素</w:t>
      </w:r>
      <w:bookmarkEnd w:id="408"/>
      <w:bookmarkEnd w:id="409"/>
      <w:bookmarkEnd w:id="410"/>
      <w:bookmarkEnd w:id="411"/>
    </w:p>
    <w:p w14:paraId="4C3C830D" w14:textId="77777777" w:rsidR="004C4788" w:rsidRDefault="00F54F45" w:rsidP="008228CC">
      <w:pPr>
        <w:ind w:firstLineChars="100" w:firstLine="210"/>
      </w:pPr>
      <w:r>
        <w:t>exprStatment</w:t>
      </w:r>
      <w:r>
        <w:t>要素で、式で表現される文を表す。式の要素を持つ。</w:t>
      </w:r>
    </w:p>
    <w:p w14:paraId="487C7565" w14:textId="77777777" w:rsidR="004C4321" w:rsidRDefault="004C4321" w:rsidP="004C4321"/>
    <w:p w14:paraId="69B07E34" w14:textId="77777777" w:rsidR="00270A7E" w:rsidRDefault="00270A7E" w:rsidP="00270A7E">
      <w:pPr>
        <w:pStyle w:val="2"/>
      </w:pPr>
      <w:bookmarkStart w:id="412" w:name="_Toc223755504"/>
      <w:bookmarkStart w:id="413" w:name="_Toc223755710"/>
      <w:bookmarkStart w:id="414" w:name="_Toc422165385"/>
      <w:bookmarkStart w:id="415" w:name="_Toc422212392"/>
      <w:r>
        <w:rPr>
          <w:rFonts w:hint="eastAsia"/>
        </w:rPr>
        <w:t>compoundStatement</w:t>
      </w:r>
      <w:r>
        <w:rPr>
          <w:rFonts w:hint="eastAsia"/>
        </w:rPr>
        <w:t>要素</w:t>
      </w:r>
      <w:bookmarkEnd w:id="412"/>
      <w:bookmarkEnd w:id="413"/>
      <w:bookmarkEnd w:id="414"/>
      <w:bookmarkEnd w:id="415"/>
    </w:p>
    <w:p w14:paraId="32E67AEA" w14:textId="77777777" w:rsidR="00F54F45" w:rsidRDefault="00F54F45" w:rsidP="008228CC">
      <w:pPr>
        <w:rPr>
          <w:kern w:val="0"/>
        </w:rPr>
      </w:pPr>
      <w:r w:rsidRPr="00F54F45">
        <w:rPr>
          <w:kern w:val="0"/>
        </w:rPr>
        <w:t>compoundStatement</w:t>
      </w:r>
      <w:r w:rsidR="004B4E28">
        <w:rPr>
          <w:kern w:val="0"/>
        </w:rPr>
        <w:t>要素</w:t>
      </w:r>
      <w:r w:rsidRPr="00F54F45">
        <w:rPr>
          <w:kern w:val="0"/>
        </w:rPr>
        <w:t>で、複文を表現する。以下の</w:t>
      </w:r>
      <w:r w:rsidR="004B4E28">
        <w:rPr>
          <w:kern w:val="0"/>
        </w:rPr>
        <w:t>要素</w:t>
      </w:r>
      <w:r w:rsidRPr="00F54F45">
        <w:rPr>
          <w:kern w:val="0"/>
        </w:rPr>
        <w:t>を持つ。</w:t>
      </w:r>
    </w:p>
    <w:p w14:paraId="4F063DAC" w14:textId="77777777" w:rsidR="008228CC" w:rsidRPr="00F54F45" w:rsidRDefault="008228CC" w:rsidP="008228CC">
      <w:pPr>
        <w:rPr>
          <w:kern w:val="0"/>
        </w:rPr>
      </w:pPr>
    </w:p>
    <w:p w14:paraId="3D78C115" w14:textId="77777777" w:rsidR="00F54F45" w:rsidRPr="000A34B9" w:rsidRDefault="00F54F45" w:rsidP="00613D85">
      <w:pPr>
        <w:numPr>
          <w:ilvl w:val="0"/>
          <w:numId w:val="17"/>
        </w:numPr>
        <w:ind w:hanging="240"/>
        <w:rPr>
          <w:kern w:val="0"/>
        </w:rPr>
      </w:pPr>
      <w:r w:rsidRPr="00F54F45">
        <w:rPr>
          <w:kern w:val="0"/>
        </w:rPr>
        <w:t>symbols</w:t>
      </w:r>
      <w:r w:rsidR="004B4E28">
        <w:rPr>
          <w:kern w:val="0"/>
        </w:rPr>
        <w:t xml:space="preserve">要素　－　</w:t>
      </w:r>
      <w:r w:rsidRPr="00F54F45">
        <w:rPr>
          <w:kern w:val="0"/>
        </w:rPr>
        <w:t>この複文の中で定義されているシンボルリスト</w:t>
      </w:r>
    </w:p>
    <w:p w14:paraId="5C94150C" w14:textId="77777777" w:rsidR="00F54F45" w:rsidRPr="000A34B9" w:rsidRDefault="00F54F45" w:rsidP="00613D85">
      <w:pPr>
        <w:numPr>
          <w:ilvl w:val="0"/>
          <w:numId w:val="17"/>
        </w:numPr>
        <w:ind w:hanging="240"/>
        <w:rPr>
          <w:kern w:val="0"/>
        </w:rPr>
      </w:pPr>
      <w:r w:rsidRPr="00F54F45">
        <w:rPr>
          <w:kern w:val="0"/>
        </w:rPr>
        <w:t>declarations</w:t>
      </w:r>
      <w:r w:rsidR="004B4E28">
        <w:rPr>
          <w:kern w:val="0"/>
        </w:rPr>
        <w:t xml:space="preserve">要素　－　</w:t>
      </w:r>
      <w:r w:rsidRPr="00F54F45">
        <w:rPr>
          <w:kern w:val="0"/>
        </w:rPr>
        <w:t>この複文の中で定義する宣言に対する</w:t>
      </w:r>
      <w:r w:rsidRPr="00F54F45">
        <w:rPr>
          <w:kern w:val="0"/>
        </w:rPr>
        <w:t>varDecl</w:t>
      </w:r>
      <w:r w:rsidR="004B4E28">
        <w:rPr>
          <w:kern w:val="0"/>
        </w:rPr>
        <w:t>要素</w:t>
      </w:r>
      <w:r w:rsidRPr="00F54F45">
        <w:rPr>
          <w:kern w:val="0"/>
        </w:rPr>
        <w:t>、</w:t>
      </w:r>
      <w:r w:rsidR="003D31C3">
        <w:rPr>
          <w:rFonts w:hint="eastAsia"/>
          <w:kern w:val="0"/>
        </w:rPr>
        <w:t>functionDefinition</w:t>
      </w:r>
      <w:r w:rsidR="004B4E28">
        <w:rPr>
          <w:rFonts w:hint="eastAsia"/>
          <w:kern w:val="0"/>
        </w:rPr>
        <w:t>要素</w:t>
      </w:r>
      <w:r w:rsidR="003D31C3">
        <w:rPr>
          <w:rFonts w:hint="eastAsia"/>
          <w:kern w:val="0"/>
        </w:rPr>
        <w:t>、および</w:t>
      </w:r>
      <w:r w:rsidR="003D31C3">
        <w:rPr>
          <w:rFonts w:hint="eastAsia"/>
          <w:kern w:val="0"/>
        </w:rPr>
        <w:t>function</w:t>
      </w:r>
      <w:r w:rsidRPr="00F54F45">
        <w:rPr>
          <w:kern w:val="0"/>
        </w:rPr>
        <w:t>Decl</w:t>
      </w:r>
      <w:r w:rsidR="004B4E28">
        <w:rPr>
          <w:kern w:val="0"/>
        </w:rPr>
        <w:t>要素</w:t>
      </w:r>
      <w:r w:rsidRPr="00F54F45">
        <w:rPr>
          <w:kern w:val="0"/>
        </w:rPr>
        <w:t>を含む</w:t>
      </w:r>
    </w:p>
    <w:p w14:paraId="37F86612" w14:textId="77777777" w:rsidR="00F54F45" w:rsidRPr="000A34B9" w:rsidRDefault="00F54F45" w:rsidP="00613D85">
      <w:pPr>
        <w:numPr>
          <w:ilvl w:val="0"/>
          <w:numId w:val="17"/>
        </w:numPr>
        <w:ind w:hanging="240"/>
        <w:rPr>
          <w:kern w:val="0"/>
        </w:rPr>
      </w:pPr>
      <w:r w:rsidRPr="00F54F45">
        <w:rPr>
          <w:kern w:val="0"/>
        </w:rPr>
        <w:t xml:space="preserve">body </w:t>
      </w:r>
      <w:r w:rsidR="004B4E28">
        <w:rPr>
          <w:kern w:val="0"/>
        </w:rPr>
        <w:t xml:space="preserve">要素　－　</w:t>
      </w:r>
      <w:r w:rsidRPr="00F54F45">
        <w:rPr>
          <w:kern w:val="0"/>
        </w:rPr>
        <w:t>複文本体を含む</w:t>
      </w:r>
    </w:p>
    <w:p w14:paraId="4F708BEB" w14:textId="77777777" w:rsidR="00270A7E" w:rsidRDefault="00270A7E" w:rsidP="00270A7E"/>
    <w:p w14:paraId="2BB485DF" w14:textId="77777777" w:rsidR="00270A7E" w:rsidRDefault="00270A7E" w:rsidP="00270A7E">
      <w:pPr>
        <w:pStyle w:val="2"/>
      </w:pPr>
      <w:bookmarkStart w:id="416" w:name="_Toc223755505"/>
      <w:bookmarkStart w:id="417" w:name="_Toc223755711"/>
      <w:bookmarkStart w:id="418" w:name="_Toc422165386"/>
      <w:bookmarkStart w:id="419" w:name="_Toc422212393"/>
      <w:r>
        <w:rPr>
          <w:rFonts w:hint="eastAsia"/>
        </w:rPr>
        <w:t>ifStatement</w:t>
      </w:r>
      <w:r>
        <w:rPr>
          <w:rFonts w:hint="eastAsia"/>
        </w:rPr>
        <w:t>要素</w:t>
      </w:r>
      <w:bookmarkEnd w:id="416"/>
      <w:bookmarkEnd w:id="417"/>
      <w:bookmarkEnd w:id="418"/>
      <w:bookmarkEnd w:id="419"/>
    </w:p>
    <w:p w14:paraId="47808B23" w14:textId="77777777" w:rsidR="00F54F45" w:rsidRDefault="000A34B9" w:rsidP="000A34B9">
      <w:pPr>
        <w:ind w:firstLineChars="100" w:firstLine="210"/>
        <w:rPr>
          <w:kern w:val="0"/>
        </w:rPr>
      </w:pPr>
      <w:r>
        <w:rPr>
          <w:rFonts w:hint="eastAsia"/>
          <w:kern w:val="0"/>
        </w:rPr>
        <w:t>i</w:t>
      </w:r>
      <w:r w:rsidR="00F54F45" w:rsidRPr="00F54F45">
        <w:rPr>
          <w:kern w:val="0"/>
        </w:rPr>
        <w:t>f</w:t>
      </w:r>
      <w:r w:rsidR="00F54F45" w:rsidRPr="00F54F45">
        <w:rPr>
          <w:kern w:val="0"/>
        </w:rPr>
        <w:t>文をあらわす</w:t>
      </w:r>
      <w:r w:rsidR="004B4E28">
        <w:rPr>
          <w:kern w:val="0"/>
        </w:rPr>
        <w:t>要素</w:t>
      </w:r>
      <w:r w:rsidR="00F54F45" w:rsidRPr="00F54F45">
        <w:rPr>
          <w:kern w:val="0"/>
        </w:rPr>
        <w:t>。以下の</w:t>
      </w:r>
      <w:r w:rsidR="004B4E28">
        <w:rPr>
          <w:kern w:val="0"/>
        </w:rPr>
        <w:t>要素</w:t>
      </w:r>
      <w:r w:rsidR="00F54F45" w:rsidRPr="00F54F45">
        <w:rPr>
          <w:kern w:val="0"/>
        </w:rPr>
        <w:t>を持つ。</w:t>
      </w:r>
    </w:p>
    <w:p w14:paraId="2966905D" w14:textId="77777777" w:rsidR="000A34B9" w:rsidRPr="00F54F45" w:rsidRDefault="000A34B9" w:rsidP="000A34B9">
      <w:pPr>
        <w:rPr>
          <w:kern w:val="0"/>
        </w:rPr>
      </w:pPr>
    </w:p>
    <w:p w14:paraId="5EBD00AC" w14:textId="77777777" w:rsidR="00F54F45" w:rsidRPr="000A34B9" w:rsidRDefault="00F54F45" w:rsidP="00613D85">
      <w:pPr>
        <w:numPr>
          <w:ilvl w:val="0"/>
          <w:numId w:val="18"/>
        </w:numPr>
        <w:ind w:hanging="240"/>
        <w:rPr>
          <w:kern w:val="0"/>
        </w:rPr>
      </w:pPr>
      <w:r w:rsidRPr="00F54F45">
        <w:rPr>
          <w:kern w:val="0"/>
        </w:rPr>
        <w:t xml:space="preserve">condition </w:t>
      </w:r>
      <w:r w:rsidR="004B4E28">
        <w:rPr>
          <w:kern w:val="0"/>
        </w:rPr>
        <w:t xml:space="preserve">要素　－　</w:t>
      </w:r>
      <w:r w:rsidRPr="00F54F45">
        <w:rPr>
          <w:kern w:val="0"/>
        </w:rPr>
        <w:t>条件式を</w:t>
      </w:r>
      <w:r w:rsidR="004B4E28">
        <w:rPr>
          <w:kern w:val="0"/>
        </w:rPr>
        <w:t>要素</w:t>
      </w:r>
      <w:r w:rsidRPr="00F54F45">
        <w:rPr>
          <w:kern w:val="0"/>
        </w:rPr>
        <w:t>として含む</w:t>
      </w:r>
    </w:p>
    <w:p w14:paraId="13CFABDE" w14:textId="77777777" w:rsidR="00F54F45" w:rsidRPr="000A34B9" w:rsidRDefault="00F54F45" w:rsidP="00613D85">
      <w:pPr>
        <w:numPr>
          <w:ilvl w:val="0"/>
          <w:numId w:val="18"/>
        </w:numPr>
        <w:ind w:hanging="240"/>
        <w:rPr>
          <w:kern w:val="0"/>
        </w:rPr>
      </w:pPr>
      <w:r w:rsidRPr="00F54F45">
        <w:rPr>
          <w:kern w:val="0"/>
        </w:rPr>
        <w:t>then</w:t>
      </w:r>
      <w:r w:rsidRPr="00F54F45">
        <w:rPr>
          <w:kern w:val="0"/>
        </w:rPr>
        <w:t>要素</w:t>
      </w:r>
      <w:r w:rsidR="004B4E28">
        <w:rPr>
          <w:kern w:val="0"/>
        </w:rPr>
        <w:t xml:space="preserve">　－　</w:t>
      </w:r>
      <w:r w:rsidRPr="00F54F45">
        <w:rPr>
          <w:kern w:val="0"/>
        </w:rPr>
        <w:t>then</w:t>
      </w:r>
      <w:r w:rsidRPr="00F54F45">
        <w:rPr>
          <w:kern w:val="0"/>
        </w:rPr>
        <w:t>部の文を要素として含む</w:t>
      </w:r>
    </w:p>
    <w:p w14:paraId="21010DE9" w14:textId="77777777" w:rsidR="00F54F45" w:rsidRPr="000A34B9" w:rsidRDefault="00F54F45" w:rsidP="00613D85">
      <w:pPr>
        <w:numPr>
          <w:ilvl w:val="0"/>
          <w:numId w:val="18"/>
        </w:numPr>
        <w:ind w:hanging="240"/>
        <w:rPr>
          <w:kern w:val="0"/>
        </w:rPr>
      </w:pPr>
      <w:r w:rsidRPr="00F54F45">
        <w:rPr>
          <w:kern w:val="0"/>
        </w:rPr>
        <w:t>else</w:t>
      </w:r>
      <w:r w:rsidRPr="00F54F45">
        <w:rPr>
          <w:kern w:val="0"/>
        </w:rPr>
        <w:t>要素</w:t>
      </w:r>
      <w:r w:rsidR="004B4E28">
        <w:rPr>
          <w:kern w:val="0"/>
        </w:rPr>
        <w:t xml:space="preserve">　－　</w:t>
      </w:r>
      <w:r w:rsidRPr="00F54F45">
        <w:rPr>
          <w:kern w:val="0"/>
        </w:rPr>
        <w:t>else</w:t>
      </w:r>
      <w:r w:rsidRPr="00F54F45">
        <w:rPr>
          <w:kern w:val="0"/>
        </w:rPr>
        <w:t>部の文を要素として含む</w:t>
      </w:r>
    </w:p>
    <w:p w14:paraId="407F6834" w14:textId="77777777" w:rsidR="00270A7E" w:rsidRDefault="00270A7E" w:rsidP="000A34B9"/>
    <w:p w14:paraId="72CD7472" w14:textId="77777777" w:rsidR="00F54F45" w:rsidRDefault="00270A7E" w:rsidP="00F54F45">
      <w:pPr>
        <w:pStyle w:val="2"/>
      </w:pPr>
      <w:bookmarkStart w:id="420" w:name="_Toc223755506"/>
      <w:bookmarkStart w:id="421" w:name="_Toc223755712"/>
      <w:bookmarkStart w:id="422" w:name="_Toc422165387"/>
      <w:bookmarkStart w:id="423" w:name="_Toc422212394"/>
      <w:r>
        <w:rPr>
          <w:rFonts w:hint="eastAsia"/>
        </w:rPr>
        <w:t>whileStatment</w:t>
      </w:r>
      <w:r w:rsidR="004B4E28">
        <w:rPr>
          <w:rFonts w:hint="eastAsia"/>
        </w:rPr>
        <w:t>要素</w:t>
      </w:r>
      <w:bookmarkEnd w:id="420"/>
      <w:bookmarkEnd w:id="421"/>
      <w:bookmarkEnd w:id="422"/>
      <w:bookmarkEnd w:id="423"/>
    </w:p>
    <w:p w14:paraId="4EF92649" w14:textId="77777777" w:rsidR="00F54F45" w:rsidRDefault="00F54F45" w:rsidP="000A34B9">
      <w:pPr>
        <w:ind w:firstLineChars="100" w:firstLine="210"/>
      </w:pPr>
      <w:r>
        <w:t>while</w:t>
      </w:r>
      <w:r>
        <w:t>文を表す要素。以下の</w:t>
      </w:r>
      <w:r w:rsidR="004B4E28">
        <w:t>要素</w:t>
      </w:r>
      <w:r>
        <w:t>を持つ</w:t>
      </w:r>
    </w:p>
    <w:p w14:paraId="473E9583" w14:textId="77777777" w:rsidR="000A34B9" w:rsidRDefault="000A34B9" w:rsidP="000A34B9"/>
    <w:p w14:paraId="46FA9802" w14:textId="77777777" w:rsidR="00F54F45" w:rsidRPr="000A34B9" w:rsidRDefault="00F54F45" w:rsidP="00613D85">
      <w:pPr>
        <w:numPr>
          <w:ilvl w:val="0"/>
          <w:numId w:val="19"/>
        </w:numPr>
        <w:ind w:hanging="240"/>
      </w:pPr>
      <w:r>
        <w:t xml:space="preserve">condition </w:t>
      </w:r>
      <w:r w:rsidR="004B4E28">
        <w:t xml:space="preserve">要素　－　</w:t>
      </w:r>
      <w:r>
        <w:t>条件式を</w:t>
      </w:r>
      <w:r w:rsidR="004B4E28">
        <w:t>要素</w:t>
      </w:r>
      <w:r>
        <w:t>として含む</w:t>
      </w:r>
    </w:p>
    <w:p w14:paraId="16A66144" w14:textId="77777777" w:rsidR="00F54F45" w:rsidRPr="000A34B9" w:rsidRDefault="00F54F45" w:rsidP="00613D85">
      <w:pPr>
        <w:numPr>
          <w:ilvl w:val="0"/>
          <w:numId w:val="19"/>
        </w:numPr>
        <w:ind w:hanging="240"/>
      </w:pPr>
      <w:r>
        <w:t xml:space="preserve">body </w:t>
      </w:r>
      <w:r w:rsidR="004B4E28">
        <w:t xml:space="preserve">要素　－　</w:t>
      </w:r>
      <w:r>
        <w:t>本体の文を要素として含む</w:t>
      </w:r>
    </w:p>
    <w:p w14:paraId="07EE2DB2" w14:textId="77777777" w:rsidR="00270A7E" w:rsidRDefault="00270A7E" w:rsidP="000A34B9"/>
    <w:p w14:paraId="575BBDC9" w14:textId="77777777" w:rsidR="00F54F45" w:rsidRDefault="00270A7E" w:rsidP="00F54F45">
      <w:pPr>
        <w:pStyle w:val="2"/>
      </w:pPr>
      <w:bookmarkStart w:id="424" w:name="_Toc223755507"/>
      <w:bookmarkStart w:id="425" w:name="_Toc223755713"/>
      <w:bookmarkStart w:id="426" w:name="_Toc422165388"/>
      <w:bookmarkStart w:id="427" w:name="_Toc422212395"/>
      <w:r>
        <w:rPr>
          <w:rFonts w:hint="eastAsia"/>
        </w:rPr>
        <w:t>doStatement</w:t>
      </w:r>
      <w:r w:rsidR="004B4E28">
        <w:rPr>
          <w:rFonts w:hint="eastAsia"/>
        </w:rPr>
        <w:t>要素</w:t>
      </w:r>
      <w:bookmarkEnd w:id="424"/>
      <w:bookmarkEnd w:id="425"/>
      <w:bookmarkEnd w:id="426"/>
      <w:bookmarkEnd w:id="427"/>
    </w:p>
    <w:p w14:paraId="758CA3BB" w14:textId="77777777" w:rsidR="00F54F45" w:rsidRDefault="00F54F45" w:rsidP="000A34B9">
      <w:pPr>
        <w:ind w:firstLineChars="100" w:firstLine="210"/>
      </w:pPr>
      <w:r>
        <w:t>do</w:t>
      </w:r>
      <w:r>
        <w:t>文を表す要素。以下の</w:t>
      </w:r>
      <w:r w:rsidR="004B4E28">
        <w:t>要素</w:t>
      </w:r>
      <w:r>
        <w:t>を持つ。</w:t>
      </w:r>
    </w:p>
    <w:p w14:paraId="2F72235D" w14:textId="77777777" w:rsidR="000A34B9" w:rsidRDefault="000A34B9" w:rsidP="000A34B9"/>
    <w:p w14:paraId="48C365F3" w14:textId="77777777" w:rsidR="00F54F45" w:rsidRPr="000A34B9" w:rsidRDefault="00F54F45" w:rsidP="00613D85">
      <w:pPr>
        <w:numPr>
          <w:ilvl w:val="0"/>
          <w:numId w:val="20"/>
        </w:numPr>
        <w:ind w:hanging="240"/>
      </w:pPr>
      <w:r>
        <w:t>body</w:t>
      </w:r>
      <w:r w:rsidR="004B4E28">
        <w:t xml:space="preserve">要素　－　</w:t>
      </w:r>
      <w:r>
        <w:t>本体の文を要素として含む</w:t>
      </w:r>
    </w:p>
    <w:p w14:paraId="0B2AF9D7" w14:textId="77777777" w:rsidR="00F54F45" w:rsidRPr="000A34B9" w:rsidRDefault="00F54F45" w:rsidP="00613D85">
      <w:pPr>
        <w:numPr>
          <w:ilvl w:val="0"/>
          <w:numId w:val="20"/>
        </w:numPr>
        <w:ind w:hanging="240"/>
      </w:pPr>
      <w:r>
        <w:t>condition</w:t>
      </w:r>
      <w:r w:rsidR="004B4E28">
        <w:t xml:space="preserve">要素　－　</w:t>
      </w:r>
      <w:r>
        <w:t>条件式を</w:t>
      </w:r>
      <w:r w:rsidR="004B4E28">
        <w:t>要素</w:t>
      </w:r>
      <w:r>
        <w:t>として含む</w:t>
      </w:r>
    </w:p>
    <w:p w14:paraId="0ABF696D" w14:textId="77777777" w:rsidR="00270A7E" w:rsidRDefault="00270A7E" w:rsidP="00270A7E"/>
    <w:p w14:paraId="6C3C368A" w14:textId="77777777" w:rsidR="00270A7E" w:rsidRDefault="00270A7E" w:rsidP="00270A7E">
      <w:pPr>
        <w:pStyle w:val="2"/>
      </w:pPr>
      <w:bookmarkStart w:id="428" w:name="_Toc223755508"/>
      <w:bookmarkStart w:id="429" w:name="_Toc223755714"/>
      <w:bookmarkStart w:id="430" w:name="_Toc422165389"/>
      <w:bookmarkStart w:id="431" w:name="_Toc422212396"/>
      <w:r>
        <w:rPr>
          <w:rFonts w:hint="eastAsia"/>
        </w:rPr>
        <w:t>forStatement</w:t>
      </w:r>
      <w:r>
        <w:rPr>
          <w:rFonts w:hint="eastAsia"/>
        </w:rPr>
        <w:t>要素</w:t>
      </w:r>
      <w:bookmarkEnd w:id="428"/>
      <w:bookmarkEnd w:id="429"/>
      <w:bookmarkEnd w:id="430"/>
      <w:bookmarkEnd w:id="431"/>
    </w:p>
    <w:p w14:paraId="5D0531F5" w14:textId="77777777" w:rsidR="00F54F45" w:rsidRDefault="00F54F45" w:rsidP="000A34B9">
      <w:pPr>
        <w:ind w:firstLineChars="100" w:firstLine="210"/>
        <w:rPr>
          <w:kern w:val="0"/>
        </w:rPr>
      </w:pPr>
      <w:r w:rsidRPr="00F54F45">
        <w:rPr>
          <w:kern w:val="0"/>
        </w:rPr>
        <w:t>for</w:t>
      </w:r>
      <w:r w:rsidRPr="00F54F45">
        <w:rPr>
          <w:kern w:val="0"/>
        </w:rPr>
        <w:t>文を表す</w:t>
      </w:r>
      <w:r w:rsidR="004B4E28">
        <w:rPr>
          <w:kern w:val="0"/>
        </w:rPr>
        <w:t>要素</w:t>
      </w:r>
      <w:r w:rsidRPr="00F54F45">
        <w:rPr>
          <w:kern w:val="0"/>
        </w:rPr>
        <w:t>。以下の</w:t>
      </w:r>
      <w:r w:rsidR="004B4E28">
        <w:rPr>
          <w:kern w:val="0"/>
        </w:rPr>
        <w:t>要素</w:t>
      </w:r>
      <w:r w:rsidRPr="00F54F45">
        <w:rPr>
          <w:kern w:val="0"/>
        </w:rPr>
        <w:t>を持つ。</w:t>
      </w:r>
    </w:p>
    <w:p w14:paraId="2B5A7E83" w14:textId="77777777" w:rsidR="000A34B9" w:rsidRPr="00F54F45" w:rsidRDefault="000A34B9" w:rsidP="000A34B9">
      <w:pPr>
        <w:rPr>
          <w:kern w:val="0"/>
        </w:rPr>
      </w:pPr>
    </w:p>
    <w:p w14:paraId="49B440C1" w14:textId="77777777" w:rsidR="00F54F45" w:rsidRPr="000A34B9" w:rsidRDefault="00F54F45" w:rsidP="00613D85">
      <w:pPr>
        <w:numPr>
          <w:ilvl w:val="0"/>
          <w:numId w:val="21"/>
        </w:numPr>
        <w:ind w:hanging="240"/>
        <w:rPr>
          <w:kern w:val="0"/>
        </w:rPr>
      </w:pPr>
      <w:r w:rsidRPr="00F54F45">
        <w:rPr>
          <w:kern w:val="0"/>
        </w:rPr>
        <w:t>init</w:t>
      </w:r>
      <w:r w:rsidR="004B4E28">
        <w:rPr>
          <w:kern w:val="0"/>
        </w:rPr>
        <w:t xml:space="preserve">要素　－　</w:t>
      </w:r>
      <w:r w:rsidRPr="00F54F45">
        <w:rPr>
          <w:kern w:val="0"/>
        </w:rPr>
        <w:t>初期化式を要素として含む</w:t>
      </w:r>
      <w:r w:rsidR="000E5E21">
        <w:rPr>
          <w:rFonts w:hint="eastAsia"/>
          <w:kern w:val="0"/>
        </w:rPr>
        <w:t xml:space="preserve"> </w:t>
      </w:r>
      <w:r w:rsidR="000E5E21">
        <w:rPr>
          <w:rFonts w:hint="eastAsia"/>
          <w:kern w:val="0"/>
        </w:rPr>
        <w:t>【要確認】式だけでなく単純宣言文も許されるがサポートできているか？</w:t>
      </w:r>
    </w:p>
    <w:p w14:paraId="23250BCC" w14:textId="77777777" w:rsidR="00F54F45" w:rsidRPr="000A34B9" w:rsidRDefault="00F54F45" w:rsidP="00613D85">
      <w:pPr>
        <w:numPr>
          <w:ilvl w:val="0"/>
          <w:numId w:val="21"/>
        </w:numPr>
        <w:ind w:hanging="240"/>
        <w:rPr>
          <w:kern w:val="0"/>
        </w:rPr>
      </w:pPr>
      <w:r w:rsidRPr="00F54F45">
        <w:rPr>
          <w:kern w:val="0"/>
        </w:rPr>
        <w:t>condition</w:t>
      </w:r>
      <w:r w:rsidR="004B4E28">
        <w:rPr>
          <w:kern w:val="0"/>
        </w:rPr>
        <w:t>要素</w:t>
      </w:r>
      <w:r w:rsidR="004B4E28">
        <w:rPr>
          <w:rStyle w:val="a8"/>
        </w:rPr>
        <w:t xml:space="preserve">　－　</w:t>
      </w:r>
      <w:r w:rsidRPr="00F54F45">
        <w:rPr>
          <w:kern w:val="0"/>
        </w:rPr>
        <w:t>条件式を含む</w:t>
      </w:r>
    </w:p>
    <w:p w14:paraId="5F426939" w14:textId="77777777" w:rsidR="00F54F45" w:rsidRPr="000A34B9" w:rsidRDefault="00F54F45" w:rsidP="00613D85">
      <w:pPr>
        <w:numPr>
          <w:ilvl w:val="0"/>
          <w:numId w:val="21"/>
        </w:numPr>
        <w:ind w:hanging="240"/>
        <w:rPr>
          <w:kern w:val="0"/>
        </w:rPr>
      </w:pPr>
      <w:r w:rsidRPr="00F54F45">
        <w:rPr>
          <w:kern w:val="0"/>
        </w:rPr>
        <w:t>iter</w:t>
      </w:r>
      <w:r w:rsidRPr="00F54F45">
        <w:rPr>
          <w:kern w:val="0"/>
        </w:rPr>
        <w:t>要素</w:t>
      </w:r>
      <w:r w:rsidR="004B4E28">
        <w:rPr>
          <w:rStyle w:val="a8"/>
        </w:rPr>
        <w:t xml:space="preserve">　－　</w:t>
      </w:r>
      <w:r w:rsidRPr="00F54F45">
        <w:rPr>
          <w:kern w:val="0"/>
        </w:rPr>
        <w:t>繰り返し式を含む</w:t>
      </w:r>
    </w:p>
    <w:p w14:paraId="11CBA0ED" w14:textId="77777777" w:rsidR="00F54F45" w:rsidRPr="000A34B9" w:rsidRDefault="00F54F45" w:rsidP="00613D85">
      <w:pPr>
        <w:numPr>
          <w:ilvl w:val="0"/>
          <w:numId w:val="21"/>
        </w:numPr>
        <w:ind w:hanging="240"/>
        <w:rPr>
          <w:kern w:val="0"/>
        </w:rPr>
      </w:pPr>
      <w:r w:rsidRPr="00F54F45">
        <w:rPr>
          <w:kern w:val="0"/>
        </w:rPr>
        <w:t>body</w:t>
      </w:r>
      <w:r w:rsidR="004B4E28">
        <w:rPr>
          <w:kern w:val="0"/>
        </w:rPr>
        <w:t xml:space="preserve">要素　－　</w:t>
      </w:r>
      <w:r w:rsidRPr="00F54F45">
        <w:rPr>
          <w:kern w:val="0"/>
        </w:rPr>
        <w:t>for</w:t>
      </w:r>
      <w:r w:rsidRPr="00F54F45">
        <w:rPr>
          <w:kern w:val="0"/>
        </w:rPr>
        <w:t>文の本体</w:t>
      </w:r>
    </w:p>
    <w:p w14:paraId="4BE9692E" w14:textId="77777777" w:rsidR="003E5C37" w:rsidRDefault="003E5C37" w:rsidP="000A34B9"/>
    <w:p w14:paraId="5474F5AF" w14:textId="77777777" w:rsidR="000E5E21" w:rsidRDefault="000E5E21" w:rsidP="000E5E21">
      <w:pPr>
        <w:pStyle w:val="2"/>
      </w:pPr>
      <w:bookmarkStart w:id="432" w:name="_Toc422165390"/>
      <w:bookmarkStart w:id="433" w:name="_Toc422212397"/>
      <w:bookmarkStart w:id="434" w:name="_Toc223755509"/>
      <w:bookmarkStart w:id="435" w:name="_Toc223755715"/>
      <w:r>
        <w:t>rangeF</w:t>
      </w:r>
      <w:r>
        <w:rPr>
          <w:rFonts w:hint="eastAsia"/>
        </w:rPr>
        <w:t>orStatement</w:t>
      </w:r>
      <w:r>
        <w:rPr>
          <w:rFonts w:hint="eastAsia"/>
        </w:rPr>
        <w:t>要素</w:t>
      </w:r>
      <w:bookmarkEnd w:id="432"/>
      <w:bookmarkEnd w:id="433"/>
    </w:p>
    <w:p w14:paraId="26020A99" w14:textId="77777777" w:rsidR="000E5E21" w:rsidRDefault="000E5E21" w:rsidP="000E5E21">
      <w:pPr>
        <w:ind w:firstLineChars="100" w:firstLine="210"/>
        <w:rPr>
          <w:kern w:val="0"/>
        </w:rPr>
      </w:pPr>
      <w:r>
        <w:rPr>
          <w:kern w:val="0"/>
        </w:rPr>
        <w:t>C++</w:t>
      </w:r>
      <w:r>
        <w:rPr>
          <w:rFonts w:hint="eastAsia"/>
          <w:kern w:val="0"/>
        </w:rPr>
        <w:t>の以下の形の</w:t>
      </w:r>
      <w:r w:rsidRPr="00F54F45">
        <w:rPr>
          <w:kern w:val="0"/>
        </w:rPr>
        <w:t>for</w:t>
      </w:r>
      <w:r w:rsidRPr="00F54F45">
        <w:rPr>
          <w:kern w:val="0"/>
        </w:rPr>
        <w:t>文を表す</w:t>
      </w:r>
      <w:r>
        <w:rPr>
          <w:kern w:val="0"/>
        </w:rPr>
        <w:t>要素</w:t>
      </w:r>
      <w:r w:rsidRPr="00F54F45">
        <w:rPr>
          <w:kern w:val="0"/>
        </w:rPr>
        <w:t>。</w:t>
      </w:r>
    </w:p>
    <w:p w14:paraId="375D691F" w14:textId="77777777" w:rsidR="000E5E21" w:rsidRDefault="000E5E21" w:rsidP="000E5E21">
      <w:pPr>
        <w:ind w:firstLineChars="100" w:firstLine="210"/>
        <w:rPr>
          <w:kern w:val="0"/>
        </w:rPr>
      </w:pPr>
      <w:r>
        <w:rPr>
          <w:kern w:val="0"/>
        </w:rPr>
        <w:tab/>
        <w:t xml:space="preserve">for ( </w:t>
      </w:r>
      <w:r w:rsidRPr="00D21783">
        <w:rPr>
          <w:i/>
          <w:kern w:val="0"/>
        </w:rPr>
        <w:t>for-range-</w:t>
      </w:r>
      <w:r w:rsidR="00B72906">
        <w:rPr>
          <w:i/>
          <w:kern w:val="0"/>
        </w:rPr>
        <w:t>declaration</w:t>
      </w:r>
      <w:r>
        <w:rPr>
          <w:kern w:val="0"/>
        </w:rPr>
        <w:t xml:space="preserve"> : </w:t>
      </w:r>
      <w:r w:rsidRPr="00D21783">
        <w:rPr>
          <w:i/>
          <w:kern w:val="0"/>
        </w:rPr>
        <w:t>expression</w:t>
      </w:r>
      <w:r>
        <w:rPr>
          <w:kern w:val="0"/>
        </w:rPr>
        <w:t xml:space="preserve"> ) </w:t>
      </w:r>
      <w:r w:rsidRPr="00D21783">
        <w:rPr>
          <w:i/>
          <w:kern w:val="0"/>
        </w:rPr>
        <w:t>statement</w:t>
      </w:r>
    </w:p>
    <w:p w14:paraId="1596A66D" w14:textId="77777777" w:rsidR="000E5E21" w:rsidRDefault="000E5E21" w:rsidP="000E5E21">
      <w:pPr>
        <w:ind w:firstLineChars="100" w:firstLine="210"/>
        <w:rPr>
          <w:kern w:val="0"/>
        </w:rPr>
      </w:pPr>
      <w:r w:rsidRPr="00F54F45">
        <w:rPr>
          <w:kern w:val="0"/>
        </w:rPr>
        <w:t>以下の</w:t>
      </w:r>
      <w:r>
        <w:rPr>
          <w:kern w:val="0"/>
        </w:rPr>
        <w:t>要素</w:t>
      </w:r>
      <w:r w:rsidRPr="00F54F45">
        <w:rPr>
          <w:kern w:val="0"/>
        </w:rPr>
        <w:t>を持つ。</w:t>
      </w:r>
    </w:p>
    <w:p w14:paraId="4F7B671C" w14:textId="77777777" w:rsidR="000E5E21" w:rsidRPr="00F54F45" w:rsidRDefault="000E5E21" w:rsidP="000E5E21">
      <w:pPr>
        <w:rPr>
          <w:kern w:val="0"/>
        </w:rPr>
      </w:pPr>
    </w:p>
    <w:p w14:paraId="4C2F69E6" w14:textId="77777777" w:rsidR="000E5E21" w:rsidRPr="000A34B9" w:rsidRDefault="00B72906" w:rsidP="000E5E21">
      <w:pPr>
        <w:numPr>
          <w:ilvl w:val="0"/>
          <w:numId w:val="21"/>
        </w:numPr>
        <w:ind w:hanging="240"/>
        <w:rPr>
          <w:kern w:val="0"/>
        </w:rPr>
      </w:pPr>
      <w:r>
        <w:rPr>
          <w:kern w:val="0"/>
        </w:rPr>
        <w:t>var</w:t>
      </w:r>
      <w:r w:rsidR="000E5E21">
        <w:rPr>
          <w:kern w:val="0"/>
        </w:rPr>
        <w:t xml:space="preserve">要素　－　</w:t>
      </w:r>
      <w:r>
        <w:rPr>
          <w:rFonts w:hint="eastAsia"/>
          <w:kern w:val="0"/>
        </w:rPr>
        <w:t>【要検討】宣言文の表現</w:t>
      </w:r>
    </w:p>
    <w:p w14:paraId="51FE7665" w14:textId="77777777" w:rsidR="000E5E21" w:rsidRPr="000A34B9" w:rsidRDefault="00B72906" w:rsidP="000E5E21">
      <w:pPr>
        <w:numPr>
          <w:ilvl w:val="0"/>
          <w:numId w:val="21"/>
        </w:numPr>
        <w:ind w:hanging="240"/>
        <w:rPr>
          <w:kern w:val="0"/>
        </w:rPr>
      </w:pPr>
      <w:r>
        <w:rPr>
          <w:kern w:val="0"/>
        </w:rPr>
        <w:t>range</w:t>
      </w:r>
      <w:r w:rsidR="000E5E21">
        <w:rPr>
          <w:kern w:val="0"/>
        </w:rPr>
        <w:t>要素</w:t>
      </w:r>
      <w:r w:rsidR="000E5E21">
        <w:rPr>
          <w:rStyle w:val="a8"/>
        </w:rPr>
        <w:t xml:space="preserve">　－</w:t>
      </w:r>
      <w:r>
        <w:rPr>
          <w:rStyle w:val="a8"/>
          <w:rFonts w:hint="eastAsia"/>
        </w:rPr>
        <w:t xml:space="preserve">　</w:t>
      </w:r>
      <w:r>
        <w:rPr>
          <w:rFonts w:hint="eastAsia"/>
          <w:kern w:val="0"/>
        </w:rPr>
        <w:t>【要検討】</w:t>
      </w:r>
    </w:p>
    <w:p w14:paraId="2A10D25D" w14:textId="77777777" w:rsidR="000E5E21" w:rsidRPr="000A34B9" w:rsidRDefault="000E5E21" w:rsidP="000E5E21">
      <w:pPr>
        <w:numPr>
          <w:ilvl w:val="0"/>
          <w:numId w:val="21"/>
        </w:numPr>
        <w:ind w:hanging="240"/>
        <w:rPr>
          <w:kern w:val="0"/>
        </w:rPr>
      </w:pPr>
      <w:r w:rsidRPr="00F54F45">
        <w:rPr>
          <w:kern w:val="0"/>
        </w:rPr>
        <w:t>body</w:t>
      </w:r>
      <w:r>
        <w:rPr>
          <w:kern w:val="0"/>
        </w:rPr>
        <w:t xml:space="preserve">要素　－　</w:t>
      </w:r>
      <w:r w:rsidRPr="00F54F45">
        <w:rPr>
          <w:kern w:val="0"/>
        </w:rPr>
        <w:t>for</w:t>
      </w:r>
      <w:r w:rsidRPr="00F54F45">
        <w:rPr>
          <w:kern w:val="0"/>
        </w:rPr>
        <w:t>文の本体</w:t>
      </w:r>
    </w:p>
    <w:p w14:paraId="6263132C" w14:textId="77777777" w:rsidR="000E5E21" w:rsidRDefault="000E5E21" w:rsidP="000E5E21"/>
    <w:p w14:paraId="0DE37394" w14:textId="77777777" w:rsidR="00270A7E" w:rsidRDefault="00270A7E" w:rsidP="00270A7E">
      <w:pPr>
        <w:pStyle w:val="2"/>
      </w:pPr>
      <w:bookmarkStart w:id="436" w:name="_Toc422165391"/>
      <w:bookmarkStart w:id="437" w:name="_Toc422212398"/>
      <w:r>
        <w:rPr>
          <w:rFonts w:hint="eastAsia"/>
        </w:rPr>
        <w:t>breakStatement</w:t>
      </w:r>
      <w:r>
        <w:rPr>
          <w:rFonts w:hint="eastAsia"/>
        </w:rPr>
        <w:t>要素</w:t>
      </w:r>
      <w:bookmarkEnd w:id="434"/>
      <w:bookmarkEnd w:id="435"/>
      <w:bookmarkEnd w:id="436"/>
      <w:bookmarkEnd w:id="437"/>
    </w:p>
    <w:p w14:paraId="69D59A27" w14:textId="77777777" w:rsidR="00F54F45" w:rsidRPr="00F54F45" w:rsidRDefault="00F54F45" w:rsidP="000A34B9">
      <w:pPr>
        <w:ind w:firstLineChars="100" w:firstLine="210"/>
        <w:rPr>
          <w:kern w:val="0"/>
        </w:rPr>
      </w:pPr>
      <w:r w:rsidRPr="00F54F45">
        <w:rPr>
          <w:kern w:val="0"/>
        </w:rPr>
        <w:t>break</w:t>
      </w:r>
      <w:r w:rsidRPr="00F54F45">
        <w:rPr>
          <w:kern w:val="0"/>
        </w:rPr>
        <w:t>文を表す要素。空要素である。</w:t>
      </w:r>
    </w:p>
    <w:p w14:paraId="4287BC82" w14:textId="77777777" w:rsidR="00270A7E" w:rsidRDefault="00270A7E" w:rsidP="00270A7E"/>
    <w:p w14:paraId="6C57A81B" w14:textId="77777777" w:rsidR="00270A7E" w:rsidRDefault="00270A7E" w:rsidP="00270A7E">
      <w:pPr>
        <w:pStyle w:val="2"/>
      </w:pPr>
      <w:bookmarkStart w:id="438" w:name="_Toc223755510"/>
      <w:bookmarkStart w:id="439" w:name="_Toc223755716"/>
      <w:bookmarkStart w:id="440" w:name="_Toc422165392"/>
      <w:bookmarkStart w:id="441" w:name="_Toc422212399"/>
      <w:r>
        <w:rPr>
          <w:rFonts w:hint="eastAsia"/>
        </w:rPr>
        <w:t>continueStatement</w:t>
      </w:r>
      <w:r>
        <w:rPr>
          <w:rFonts w:hint="eastAsia"/>
        </w:rPr>
        <w:t>要素</w:t>
      </w:r>
      <w:bookmarkEnd w:id="438"/>
      <w:bookmarkEnd w:id="439"/>
      <w:bookmarkEnd w:id="440"/>
      <w:bookmarkEnd w:id="441"/>
    </w:p>
    <w:p w14:paraId="79D90EB0" w14:textId="77777777" w:rsidR="00F54F45" w:rsidRPr="00F54F45" w:rsidRDefault="00F54F45" w:rsidP="000A34B9">
      <w:pPr>
        <w:ind w:firstLineChars="100" w:firstLine="210"/>
        <w:rPr>
          <w:kern w:val="0"/>
        </w:rPr>
      </w:pPr>
      <w:r w:rsidRPr="00F54F45">
        <w:rPr>
          <w:kern w:val="0"/>
        </w:rPr>
        <w:t>continue</w:t>
      </w:r>
      <w:r w:rsidRPr="00F54F45">
        <w:rPr>
          <w:kern w:val="0"/>
        </w:rPr>
        <w:t>文を表す要素。空要素である。</w:t>
      </w:r>
    </w:p>
    <w:p w14:paraId="171571F2" w14:textId="77777777" w:rsidR="00F54F45" w:rsidRDefault="00F54F45" w:rsidP="000A34B9"/>
    <w:p w14:paraId="2CC11C12" w14:textId="77777777" w:rsidR="00270A7E" w:rsidRDefault="00270A7E" w:rsidP="00270A7E">
      <w:pPr>
        <w:pStyle w:val="2"/>
      </w:pPr>
      <w:bookmarkStart w:id="442" w:name="_Toc223755511"/>
      <w:bookmarkStart w:id="443" w:name="_Toc223755717"/>
      <w:bookmarkStart w:id="444" w:name="_Toc422165393"/>
      <w:bookmarkStart w:id="445" w:name="_Toc422212400"/>
      <w:r>
        <w:rPr>
          <w:rFonts w:hint="eastAsia"/>
        </w:rPr>
        <w:t>returnStatment</w:t>
      </w:r>
      <w:r>
        <w:rPr>
          <w:rFonts w:hint="eastAsia"/>
        </w:rPr>
        <w:t>要素</w:t>
      </w:r>
      <w:bookmarkEnd w:id="442"/>
      <w:bookmarkEnd w:id="443"/>
      <w:bookmarkEnd w:id="444"/>
      <w:bookmarkEnd w:id="445"/>
    </w:p>
    <w:p w14:paraId="075E9923" w14:textId="77777777" w:rsidR="00270A7E" w:rsidRPr="000A34B9" w:rsidRDefault="00F54F45" w:rsidP="004C4321">
      <w:pPr>
        <w:ind w:firstLineChars="100" w:firstLine="210"/>
      </w:pPr>
      <w:r>
        <w:t>return</w:t>
      </w:r>
      <w:r>
        <w:t>を表す要素。</w:t>
      </w:r>
      <w:r>
        <w:t>return</w:t>
      </w:r>
      <w:r>
        <w:t>する式を、</w:t>
      </w:r>
      <w:r w:rsidR="004B4E28">
        <w:t>要素</w:t>
      </w:r>
      <w:r>
        <w:t>として持つ。</w:t>
      </w:r>
    </w:p>
    <w:p w14:paraId="532588D7" w14:textId="77777777" w:rsidR="000A34B9" w:rsidRDefault="000A34B9" w:rsidP="00270A7E"/>
    <w:p w14:paraId="61FF71A0" w14:textId="77777777" w:rsidR="00270A7E" w:rsidRDefault="00270A7E" w:rsidP="00270A7E">
      <w:pPr>
        <w:pStyle w:val="2"/>
      </w:pPr>
      <w:bookmarkStart w:id="446" w:name="_Toc223755512"/>
      <w:bookmarkStart w:id="447" w:name="_Toc223755718"/>
      <w:bookmarkStart w:id="448" w:name="_Toc422165394"/>
      <w:bookmarkStart w:id="449" w:name="_Toc422212401"/>
      <w:r>
        <w:rPr>
          <w:rFonts w:hint="eastAsia"/>
        </w:rPr>
        <w:t>gotoStatement</w:t>
      </w:r>
      <w:r w:rsidR="004B4E28">
        <w:rPr>
          <w:rFonts w:hint="eastAsia"/>
        </w:rPr>
        <w:t>要素</w:t>
      </w:r>
      <w:bookmarkEnd w:id="446"/>
      <w:bookmarkEnd w:id="447"/>
      <w:bookmarkEnd w:id="448"/>
      <w:bookmarkEnd w:id="449"/>
    </w:p>
    <w:p w14:paraId="1FB6F8F2" w14:textId="77777777" w:rsidR="00F54F45" w:rsidRDefault="00F54F45" w:rsidP="000A34B9">
      <w:pPr>
        <w:ind w:firstLineChars="100" w:firstLine="210"/>
        <w:rPr>
          <w:kern w:val="0"/>
        </w:rPr>
      </w:pPr>
      <w:r w:rsidRPr="00F54F45">
        <w:rPr>
          <w:kern w:val="0"/>
        </w:rPr>
        <w:t>goto</w:t>
      </w:r>
      <w:r w:rsidRPr="00F54F45">
        <w:rPr>
          <w:kern w:val="0"/>
        </w:rPr>
        <w:t>文を表す</w:t>
      </w:r>
      <w:r w:rsidR="004B4E28">
        <w:rPr>
          <w:kern w:val="0"/>
        </w:rPr>
        <w:t>要素</w:t>
      </w:r>
      <w:r w:rsidRPr="00F54F45">
        <w:rPr>
          <w:kern w:val="0"/>
        </w:rPr>
        <w:t>。子要素に</w:t>
      </w:r>
      <w:r w:rsidRPr="00F54F45">
        <w:rPr>
          <w:kern w:val="0"/>
        </w:rPr>
        <w:t>name</w:t>
      </w:r>
      <w:r w:rsidR="004B4E28">
        <w:rPr>
          <w:kern w:val="0"/>
        </w:rPr>
        <w:t>要素</w:t>
      </w:r>
      <w:r w:rsidRPr="00F54F45">
        <w:rPr>
          <w:kern w:val="0"/>
        </w:rPr>
        <w:t>か式のいずれかを持つ。式は</w:t>
      </w:r>
      <w:r w:rsidRPr="00F54F45">
        <w:rPr>
          <w:kern w:val="0"/>
        </w:rPr>
        <w:t>GCC</w:t>
      </w:r>
      <w:r w:rsidRPr="00F54F45">
        <w:rPr>
          <w:kern w:val="0"/>
        </w:rPr>
        <w:t>においてジャンプ先として指定可能なアドレスの式を表す。</w:t>
      </w:r>
    </w:p>
    <w:p w14:paraId="49790C05" w14:textId="77777777" w:rsidR="000A34B9" w:rsidRPr="00F54F45" w:rsidRDefault="000A34B9" w:rsidP="000A34B9">
      <w:pPr>
        <w:rPr>
          <w:kern w:val="0"/>
        </w:rPr>
      </w:pPr>
    </w:p>
    <w:p w14:paraId="43CEE6D2" w14:textId="77777777" w:rsidR="00F54F45" w:rsidRPr="000A34B9" w:rsidRDefault="00F54F45" w:rsidP="00613D85">
      <w:pPr>
        <w:numPr>
          <w:ilvl w:val="0"/>
          <w:numId w:val="22"/>
        </w:numPr>
        <w:ind w:hanging="240"/>
        <w:rPr>
          <w:kern w:val="0"/>
        </w:rPr>
      </w:pPr>
      <w:r w:rsidRPr="00F54F45">
        <w:rPr>
          <w:kern w:val="0"/>
        </w:rPr>
        <w:t>name</w:t>
      </w:r>
      <w:r w:rsidR="004B4E28">
        <w:rPr>
          <w:kern w:val="0"/>
        </w:rPr>
        <w:t xml:space="preserve">要素　－　</w:t>
      </w:r>
      <w:r w:rsidRPr="00F54F45">
        <w:rPr>
          <w:kern w:val="0"/>
        </w:rPr>
        <w:t>ラベル名の名前を指定する。</w:t>
      </w:r>
    </w:p>
    <w:p w14:paraId="7379D94F" w14:textId="77777777" w:rsidR="00F54F45" w:rsidRPr="000A34B9" w:rsidRDefault="00F54F45" w:rsidP="00613D85">
      <w:pPr>
        <w:numPr>
          <w:ilvl w:val="0"/>
          <w:numId w:val="22"/>
        </w:numPr>
        <w:ind w:hanging="240"/>
        <w:rPr>
          <w:kern w:val="0"/>
        </w:rPr>
      </w:pPr>
      <w:r w:rsidRPr="00F54F45">
        <w:rPr>
          <w:kern w:val="0"/>
        </w:rPr>
        <w:t>式</w:t>
      </w:r>
      <w:r w:rsidR="004B4E28">
        <w:rPr>
          <w:kern w:val="0"/>
        </w:rPr>
        <w:t xml:space="preserve">　－　</w:t>
      </w:r>
      <w:r w:rsidRPr="00F54F45">
        <w:rPr>
          <w:kern w:val="0"/>
        </w:rPr>
        <w:t>ジャンプ先のアドレス値を指定する。</w:t>
      </w:r>
    </w:p>
    <w:p w14:paraId="24928F6E" w14:textId="77777777" w:rsidR="00270A7E" w:rsidRDefault="00270A7E" w:rsidP="00270A7E"/>
    <w:p w14:paraId="25953FCF" w14:textId="77777777" w:rsidR="00270A7E" w:rsidRDefault="00270A7E" w:rsidP="00270A7E">
      <w:pPr>
        <w:pStyle w:val="2"/>
      </w:pPr>
      <w:bookmarkStart w:id="450" w:name="_Toc223755513"/>
      <w:bookmarkStart w:id="451" w:name="_Toc223755719"/>
      <w:bookmarkStart w:id="452" w:name="_Toc422165395"/>
      <w:bookmarkStart w:id="453" w:name="_Toc422212402"/>
      <w:r>
        <w:rPr>
          <w:rFonts w:hint="eastAsia"/>
        </w:rPr>
        <w:t>statementLabel</w:t>
      </w:r>
      <w:r>
        <w:rPr>
          <w:rFonts w:hint="eastAsia"/>
        </w:rPr>
        <w:t>要素</w:t>
      </w:r>
      <w:bookmarkEnd w:id="450"/>
      <w:bookmarkEnd w:id="451"/>
      <w:bookmarkEnd w:id="452"/>
      <w:bookmarkEnd w:id="453"/>
    </w:p>
    <w:p w14:paraId="69BDC1A9" w14:textId="77777777" w:rsidR="00F54F45" w:rsidRDefault="00F54F45" w:rsidP="000A34B9">
      <w:pPr>
        <w:ind w:firstLineChars="100" w:firstLine="210"/>
        <w:rPr>
          <w:kern w:val="0"/>
        </w:rPr>
      </w:pPr>
      <w:r w:rsidRPr="00F54F45">
        <w:rPr>
          <w:kern w:val="0"/>
        </w:rPr>
        <w:t>goto</w:t>
      </w:r>
      <w:r w:rsidRPr="00F54F45">
        <w:rPr>
          <w:kern w:val="0"/>
        </w:rPr>
        <w:t>文のターゲットのラベルを表す。ラベル名を</w:t>
      </w:r>
      <w:r w:rsidRPr="00F54F45">
        <w:rPr>
          <w:kern w:val="0"/>
        </w:rPr>
        <w:t>name</w:t>
      </w:r>
      <w:r w:rsidR="004B4E28">
        <w:rPr>
          <w:kern w:val="0"/>
        </w:rPr>
        <w:t>要素</w:t>
      </w:r>
      <w:r w:rsidRPr="00F54F45">
        <w:rPr>
          <w:kern w:val="0"/>
        </w:rPr>
        <w:t>として持つ。</w:t>
      </w:r>
    </w:p>
    <w:p w14:paraId="2FBB6BF4" w14:textId="77777777" w:rsidR="000A34B9" w:rsidRPr="000A34B9" w:rsidRDefault="000A34B9" w:rsidP="000A34B9">
      <w:pPr>
        <w:rPr>
          <w:kern w:val="0"/>
        </w:rPr>
      </w:pPr>
    </w:p>
    <w:p w14:paraId="44293746" w14:textId="77777777" w:rsidR="00F54F45" w:rsidRPr="000A34B9" w:rsidRDefault="00F54F45" w:rsidP="00613D85">
      <w:pPr>
        <w:numPr>
          <w:ilvl w:val="0"/>
          <w:numId w:val="22"/>
        </w:numPr>
        <w:ind w:hanging="240"/>
        <w:rPr>
          <w:kern w:val="0"/>
        </w:rPr>
      </w:pPr>
      <w:r w:rsidRPr="00F54F45">
        <w:rPr>
          <w:kern w:val="0"/>
        </w:rPr>
        <w:t>name</w:t>
      </w:r>
      <w:r w:rsidR="004B4E28">
        <w:rPr>
          <w:kern w:val="0"/>
        </w:rPr>
        <w:t xml:space="preserve">要素　－　</w:t>
      </w:r>
      <w:r w:rsidRPr="00F54F45">
        <w:rPr>
          <w:kern w:val="0"/>
        </w:rPr>
        <w:t>ラベル名の名前を指定する。</w:t>
      </w:r>
    </w:p>
    <w:p w14:paraId="7C3A44C7" w14:textId="77777777" w:rsidR="00270A7E" w:rsidRDefault="00270A7E" w:rsidP="00270A7E"/>
    <w:p w14:paraId="626D8A04" w14:textId="77777777" w:rsidR="00270A7E" w:rsidRDefault="00270A7E" w:rsidP="00270A7E">
      <w:pPr>
        <w:pStyle w:val="2"/>
      </w:pPr>
      <w:bookmarkStart w:id="454" w:name="_Toc223755514"/>
      <w:bookmarkStart w:id="455" w:name="_Toc223755720"/>
      <w:bookmarkStart w:id="456" w:name="_Toc422165396"/>
      <w:bookmarkStart w:id="457" w:name="_Toc422212403"/>
      <w:r>
        <w:rPr>
          <w:rFonts w:hint="eastAsia"/>
        </w:rPr>
        <w:t>switchStatement</w:t>
      </w:r>
      <w:r w:rsidR="004B4E28">
        <w:rPr>
          <w:rFonts w:hint="eastAsia"/>
        </w:rPr>
        <w:t>要素</w:t>
      </w:r>
      <w:bookmarkEnd w:id="454"/>
      <w:bookmarkEnd w:id="455"/>
      <w:bookmarkEnd w:id="456"/>
      <w:bookmarkEnd w:id="457"/>
    </w:p>
    <w:p w14:paraId="1F54A1E2" w14:textId="77777777" w:rsidR="00F54F45" w:rsidRDefault="00F54F45" w:rsidP="000A34B9">
      <w:pPr>
        <w:ind w:firstLineChars="100" w:firstLine="210"/>
        <w:rPr>
          <w:kern w:val="0"/>
        </w:rPr>
      </w:pPr>
      <w:r w:rsidRPr="00F54F45">
        <w:rPr>
          <w:kern w:val="0"/>
        </w:rPr>
        <w:t>switch</w:t>
      </w:r>
      <w:r w:rsidRPr="00F54F45">
        <w:rPr>
          <w:kern w:val="0"/>
        </w:rPr>
        <w:t>文を表す</w:t>
      </w:r>
      <w:r w:rsidR="004B4E28">
        <w:rPr>
          <w:kern w:val="0"/>
        </w:rPr>
        <w:t>要素</w:t>
      </w:r>
      <w:r w:rsidRPr="00F54F45">
        <w:rPr>
          <w:kern w:val="0"/>
        </w:rPr>
        <w:t>。以下の</w:t>
      </w:r>
      <w:r w:rsidR="004B4E28">
        <w:rPr>
          <w:kern w:val="0"/>
        </w:rPr>
        <w:t>要素</w:t>
      </w:r>
      <w:r w:rsidRPr="00F54F45">
        <w:rPr>
          <w:kern w:val="0"/>
        </w:rPr>
        <w:t>を持つ。</w:t>
      </w:r>
    </w:p>
    <w:p w14:paraId="0CD31A32" w14:textId="77777777" w:rsidR="000A34B9" w:rsidRPr="00F54F45" w:rsidRDefault="000A34B9" w:rsidP="000A34B9">
      <w:pPr>
        <w:rPr>
          <w:kern w:val="0"/>
        </w:rPr>
      </w:pPr>
    </w:p>
    <w:p w14:paraId="19A0A165" w14:textId="77777777" w:rsidR="00F54F45" w:rsidRPr="000A34B9" w:rsidRDefault="00F54F45" w:rsidP="00613D85">
      <w:pPr>
        <w:numPr>
          <w:ilvl w:val="0"/>
          <w:numId w:val="22"/>
        </w:numPr>
        <w:ind w:hanging="240"/>
        <w:rPr>
          <w:kern w:val="0"/>
        </w:rPr>
      </w:pPr>
      <w:r w:rsidRPr="00F54F45">
        <w:rPr>
          <w:kern w:val="0"/>
        </w:rPr>
        <w:t>value</w:t>
      </w:r>
      <w:r w:rsidRPr="00F54F45">
        <w:rPr>
          <w:kern w:val="0"/>
        </w:rPr>
        <w:t>要素</w:t>
      </w:r>
      <w:r w:rsidR="004B4E28">
        <w:rPr>
          <w:kern w:val="0"/>
        </w:rPr>
        <w:t xml:space="preserve">　－　</w:t>
      </w:r>
      <w:r w:rsidRPr="00F54F45">
        <w:rPr>
          <w:kern w:val="0"/>
        </w:rPr>
        <w:t>switch</w:t>
      </w:r>
      <w:r w:rsidRPr="00F54F45">
        <w:rPr>
          <w:kern w:val="0"/>
        </w:rPr>
        <w:t>する値を指定する。</w:t>
      </w:r>
    </w:p>
    <w:p w14:paraId="425C6021" w14:textId="77777777" w:rsidR="00F54F45" w:rsidRPr="000A34B9" w:rsidRDefault="00F54F45" w:rsidP="00613D85">
      <w:pPr>
        <w:numPr>
          <w:ilvl w:val="0"/>
          <w:numId w:val="22"/>
        </w:numPr>
        <w:ind w:hanging="240"/>
        <w:rPr>
          <w:kern w:val="0"/>
        </w:rPr>
      </w:pPr>
      <w:r w:rsidRPr="00F54F45">
        <w:rPr>
          <w:kern w:val="0"/>
        </w:rPr>
        <w:t>body</w:t>
      </w:r>
      <w:r w:rsidRPr="00F54F45">
        <w:rPr>
          <w:kern w:val="0"/>
        </w:rPr>
        <w:t>要素</w:t>
      </w:r>
      <w:r w:rsidR="004B4E28">
        <w:rPr>
          <w:kern w:val="0"/>
        </w:rPr>
        <w:t xml:space="preserve">　－　</w:t>
      </w:r>
      <w:r w:rsidRPr="00F54F45">
        <w:rPr>
          <w:kern w:val="0"/>
        </w:rPr>
        <w:t>switch</w:t>
      </w:r>
      <w:r w:rsidRPr="00F54F45">
        <w:rPr>
          <w:kern w:val="0"/>
        </w:rPr>
        <w:t>文の本体を指定する。</w:t>
      </w:r>
    </w:p>
    <w:p w14:paraId="6CE0B3EB" w14:textId="77777777" w:rsidR="00270A7E" w:rsidRDefault="00270A7E" w:rsidP="00270A7E"/>
    <w:p w14:paraId="036327B9" w14:textId="77777777" w:rsidR="00F54F45" w:rsidRDefault="00270A7E" w:rsidP="00F54F45">
      <w:pPr>
        <w:pStyle w:val="2"/>
      </w:pPr>
      <w:bookmarkStart w:id="458" w:name="_Toc223755515"/>
      <w:bookmarkStart w:id="459" w:name="_Toc223755721"/>
      <w:bookmarkStart w:id="460" w:name="_Toc422165397"/>
      <w:bookmarkStart w:id="461" w:name="_Toc422212404"/>
      <w:r>
        <w:rPr>
          <w:rFonts w:hint="eastAsia"/>
        </w:rPr>
        <w:t>caseLabel</w:t>
      </w:r>
      <w:r w:rsidR="004B4E28">
        <w:rPr>
          <w:rFonts w:hint="eastAsia"/>
        </w:rPr>
        <w:t>要素</w:t>
      </w:r>
      <w:bookmarkEnd w:id="458"/>
      <w:bookmarkEnd w:id="459"/>
      <w:bookmarkEnd w:id="460"/>
      <w:bookmarkEnd w:id="461"/>
    </w:p>
    <w:p w14:paraId="0DF7A6AC" w14:textId="77777777" w:rsidR="00F54F45" w:rsidRDefault="00F54F45" w:rsidP="000A34B9">
      <w:pPr>
        <w:ind w:firstLineChars="100" w:firstLine="210"/>
      </w:pPr>
      <w:r>
        <w:t>switch</w:t>
      </w:r>
      <w:r>
        <w:t>文の</w:t>
      </w:r>
      <w:r>
        <w:t>case</w:t>
      </w:r>
      <w:r>
        <w:t>文を表す</w:t>
      </w:r>
      <w:r w:rsidR="004B4E28">
        <w:t>要素</w:t>
      </w:r>
      <w:r>
        <w:t>。</w:t>
      </w:r>
      <w:r>
        <w:t>case</w:t>
      </w:r>
      <w:r>
        <w:t>の値を要素としてもつ。</w:t>
      </w:r>
    </w:p>
    <w:p w14:paraId="70C1CC61" w14:textId="77777777" w:rsidR="000A34B9" w:rsidRDefault="000A34B9" w:rsidP="000A34B9"/>
    <w:p w14:paraId="55CA9268" w14:textId="77777777" w:rsidR="00F54F45" w:rsidRPr="000A34B9" w:rsidRDefault="00F54F45" w:rsidP="00613D85">
      <w:pPr>
        <w:numPr>
          <w:ilvl w:val="0"/>
          <w:numId w:val="23"/>
        </w:numPr>
        <w:ind w:hanging="240"/>
      </w:pPr>
      <w:r>
        <w:t>value</w:t>
      </w:r>
      <w:r>
        <w:t>要素</w:t>
      </w:r>
      <w:r w:rsidR="004B4E28">
        <w:rPr>
          <w:kern w:val="0"/>
        </w:rPr>
        <w:t xml:space="preserve">　－　</w:t>
      </w:r>
      <w:r>
        <w:t>case</w:t>
      </w:r>
      <w:r>
        <w:t>の値を指定する。</w:t>
      </w:r>
    </w:p>
    <w:p w14:paraId="575F92A5" w14:textId="77777777" w:rsidR="00F54F45" w:rsidRDefault="00F54F45" w:rsidP="00F54F45"/>
    <w:p w14:paraId="0889AF3E" w14:textId="77777777" w:rsidR="00F54F45" w:rsidRDefault="00F54F45" w:rsidP="000A34B9">
      <w:pPr>
        <w:pStyle w:val="2"/>
        <w:pBdr>
          <w:bottom w:val="single" w:sz="12" w:space="0" w:color="auto"/>
        </w:pBdr>
      </w:pPr>
      <w:bookmarkStart w:id="462" w:name="_Toc422165398"/>
      <w:bookmarkStart w:id="463" w:name="_Toc422212405"/>
      <w:r>
        <w:t>gcc</w:t>
      </w:r>
      <w:r>
        <w:rPr>
          <w:rStyle w:val="noexists"/>
        </w:rPr>
        <w:t>RangedCaseLabel</w:t>
      </w:r>
      <w:r>
        <w:t>要素</w:t>
      </w:r>
      <w:bookmarkEnd w:id="462"/>
      <w:bookmarkEnd w:id="463"/>
    </w:p>
    <w:p w14:paraId="25149532" w14:textId="77777777" w:rsidR="00F54F45" w:rsidRDefault="00F54F45" w:rsidP="000A34B9">
      <w:pPr>
        <w:ind w:firstLineChars="100" w:firstLine="210"/>
      </w:pPr>
      <w:r>
        <w:t>gcc</w:t>
      </w:r>
      <w:r>
        <w:t>拡張の</w:t>
      </w:r>
      <w:r>
        <w:t>case</w:t>
      </w:r>
      <w:r>
        <w:t>文での範囲指定を表す</w:t>
      </w:r>
      <w:r w:rsidR="004B4E28">
        <w:t>要素</w:t>
      </w:r>
      <w:r>
        <w:t>。</w:t>
      </w:r>
      <w:r>
        <w:t xml:space="preserve"> case</w:t>
      </w:r>
      <w:r>
        <w:t>の値を</w:t>
      </w:r>
      <w:r w:rsidR="004B4E28">
        <w:t>要素</w:t>
      </w:r>
      <w:r>
        <w:t>としてもつ。</w:t>
      </w:r>
    </w:p>
    <w:p w14:paraId="21AC776F" w14:textId="77777777" w:rsidR="000A34B9" w:rsidRDefault="000A34B9" w:rsidP="000A34B9"/>
    <w:p w14:paraId="706E8FC0" w14:textId="77777777" w:rsidR="00F54F45" w:rsidRPr="000A34B9" w:rsidRDefault="00F54F45" w:rsidP="00613D85">
      <w:pPr>
        <w:numPr>
          <w:ilvl w:val="0"/>
          <w:numId w:val="23"/>
        </w:numPr>
        <w:ind w:hanging="240"/>
      </w:pPr>
      <w:r>
        <w:t>value</w:t>
      </w:r>
      <w:r>
        <w:t>要素</w:t>
      </w:r>
      <w:r w:rsidR="004B4E28">
        <w:rPr>
          <w:kern w:val="0"/>
        </w:rPr>
        <w:t xml:space="preserve">　－　</w:t>
      </w:r>
      <w:r>
        <w:t>case</w:t>
      </w:r>
      <w:r>
        <w:t>の値の下限値を指定する。</w:t>
      </w:r>
    </w:p>
    <w:p w14:paraId="5C8D9BF4" w14:textId="77777777" w:rsidR="00F54F45" w:rsidRPr="000A34B9" w:rsidRDefault="00F54F45" w:rsidP="00613D85">
      <w:pPr>
        <w:numPr>
          <w:ilvl w:val="0"/>
          <w:numId w:val="23"/>
        </w:numPr>
        <w:ind w:hanging="240"/>
      </w:pPr>
      <w:r>
        <w:t>value</w:t>
      </w:r>
      <w:r w:rsidR="004B4E28">
        <w:t>要素</w:t>
      </w:r>
      <w:r w:rsidR="004B4E28">
        <w:rPr>
          <w:kern w:val="0"/>
        </w:rPr>
        <w:t xml:space="preserve">　－　</w:t>
      </w:r>
      <w:r>
        <w:t>case</w:t>
      </w:r>
      <w:r>
        <w:t>の値の上限値を指定する。</w:t>
      </w:r>
    </w:p>
    <w:p w14:paraId="3FA4CC5D" w14:textId="77777777" w:rsidR="00270A7E" w:rsidRDefault="00270A7E" w:rsidP="00270A7E"/>
    <w:p w14:paraId="3040D4C4" w14:textId="77777777" w:rsidR="00270A7E" w:rsidRDefault="00270A7E" w:rsidP="00270A7E">
      <w:pPr>
        <w:pStyle w:val="2"/>
      </w:pPr>
      <w:bookmarkStart w:id="464" w:name="_Toc223755516"/>
      <w:bookmarkStart w:id="465" w:name="_Toc223755722"/>
      <w:bookmarkStart w:id="466" w:name="_Toc422165399"/>
      <w:bookmarkStart w:id="467" w:name="_Toc422212406"/>
      <w:r>
        <w:rPr>
          <w:rFonts w:hint="eastAsia"/>
        </w:rPr>
        <w:t>defaultLabel</w:t>
      </w:r>
      <w:r w:rsidR="004B4E28">
        <w:rPr>
          <w:rFonts w:hint="eastAsia"/>
        </w:rPr>
        <w:t>要素</w:t>
      </w:r>
      <w:bookmarkEnd w:id="464"/>
      <w:bookmarkEnd w:id="465"/>
      <w:bookmarkEnd w:id="466"/>
      <w:bookmarkEnd w:id="467"/>
    </w:p>
    <w:p w14:paraId="422F39E5" w14:textId="77777777" w:rsidR="00270A7E" w:rsidRDefault="00F54F45" w:rsidP="000A34B9">
      <w:pPr>
        <w:ind w:firstLineChars="100" w:firstLine="210"/>
      </w:pPr>
      <w:r>
        <w:t>switch</w:t>
      </w:r>
      <w:r>
        <w:t>文の</w:t>
      </w:r>
      <w:r>
        <w:t>default</w:t>
      </w:r>
      <w:r>
        <w:t>ラベルを表す。</w:t>
      </w:r>
    </w:p>
    <w:p w14:paraId="28CCE61A" w14:textId="77777777" w:rsidR="000A34B9" w:rsidRDefault="000A34B9" w:rsidP="00270A7E"/>
    <w:p w14:paraId="57A43A1A" w14:textId="77777777" w:rsidR="00270A7E" w:rsidRDefault="00270A7E" w:rsidP="00270A7E">
      <w:pPr>
        <w:pStyle w:val="2"/>
      </w:pPr>
      <w:bookmarkStart w:id="468" w:name="_Toc223755517"/>
      <w:bookmarkStart w:id="469" w:name="_Toc223755723"/>
      <w:bookmarkStart w:id="470" w:name="_Toc422165400"/>
      <w:bookmarkStart w:id="471" w:name="_Toc422212407"/>
      <w:r>
        <w:rPr>
          <w:rFonts w:hint="eastAsia"/>
        </w:rPr>
        <w:t>pragma</w:t>
      </w:r>
      <w:r>
        <w:rPr>
          <w:rFonts w:hint="eastAsia"/>
        </w:rPr>
        <w:t>要素</w:t>
      </w:r>
      <w:bookmarkEnd w:id="468"/>
      <w:bookmarkEnd w:id="469"/>
      <w:bookmarkEnd w:id="470"/>
      <w:bookmarkEnd w:id="471"/>
    </w:p>
    <w:p w14:paraId="5255DC4C" w14:textId="77777777" w:rsidR="00270A7E" w:rsidRDefault="00F54F45" w:rsidP="000A34B9">
      <w:pPr>
        <w:ind w:firstLineChars="100" w:firstLine="210"/>
      </w:pPr>
      <w:r>
        <w:t>pragma</w:t>
      </w:r>
      <w:r>
        <w:t>要素は</w:t>
      </w:r>
      <w:r>
        <w:t>#pragma</w:t>
      </w:r>
      <w:r>
        <w:t>文を表す。内容に</w:t>
      </w:r>
      <w:r>
        <w:t>#pragma</w:t>
      </w:r>
      <w:r>
        <w:t>に指定する文字列を持つ。</w:t>
      </w:r>
    </w:p>
    <w:p w14:paraId="42F13C2E" w14:textId="77777777" w:rsidR="000A34B9" w:rsidRDefault="000A34B9" w:rsidP="00270A7E"/>
    <w:p w14:paraId="3B9E921E" w14:textId="77777777" w:rsidR="00BB51F6" w:rsidRDefault="00BB51F6" w:rsidP="00BB51F6">
      <w:pPr>
        <w:pStyle w:val="2"/>
      </w:pPr>
      <w:bookmarkStart w:id="472" w:name="_Toc422165401"/>
      <w:bookmarkStart w:id="473" w:name="_Toc422212408"/>
      <w:r>
        <w:rPr>
          <w:rFonts w:hint="eastAsia"/>
        </w:rPr>
        <w:t>text</w:t>
      </w:r>
      <w:r w:rsidR="004B4E28">
        <w:rPr>
          <w:rFonts w:hint="eastAsia"/>
        </w:rPr>
        <w:t>要素</w:t>
      </w:r>
      <w:bookmarkEnd w:id="472"/>
      <w:bookmarkEnd w:id="473"/>
    </w:p>
    <w:p w14:paraId="4D5867D5" w14:textId="77777777" w:rsidR="00BB51F6" w:rsidRDefault="00BB51F6" w:rsidP="00BB51F6">
      <w:pPr>
        <w:ind w:firstLineChars="100" w:firstLine="210"/>
      </w:pPr>
      <w:r>
        <w:rPr>
          <w:rFonts w:hint="eastAsia"/>
        </w:rPr>
        <w:t>text</w:t>
      </w:r>
      <w:r w:rsidR="004B4E28">
        <w:t>要素</w:t>
      </w:r>
      <w:r>
        <w:t>は任意のテキストを表し、コンパイラに依存したディレクティブなどの情報を要素として持つために使用する。内容に任意の文字列を持つ。</w:t>
      </w:r>
      <w:r w:rsidR="00572CB6">
        <w:rPr>
          <w:rFonts w:hint="eastAsia"/>
        </w:rPr>
        <w:t>この要素は</w:t>
      </w:r>
      <w:r w:rsidR="00572CB6">
        <w:rPr>
          <w:rFonts w:hint="eastAsia"/>
        </w:rPr>
        <w:t xml:space="preserve"> globalDeclarasions </w:t>
      </w:r>
      <w:r w:rsidR="00572CB6">
        <w:rPr>
          <w:rFonts w:hint="eastAsia"/>
        </w:rPr>
        <w:t>にも出現する。</w:t>
      </w:r>
    </w:p>
    <w:p w14:paraId="53943589" w14:textId="77777777" w:rsidR="00BB51F6" w:rsidRDefault="00BB51F6" w:rsidP="00BB51F6"/>
    <w:p w14:paraId="77D6BCD5" w14:textId="77777777" w:rsidR="00270A7E" w:rsidRDefault="00270A7E" w:rsidP="00270A7E">
      <w:pPr>
        <w:pStyle w:val="2"/>
      </w:pPr>
      <w:bookmarkStart w:id="474" w:name="_Toc223755519"/>
      <w:bookmarkStart w:id="475" w:name="_Toc223755725"/>
      <w:bookmarkStart w:id="476" w:name="_Toc422165402"/>
      <w:bookmarkStart w:id="477" w:name="_Toc422212409"/>
      <w:r>
        <w:rPr>
          <w:rFonts w:hint="eastAsia"/>
        </w:rPr>
        <w:t>行番号属性</w:t>
      </w:r>
      <w:bookmarkEnd w:id="474"/>
      <w:bookmarkEnd w:id="475"/>
      <w:bookmarkEnd w:id="476"/>
      <w:bookmarkEnd w:id="477"/>
    </w:p>
    <w:p w14:paraId="04171F15" w14:textId="77777777" w:rsidR="00F54F45" w:rsidRDefault="00F54F45" w:rsidP="000A34B9">
      <w:pPr>
        <w:ind w:firstLineChars="100" w:firstLine="210"/>
        <w:rPr>
          <w:kern w:val="0"/>
        </w:rPr>
      </w:pPr>
      <w:r w:rsidRPr="00F54F45">
        <w:rPr>
          <w:kern w:val="0"/>
        </w:rPr>
        <w:t>すべての文を表す要素は、文の行番号を表す以下の属性を持つことができる。</w:t>
      </w:r>
    </w:p>
    <w:p w14:paraId="06102B18" w14:textId="77777777" w:rsidR="000A34B9" w:rsidRPr="00F54F45" w:rsidRDefault="000A34B9" w:rsidP="000A34B9">
      <w:pPr>
        <w:rPr>
          <w:kern w:val="0"/>
        </w:rPr>
      </w:pPr>
    </w:p>
    <w:p w14:paraId="3551EF9E" w14:textId="77777777" w:rsidR="00F54F45" w:rsidRPr="000A34B9" w:rsidRDefault="00F54F45" w:rsidP="00613D85">
      <w:pPr>
        <w:numPr>
          <w:ilvl w:val="0"/>
          <w:numId w:val="24"/>
        </w:numPr>
        <w:ind w:hanging="240"/>
        <w:rPr>
          <w:kern w:val="0"/>
        </w:rPr>
      </w:pPr>
      <w:r w:rsidRPr="00F54F45">
        <w:rPr>
          <w:kern w:val="0"/>
        </w:rPr>
        <w:t>lineno</w:t>
      </w:r>
      <w:r w:rsidR="004B4E28">
        <w:rPr>
          <w:rFonts w:hint="eastAsia"/>
          <w:kern w:val="0"/>
        </w:rPr>
        <w:t xml:space="preserve">　－　</w:t>
      </w:r>
      <w:r w:rsidRPr="00F54F45">
        <w:rPr>
          <w:kern w:val="0"/>
        </w:rPr>
        <w:t>文番号を値として持つ</w:t>
      </w:r>
    </w:p>
    <w:p w14:paraId="23624735" w14:textId="77777777" w:rsidR="00F54F45" w:rsidRPr="000A34B9" w:rsidRDefault="00F54F45" w:rsidP="00613D85">
      <w:pPr>
        <w:numPr>
          <w:ilvl w:val="0"/>
          <w:numId w:val="24"/>
        </w:numPr>
        <w:ind w:hanging="240"/>
        <w:rPr>
          <w:kern w:val="0"/>
        </w:rPr>
      </w:pPr>
      <w:r w:rsidRPr="00F54F45">
        <w:rPr>
          <w:kern w:val="0"/>
        </w:rPr>
        <w:t>file</w:t>
      </w:r>
      <w:r w:rsidR="004B4E28">
        <w:rPr>
          <w:rFonts w:hint="eastAsia"/>
          <w:kern w:val="0"/>
        </w:rPr>
        <w:t xml:space="preserve">　－　</w:t>
      </w:r>
      <w:r w:rsidRPr="00F54F45">
        <w:rPr>
          <w:kern w:val="0"/>
        </w:rPr>
        <w:t>この文が含まれているファイル名</w:t>
      </w:r>
    </w:p>
    <w:p w14:paraId="0C5288AF" w14:textId="77777777" w:rsidR="00270A7E" w:rsidRDefault="00270A7E" w:rsidP="00270A7E"/>
    <w:p w14:paraId="55525F8A" w14:textId="77777777" w:rsidR="00270A7E" w:rsidRDefault="00FF790B" w:rsidP="00270A7E">
      <w:pPr>
        <w:pStyle w:val="10"/>
      </w:pPr>
      <w:bookmarkStart w:id="478" w:name="_Toc223755520"/>
      <w:bookmarkStart w:id="479" w:name="_Toc223755726"/>
      <w:bookmarkStart w:id="480" w:name="_Toc422165403"/>
      <w:bookmarkStart w:id="481" w:name="_Toc422212410"/>
      <w:r>
        <w:rPr>
          <w:rFonts w:hint="eastAsia"/>
        </w:rPr>
        <w:t>式</w:t>
      </w:r>
      <w:r w:rsidR="00270A7E">
        <w:rPr>
          <w:rFonts w:hint="eastAsia"/>
        </w:rPr>
        <w:t>の</w:t>
      </w:r>
      <w:r w:rsidR="004B4E28">
        <w:rPr>
          <w:rFonts w:hint="eastAsia"/>
        </w:rPr>
        <w:t>要素</w:t>
      </w:r>
      <w:bookmarkEnd w:id="478"/>
      <w:bookmarkEnd w:id="479"/>
      <w:bookmarkEnd w:id="480"/>
      <w:bookmarkEnd w:id="481"/>
    </w:p>
    <w:p w14:paraId="5428134A" w14:textId="77777777" w:rsidR="006A293C" w:rsidRDefault="003E5C37" w:rsidP="006A293C">
      <w:pPr>
        <w:ind w:firstLineChars="100" w:firstLine="210"/>
      </w:pPr>
      <w:r>
        <w:rPr>
          <w:rFonts w:hint="eastAsia"/>
        </w:rPr>
        <w:t>C</w:t>
      </w:r>
      <w:r>
        <w:rPr>
          <w:rFonts w:hint="eastAsia"/>
        </w:rPr>
        <w:t>の式の構文要素に対応する</w:t>
      </w:r>
      <w:r>
        <w:rPr>
          <w:rFonts w:hint="eastAsia"/>
        </w:rPr>
        <w:t>XML</w:t>
      </w:r>
      <w:r w:rsidR="004B4E28">
        <w:rPr>
          <w:rFonts w:hint="eastAsia"/>
        </w:rPr>
        <w:t>要素</w:t>
      </w:r>
      <w:r>
        <w:rPr>
          <w:rFonts w:hint="eastAsia"/>
        </w:rPr>
        <w:t>である。それぞれの</w:t>
      </w:r>
      <w:r w:rsidR="004B4E28">
        <w:rPr>
          <w:rFonts w:hint="eastAsia"/>
        </w:rPr>
        <w:t>要素</w:t>
      </w:r>
      <w:r>
        <w:rPr>
          <w:rFonts w:hint="eastAsia"/>
        </w:rPr>
        <w:t>には、</w:t>
      </w:r>
      <w:r w:rsidR="006A293C">
        <w:rPr>
          <w:rFonts w:hint="eastAsia"/>
        </w:rPr>
        <w:t>共通して以下の属性を付加できる。</w:t>
      </w:r>
    </w:p>
    <w:p w14:paraId="2078D5C7" w14:textId="77777777" w:rsidR="006A293C" w:rsidRPr="00D21783" w:rsidRDefault="003E5C37" w:rsidP="006A293C">
      <w:pPr>
        <w:numPr>
          <w:ilvl w:val="0"/>
          <w:numId w:val="24"/>
        </w:numPr>
        <w:ind w:hanging="240"/>
        <w:rPr>
          <w:kern w:val="0"/>
        </w:rPr>
      </w:pPr>
      <w:r>
        <w:rPr>
          <w:rFonts w:hint="eastAsia"/>
        </w:rPr>
        <w:t>type</w:t>
      </w:r>
      <w:r>
        <w:rPr>
          <w:rFonts w:hint="eastAsia"/>
        </w:rPr>
        <w:t>属性</w:t>
      </w:r>
      <w:r w:rsidR="006A293C">
        <w:rPr>
          <w:rFonts w:hint="eastAsia"/>
        </w:rPr>
        <w:t xml:space="preserve">　―　</w:t>
      </w:r>
      <w:r>
        <w:rPr>
          <w:rFonts w:hint="eastAsia"/>
        </w:rPr>
        <w:t>式のデータ型情報を取り出すことができる。</w:t>
      </w:r>
    </w:p>
    <w:p w14:paraId="56ADE93E" w14:textId="77777777" w:rsidR="006A293C" w:rsidRPr="000A34B9" w:rsidRDefault="006A293C" w:rsidP="006A293C">
      <w:pPr>
        <w:numPr>
          <w:ilvl w:val="0"/>
          <w:numId w:val="24"/>
        </w:numPr>
        <w:ind w:hanging="240"/>
        <w:rPr>
          <w:kern w:val="0"/>
        </w:rPr>
      </w:pPr>
      <w:r>
        <w:t>lvalue</w:t>
      </w:r>
      <w:r>
        <w:rPr>
          <w:rFonts w:hint="eastAsia"/>
        </w:rPr>
        <w:t>属性　―　式が左辺値であることを示す。</w:t>
      </w:r>
      <w:r>
        <w:rPr>
          <w:rFonts w:hint="eastAsia"/>
        </w:rPr>
        <w:t>C</w:t>
      </w:r>
      <w:r>
        <w:t>++</w:t>
      </w:r>
      <w:r>
        <w:rPr>
          <w:rFonts w:hint="eastAsia"/>
        </w:rPr>
        <w:t>では演算子は</w:t>
      </w:r>
      <w:r>
        <w:rPr>
          <w:rFonts w:hint="eastAsia"/>
        </w:rPr>
        <w:t>o</w:t>
      </w:r>
      <w:r>
        <w:t>verride</w:t>
      </w:r>
      <w:r>
        <w:rPr>
          <w:rFonts w:hint="eastAsia"/>
        </w:rPr>
        <w:t>できるので、オペランドが左辺値か右辺値か</w:t>
      </w:r>
      <w:r w:rsidR="00BA2C88">
        <w:rPr>
          <w:rFonts w:hint="eastAsia"/>
        </w:rPr>
        <w:t>は演算子から</w:t>
      </w:r>
      <w:r>
        <w:rPr>
          <w:rFonts w:hint="eastAsia"/>
        </w:rPr>
        <w:t>判断</w:t>
      </w:r>
      <w:r w:rsidR="00BA2C88">
        <w:rPr>
          <w:rFonts w:hint="eastAsia"/>
        </w:rPr>
        <w:t>するのでなく、</w:t>
      </w:r>
      <w:r>
        <w:rPr>
          <w:rFonts w:hint="eastAsia"/>
        </w:rPr>
        <w:t>この属性の有無で判断</w:t>
      </w:r>
      <w:r w:rsidR="00BA2C88">
        <w:rPr>
          <w:rFonts w:hint="eastAsia"/>
        </w:rPr>
        <w:t>しなければならない</w:t>
      </w:r>
      <w:r>
        <w:rPr>
          <w:rFonts w:hint="eastAsia"/>
        </w:rPr>
        <w:t>。</w:t>
      </w:r>
    </w:p>
    <w:p w14:paraId="68D9C0F8" w14:textId="77777777" w:rsidR="003E5C37" w:rsidRPr="00BA2C88" w:rsidRDefault="003E5C37" w:rsidP="00D21783"/>
    <w:p w14:paraId="04CCD4F2" w14:textId="77777777" w:rsidR="00270A7E" w:rsidRDefault="00270A7E" w:rsidP="000A34B9"/>
    <w:p w14:paraId="4111FC24" w14:textId="77777777" w:rsidR="00270A7E" w:rsidRDefault="00270A7E" w:rsidP="00270A7E">
      <w:pPr>
        <w:pStyle w:val="2"/>
      </w:pPr>
      <w:bookmarkStart w:id="482" w:name="_Toc223755521"/>
      <w:bookmarkStart w:id="483" w:name="_Toc223755727"/>
      <w:bookmarkStart w:id="484" w:name="_Toc422165404"/>
      <w:bookmarkStart w:id="485" w:name="_Toc422212411"/>
      <w:r>
        <w:rPr>
          <w:rFonts w:hint="eastAsia"/>
        </w:rPr>
        <w:t>定数の</w:t>
      </w:r>
      <w:r w:rsidR="004B4E28">
        <w:rPr>
          <w:rFonts w:hint="eastAsia"/>
        </w:rPr>
        <w:t>要素</w:t>
      </w:r>
      <w:bookmarkEnd w:id="482"/>
      <w:bookmarkEnd w:id="483"/>
      <w:bookmarkEnd w:id="484"/>
      <w:bookmarkEnd w:id="485"/>
    </w:p>
    <w:p w14:paraId="6A02BBB4" w14:textId="77777777" w:rsidR="00F54F45" w:rsidRPr="00F54F45" w:rsidRDefault="00F54F45" w:rsidP="000A34B9">
      <w:pPr>
        <w:ind w:firstLineChars="100" w:firstLine="210"/>
        <w:rPr>
          <w:kern w:val="0"/>
        </w:rPr>
      </w:pPr>
      <w:r w:rsidRPr="00F54F45">
        <w:rPr>
          <w:kern w:val="0"/>
        </w:rPr>
        <w:t>定数は以下の要素によって表現する。</w:t>
      </w:r>
    </w:p>
    <w:p w14:paraId="05E7E54D" w14:textId="77777777" w:rsidR="000A34B9" w:rsidRDefault="000A34B9" w:rsidP="000A34B9">
      <w:pPr>
        <w:rPr>
          <w:kern w:val="0"/>
        </w:rPr>
      </w:pPr>
    </w:p>
    <w:p w14:paraId="2C546695" w14:textId="77777777" w:rsidR="00F54F45" w:rsidRPr="000A34B9" w:rsidRDefault="00F54F45" w:rsidP="00613D85">
      <w:pPr>
        <w:numPr>
          <w:ilvl w:val="0"/>
          <w:numId w:val="25"/>
        </w:numPr>
        <w:ind w:hanging="240"/>
        <w:rPr>
          <w:kern w:val="0"/>
        </w:rPr>
      </w:pPr>
      <w:r w:rsidRPr="00F54F45">
        <w:rPr>
          <w:kern w:val="0"/>
        </w:rPr>
        <w:t>intConstant</w:t>
      </w:r>
      <w:r w:rsidRPr="00F54F45">
        <w:rPr>
          <w:kern w:val="0"/>
        </w:rPr>
        <w:t>要素</w:t>
      </w:r>
      <w:r w:rsidR="004B4E28">
        <w:rPr>
          <w:kern w:val="0"/>
        </w:rPr>
        <w:t xml:space="preserve">　－　</w:t>
      </w:r>
      <w:r w:rsidRPr="00F54F45">
        <w:rPr>
          <w:kern w:val="0"/>
        </w:rPr>
        <w:t>整数の値を持つ定数を表す。内容として、十進数もしくは、</w:t>
      </w:r>
      <w:r w:rsidRPr="00F54F45">
        <w:rPr>
          <w:kern w:val="0"/>
        </w:rPr>
        <w:t>16</w:t>
      </w:r>
      <w:r w:rsidRPr="00F54F45">
        <w:rPr>
          <w:kern w:val="0"/>
        </w:rPr>
        <w:t>進数（</w:t>
      </w:r>
      <w:r w:rsidRPr="00F54F45">
        <w:rPr>
          <w:kern w:val="0"/>
        </w:rPr>
        <w:t>0x</w:t>
      </w:r>
      <w:r w:rsidRPr="00F54F45">
        <w:rPr>
          <w:kern w:val="0"/>
        </w:rPr>
        <w:t>から始まる）を記述する。</w:t>
      </w:r>
    </w:p>
    <w:p w14:paraId="3CF03107" w14:textId="77777777" w:rsidR="00F54F45" w:rsidRPr="000A34B9" w:rsidRDefault="00F54F45" w:rsidP="00613D85">
      <w:pPr>
        <w:numPr>
          <w:ilvl w:val="0"/>
          <w:numId w:val="25"/>
        </w:numPr>
        <w:ind w:hanging="240"/>
        <w:rPr>
          <w:kern w:val="0"/>
        </w:rPr>
      </w:pPr>
      <w:r w:rsidRPr="00F54F45">
        <w:rPr>
          <w:kern w:val="0"/>
        </w:rPr>
        <w:t>longlongContant</w:t>
      </w:r>
      <w:r w:rsidRPr="00F54F45">
        <w:rPr>
          <w:kern w:val="0"/>
        </w:rPr>
        <w:t>要素</w:t>
      </w:r>
      <w:r w:rsidR="004B4E28">
        <w:rPr>
          <w:kern w:val="0"/>
        </w:rPr>
        <w:t xml:space="preserve">　－　</w:t>
      </w:r>
      <w:r w:rsidRPr="00F54F45">
        <w:rPr>
          <w:kern w:val="0"/>
        </w:rPr>
        <w:t>32</w:t>
      </w:r>
      <w:r w:rsidRPr="00F54F45">
        <w:rPr>
          <w:kern w:val="0"/>
        </w:rPr>
        <w:t>ビット</w:t>
      </w:r>
      <w:r w:rsidRPr="00F54F45">
        <w:rPr>
          <w:kern w:val="0"/>
        </w:rPr>
        <w:t>16</w:t>
      </w:r>
      <w:r w:rsidRPr="00F54F45">
        <w:rPr>
          <w:kern w:val="0"/>
        </w:rPr>
        <w:t>進数</w:t>
      </w:r>
      <w:r w:rsidRPr="00F54F45">
        <w:rPr>
          <w:kern w:val="0"/>
        </w:rPr>
        <w:t>(0x</w:t>
      </w:r>
      <w:r w:rsidRPr="00F54F45">
        <w:rPr>
          <w:kern w:val="0"/>
        </w:rPr>
        <w:t>から始まる</w:t>
      </w:r>
      <w:r w:rsidRPr="00F54F45">
        <w:rPr>
          <w:kern w:val="0"/>
        </w:rPr>
        <w:t>)</w:t>
      </w:r>
      <w:r w:rsidRPr="00F54F45">
        <w:rPr>
          <w:kern w:val="0"/>
        </w:rPr>
        <w:t>の２つの数字を記述する。</w:t>
      </w:r>
    </w:p>
    <w:p w14:paraId="6595BDA5" w14:textId="77777777" w:rsidR="00F54F45" w:rsidRPr="000A34B9" w:rsidRDefault="00F54F45" w:rsidP="00613D85">
      <w:pPr>
        <w:numPr>
          <w:ilvl w:val="0"/>
          <w:numId w:val="25"/>
        </w:numPr>
        <w:ind w:hanging="240"/>
        <w:rPr>
          <w:kern w:val="0"/>
        </w:rPr>
      </w:pPr>
      <w:r w:rsidRPr="00F54F45">
        <w:rPr>
          <w:kern w:val="0"/>
        </w:rPr>
        <w:t>floatConstant</w:t>
      </w:r>
      <w:r w:rsidRPr="00F54F45">
        <w:rPr>
          <w:kern w:val="0"/>
        </w:rPr>
        <w:t>要素</w:t>
      </w:r>
      <w:r w:rsidR="004B4E28">
        <w:rPr>
          <w:kern w:val="0"/>
        </w:rPr>
        <w:t xml:space="preserve">　－　</w:t>
      </w:r>
      <w:r w:rsidRPr="00F54F45">
        <w:rPr>
          <w:kern w:val="0"/>
        </w:rPr>
        <w:t>float</w:t>
      </w:r>
      <w:r w:rsidRPr="00F54F45">
        <w:rPr>
          <w:kern w:val="0"/>
        </w:rPr>
        <w:t>・</w:t>
      </w:r>
      <w:r w:rsidRPr="00F54F45">
        <w:rPr>
          <w:kern w:val="0"/>
        </w:rPr>
        <w:t>double</w:t>
      </w:r>
      <w:r w:rsidRPr="00F54F45">
        <w:rPr>
          <w:kern w:val="0"/>
        </w:rPr>
        <w:t>・</w:t>
      </w:r>
      <w:r w:rsidRPr="00F54F45">
        <w:rPr>
          <w:kern w:val="0"/>
        </w:rPr>
        <w:t>long double</w:t>
      </w:r>
      <w:r w:rsidRPr="00F54F45">
        <w:rPr>
          <w:kern w:val="0"/>
        </w:rPr>
        <w:t>の値を持つ定数を表す。浮動小数点数のリテラルを記述する。</w:t>
      </w:r>
    </w:p>
    <w:p w14:paraId="3C99568E" w14:textId="77777777" w:rsidR="001B7152" w:rsidRPr="001B7152" w:rsidRDefault="00F54F45" w:rsidP="001B7152">
      <w:pPr>
        <w:numPr>
          <w:ilvl w:val="0"/>
          <w:numId w:val="25"/>
        </w:numPr>
        <w:ind w:hanging="240"/>
        <w:rPr>
          <w:kern w:val="0"/>
        </w:rPr>
      </w:pPr>
      <w:r w:rsidRPr="00F54F45">
        <w:rPr>
          <w:kern w:val="0"/>
        </w:rPr>
        <w:t>stringConstant</w:t>
      </w:r>
      <w:r w:rsidR="004B4E28">
        <w:rPr>
          <w:kern w:val="0"/>
        </w:rPr>
        <w:t xml:space="preserve">要素　－　</w:t>
      </w:r>
      <w:r w:rsidRPr="00F54F45">
        <w:rPr>
          <w:kern w:val="0"/>
        </w:rPr>
        <w:t>内容に文字列を記述する。属性に</w:t>
      </w:r>
      <w:r w:rsidRPr="00F54F45">
        <w:rPr>
          <w:kern w:val="0"/>
        </w:rPr>
        <w:t xml:space="preserve"> is_wide="[1|0|true|false]" (</w:t>
      </w:r>
      <w:r w:rsidRPr="00F54F45">
        <w:rPr>
          <w:kern w:val="0"/>
        </w:rPr>
        <w:t>省略時</w:t>
      </w:r>
      <w:r w:rsidRPr="00F54F45">
        <w:rPr>
          <w:kern w:val="0"/>
        </w:rPr>
        <w:t>0</w:t>
      </w:r>
      <w:r w:rsidRPr="00F54F45">
        <w:rPr>
          <w:kern w:val="0"/>
        </w:rPr>
        <w:t>）を持ち、</w:t>
      </w:r>
      <w:r w:rsidRPr="00F54F45">
        <w:rPr>
          <w:kern w:val="0"/>
        </w:rPr>
        <w:t>1</w:t>
      </w:r>
      <w:r w:rsidRPr="00F54F45">
        <w:rPr>
          <w:kern w:val="0"/>
        </w:rPr>
        <w:t>または</w:t>
      </w:r>
      <w:r w:rsidRPr="00F54F45">
        <w:rPr>
          <w:kern w:val="0"/>
        </w:rPr>
        <w:t>true</w:t>
      </w:r>
      <w:r w:rsidRPr="00F54F45">
        <w:rPr>
          <w:kern w:val="0"/>
        </w:rPr>
        <w:t>のとき</w:t>
      </w:r>
      <w:r w:rsidRPr="00F54F45">
        <w:rPr>
          <w:kern w:val="0"/>
        </w:rPr>
        <w:t>wchar_t</w:t>
      </w:r>
      <w:r w:rsidRPr="00F54F45">
        <w:rPr>
          <w:kern w:val="0"/>
        </w:rPr>
        <w:t>型の文字列を表す。</w:t>
      </w:r>
      <w:r w:rsidR="001B7152">
        <w:rPr>
          <w:kern w:val="0"/>
        </w:rPr>
        <w:br/>
      </w:r>
      <w:r w:rsidR="001B7152">
        <w:rPr>
          <w:rFonts w:hint="eastAsia"/>
          <w:kern w:val="0"/>
        </w:rPr>
        <w:t>【要検討】</w:t>
      </w:r>
      <w:r w:rsidR="001B7152">
        <w:rPr>
          <w:rFonts w:hint="eastAsia"/>
          <w:kern w:val="0"/>
        </w:rPr>
        <w:t>c</w:t>
      </w:r>
      <w:r w:rsidR="001B7152">
        <w:rPr>
          <w:kern w:val="0"/>
        </w:rPr>
        <w:t>har16_t</w:t>
      </w:r>
      <w:r w:rsidR="001B7152">
        <w:rPr>
          <w:rFonts w:hint="eastAsia"/>
          <w:kern w:val="0"/>
        </w:rPr>
        <w:t>と</w:t>
      </w:r>
      <w:r w:rsidR="001B7152">
        <w:rPr>
          <w:rFonts w:hint="eastAsia"/>
          <w:kern w:val="0"/>
        </w:rPr>
        <w:t>c</w:t>
      </w:r>
      <w:r w:rsidR="001B7152">
        <w:rPr>
          <w:kern w:val="0"/>
        </w:rPr>
        <w:t>har32_t</w:t>
      </w:r>
      <w:r w:rsidR="001B7152">
        <w:rPr>
          <w:rFonts w:hint="eastAsia"/>
          <w:kern w:val="0"/>
        </w:rPr>
        <w:t>の</w:t>
      </w:r>
      <w:r w:rsidR="001B7152">
        <w:rPr>
          <w:rFonts w:hint="eastAsia"/>
          <w:kern w:val="0"/>
        </w:rPr>
        <w:t>c</w:t>
      </w:r>
      <w:r w:rsidR="001B7152">
        <w:rPr>
          <w:kern w:val="0"/>
        </w:rPr>
        <w:t>onstant</w:t>
      </w:r>
      <w:r w:rsidR="001B7152">
        <w:rPr>
          <w:rFonts w:hint="eastAsia"/>
          <w:kern w:val="0"/>
        </w:rPr>
        <w:t>表現が必要か？</w:t>
      </w:r>
    </w:p>
    <w:p w14:paraId="619A69D7" w14:textId="77777777" w:rsidR="00F54F45" w:rsidRPr="000A34B9" w:rsidRDefault="00F54F45" w:rsidP="00613D85">
      <w:pPr>
        <w:numPr>
          <w:ilvl w:val="0"/>
          <w:numId w:val="25"/>
        </w:numPr>
        <w:ind w:hanging="240"/>
        <w:rPr>
          <w:kern w:val="0"/>
        </w:rPr>
      </w:pPr>
      <w:r w:rsidRPr="00F54F45">
        <w:rPr>
          <w:kern w:val="0"/>
        </w:rPr>
        <w:t>moeConstant</w:t>
      </w:r>
      <w:r w:rsidR="004B4E28">
        <w:rPr>
          <w:kern w:val="0"/>
        </w:rPr>
        <w:t xml:space="preserve">要素　－　</w:t>
      </w:r>
      <w:r w:rsidRPr="00F54F45">
        <w:rPr>
          <w:kern w:val="0"/>
        </w:rPr>
        <w:t>enum</w:t>
      </w:r>
      <w:r w:rsidRPr="00F54F45">
        <w:rPr>
          <w:kern w:val="0"/>
        </w:rPr>
        <w:t>型の定数を表す。内容に</w:t>
      </w:r>
      <w:r w:rsidRPr="00F54F45">
        <w:rPr>
          <w:kern w:val="0"/>
        </w:rPr>
        <w:t>enum</w:t>
      </w:r>
      <w:r w:rsidRPr="00F54F45">
        <w:rPr>
          <w:kern w:val="0"/>
        </w:rPr>
        <w:t>定数を記述する。</w:t>
      </w:r>
    </w:p>
    <w:p w14:paraId="7BDB384A" w14:textId="77777777" w:rsidR="00F97B59" w:rsidRDefault="00F97B59" w:rsidP="00613D85">
      <w:pPr>
        <w:numPr>
          <w:ilvl w:val="0"/>
          <w:numId w:val="25"/>
        </w:numPr>
        <w:ind w:hanging="240"/>
        <w:rPr>
          <w:kern w:val="0"/>
        </w:rPr>
      </w:pPr>
      <w:r>
        <w:rPr>
          <w:kern w:val="0"/>
        </w:rPr>
        <w:t>booleanConstant</w:t>
      </w:r>
      <w:r>
        <w:rPr>
          <w:rFonts w:hint="eastAsia"/>
          <w:kern w:val="0"/>
        </w:rPr>
        <w:t>要素</w:t>
      </w:r>
      <w:r>
        <w:rPr>
          <w:kern w:val="0"/>
        </w:rPr>
        <w:t xml:space="preserve">　－　</w:t>
      </w:r>
      <w:r>
        <w:rPr>
          <w:rFonts w:hint="eastAsia"/>
          <w:kern w:val="0"/>
        </w:rPr>
        <w:t>真理値リテラル。</w:t>
      </w:r>
      <w:r>
        <w:rPr>
          <w:rFonts w:hint="eastAsia"/>
          <w:kern w:val="0"/>
        </w:rPr>
        <w:t>fa</w:t>
      </w:r>
      <w:r>
        <w:rPr>
          <w:kern w:val="0"/>
        </w:rPr>
        <w:t>lse</w:t>
      </w:r>
      <w:r>
        <w:rPr>
          <w:rFonts w:hint="eastAsia"/>
          <w:kern w:val="0"/>
        </w:rPr>
        <w:t>または</w:t>
      </w:r>
      <w:r>
        <w:rPr>
          <w:rFonts w:hint="eastAsia"/>
          <w:kern w:val="0"/>
        </w:rPr>
        <w:t>t</w:t>
      </w:r>
      <w:r>
        <w:rPr>
          <w:kern w:val="0"/>
        </w:rPr>
        <w:t>rue</w:t>
      </w:r>
      <w:r>
        <w:rPr>
          <w:rFonts w:hint="eastAsia"/>
          <w:kern w:val="0"/>
        </w:rPr>
        <w:t>。</w:t>
      </w:r>
    </w:p>
    <w:p w14:paraId="240B7143" w14:textId="77777777" w:rsidR="00F54F45" w:rsidRPr="000A34B9" w:rsidRDefault="00F54F45" w:rsidP="00613D85">
      <w:pPr>
        <w:numPr>
          <w:ilvl w:val="0"/>
          <w:numId w:val="25"/>
        </w:numPr>
        <w:ind w:hanging="240"/>
        <w:rPr>
          <w:kern w:val="0"/>
        </w:rPr>
      </w:pPr>
      <w:r w:rsidRPr="00F54F45">
        <w:rPr>
          <w:kern w:val="0"/>
        </w:rPr>
        <w:t>funcAddr</w:t>
      </w:r>
      <w:r w:rsidR="004B4E28">
        <w:rPr>
          <w:kern w:val="0"/>
        </w:rPr>
        <w:t xml:space="preserve">要素　－　</w:t>
      </w:r>
      <w:r w:rsidRPr="00F54F45">
        <w:rPr>
          <w:kern w:val="0"/>
        </w:rPr>
        <w:t>関数のアドレスを表す。内容に関数名を記述する。</w:t>
      </w:r>
    </w:p>
    <w:p w14:paraId="6604CCE9" w14:textId="77777777" w:rsidR="000A34B9" w:rsidRPr="00F97B59" w:rsidRDefault="000A34B9" w:rsidP="000A34B9">
      <w:pPr>
        <w:rPr>
          <w:kern w:val="0"/>
        </w:rPr>
      </w:pPr>
    </w:p>
    <w:p w14:paraId="613601FA" w14:textId="77777777" w:rsidR="00F54F45" w:rsidRPr="00F54F45" w:rsidRDefault="00F54F45" w:rsidP="000A34B9">
      <w:pPr>
        <w:ind w:firstLineChars="100" w:firstLine="210"/>
        <w:rPr>
          <w:kern w:val="0"/>
        </w:rPr>
      </w:pPr>
      <w:r w:rsidRPr="00F54F45">
        <w:rPr>
          <w:kern w:val="0"/>
        </w:rPr>
        <w:t>定数のデータ型は、</w:t>
      </w:r>
      <w:r w:rsidRPr="00F54F45">
        <w:rPr>
          <w:kern w:val="0"/>
        </w:rPr>
        <w:t>type</w:t>
      </w:r>
      <w:r w:rsidRPr="00F54F45">
        <w:rPr>
          <w:kern w:val="0"/>
        </w:rPr>
        <w:t>属性で指定する。</w:t>
      </w:r>
    </w:p>
    <w:p w14:paraId="6FF6ACE8" w14:textId="77777777" w:rsidR="00F54F45" w:rsidRPr="00F54F45" w:rsidRDefault="00F54F45" w:rsidP="000A34B9">
      <w:pPr>
        <w:ind w:firstLineChars="100" w:firstLine="210"/>
        <w:rPr>
          <w:kern w:val="0"/>
        </w:rPr>
      </w:pPr>
      <w:r w:rsidRPr="00F54F45">
        <w:rPr>
          <w:kern w:val="0"/>
        </w:rPr>
        <w:t>moeConstant</w:t>
      </w:r>
      <w:r w:rsidRPr="00F54F45">
        <w:rPr>
          <w:kern w:val="0"/>
        </w:rPr>
        <w:t>の場合は、この式を含むスコープのシンボルテーブルの中に、指定された</w:t>
      </w:r>
      <w:r w:rsidRPr="00F54F45">
        <w:rPr>
          <w:kern w:val="0"/>
        </w:rPr>
        <w:t>moe</w:t>
      </w:r>
      <w:r w:rsidRPr="00F54F45">
        <w:rPr>
          <w:kern w:val="0"/>
        </w:rPr>
        <w:t>定数がふくまれていなくてはならない。</w:t>
      </w:r>
    </w:p>
    <w:p w14:paraId="65543F5C" w14:textId="77777777" w:rsidR="00270A7E" w:rsidRDefault="00270A7E" w:rsidP="00270A7E"/>
    <w:p w14:paraId="6C0F88A8" w14:textId="77777777" w:rsidR="00270A7E" w:rsidRDefault="00270A7E" w:rsidP="00270A7E">
      <w:pPr>
        <w:pStyle w:val="2"/>
      </w:pPr>
      <w:bookmarkStart w:id="486" w:name="_Toc223755522"/>
      <w:bookmarkStart w:id="487" w:name="_Toc223755728"/>
      <w:bookmarkStart w:id="488" w:name="_Toc422165405"/>
      <w:bookmarkStart w:id="489" w:name="_Toc422212412"/>
      <w:r>
        <w:rPr>
          <w:rFonts w:hint="eastAsia"/>
        </w:rPr>
        <w:t>変数参照の</w:t>
      </w:r>
      <w:r w:rsidR="004B4E28">
        <w:rPr>
          <w:rFonts w:hint="eastAsia"/>
        </w:rPr>
        <w:t>要素</w:t>
      </w:r>
      <w:bookmarkEnd w:id="486"/>
      <w:bookmarkEnd w:id="487"/>
      <w:bookmarkEnd w:id="488"/>
      <w:bookmarkEnd w:id="489"/>
    </w:p>
    <w:p w14:paraId="2AFA85E0" w14:textId="77777777" w:rsidR="00F54F45" w:rsidRDefault="00F54F45" w:rsidP="000A34B9">
      <w:pPr>
        <w:ind w:firstLineChars="100" w:firstLine="210"/>
        <w:rPr>
          <w:kern w:val="0"/>
        </w:rPr>
      </w:pPr>
      <w:r w:rsidRPr="00F54F45">
        <w:rPr>
          <w:kern w:val="0"/>
        </w:rPr>
        <w:t>変数への参照は、大域変数、パラメータ変数、局所変数、それぞれに対して、異なる</w:t>
      </w:r>
      <w:r w:rsidR="004B4E28">
        <w:rPr>
          <w:kern w:val="0"/>
        </w:rPr>
        <w:t>要素</w:t>
      </w:r>
      <w:r w:rsidRPr="00F54F45">
        <w:rPr>
          <w:kern w:val="0"/>
        </w:rPr>
        <w:t>を用いる。</w:t>
      </w:r>
    </w:p>
    <w:p w14:paraId="67EEAB21" w14:textId="77777777" w:rsidR="000A34B9" w:rsidRPr="00F54F45" w:rsidRDefault="000A34B9" w:rsidP="000A34B9">
      <w:pPr>
        <w:rPr>
          <w:kern w:val="0"/>
        </w:rPr>
      </w:pPr>
    </w:p>
    <w:p w14:paraId="4A27F923" w14:textId="77777777" w:rsidR="00F54F45" w:rsidRPr="000A34B9" w:rsidRDefault="00F54F45" w:rsidP="00613D85">
      <w:pPr>
        <w:numPr>
          <w:ilvl w:val="0"/>
          <w:numId w:val="26"/>
        </w:numPr>
        <w:ind w:hanging="240"/>
        <w:rPr>
          <w:kern w:val="0"/>
        </w:rPr>
      </w:pPr>
      <w:r w:rsidRPr="00F54F45">
        <w:rPr>
          <w:kern w:val="0"/>
        </w:rPr>
        <w:t>Var</w:t>
      </w:r>
      <w:r w:rsidRPr="00F54F45">
        <w:rPr>
          <w:kern w:val="0"/>
        </w:rPr>
        <w:t>要素</w:t>
      </w:r>
      <w:r w:rsidR="004B4E28">
        <w:rPr>
          <w:kern w:val="0"/>
        </w:rPr>
        <w:t xml:space="preserve">　－　</w:t>
      </w:r>
      <w:r w:rsidRPr="00F54F45">
        <w:rPr>
          <w:kern w:val="0"/>
        </w:rPr>
        <w:t>大域変数を参照する式。内容に変数名を指定する。</w:t>
      </w:r>
    </w:p>
    <w:p w14:paraId="7A8D9FFC" w14:textId="77777777" w:rsidR="00F54F45" w:rsidRPr="000A34B9" w:rsidRDefault="00F54F45" w:rsidP="00613D85">
      <w:pPr>
        <w:numPr>
          <w:ilvl w:val="0"/>
          <w:numId w:val="26"/>
        </w:numPr>
        <w:ind w:hanging="240"/>
        <w:rPr>
          <w:kern w:val="0"/>
        </w:rPr>
      </w:pPr>
      <w:r w:rsidRPr="00F54F45">
        <w:rPr>
          <w:kern w:val="0"/>
        </w:rPr>
        <w:t>varAddr</w:t>
      </w:r>
      <w:r w:rsidR="004B4E28">
        <w:rPr>
          <w:kern w:val="0"/>
        </w:rPr>
        <w:t xml:space="preserve">要素　－　</w:t>
      </w:r>
      <w:r w:rsidRPr="00F54F45">
        <w:rPr>
          <w:kern w:val="0"/>
        </w:rPr>
        <w:t>大域変数</w:t>
      </w:r>
      <w:r w:rsidR="00F97B59">
        <w:rPr>
          <w:rFonts w:hint="eastAsia"/>
          <w:kern w:val="0"/>
        </w:rPr>
        <w:t>の</w:t>
      </w:r>
      <w:r w:rsidRPr="00F54F45">
        <w:rPr>
          <w:kern w:val="0"/>
        </w:rPr>
        <w:t>アドレスを参照する式。内容に変数名を指定する。</w:t>
      </w:r>
    </w:p>
    <w:p w14:paraId="263F7272" w14:textId="77777777" w:rsidR="00107D79" w:rsidRDefault="00107D79" w:rsidP="00D21783">
      <w:pPr>
        <w:ind w:left="180"/>
        <w:rPr>
          <w:kern w:val="0"/>
        </w:rPr>
      </w:pPr>
    </w:p>
    <w:p w14:paraId="6B164878" w14:textId="77777777" w:rsidR="00F54F45" w:rsidRPr="000A34B9" w:rsidRDefault="00F54F45" w:rsidP="00D21783">
      <w:pPr>
        <w:ind w:left="180"/>
        <w:rPr>
          <w:kern w:val="0"/>
        </w:rPr>
      </w:pPr>
      <w:r w:rsidRPr="00F54F45">
        <w:rPr>
          <w:kern w:val="0"/>
        </w:rPr>
        <w:t>scope</w:t>
      </w:r>
      <w:r w:rsidRPr="00F54F45">
        <w:rPr>
          <w:kern w:val="0"/>
        </w:rPr>
        <w:t>属性をつかって、局所変数を区別する。</w:t>
      </w:r>
    </w:p>
    <w:p w14:paraId="50E70141" w14:textId="77777777" w:rsidR="00F54F45" w:rsidRDefault="00F54F45" w:rsidP="00613D85">
      <w:pPr>
        <w:numPr>
          <w:ilvl w:val="0"/>
          <w:numId w:val="26"/>
        </w:numPr>
        <w:ind w:hanging="240"/>
        <w:rPr>
          <w:kern w:val="0"/>
        </w:rPr>
      </w:pPr>
      <w:r w:rsidRPr="00F54F45">
        <w:rPr>
          <w:kern w:val="0"/>
        </w:rPr>
        <w:t>scope</w:t>
      </w:r>
      <w:r w:rsidRPr="00F54F45">
        <w:rPr>
          <w:kern w:val="0"/>
        </w:rPr>
        <w:t>属性</w:t>
      </w:r>
      <w:r w:rsidR="004B4E28">
        <w:rPr>
          <w:kern w:val="0"/>
        </w:rPr>
        <w:t xml:space="preserve">　－　</w:t>
      </w:r>
      <w:r w:rsidRPr="00F54F45">
        <w:rPr>
          <w:kern w:val="0"/>
        </w:rPr>
        <w:t>"local", "global", "param"</w:t>
      </w:r>
      <w:r w:rsidRPr="00F54F45">
        <w:rPr>
          <w:kern w:val="0"/>
        </w:rPr>
        <w:t>のいずれか</w:t>
      </w:r>
    </w:p>
    <w:p w14:paraId="4927F68D" w14:textId="77777777" w:rsidR="000A34B9" w:rsidRPr="000A34B9" w:rsidRDefault="000A34B9" w:rsidP="000A34B9">
      <w:pPr>
        <w:rPr>
          <w:kern w:val="0"/>
        </w:rPr>
      </w:pPr>
    </w:p>
    <w:p w14:paraId="1D2A5432"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cs="ＭＳ ゴシック"/>
          <w:kern w:val="0"/>
          <w:sz w:val="20"/>
          <w:szCs w:val="20"/>
        </w:rPr>
      </w:pPr>
      <w:r w:rsidRPr="00CD2773">
        <w:rPr>
          <w:rFonts w:ascii="ＭＳ Ｐゴシック" w:eastAsia="ＭＳ Ｐゴシック" w:hAnsi="ＭＳ Ｐゴシック" w:cs="ＭＳ ゴシック"/>
          <w:kern w:val="0"/>
          <w:sz w:val="20"/>
          <w:szCs w:val="20"/>
        </w:rPr>
        <w:t xml:space="preserve">&lt;Var&gt;var_name&lt;/Var&gt; </w:t>
      </w:r>
    </w:p>
    <w:p w14:paraId="7BECB4E3" w14:textId="77777777" w:rsidR="000A34B9" w:rsidRDefault="000A34B9" w:rsidP="000A34B9">
      <w:pPr>
        <w:rPr>
          <w:kern w:val="0"/>
        </w:rPr>
      </w:pPr>
    </w:p>
    <w:p w14:paraId="42E4678B" w14:textId="77777777" w:rsidR="00F54F45" w:rsidRPr="00F54F45" w:rsidRDefault="00F54F45" w:rsidP="000A34B9">
      <w:pPr>
        <w:ind w:firstLineChars="100" w:firstLine="210"/>
        <w:rPr>
          <w:kern w:val="0"/>
        </w:rPr>
      </w:pPr>
      <w:r w:rsidRPr="00F54F45">
        <w:rPr>
          <w:kern w:val="0"/>
        </w:rPr>
        <w:t>は、</w:t>
      </w:r>
    </w:p>
    <w:p w14:paraId="4F651BBB" w14:textId="77777777" w:rsidR="000A34B9" w:rsidRDefault="000A34B9" w:rsidP="000A34B9">
      <w:pPr>
        <w:rPr>
          <w:rFonts w:ascii="ＭＳ ゴシック" w:eastAsia="ＭＳ ゴシック" w:hAnsi="ＭＳ ゴシック" w:cs="ＭＳ ゴシック"/>
          <w:kern w:val="0"/>
        </w:rPr>
      </w:pPr>
    </w:p>
    <w:p w14:paraId="74E5C5C6"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cs="ＭＳ ゴシック"/>
          <w:kern w:val="0"/>
          <w:sz w:val="20"/>
          <w:szCs w:val="20"/>
        </w:rPr>
      </w:pPr>
      <w:r w:rsidRPr="00CD2773">
        <w:rPr>
          <w:rFonts w:ascii="ＭＳ Ｐゴシック" w:eastAsia="ＭＳ Ｐゴシック" w:hAnsi="ＭＳ Ｐゴシック" w:cs="ＭＳ ゴシック"/>
          <w:kern w:val="0"/>
          <w:sz w:val="20"/>
          <w:szCs w:val="20"/>
        </w:rPr>
        <w:t>&lt;PointerRef&gt; &lt;varAddr&gt;var_name&lt;/varAddr&gt;&lt;/PointerRef&gt;</w:t>
      </w:r>
    </w:p>
    <w:p w14:paraId="2DE12BE6" w14:textId="77777777" w:rsidR="000A34B9" w:rsidRDefault="000A34B9" w:rsidP="000A34B9">
      <w:pPr>
        <w:rPr>
          <w:kern w:val="0"/>
        </w:rPr>
      </w:pPr>
    </w:p>
    <w:p w14:paraId="325DF0D8" w14:textId="77777777" w:rsidR="00F54F45" w:rsidRPr="00F54F45" w:rsidRDefault="00F54F45" w:rsidP="000A34B9">
      <w:pPr>
        <w:ind w:firstLineChars="100" w:firstLine="210"/>
        <w:rPr>
          <w:kern w:val="0"/>
        </w:rPr>
      </w:pPr>
      <w:r w:rsidRPr="00F54F45">
        <w:rPr>
          <w:kern w:val="0"/>
        </w:rPr>
        <w:t>と等価。</w:t>
      </w:r>
    </w:p>
    <w:p w14:paraId="58ED6396" w14:textId="77777777" w:rsidR="000A34B9" w:rsidRDefault="000A34B9" w:rsidP="000A34B9">
      <w:pPr>
        <w:rPr>
          <w:rFonts w:ascii="ＭＳ ゴシック" w:eastAsia="ＭＳ ゴシック" w:hAnsi="ＭＳ ゴシック" w:cs="ＭＳ ゴシック"/>
          <w:kern w:val="0"/>
        </w:rPr>
      </w:pPr>
    </w:p>
    <w:p w14:paraId="2612588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cs="ＭＳ ゴシック"/>
          <w:kern w:val="0"/>
          <w:sz w:val="20"/>
          <w:szCs w:val="20"/>
        </w:rPr>
      </w:pPr>
      <w:r w:rsidRPr="00CD2773">
        <w:rPr>
          <w:rFonts w:ascii="ＭＳ Ｐゴシック" w:eastAsia="ＭＳ Ｐゴシック" w:hAnsi="ＭＳ Ｐゴシック" w:cs="ＭＳ ゴシック"/>
          <w:kern w:val="0"/>
          <w:sz w:val="20"/>
          <w:szCs w:val="20"/>
        </w:rPr>
        <w:t>&lt;varAddr&gt;var_name&lt;/varAddr&gt;</w:t>
      </w:r>
    </w:p>
    <w:p w14:paraId="28DAB6CB" w14:textId="77777777" w:rsidR="000A34B9" w:rsidRDefault="000A34B9" w:rsidP="000A34B9">
      <w:pPr>
        <w:rPr>
          <w:kern w:val="0"/>
        </w:rPr>
      </w:pPr>
    </w:p>
    <w:p w14:paraId="69A3405E" w14:textId="77777777" w:rsidR="00F54F45" w:rsidRPr="00F54F45" w:rsidRDefault="00F54F45" w:rsidP="000A34B9">
      <w:pPr>
        <w:ind w:firstLineChars="100" w:firstLine="210"/>
        <w:rPr>
          <w:kern w:val="0"/>
        </w:rPr>
      </w:pPr>
      <w:r w:rsidRPr="00F54F45">
        <w:rPr>
          <w:kern w:val="0"/>
        </w:rPr>
        <w:t>は</w:t>
      </w:r>
      <w:r w:rsidRPr="00F54F45">
        <w:rPr>
          <w:kern w:val="0"/>
        </w:rPr>
        <w:t>,C</w:t>
      </w:r>
      <w:r w:rsidRPr="00F54F45">
        <w:rPr>
          <w:kern w:val="0"/>
        </w:rPr>
        <w:t>での表現は</w:t>
      </w:r>
      <w:r w:rsidRPr="00F54F45">
        <w:rPr>
          <w:kern w:val="0"/>
        </w:rPr>
        <w:t>&amp;var_name</w:t>
      </w:r>
    </w:p>
    <w:p w14:paraId="36E93FF3" w14:textId="77777777" w:rsidR="00270A7E" w:rsidRPr="00F54F45" w:rsidRDefault="00270A7E" w:rsidP="00270A7E"/>
    <w:p w14:paraId="2D471309" w14:textId="77777777" w:rsidR="00270A7E" w:rsidRDefault="00270A7E" w:rsidP="00270A7E">
      <w:pPr>
        <w:pStyle w:val="2"/>
      </w:pPr>
      <w:bookmarkStart w:id="490" w:name="_Toc223755523"/>
      <w:bookmarkStart w:id="491" w:name="_Toc223755729"/>
      <w:bookmarkStart w:id="492" w:name="_Toc422165406"/>
      <w:bookmarkStart w:id="493" w:name="_Toc422212413"/>
      <w:r>
        <w:rPr>
          <w:rFonts w:hint="eastAsia"/>
        </w:rPr>
        <w:t>pointerRef</w:t>
      </w:r>
      <w:r w:rsidR="004B4E28">
        <w:rPr>
          <w:rFonts w:hint="eastAsia"/>
        </w:rPr>
        <w:t>要素</w:t>
      </w:r>
      <w:bookmarkEnd w:id="490"/>
      <w:bookmarkEnd w:id="491"/>
      <w:bookmarkEnd w:id="492"/>
      <w:bookmarkEnd w:id="493"/>
    </w:p>
    <w:p w14:paraId="1AB21E3B" w14:textId="77777777" w:rsidR="00F54F45" w:rsidRPr="00F54F45" w:rsidRDefault="00F54F45" w:rsidP="000A34B9">
      <w:pPr>
        <w:ind w:firstLineChars="100" w:firstLine="210"/>
        <w:rPr>
          <w:kern w:val="0"/>
        </w:rPr>
      </w:pPr>
      <w:r w:rsidRPr="00F54F45">
        <w:rPr>
          <w:kern w:val="0"/>
        </w:rPr>
        <w:t>pointerRef</w:t>
      </w:r>
      <w:r w:rsidR="004B4E28">
        <w:rPr>
          <w:kern w:val="0"/>
        </w:rPr>
        <w:t>要素</w:t>
      </w:r>
      <w:r w:rsidRPr="00F54F45">
        <w:rPr>
          <w:kern w:val="0"/>
        </w:rPr>
        <w:t>は、</w:t>
      </w:r>
      <w:r w:rsidRPr="00F54F45">
        <w:rPr>
          <w:kern w:val="0"/>
        </w:rPr>
        <w:t>sub</w:t>
      </w:r>
      <w:r w:rsidR="004B4E28">
        <w:rPr>
          <w:kern w:val="0"/>
        </w:rPr>
        <w:t>要素</w:t>
      </w:r>
      <w:r w:rsidRPr="00F54F45">
        <w:rPr>
          <w:kern w:val="0"/>
        </w:rPr>
        <w:t>の式をアドレスとし、メモリ参照を行う。</w:t>
      </w:r>
    </w:p>
    <w:p w14:paraId="3E3E8EBB" w14:textId="77777777" w:rsidR="00270A7E" w:rsidRDefault="00270A7E" w:rsidP="00270A7E"/>
    <w:p w14:paraId="00F678D9" w14:textId="77777777" w:rsidR="00270A7E" w:rsidRDefault="00270A7E" w:rsidP="00270A7E">
      <w:pPr>
        <w:pStyle w:val="2"/>
      </w:pPr>
      <w:bookmarkStart w:id="494" w:name="_Toc223755524"/>
      <w:bookmarkStart w:id="495" w:name="_Toc223755730"/>
      <w:bookmarkStart w:id="496" w:name="_Toc422165407"/>
      <w:bookmarkStart w:id="497" w:name="_Toc422212414"/>
      <w:r>
        <w:rPr>
          <w:rFonts w:hint="eastAsia"/>
        </w:rPr>
        <w:t>配列要素の参照の要素</w:t>
      </w:r>
      <w:bookmarkEnd w:id="494"/>
      <w:bookmarkEnd w:id="495"/>
      <w:bookmarkEnd w:id="496"/>
      <w:bookmarkEnd w:id="497"/>
    </w:p>
    <w:p w14:paraId="0A86D94E" w14:textId="77777777" w:rsidR="00F54F45" w:rsidRDefault="00F54F45" w:rsidP="000A34B9">
      <w:pPr>
        <w:ind w:firstLineChars="100" w:firstLine="210"/>
        <w:rPr>
          <w:kern w:val="0"/>
        </w:rPr>
      </w:pPr>
      <w:r w:rsidRPr="00F54F45">
        <w:rPr>
          <w:kern w:val="0"/>
        </w:rPr>
        <w:t>配列への参照には、以下の</w:t>
      </w:r>
      <w:r w:rsidR="004B4E28">
        <w:rPr>
          <w:kern w:val="0"/>
        </w:rPr>
        <w:t>要素</w:t>
      </w:r>
      <w:r w:rsidRPr="00F54F45">
        <w:rPr>
          <w:kern w:val="0"/>
        </w:rPr>
        <w:t>を用いる。</w:t>
      </w:r>
    </w:p>
    <w:p w14:paraId="724B28DA" w14:textId="77777777" w:rsidR="000A34B9" w:rsidRPr="00F54F45" w:rsidRDefault="000A34B9" w:rsidP="000A34B9">
      <w:pPr>
        <w:rPr>
          <w:kern w:val="0"/>
        </w:rPr>
      </w:pPr>
    </w:p>
    <w:p w14:paraId="486B1C48" w14:textId="77777777" w:rsidR="00F54F45" w:rsidRPr="000A34B9" w:rsidRDefault="00F54F45" w:rsidP="00613D85">
      <w:pPr>
        <w:numPr>
          <w:ilvl w:val="0"/>
          <w:numId w:val="27"/>
        </w:numPr>
        <w:ind w:hanging="240"/>
        <w:rPr>
          <w:kern w:val="0"/>
        </w:rPr>
      </w:pPr>
      <w:r w:rsidRPr="00F54F45">
        <w:rPr>
          <w:kern w:val="0"/>
        </w:rPr>
        <w:t>arrayRef</w:t>
      </w:r>
      <w:r w:rsidR="004B4E28">
        <w:rPr>
          <w:kern w:val="0"/>
        </w:rPr>
        <w:t xml:space="preserve">　－　</w:t>
      </w:r>
      <w:r w:rsidR="00522215">
        <w:rPr>
          <w:rFonts w:hint="eastAsia"/>
          <w:kern w:val="0"/>
        </w:rPr>
        <w:t>配列要素</w:t>
      </w:r>
      <w:r w:rsidRPr="00F54F45">
        <w:rPr>
          <w:kern w:val="0"/>
        </w:rPr>
        <w:t>を参照する式。内容に</w:t>
      </w:r>
      <w:r w:rsidR="00522215">
        <w:rPr>
          <w:rFonts w:hint="eastAsia"/>
          <w:kern w:val="0"/>
        </w:rPr>
        <w:t>先頭アドレスと添字</w:t>
      </w:r>
      <w:r w:rsidRPr="00F54F45">
        <w:rPr>
          <w:kern w:val="0"/>
        </w:rPr>
        <w:t>を指定する。</w:t>
      </w:r>
    </w:p>
    <w:p w14:paraId="5028D9BC" w14:textId="77777777" w:rsidR="00F54F45" w:rsidRDefault="00F54F45" w:rsidP="00613D85">
      <w:pPr>
        <w:numPr>
          <w:ilvl w:val="0"/>
          <w:numId w:val="27"/>
        </w:numPr>
        <w:ind w:hanging="240"/>
        <w:rPr>
          <w:kern w:val="0"/>
        </w:rPr>
      </w:pPr>
      <w:r w:rsidRPr="00F54F45">
        <w:rPr>
          <w:kern w:val="0"/>
        </w:rPr>
        <w:t>arrayAddr</w:t>
      </w:r>
      <w:r w:rsidR="004B4E28">
        <w:rPr>
          <w:kern w:val="0"/>
        </w:rPr>
        <w:t xml:space="preserve">　－　</w:t>
      </w:r>
      <w:r w:rsidRPr="00F54F45">
        <w:rPr>
          <w:kern w:val="0"/>
        </w:rPr>
        <w:t>配列の</w:t>
      </w:r>
      <w:r w:rsidR="00522215">
        <w:rPr>
          <w:rFonts w:hint="eastAsia"/>
          <w:kern w:val="0"/>
        </w:rPr>
        <w:t>先頭</w:t>
      </w:r>
      <w:r w:rsidRPr="00F54F45">
        <w:rPr>
          <w:kern w:val="0"/>
        </w:rPr>
        <w:t>アドレスを参照する式。内容に配列名を指定する。</w:t>
      </w:r>
    </w:p>
    <w:p w14:paraId="4A35EA7F" w14:textId="77777777" w:rsidR="000A34B9" w:rsidRPr="000A34B9" w:rsidRDefault="000A34B9" w:rsidP="000A34B9">
      <w:pPr>
        <w:rPr>
          <w:kern w:val="0"/>
        </w:rPr>
      </w:pPr>
    </w:p>
    <w:p w14:paraId="1171E4E1" w14:textId="77777777" w:rsidR="00F54F45" w:rsidRPr="00F54F45" w:rsidRDefault="00F54F45" w:rsidP="000A34B9">
      <w:pPr>
        <w:ind w:firstLineChars="100" w:firstLine="210"/>
        <w:rPr>
          <w:kern w:val="0"/>
        </w:rPr>
      </w:pPr>
      <w:r w:rsidRPr="00F54F45">
        <w:rPr>
          <w:kern w:val="0"/>
        </w:rPr>
        <w:t>配列要素への参照は、</w:t>
      </w:r>
      <w:r w:rsidR="00522215">
        <w:rPr>
          <w:rFonts w:hint="eastAsia"/>
          <w:kern w:val="0"/>
        </w:rPr>
        <w:t>arrayAddr</w:t>
      </w:r>
      <w:r w:rsidR="00522215">
        <w:rPr>
          <w:rFonts w:hint="eastAsia"/>
          <w:kern w:val="0"/>
        </w:rPr>
        <w:t>を用いてアドレスを取得し、</w:t>
      </w:r>
      <w:r w:rsidR="00522215">
        <w:rPr>
          <w:rFonts w:hint="eastAsia"/>
          <w:kern w:val="0"/>
        </w:rPr>
        <w:t>arrayRef</w:t>
      </w:r>
      <w:r w:rsidR="00522215">
        <w:rPr>
          <w:rFonts w:hint="eastAsia"/>
          <w:kern w:val="0"/>
        </w:rPr>
        <w:t>で要素にアクセスする</w:t>
      </w:r>
      <w:r w:rsidRPr="00F54F45">
        <w:rPr>
          <w:kern w:val="0"/>
        </w:rPr>
        <w:t>。</w:t>
      </w:r>
      <w:r w:rsidRPr="00F54F45">
        <w:rPr>
          <w:kern w:val="0"/>
        </w:rPr>
        <w:t xml:space="preserve"> </w:t>
      </w:r>
      <w:r w:rsidRPr="00F54F45">
        <w:rPr>
          <w:kern w:val="0"/>
        </w:rPr>
        <w:br/>
      </w:r>
      <w:r w:rsidRPr="00F54F45">
        <w:rPr>
          <w:kern w:val="0"/>
        </w:rPr>
        <w:t>変数参照の</w:t>
      </w:r>
      <w:r w:rsidR="004B4E28">
        <w:rPr>
          <w:kern w:val="0"/>
        </w:rPr>
        <w:t>要素</w:t>
      </w:r>
      <w:r w:rsidRPr="00F54F45">
        <w:rPr>
          <w:kern w:val="0"/>
        </w:rPr>
        <w:t>と同様に、</w:t>
      </w:r>
      <w:r w:rsidRPr="00F54F45">
        <w:rPr>
          <w:kern w:val="0"/>
        </w:rPr>
        <w:t>scope</w:t>
      </w:r>
      <w:r w:rsidRPr="00F54F45">
        <w:rPr>
          <w:kern w:val="0"/>
        </w:rPr>
        <w:t>属性を使い局所変数を区別する。</w:t>
      </w:r>
    </w:p>
    <w:p w14:paraId="59663DF0" w14:textId="77777777" w:rsidR="00270A7E" w:rsidRDefault="00270A7E" w:rsidP="000A34B9"/>
    <w:p w14:paraId="426314DA" w14:textId="77777777" w:rsidR="00270A7E" w:rsidRDefault="00270A7E" w:rsidP="00270A7E">
      <w:pPr>
        <w:pStyle w:val="2"/>
      </w:pPr>
      <w:bookmarkStart w:id="498" w:name="_Toc223755525"/>
      <w:bookmarkStart w:id="499" w:name="_Toc223755731"/>
      <w:bookmarkStart w:id="500" w:name="_Toc422165408"/>
      <w:bookmarkStart w:id="501" w:name="_Toc422212415"/>
      <w:r>
        <w:rPr>
          <w:rFonts w:hint="eastAsia"/>
        </w:rPr>
        <w:t>構造体</w:t>
      </w:r>
      <w:r w:rsidR="00107D79">
        <w:rPr>
          <w:rFonts w:hint="eastAsia"/>
        </w:rPr>
        <w:t>メンバ</w:t>
      </w:r>
      <w:r>
        <w:rPr>
          <w:rFonts w:hint="eastAsia"/>
        </w:rPr>
        <w:t>の参照の要素</w:t>
      </w:r>
      <w:bookmarkEnd w:id="498"/>
      <w:bookmarkEnd w:id="499"/>
      <w:bookmarkEnd w:id="500"/>
      <w:bookmarkEnd w:id="501"/>
    </w:p>
    <w:p w14:paraId="6E23C1EA" w14:textId="77777777" w:rsidR="00F54F45" w:rsidRDefault="00F54F45" w:rsidP="00D82D55">
      <w:pPr>
        <w:ind w:firstLineChars="100" w:firstLine="210"/>
      </w:pPr>
      <w:r>
        <w:t>構造体メンバへの参照は、参照アドレスを参照する</w:t>
      </w:r>
      <w:r>
        <w:t>memberAddr</w:t>
      </w:r>
      <w:r>
        <w:t>とメンバを参照する</w:t>
      </w:r>
      <w:r>
        <w:t>memberRef</w:t>
      </w:r>
      <w:r>
        <w:t>、メンバ配列のアドレスを参照する</w:t>
      </w:r>
      <w:r>
        <w:t>member</w:t>
      </w:r>
      <w:r>
        <w:rPr>
          <w:rStyle w:val="noexists"/>
        </w:rPr>
        <w:t>ArrayAddr</w:t>
      </w:r>
      <w:hyperlink r:id="rId10" w:history="1"/>
      <w:r>
        <w:t>がある。</w:t>
      </w:r>
    </w:p>
    <w:p w14:paraId="6CD31C3A" w14:textId="77777777" w:rsidR="00F1639C" w:rsidRDefault="00F1639C" w:rsidP="00D82D55">
      <w:pPr>
        <w:ind w:firstLineChars="100" w:firstLine="210"/>
      </w:pPr>
      <w:r>
        <w:rPr>
          <w:rFonts w:hint="eastAsia"/>
        </w:rPr>
        <w:t>【要検討】例をあげる。メンバポインタ演算子</w:t>
      </w:r>
      <w:r>
        <w:rPr>
          <w:rFonts w:hint="eastAsia"/>
        </w:rPr>
        <w:t xml:space="preserve"> </w:t>
      </w:r>
      <w:r>
        <w:t>X.*Y</w:t>
      </w:r>
      <w:r>
        <w:rPr>
          <w:rFonts w:hint="eastAsia"/>
        </w:rPr>
        <w:t>、</w:t>
      </w:r>
      <w:r>
        <w:rPr>
          <w:rFonts w:hint="eastAsia"/>
        </w:rPr>
        <w:t>X</w:t>
      </w:r>
      <w:r>
        <w:t xml:space="preserve">-&gt;*Y </w:t>
      </w:r>
      <w:r>
        <w:rPr>
          <w:rFonts w:hint="eastAsia"/>
        </w:rPr>
        <w:t>対応を追加する。</w:t>
      </w:r>
    </w:p>
    <w:p w14:paraId="79EEBE66" w14:textId="77777777" w:rsidR="00D82D55" w:rsidRDefault="00D82D55" w:rsidP="00D82D55">
      <w:pPr>
        <w:ind w:firstLineChars="100" w:firstLine="210"/>
      </w:pPr>
    </w:p>
    <w:p w14:paraId="570B4D75" w14:textId="77777777" w:rsidR="00F54F45" w:rsidRPr="00D82D55" w:rsidRDefault="00F54F45" w:rsidP="00613D85">
      <w:pPr>
        <w:numPr>
          <w:ilvl w:val="0"/>
          <w:numId w:val="28"/>
        </w:numPr>
        <w:ind w:hanging="240"/>
      </w:pPr>
      <w:r>
        <w:t>memberAddr</w:t>
      </w:r>
      <w:r w:rsidR="004B4E28">
        <w:t xml:space="preserve">　－　</w:t>
      </w:r>
      <w:r>
        <w:t>構造体</w:t>
      </w:r>
      <w:r w:rsidR="00107D79">
        <w:t>メンバ</w:t>
      </w:r>
      <w:r>
        <w:t>のアドレスを参照する。内容に構造体のアドレスの式を指定し、</w:t>
      </w:r>
      <w:r>
        <w:t>member</w:t>
      </w:r>
      <w:r>
        <w:t>属性値に</w:t>
      </w:r>
      <w:r w:rsidR="00107D79">
        <w:t>メンバ</w:t>
      </w:r>
      <w:r>
        <w:t>名を指定する。</w:t>
      </w:r>
    </w:p>
    <w:p w14:paraId="67A76BD3" w14:textId="77777777" w:rsidR="00F54F45" w:rsidRPr="00D82D55" w:rsidRDefault="00F54F45" w:rsidP="00613D85">
      <w:pPr>
        <w:numPr>
          <w:ilvl w:val="0"/>
          <w:numId w:val="28"/>
        </w:numPr>
        <w:ind w:hanging="240"/>
      </w:pPr>
      <w:r>
        <w:t>memberRef</w:t>
      </w:r>
      <w:r w:rsidR="004B4E28">
        <w:t xml:space="preserve">　－　</w:t>
      </w:r>
      <w:r>
        <w:t>構造体</w:t>
      </w:r>
      <w:r w:rsidR="00107D79">
        <w:t>メンバ</w:t>
      </w:r>
      <w:r>
        <w:t>を参照する。内容に構造体のアドレスの式を指定し、</w:t>
      </w:r>
      <w:r>
        <w:t>member</w:t>
      </w:r>
      <w:r>
        <w:t>属性値に</w:t>
      </w:r>
      <w:r w:rsidR="00107D79">
        <w:t>メンバ</w:t>
      </w:r>
      <w:r>
        <w:t>名を指定する。</w:t>
      </w:r>
    </w:p>
    <w:p w14:paraId="1CE07431" w14:textId="77777777" w:rsidR="00F54F45" w:rsidRPr="00D82D55" w:rsidRDefault="00F54F45" w:rsidP="00613D85">
      <w:pPr>
        <w:numPr>
          <w:ilvl w:val="0"/>
          <w:numId w:val="28"/>
        </w:numPr>
        <w:ind w:hanging="240"/>
      </w:pPr>
      <w:r>
        <w:t>member</w:t>
      </w:r>
      <w:r>
        <w:rPr>
          <w:rStyle w:val="noexists"/>
        </w:rPr>
        <w:t>ArrayAddr</w:t>
      </w:r>
      <w:hyperlink r:id="rId11" w:history="1"/>
      <w:r w:rsidR="004B4E28">
        <w:t xml:space="preserve">　－　</w:t>
      </w:r>
      <w:r>
        <w:t>構造体の配列</w:t>
      </w:r>
      <w:r w:rsidR="00107D79">
        <w:t>メンバ</w:t>
      </w:r>
      <w:r>
        <w:t>のアドレスを参照する。内容に構造体のアドレスの式を指定し、</w:t>
      </w:r>
      <w:r>
        <w:t>member</w:t>
      </w:r>
      <w:r>
        <w:t>属性値に</w:t>
      </w:r>
      <w:r w:rsidR="00107D79">
        <w:t>メンバ</w:t>
      </w:r>
      <w:r>
        <w:t>名を指定する。</w:t>
      </w:r>
    </w:p>
    <w:p w14:paraId="69D63CE9" w14:textId="77777777" w:rsidR="00F54F45" w:rsidRPr="00D82D55" w:rsidRDefault="00F54F45" w:rsidP="00613D85">
      <w:pPr>
        <w:numPr>
          <w:ilvl w:val="0"/>
          <w:numId w:val="28"/>
        </w:numPr>
        <w:ind w:hanging="240"/>
      </w:pPr>
      <w:r>
        <w:t>member</w:t>
      </w:r>
      <w:r>
        <w:rPr>
          <w:rStyle w:val="noexists"/>
        </w:rPr>
        <w:t>ArrayRef</w:t>
      </w:r>
      <w:hyperlink r:id="rId12" w:history="1"/>
      <w:r w:rsidR="004B4E28">
        <w:t xml:space="preserve">　－　</w:t>
      </w:r>
      <w:r>
        <w:t>構造体の配列</w:t>
      </w:r>
      <w:r w:rsidR="00107D79">
        <w:t>メンバ</w:t>
      </w:r>
      <w:r>
        <w:t>を参照する。内容に構造体のアドレスの式を指定し、</w:t>
      </w:r>
      <w:r>
        <w:t>member</w:t>
      </w:r>
      <w:r>
        <w:t>属性値に</w:t>
      </w:r>
      <w:r w:rsidR="00107D79">
        <w:t>メンバ</w:t>
      </w:r>
      <w:r>
        <w:t>名を指定する。</w:t>
      </w:r>
    </w:p>
    <w:p w14:paraId="5AEBB0ED" w14:textId="77777777" w:rsidR="00D82D55" w:rsidRDefault="00D82D55" w:rsidP="00D82D55">
      <w:pPr>
        <w:ind w:firstLineChars="100" w:firstLine="210"/>
      </w:pPr>
    </w:p>
    <w:p w14:paraId="1EEF5EB9" w14:textId="77777777" w:rsidR="00F54F45" w:rsidRPr="007E5E34" w:rsidRDefault="00F54F45" w:rsidP="007E5E34">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rPr>
      </w:pPr>
      <w:r w:rsidRPr="007E5E34">
        <w:rPr>
          <w:rFonts w:ascii="ＭＳ Ｐゴシック" w:eastAsia="ＭＳ Ｐゴシック" w:hAnsi="ＭＳ Ｐゴシック"/>
          <w:sz w:val="20"/>
        </w:rPr>
        <w:t>&lt;memberRef memer="xxx"&gt;addr&lt;/memberRef&gt;</w:t>
      </w:r>
    </w:p>
    <w:p w14:paraId="6011A4E4" w14:textId="77777777" w:rsidR="00D82D55" w:rsidRDefault="00D82D55" w:rsidP="00D82D55">
      <w:pPr>
        <w:ind w:firstLineChars="100" w:firstLine="210"/>
      </w:pPr>
    </w:p>
    <w:p w14:paraId="1FEF95D2" w14:textId="77777777" w:rsidR="00F54F45" w:rsidRDefault="00F54F45" w:rsidP="00D82D55">
      <w:pPr>
        <w:ind w:firstLineChars="100" w:firstLine="210"/>
      </w:pPr>
      <w:r>
        <w:t>は</w:t>
      </w:r>
    </w:p>
    <w:p w14:paraId="45536EB5" w14:textId="77777777" w:rsidR="00D82D55" w:rsidRDefault="00D82D55" w:rsidP="00D82D55">
      <w:pPr>
        <w:ind w:firstLineChars="100" w:firstLine="210"/>
      </w:pPr>
    </w:p>
    <w:p w14:paraId="2CCAF24B" w14:textId="77777777" w:rsidR="00F54F45" w:rsidRPr="007E5E34" w:rsidRDefault="00F54F45" w:rsidP="007E5E34">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7E5E34">
        <w:rPr>
          <w:rFonts w:ascii="ＭＳ Ｐゴシック" w:eastAsia="ＭＳ Ｐゴシック" w:hAnsi="ＭＳ Ｐゴシック"/>
          <w:kern w:val="0"/>
          <w:sz w:val="20"/>
        </w:rPr>
        <w:t>&lt;pointerRef &gt;</w:t>
      </w:r>
    </w:p>
    <w:p w14:paraId="00BDE73D" w14:textId="77777777" w:rsidR="00F54F45" w:rsidRPr="007E5E34" w:rsidRDefault="004C4321" w:rsidP="007E5E34">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7E5E34">
        <w:rPr>
          <w:rFonts w:ascii="ＭＳ Ｐゴシック" w:eastAsia="ＭＳ Ｐゴシック" w:hAnsi="ＭＳ Ｐゴシック"/>
          <w:kern w:val="0"/>
          <w:sz w:val="20"/>
        </w:rPr>
        <w:t xml:space="preserve">  </w:t>
      </w:r>
      <w:r w:rsidR="00F54F45" w:rsidRPr="007E5E34">
        <w:rPr>
          <w:rFonts w:ascii="ＭＳ Ｐゴシック" w:eastAsia="ＭＳ Ｐゴシック" w:hAnsi="ＭＳ Ｐゴシック"/>
          <w:kern w:val="0"/>
          <w:sz w:val="20"/>
        </w:rPr>
        <w:t>&lt;memberAddr memer="xxx"&gt;addr&lt;memberAddr&gt;</w:t>
      </w:r>
    </w:p>
    <w:p w14:paraId="105CC749" w14:textId="77777777" w:rsidR="00F54F45" w:rsidRPr="007E5E34" w:rsidRDefault="00F54F45" w:rsidP="007E5E34">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kern w:val="0"/>
          <w:sz w:val="20"/>
        </w:rPr>
      </w:pPr>
      <w:r w:rsidRPr="007E5E34">
        <w:rPr>
          <w:rFonts w:ascii="ＭＳ Ｐゴシック" w:eastAsia="ＭＳ Ｐゴシック" w:hAnsi="ＭＳ Ｐゴシック"/>
          <w:kern w:val="0"/>
          <w:sz w:val="20"/>
        </w:rPr>
        <w:t>&lt;/pointerRef&gt;</w:t>
      </w:r>
    </w:p>
    <w:p w14:paraId="5255F0DE" w14:textId="77777777" w:rsidR="00D82D55" w:rsidRDefault="00D82D55" w:rsidP="00D82D55">
      <w:pPr>
        <w:ind w:firstLineChars="100" w:firstLine="210"/>
      </w:pPr>
    </w:p>
    <w:p w14:paraId="46066694" w14:textId="77777777" w:rsidR="00F54F45" w:rsidRDefault="00F54F45" w:rsidP="00D82D55">
      <w:pPr>
        <w:ind w:firstLineChars="100" w:firstLine="210"/>
      </w:pPr>
      <w:r>
        <w:t>と等価。</w:t>
      </w:r>
    </w:p>
    <w:p w14:paraId="7E9A098A" w14:textId="77777777" w:rsidR="00270A7E" w:rsidRDefault="00270A7E" w:rsidP="00D82D55">
      <w:pPr>
        <w:ind w:firstLineChars="100" w:firstLine="210"/>
      </w:pPr>
    </w:p>
    <w:p w14:paraId="766CE1CD" w14:textId="77777777" w:rsidR="00BA1CA5" w:rsidRDefault="006615F2" w:rsidP="00BA1CA5">
      <w:pPr>
        <w:pStyle w:val="2"/>
      </w:pPr>
      <w:bookmarkStart w:id="502" w:name="_Toc422165409"/>
      <w:bookmarkStart w:id="503" w:name="_Toc422212416"/>
      <w:bookmarkStart w:id="504" w:name="_Toc223755526"/>
      <w:bookmarkStart w:id="505" w:name="_Toc223755732"/>
      <w:r>
        <w:rPr>
          <w:rFonts w:hint="eastAsia"/>
        </w:rPr>
        <w:t>s</w:t>
      </w:r>
      <w:r>
        <w:t>copeResolutionExpr</w:t>
      </w:r>
      <w:r w:rsidR="00BA1CA5">
        <w:rPr>
          <w:rFonts w:hint="eastAsia"/>
        </w:rPr>
        <w:t>要素</w:t>
      </w:r>
      <w:bookmarkEnd w:id="502"/>
      <w:bookmarkEnd w:id="503"/>
    </w:p>
    <w:p w14:paraId="4A1F5A40" w14:textId="77777777" w:rsidR="00BA1CA5" w:rsidRDefault="00BA1CA5" w:rsidP="00BA1CA5">
      <w:pPr>
        <w:ind w:firstLineChars="100" w:firstLine="210"/>
      </w:pPr>
      <w:r>
        <w:t xml:space="preserve">scopeResolutionExpr </w:t>
      </w:r>
      <w:r>
        <w:t>要素</w:t>
      </w:r>
      <w:r>
        <w:rPr>
          <w:rFonts w:hint="eastAsia"/>
        </w:rPr>
        <w:t>は、</w:t>
      </w:r>
      <w:r w:rsidR="006615F2">
        <w:rPr>
          <w:rFonts w:hint="eastAsia"/>
        </w:rPr>
        <w:t>スコープ解決演算子</w:t>
      </w:r>
      <w:r w:rsidR="006615F2">
        <w:rPr>
          <w:rFonts w:hint="eastAsia"/>
        </w:rPr>
        <w:t xml:space="preserve"> </w:t>
      </w:r>
      <w:r w:rsidR="006615F2">
        <w:t xml:space="preserve">:: </w:t>
      </w:r>
      <w:r w:rsidR="006615F2">
        <w:rPr>
          <w:rFonts w:hint="eastAsia"/>
        </w:rPr>
        <w:t>を使った</w:t>
      </w:r>
      <w:r>
        <w:rPr>
          <w:rFonts w:hint="eastAsia"/>
        </w:rPr>
        <w:t>以下の式に対応する。</w:t>
      </w:r>
    </w:p>
    <w:p w14:paraId="2FD62EEE" w14:textId="77777777" w:rsidR="00BA1CA5" w:rsidRDefault="00BA1CA5" w:rsidP="00BA1CA5">
      <w:pPr>
        <w:ind w:firstLineChars="100" w:firstLine="210"/>
      </w:pPr>
    </w:p>
    <w:p w14:paraId="46D32698" w14:textId="77777777" w:rsidR="00BA1CA5" w:rsidRPr="00D21783" w:rsidRDefault="00BA1CA5" w:rsidP="00BA1CA5">
      <w:pPr>
        <w:pBdr>
          <w:top w:val="single" w:sz="4" w:space="1" w:color="auto"/>
          <w:left w:val="single" w:sz="4" w:space="0" w:color="auto"/>
          <w:bottom w:val="single" w:sz="4" w:space="1" w:color="auto"/>
          <w:right w:val="single" w:sz="4" w:space="0" w:color="auto"/>
        </w:pBdr>
        <w:ind w:firstLineChars="100" w:firstLine="200"/>
        <w:rPr>
          <w:rFonts w:ascii="Arial Unicode MS" w:eastAsia="Arial Unicode MS" w:hAnsi="Arial Unicode MS" w:cs="Arial Unicode MS"/>
          <w:sz w:val="20"/>
        </w:rPr>
      </w:pPr>
      <w:r w:rsidRPr="00D21783">
        <w:rPr>
          <w:rFonts w:ascii="Arial Unicode MS" w:eastAsia="Arial Unicode MS" w:hAnsi="Arial Unicode MS" w:cs="Arial Unicode MS"/>
          <w:sz w:val="20"/>
        </w:rPr>
        <w:t>::</w:t>
      </w:r>
      <w:r>
        <w:rPr>
          <w:rFonts w:ascii="Arial Unicode MS" w:eastAsia="Arial Unicode MS" w:hAnsi="Arial Unicode MS" w:cs="Arial Unicode MS"/>
          <w:sz w:val="20"/>
        </w:rPr>
        <w:t xml:space="preserve"> </w:t>
      </w:r>
      <w:r w:rsidRPr="00D21783">
        <w:rPr>
          <w:rFonts w:ascii="Arial Unicode MS" w:eastAsia="Arial Unicode MS" w:hAnsi="Arial Unicode MS" w:cs="Arial Unicode MS"/>
          <w:sz w:val="20"/>
        </w:rPr>
        <w:t>identifier</w:t>
      </w:r>
    </w:p>
    <w:p w14:paraId="2D7C6FA9" w14:textId="77777777" w:rsidR="00BA1CA5" w:rsidRDefault="00BA1CA5" w:rsidP="00BA1CA5">
      <w:pPr>
        <w:pBdr>
          <w:top w:val="single" w:sz="4" w:space="1" w:color="auto"/>
          <w:left w:val="single" w:sz="4" w:space="0" w:color="auto"/>
          <w:bottom w:val="single" w:sz="4" w:space="1" w:color="auto"/>
          <w:right w:val="single" w:sz="4" w:space="0" w:color="auto"/>
        </w:pBdr>
        <w:ind w:firstLineChars="100" w:firstLine="200"/>
        <w:rPr>
          <w:rFonts w:ascii="Arial Unicode MS" w:eastAsia="Arial Unicode MS" w:hAnsi="Arial Unicode MS" w:cs="Arial Unicode MS"/>
          <w:sz w:val="20"/>
        </w:rPr>
      </w:pPr>
      <w:r>
        <w:rPr>
          <w:rFonts w:ascii="Arial Unicode MS" w:eastAsia="Arial Unicode MS" w:hAnsi="Arial Unicode MS" w:cs="Arial Unicode MS" w:hint="eastAsia"/>
          <w:sz w:val="20"/>
        </w:rPr>
        <w:t>c</w:t>
      </w:r>
      <w:r>
        <w:rPr>
          <w:rFonts w:ascii="Arial Unicode MS" w:eastAsia="Arial Unicode MS" w:hAnsi="Arial Unicode MS" w:cs="Arial Unicode MS"/>
          <w:sz w:val="20"/>
        </w:rPr>
        <w:t>lass-name :: identifier</w:t>
      </w:r>
    </w:p>
    <w:p w14:paraId="19D46317" w14:textId="77777777" w:rsidR="00BA1CA5" w:rsidRPr="00D21783" w:rsidRDefault="00BA1CA5" w:rsidP="00BA1CA5">
      <w:pPr>
        <w:pBdr>
          <w:top w:val="single" w:sz="4" w:space="1" w:color="auto"/>
          <w:left w:val="single" w:sz="4" w:space="0" w:color="auto"/>
          <w:bottom w:val="single" w:sz="4" w:space="1" w:color="auto"/>
          <w:right w:val="single" w:sz="4" w:space="0" w:color="auto"/>
        </w:pBdr>
        <w:ind w:firstLineChars="100" w:firstLine="200"/>
        <w:rPr>
          <w:rFonts w:ascii="Arial Unicode MS" w:eastAsia="Arial Unicode MS" w:hAnsi="Arial Unicode MS" w:cs="Arial Unicode MS"/>
          <w:sz w:val="20"/>
        </w:rPr>
      </w:pPr>
      <w:r>
        <w:rPr>
          <w:rFonts w:ascii="Arial Unicode MS" w:eastAsia="Arial Unicode MS" w:hAnsi="Arial Unicode MS" w:cs="Arial Unicode MS" w:hint="eastAsia"/>
          <w:sz w:val="20"/>
        </w:rPr>
        <w:t>na</w:t>
      </w:r>
      <w:r>
        <w:rPr>
          <w:rFonts w:ascii="Arial Unicode MS" w:eastAsia="Arial Unicode MS" w:hAnsi="Arial Unicode MS" w:cs="Arial Unicode MS"/>
          <w:sz w:val="20"/>
        </w:rPr>
        <w:t>mespace :: identifier</w:t>
      </w:r>
    </w:p>
    <w:p w14:paraId="03EA21C8" w14:textId="77777777" w:rsidR="00BA1CA5" w:rsidRDefault="00BA1CA5" w:rsidP="00BA1CA5">
      <w:pPr>
        <w:ind w:firstLineChars="100" w:firstLine="210"/>
      </w:pPr>
    </w:p>
    <w:p w14:paraId="481EA084" w14:textId="77777777" w:rsidR="00BA1CA5" w:rsidRDefault="00BA1CA5" w:rsidP="00BA1CA5">
      <w:pPr>
        <w:ind w:firstLineChars="100" w:firstLine="210"/>
      </w:pPr>
      <w:r>
        <w:rPr>
          <w:rFonts w:hint="eastAsia"/>
        </w:rPr>
        <w:t>【未稿】</w:t>
      </w:r>
    </w:p>
    <w:p w14:paraId="5A00BDE5" w14:textId="77777777" w:rsidR="00BA1CA5" w:rsidRDefault="00BA1CA5" w:rsidP="00BA1CA5">
      <w:pPr>
        <w:ind w:firstLineChars="100" w:firstLine="210"/>
      </w:pPr>
    </w:p>
    <w:p w14:paraId="6981E124" w14:textId="77777777" w:rsidR="006615F2" w:rsidRDefault="006615F2" w:rsidP="006615F2">
      <w:pPr>
        <w:pStyle w:val="2"/>
      </w:pPr>
      <w:bookmarkStart w:id="506" w:name="_Toc422165410"/>
      <w:bookmarkStart w:id="507" w:name="_Toc422212417"/>
      <w:r>
        <w:rPr>
          <w:rFonts w:hint="eastAsia"/>
        </w:rPr>
        <w:t>t</w:t>
      </w:r>
      <w:r>
        <w:t>hisExpr</w:t>
      </w:r>
      <w:r>
        <w:rPr>
          <w:rFonts w:hint="eastAsia"/>
        </w:rPr>
        <w:t>要素</w:t>
      </w:r>
      <w:bookmarkEnd w:id="506"/>
      <w:bookmarkEnd w:id="507"/>
    </w:p>
    <w:p w14:paraId="36A711F2" w14:textId="77777777" w:rsidR="006615F2" w:rsidRDefault="006615F2" w:rsidP="006615F2">
      <w:pPr>
        <w:ind w:firstLineChars="100" w:firstLine="210"/>
      </w:pPr>
      <w:r>
        <w:t xml:space="preserve">thisExpr </w:t>
      </w:r>
      <w:r>
        <w:t>要素</w:t>
      </w:r>
      <w:r>
        <w:rPr>
          <w:rFonts w:hint="eastAsia"/>
        </w:rPr>
        <w:t>は、</w:t>
      </w:r>
      <w:r>
        <w:rPr>
          <w:rFonts w:hint="eastAsia"/>
        </w:rPr>
        <w:t>C</w:t>
      </w:r>
      <w:r>
        <w:t>++</w:t>
      </w:r>
      <w:r>
        <w:rPr>
          <w:rFonts w:hint="eastAsia"/>
        </w:rPr>
        <w:t>の</w:t>
      </w:r>
      <w:r>
        <w:rPr>
          <w:rFonts w:hint="eastAsia"/>
        </w:rPr>
        <w:t xml:space="preserve"> </w:t>
      </w:r>
      <w:r>
        <w:t xml:space="preserve">this </w:t>
      </w:r>
      <w:r>
        <w:rPr>
          <w:rFonts w:hint="eastAsia"/>
        </w:rPr>
        <w:t>に対応する。</w:t>
      </w:r>
    </w:p>
    <w:p w14:paraId="42685205" w14:textId="77777777" w:rsidR="006615F2" w:rsidRDefault="006615F2" w:rsidP="006615F2">
      <w:pPr>
        <w:ind w:firstLineChars="100" w:firstLine="210"/>
      </w:pPr>
    </w:p>
    <w:p w14:paraId="371F733E" w14:textId="77777777" w:rsidR="00270A7E" w:rsidRDefault="00270A7E" w:rsidP="00270A7E">
      <w:pPr>
        <w:pStyle w:val="2"/>
      </w:pPr>
      <w:bookmarkStart w:id="508" w:name="_Toc422165411"/>
      <w:bookmarkStart w:id="509" w:name="_Toc422212418"/>
      <w:r>
        <w:rPr>
          <w:rFonts w:hint="eastAsia"/>
        </w:rPr>
        <w:t xml:space="preserve">assignExpr </w:t>
      </w:r>
      <w:r w:rsidR="004B4E28">
        <w:rPr>
          <w:rFonts w:hint="eastAsia"/>
        </w:rPr>
        <w:t>要素</w:t>
      </w:r>
      <w:bookmarkEnd w:id="504"/>
      <w:bookmarkEnd w:id="505"/>
      <w:bookmarkEnd w:id="508"/>
      <w:bookmarkEnd w:id="509"/>
    </w:p>
    <w:p w14:paraId="4C94DACE" w14:textId="77777777" w:rsidR="00270A7E" w:rsidRDefault="00F54F45" w:rsidP="00D21783">
      <w:pPr>
        <w:ind w:firstLineChars="100" w:firstLine="210"/>
      </w:pPr>
      <w:r>
        <w:t xml:space="preserve">assignExpr </w:t>
      </w:r>
      <w:r w:rsidR="004B4E28">
        <w:t>要素</w:t>
      </w:r>
      <w:r>
        <w:t>は、２つの式の要素を</w:t>
      </w:r>
      <w:r>
        <w:t>sub</w:t>
      </w:r>
      <w:r>
        <w:t>要素に持ち、代入を表す。</w:t>
      </w:r>
      <w:r>
        <w:t xml:space="preserve"> </w:t>
      </w:r>
    </w:p>
    <w:p w14:paraId="059ADD0B" w14:textId="77777777" w:rsidR="00301959" w:rsidRDefault="00301959" w:rsidP="00270A7E"/>
    <w:p w14:paraId="211E980F" w14:textId="77777777" w:rsidR="00270A7E" w:rsidRDefault="00270A7E" w:rsidP="00270A7E">
      <w:pPr>
        <w:pStyle w:val="2"/>
      </w:pPr>
      <w:bookmarkStart w:id="510" w:name="_Toc223755527"/>
      <w:bookmarkStart w:id="511" w:name="_Toc223755733"/>
      <w:bookmarkStart w:id="512" w:name="_Toc422165412"/>
      <w:bookmarkStart w:id="513" w:name="_Toc422212419"/>
      <w:r>
        <w:rPr>
          <w:rFonts w:hint="eastAsia"/>
        </w:rPr>
        <w:t>2</w:t>
      </w:r>
      <w:r>
        <w:rPr>
          <w:rFonts w:hint="eastAsia"/>
        </w:rPr>
        <w:t>項演算式の要素</w:t>
      </w:r>
      <w:bookmarkEnd w:id="510"/>
      <w:bookmarkEnd w:id="511"/>
      <w:bookmarkEnd w:id="512"/>
      <w:bookmarkEnd w:id="513"/>
    </w:p>
    <w:p w14:paraId="2DBC3F9B" w14:textId="77777777" w:rsidR="00F54F45" w:rsidRDefault="00F54F45" w:rsidP="00D82D55">
      <w:pPr>
        <w:ind w:firstLineChars="100" w:firstLine="210"/>
      </w:pPr>
      <w:r>
        <w:t>以下の要素は算術２項演算式を表す。被演算子の２つの</w:t>
      </w:r>
      <w:r w:rsidR="004B4E28">
        <w:t>要素</w:t>
      </w:r>
      <w:r>
        <w:t>を内容に指定する。左式が第一</w:t>
      </w:r>
      <w:r w:rsidR="004B4E28">
        <w:t>要素</w:t>
      </w:r>
      <w:r>
        <w:t>、右式が第２</w:t>
      </w:r>
      <w:r w:rsidR="004B4E28">
        <w:t>要素</w:t>
      </w:r>
      <w:r>
        <w:t>である。</w:t>
      </w:r>
    </w:p>
    <w:p w14:paraId="29E0F414" w14:textId="77777777" w:rsidR="00D82D55" w:rsidRDefault="00D82D55" w:rsidP="00D82D55"/>
    <w:p w14:paraId="360063C8" w14:textId="77777777" w:rsidR="00F54F45" w:rsidRPr="00D82D55" w:rsidRDefault="00F54F45" w:rsidP="00613D85">
      <w:pPr>
        <w:numPr>
          <w:ilvl w:val="0"/>
          <w:numId w:val="29"/>
        </w:numPr>
        <w:ind w:hanging="240"/>
      </w:pPr>
      <w:r>
        <w:t>plusExpr</w:t>
      </w:r>
      <w:r w:rsidR="004B4E28">
        <w:t xml:space="preserve">　－　</w:t>
      </w:r>
      <w:r>
        <w:t>加算</w:t>
      </w:r>
    </w:p>
    <w:p w14:paraId="4800B231" w14:textId="77777777" w:rsidR="00F54F45" w:rsidRPr="00D82D55" w:rsidRDefault="00F54F45" w:rsidP="00613D85">
      <w:pPr>
        <w:numPr>
          <w:ilvl w:val="0"/>
          <w:numId w:val="29"/>
        </w:numPr>
        <w:ind w:hanging="240"/>
      </w:pPr>
      <w:r>
        <w:t>minusExpr</w:t>
      </w:r>
      <w:r w:rsidR="004B4E28">
        <w:t xml:space="preserve">　－　</w:t>
      </w:r>
      <w:r>
        <w:t>減算</w:t>
      </w:r>
    </w:p>
    <w:p w14:paraId="5DC0E707" w14:textId="77777777" w:rsidR="00F54F45" w:rsidRPr="00D82D55" w:rsidRDefault="00F54F45" w:rsidP="00613D85">
      <w:pPr>
        <w:numPr>
          <w:ilvl w:val="0"/>
          <w:numId w:val="29"/>
        </w:numPr>
        <w:ind w:hanging="240"/>
      </w:pPr>
      <w:r>
        <w:t>mulExpr</w:t>
      </w:r>
      <w:r w:rsidR="004B4E28">
        <w:t xml:space="preserve">　－　</w:t>
      </w:r>
      <w:r>
        <w:t>乗算</w:t>
      </w:r>
    </w:p>
    <w:p w14:paraId="4C6BE098" w14:textId="77777777" w:rsidR="00F54F45" w:rsidRPr="00D82D55" w:rsidRDefault="00F54F45" w:rsidP="00613D85">
      <w:pPr>
        <w:numPr>
          <w:ilvl w:val="0"/>
          <w:numId w:val="29"/>
        </w:numPr>
        <w:ind w:hanging="240"/>
      </w:pPr>
      <w:r>
        <w:t>divExpr</w:t>
      </w:r>
      <w:r w:rsidR="004B4E28">
        <w:t xml:space="preserve">　－　</w:t>
      </w:r>
      <w:r>
        <w:t>除算</w:t>
      </w:r>
    </w:p>
    <w:p w14:paraId="6193F405" w14:textId="77777777" w:rsidR="00F54F45" w:rsidRPr="00D82D55" w:rsidRDefault="00F54F45" w:rsidP="00613D85">
      <w:pPr>
        <w:numPr>
          <w:ilvl w:val="0"/>
          <w:numId w:val="29"/>
        </w:numPr>
        <w:ind w:hanging="240"/>
      </w:pPr>
      <w:r>
        <w:t>modExpr</w:t>
      </w:r>
      <w:r w:rsidR="004B4E28">
        <w:t xml:space="preserve">　－　</w:t>
      </w:r>
      <w:r>
        <w:t>剰余</w:t>
      </w:r>
    </w:p>
    <w:p w14:paraId="040544A1" w14:textId="77777777" w:rsidR="00F54F45" w:rsidRPr="00D82D55" w:rsidRDefault="00F54F45" w:rsidP="00613D85">
      <w:pPr>
        <w:numPr>
          <w:ilvl w:val="0"/>
          <w:numId w:val="29"/>
        </w:numPr>
        <w:ind w:hanging="240"/>
      </w:pPr>
      <w:r>
        <w:rPr>
          <w:rStyle w:val="noexists"/>
        </w:rPr>
        <w:t>LshiftExpr</w:t>
      </w:r>
      <w:r w:rsidR="004B4E28">
        <w:t xml:space="preserve">　－　</w:t>
      </w:r>
      <w:r>
        <w:t>左シフト</w:t>
      </w:r>
    </w:p>
    <w:p w14:paraId="59267BAD" w14:textId="77777777" w:rsidR="00F54F45" w:rsidRPr="00D82D55" w:rsidRDefault="00F54F45" w:rsidP="00613D85">
      <w:pPr>
        <w:numPr>
          <w:ilvl w:val="0"/>
          <w:numId w:val="29"/>
        </w:numPr>
        <w:ind w:hanging="240"/>
      </w:pPr>
      <w:r>
        <w:rPr>
          <w:rStyle w:val="noexists"/>
        </w:rPr>
        <w:t>RshiftExpr</w:t>
      </w:r>
      <w:r w:rsidR="004B4E28">
        <w:t xml:space="preserve">　－　</w:t>
      </w:r>
      <w:r>
        <w:t>右シフト</w:t>
      </w:r>
    </w:p>
    <w:p w14:paraId="3463759D" w14:textId="77777777" w:rsidR="00F54F45" w:rsidRPr="00D82D55" w:rsidRDefault="00F54F45" w:rsidP="00613D85">
      <w:pPr>
        <w:numPr>
          <w:ilvl w:val="0"/>
          <w:numId w:val="29"/>
        </w:numPr>
        <w:ind w:hanging="240"/>
      </w:pPr>
      <w:r>
        <w:t>bit</w:t>
      </w:r>
      <w:r>
        <w:rPr>
          <w:rStyle w:val="noexists"/>
        </w:rPr>
        <w:t>AndExpr</w:t>
      </w:r>
      <w:r w:rsidR="004B4E28">
        <w:t xml:space="preserve">　－　</w:t>
      </w:r>
      <w:r>
        <w:t>ビット論理積</w:t>
      </w:r>
    </w:p>
    <w:p w14:paraId="66A3D2BD" w14:textId="77777777" w:rsidR="00F54F45" w:rsidRPr="00D82D55" w:rsidRDefault="00F54F45" w:rsidP="00613D85">
      <w:pPr>
        <w:numPr>
          <w:ilvl w:val="0"/>
          <w:numId w:val="29"/>
        </w:numPr>
        <w:ind w:hanging="240"/>
      </w:pPr>
      <w:r>
        <w:t>bit</w:t>
      </w:r>
      <w:r>
        <w:rPr>
          <w:rStyle w:val="noexists"/>
        </w:rPr>
        <w:t>OrExpr</w:t>
      </w:r>
      <w:r w:rsidR="004B4E28">
        <w:t xml:space="preserve">　－　</w:t>
      </w:r>
      <w:r>
        <w:t>ビット論理和</w:t>
      </w:r>
    </w:p>
    <w:p w14:paraId="35D87A2C" w14:textId="77777777" w:rsidR="00F54F45" w:rsidRPr="00D82D55" w:rsidRDefault="00F54F45" w:rsidP="00613D85">
      <w:pPr>
        <w:numPr>
          <w:ilvl w:val="0"/>
          <w:numId w:val="29"/>
        </w:numPr>
        <w:ind w:hanging="240"/>
      </w:pPr>
      <w:r>
        <w:t>bit</w:t>
      </w:r>
      <w:r>
        <w:rPr>
          <w:rStyle w:val="noexists"/>
        </w:rPr>
        <w:t>XorExpr</w:t>
      </w:r>
      <w:r w:rsidR="004B4E28">
        <w:t xml:space="preserve">　－　</w:t>
      </w:r>
      <w:r>
        <w:t>ビット論理　排他和</w:t>
      </w:r>
    </w:p>
    <w:p w14:paraId="4CD3B7D6" w14:textId="77777777" w:rsidR="00D82D55" w:rsidRDefault="00D82D55" w:rsidP="00D82D55"/>
    <w:p w14:paraId="71405C03" w14:textId="77777777" w:rsidR="00F54F45" w:rsidRDefault="00F54F45" w:rsidP="00D82D55">
      <w:pPr>
        <w:ind w:firstLineChars="100" w:firstLine="210"/>
      </w:pPr>
      <w:r>
        <w:t>これに加えて、代入式とあわせた以下の要素がある。</w:t>
      </w:r>
    </w:p>
    <w:p w14:paraId="4D16E609" w14:textId="77777777" w:rsidR="00D82D55" w:rsidRDefault="00D82D55" w:rsidP="00D82D55"/>
    <w:p w14:paraId="0283C65C" w14:textId="77777777" w:rsidR="00F54F45" w:rsidRPr="00D82D55" w:rsidRDefault="00F54F45" w:rsidP="00613D85">
      <w:pPr>
        <w:numPr>
          <w:ilvl w:val="0"/>
          <w:numId w:val="30"/>
        </w:numPr>
        <w:ind w:hanging="240"/>
      </w:pPr>
      <w:r>
        <w:t>asg</w:t>
      </w:r>
      <w:r>
        <w:rPr>
          <w:rStyle w:val="noexists"/>
        </w:rPr>
        <w:t>PlusExpr</w:t>
      </w:r>
      <w:r w:rsidR="004B4E28">
        <w:t xml:space="preserve">　－　</w:t>
      </w:r>
      <w:r>
        <w:t>加算</w:t>
      </w:r>
    </w:p>
    <w:p w14:paraId="145D57CB" w14:textId="77777777" w:rsidR="00F54F45" w:rsidRPr="00D82D55" w:rsidRDefault="00F54F45" w:rsidP="00613D85">
      <w:pPr>
        <w:numPr>
          <w:ilvl w:val="0"/>
          <w:numId w:val="30"/>
        </w:numPr>
        <w:ind w:hanging="240"/>
      </w:pPr>
      <w:r>
        <w:t>asg</w:t>
      </w:r>
      <w:r>
        <w:rPr>
          <w:rStyle w:val="noexists"/>
        </w:rPr>
        <w:t>MinusExpr</w:t>
      </w:r>
      <w:r w:rsidR="004B4E28">
        <w:t xml:space="preserve">　－　</w:t>
      </w:r>
      <w:r>
        <w:t>減算</w:t>
      </w:r>
    </w:p>
    <w:p w14:paraId="5BFDCC35" w14:textId="77777777" w:rsidR="00F54F45" w:rsidRPr="00D82D55" w:rsidRDefault="00F54F45" w:rsidP="00613D85">
      <w:pPr>
        <w:numPr>
          <w:ilvl w:val="0"/>
          <w:numId w:val="30"/>
        </w:numPr>
        <w:ind w:hanging="240"/>
      </w:pPr>
      <w:r>
        <w:t>asg</w:t>
      </w:r>
      <w:r>
        <w:rPr>
          <w:rStyle w:val="noexists"/>
        </w:rPr>
        <w:t>MulExpr</w:t>
      </w:r>
      <w:r w:rsidR="004B4E28">
        <w:t xml:space="preserve">　－　</w:t>
      </w:r>
      <w:r>
        <w:t>乗算</w:t>
      </w:r>
    </w:p>
    <w:p w14:paraId="328FE658" w14:textId="77777777" w:rsidR="00F54F45" w:rsidRPr="00D82D55" w:rsidRDefault="00F54F45" w:rsidP="00613D85">
      <w:pPr>
        <w:numPr>
          <w:ilvl w:val="0"/>
          <w:numId w:val="30"/>
        </w:numPr>
        <w:ind w:hanging="240"/>
      </w:pPr>
      <w:r>
        <w:t>asg</w:t>
      </w:r>
      <w:r>
        <w:rPr>
          <w:rStyle w:val="noexists"/>
        </w:rPr>
        <w:t>DivExpr</w:t>
      </w:r>
      <w:r w:rsidR="004B4E28">
        <w:t xml:space="preserve">　－　</w:t>
      </w:r>
      <w:r>
        <w:t>除算</w:t>
      </w:r>
    </w:p>
    <w:p w14:paraId="558496AF" w14:textId="77777777" w:rsidR="00F54F45" w:rsidRPr="00D82D55" w:rsidRDefault="00F54F45" w:rsidP="00613D85">
      <w:pPr>
        <w:numPr>
          <w:ilvl w:val="0"/>
          <w:numId w:val="30"/>
        </w:numPr>
        <w:ind w:hanging="240"/>
      </w:pPr>
      <w:r>
        <w:t>asg</w:t>
      </w:r>
      <w:r>
        <w:rPr>
          <w:rStyle w:val="noexists"/>
        </w:rPr>
        <w:t>ModExpr</w:t>
      </w:r>
      <w:r w:rsidR="004B4E28">
        <w:t xml:space="preserve">　－　</w:t>
      </w:r>
      <w:r>
        <w:t>剰余</w:t>
      </w:r>
    </w:p>
    <w:p w14:paraId="5A9593CF" w14:textId="77777777" w:rsidR="00F54F45" w:rsidRPr="00D82D55" w:rsidRDefault="00F54F45" w:rsidP="00613D85">
      <w:pPr>
        <w:numPr>
          <w:ilvl w:val="0"/>
          <w:numId w:val="30"/>
        </w:numPr>
        <w:ind w:hanging="240"/>
      </w:pPr>
      <w:r>
        <w:t>asg</w:t>
      </w:r>
      <w:r>
        <w:rPr>
          <w:rStyle w:val="noexists"/>
        </w:rPr>
        <w:t>LshiftExpr</w:t>
      </w:r>
      <w:r w:rsidR="004B4E28">
        <w:t xml:space="preserve">　－　</w:t>
      </w:r>
      <w:r>
        <w:t>左シフト</w:t>
      </w:r>
    </w:p>
    <w:p w14:paraId="37545D0B" w14:textId="77777777" w:rsidR="00F54F45" w:rsidRPr="00D82D55" w:rsidRDefault="00F54F45" w:rsidP="00613D85">
      <w:pPr>
        <w:numPr>
          <w:ilvl w:val="0"/>
          <w:numId w:val="30"/>
        </w:numPr>
        <w:ind w:hanging="240"/>
      </w:pPr>
      <w:r>
        <w:t>asg</w:t>
      </w:r>
      <w:r>
        <w:rPr>
          <w:rStyle w:val="noexists"/>
        </w:rPr>
        <w:t>RshiftExpr</w:t>
      </w:r>
      <w:r w:rsidR="004B4E28">
        <w:t xml:space="preserve">　－　</w:t>
      </w:r>
      <w:r>
        <w:t>右シフト</w:t>
      </w:r>
    </w:p>
    <w:p w14:paraId="3A82379A" w14:textId="77777777" w:rsidR="00F54F45" w:rsidRPr="00D82D55" w:rsidRDefault="00F54F45" w:rsidP="00613D85">
      <w:pPr>
        <w:numPr>
          <w:ilvl w:val="0"/>
          <w:numId w:val="30"/>
        </w:numPr>
        <w:ind w:hanging="240"/>
      </w:pPr>
      <w:r>
        <w:t>asg</w:t>
      </w:r>
      <w:r>
        <w:rPr>
          <w:rStyle w:val="noexists"/>
        </w:rPr>
        <w:t>BitAndExpr</w:t>
      </w:r>
      <w:r w:rsidR="004B4E28">
        <w:t xml:space="preserve">　－　</w:t>
      </w:r>
      <w:r>
        <w:t>ビット論理積</w:t>
      </w:r>
    </w:p>
    <w:p w14:paraId="309BE929" w14:textId="77777777" w:rsidR="00F54F45" w:rsidRPr="00D82D55" w:rsidRDefault="00F54F45" w:rsidP="00613D85">
      <w:pPr>
        <w:numPr>
          <w:ilvl w:val="0"/>
          <w:numId w:val="30"/>
        </w:numPr>
        <w:ind w:hanging="240"/>
      </w:pPr>
      <w:r>
        <w:t>asg</w:t>
      </w:r>
      <w:r>
        <w:rPr>
          <w:rStyle w:val="noexists"/>
        </w:rPr>
        <w:t>BitOrExpr</w:t>
      </w:r>
      <w:r w:rsidR="004B4E28">
        <w:t xml:space="preserve">　－　</w:t>
      </w:r>
      <w:r>
        <w:t>ビット論理和</w:t>
      </w:r>
    </w:p>
    <w:p w14:paraId="684C980B" w14:textId="77777777" w:rsidR="00F54F45" w:rsidRPr="00D82D55" w:rsidRDefault="00F54F45" w:rsidP="00613D85">
      <w:pPr>
        <w:numPr>
          <w:ilvl w:val="0"/>
          <w:numId w:val="30"/>
        </w:numPr>
        <w:ind w:hanging="240"/>
      </w:pPr>
      <w:r>
        <w:t>asg</w:t>
      </w:r>
      <w:r>
        <w:rPr>
          <w:rStyle w:val="noexists"/>
        </w:rPr>
        <w:t>BitXorExpr</w:t>
      </w:r>
      <w:r w:rsidR="004B4E28">
        <w:t xml:space="preserve">　－　</w:t>
      </w:r>
      <w:r>
        <w:t>ビット論理　排他和</w:t>
      </w:r>
    </w:p>
    <w:p w14:paraId="5D71C924" w14:textId="77777777" w:rsidR="00D82D55" w:rsidRDefault="00D82D55" w:rsidP="00D82D55"/>
    <w:p w14:paraId="713E6089" w14:textId="77777777" w:rsidR="00F54F45" w:rsidRDefault="00F54F45" w:rsidP="00D82D55">
      <w:pPr>
        <w:ind w:firstLineChars="100" w:firstLine="210"/>
      </w:pPr>
      <w:r>
        <w:t>以上の代入つき演算式の左式（初めの</w:t>
      </w:r>
      <w:r w:rsidR="004B4E28">
        <w:t>要素</w:t>
      </w:r>
      <w:r>
        <w:t>）は、</w:t>
      </w:r>
      <w:r>
        <w:t>lvalue</w:t>
      </w:r>
      <w:r>
        <w:t>でなくてはならない。</w:t>
      </w:r>
    </w:p>
    <w:p w14:paraId="010A6EA5" w14:textId="77777777" w:rsidR="00D82D55" w:rsidRDefault="00F54F45" w:rsidP="00D82D55">
      <w:pPr>
        <w:ind w:firstLineChars="100" w:firstLine="210"/>
      </w:pPr>
      <w:r>
        <w:t>以下は論理２項演算式を表す</w:t>
      </w:r>
      <w:r w:rsidR="004B4E28">
        <w:t>要素</w:t>
      </w:r>
      <w:r>
        <w:t>である。被演算子の２つの</w:t>
      </w:r>
      <w:r w:rsidR="004B4E28">
        <w:t>要素</w:t>
      </w:r>
      <w:r>
        <w:t>を内容に指定する。</w:t>
      </w:r>
    </w:p>
    <w:p w14:paraId="0843619F" w14:textId="77777777" w:rsidR="00D82D55" w:rsidRDefault="00D82D55" w:rsidP="00D82D55"/>
    <w:p w14:paraId="1C04D4A7" w14:textId="77777777" w:rsidR="00F54F45" w:rsidRPr="00D82D55" w:rsidRDefault="00F54F45" w:rsidP="00613D85">
      <w:pPr>
        <w:numPr>
          <w:ilvl w:val="0"/>
          <w:numId w:val="31"/>
        </w:numPr>
        <w:ind w:hanging="240"/>
      </w:pPr>
      <w:r>
        <w:t>ogEQExpr</w:t>
      </w:r>
      <w:r w:rsidR="004B4E28">
        <w:t xml:space="preserve">　－　</w:t>
      </w:r>
      <w:r>
        <w:t>等価</w:t>
      </w:r>
    </w:p>
    <w:p w14:paraId="005EB904" w14:textId="77777777" w:rsidR="00F54F45" w:rsidRPr="00D82D55" w:rsidRDefault="00F54F45" w:rsidP="00613D85">
      <w:pPr>
        <w:numPr>
          <w:ilvl w:val="0"/>
          <w:numId w:val="31"/>
        </w:numPr>
        <w:ind w:hanging="240"/>
      </w:pPr>
      <w:r>
        <w:t>logNEQExpr</w:t>
      </w:r>
      <w:r w:rsidR="004B4E28">
        <w:t xml:space="preserve">　－　</w:t>
      </w:r>
      <w:r>
        <w:t>非等価</w:t>
      </w:r>
    </w:p>
    <w:p w14:paraId="4CEC7BF9" w14:textId="77777777" w:rsidR="00F54F45" w:rsidRPr="00D82D55" w:rsidRDefault="00F54F45" w:rsidP="00613D85">
      <w:pPr>
        <w:numPr>
          <w:ilvl w:val="0"/>
          <w:numId w:val="31"/>
        </w:numPr>
        <w:ind w:hanging="240"/>
      </w:pPr>
      <w:r>
        <w:t>logGEExpr</w:t>
      </w:r>
      <w:r w:rsidR="004B4E28">
        <w:t xml:space="preserve">　－　</w:t>
      </w:r>
      <w:r>
        <w:t>大なり、または同値</w:t>
      </w:r>
    </w:p>
    <w:p w14:paraId="275CD36B" w14:textId="77777777" w:rsidR="00F54F45" w:rsidRPr="00D82D55" w:rsidRDefault="00F54F45" w:rsidP="00613D85">
      <w:pPr>
        <w:numPr>
          <w:ilvl w:val="0"/>
          <w:numId w:val="31"/>
        </w:numPr>
        <w:ind w:hanging="240"/>
      </w:pPr>
      <w:r>
        <w:t>logGTExpr</w:t>
      </w:r>
      <w:r w:rsidR="004B4E28">
        <w:t xml:space="preserve">　－　</w:t>
      </w:r>
      <w:r>
        <w:t>大なり</w:t>
      </w:r>
    </w:p>
    <w:p w14:paraId="2F2772C9" w14:textId="77777777" w:rsidR="00F54F45" w:rsidRPr="00D82D55" w:rsidRDefault="00F54F45" w:rsidP="00613D85">
      <w:pPr>
        <w:numPr>
          <w:ilvl w:val="0"/>
          <w:numId w:val="31"/>
        </w:numPr>
        <w:ind w:hanging="240"/>
      </w:pPr>
      <w:r>
        <w:t>logLEExpr</w:t>
      </w:r>
      <w:r w:rsidR="004B4E28">
        <w:t xml:space="preserve">　－　</w:t>
      </w:r>
      <w:r>
        <w:t>小なり、または等価</w:t>
      </w:r>
    </w:p>
    <w:p w14:paraId="176B445E" w14:textId="77777777" w:rsidR="00F54F45" w:rsidRPr="00D82D55" w:rsidRDefault="00F54F45" w:rsidP="00613D85">
      <w:pPr>
        <w:numPr>
          <w:ilvl w:val="0"/>
          <w:numId w:val="31"/>
        </w:numPr>
        <w:ind w:hanging="240"/>
      </w:pPr>
      <w:r>
        <w:t>logLTExpr</w:t>
      </w:r>
      <w:r w:rsidR="004B4E28">
        <w:t xml:space="preserve">　－　</w:t>
      </w:r>
      <w:r>
        <w:t>小なり</w:t>
      </w:r>
    </w:p>
    <w:p w14:paraId="092A783C" w14:textId="77777777" w:rsidR="00F54F45" w:rsidRPr="00D82D55" w:rsidRDefault="00F54F45" w:rsidP="00613D85">
      <w:pPr>
        <w:numPr>
          <w:ilvl w:val="0"/>
          <w:numId w:val="31"/>
        </w:numPr>
        <w:ind w:hanging="240"/>
      </w:pPr>
      <w:r>
        <w:t>log</w:t>
      </w:r>
      <w:r>
        <w:rPr>
          <w:rStyle w:val="noexists"/>
        </w:rPr>
        <w:t>AndExpr</w:t>
      </w:r>
      <w:r w:rsidR="004B4E28">
        <w:t xml:space="preserve">　－　</w:t>
      </w:r>
      <w:r>
        <w:t>論理積</w:t>
      </w:r>
    </w:p>
    <w:p w14:paraId="3D533E1C" w14:textId="77777777" w:rsidR="00F54F45" w:rsidRPr="00D82D55" w:rsidRDefault="00F54F45" w:rsidP="00613D85">
      <w:pPr>
        <w:numPr>
          <w:ilvl w:val="0"/>
          <w:numId w:val="31"/>
        </w:numPr>
        <w:ind w:hanging="240"/>
      </w:pPr>
      <w:r>
        <w:t>log</w:t>
      </w:r>
      <w:r>
        <w:rPr>
          <w:rStyle w:val="noexists"/>
        </w:rPr>
        <w:t>OrExpr</w:t>
      </w:r>
      <w:r w:rsidR="004B4E28">
        <w:t xml:space="preserve">　－　</w:t>
      </w:r>
      <w:r>
        <w:t>論理和</w:t>
      </w:r>
    </w:p>
    <w:p w14:paraId="3D82875F" w14:textId="77777777" w:rsidR="00270A7E" w:rsidRDefault="00270A7E" w:rsidP="00270A7E"/>
    <w:p w14:paraId="53902120" w14:textId="77777777" w:rsidR="00270A7E" w:rsidRDefault="00270A7E" w:rsidP="00270A7E">
      <w:pPr>
        <w:pStyle w:val="2"/>
      </w:pPr>
      <w:bookmarkStart w:id="514" w:name="_Toc223755528"/>
      <w:bookmarkStart w:id="515" w:name="_Toc223755734"/>
      <w:bookmarkStart w:id="516" w:name="_Toc422165413"/>
      <w:bookmarkStart w:id="517" w:name="_Toc422212420"/>
      <w:r>
        <w:rPr>
          <w:rFonts w:hint="eastAsia"/>
        </w:rPr>
        <w:t>単項演算式の要素</w:t>
      </w:r>
      <w:bookmarkEnd w:id="514"/>
      <w:bookmarkEnd w:id="515"/>
      <w:bookmarkEnd w:id="516"/>
      <w:bookmarkEnd w:id="517"/>
    </w:p>
    <w:p w14:paraId="5B53ABC1" w14:textId="77777777" w:rsidR="00F54F45" w:rsidRDefault="00F54F45" w:rsidP="00142CB8">
      <w:pPr>
        <w:ind w:firstLineChars="100" w:firstLine="210"/>
      </w:pPr>
      <w:r>
        <w:t>以下の要素は算術単項演算式を表す。被演算子の式の要素を内容に指定する。</w:t>
      </w:r>
    </w:p>
    <w:p w14:paraId="33F0F0DE" w14:textId="77777777" w:rsidR="00D82D55" w:rsidRDefault="00D82D55" w:rsidP="00D82D55"/>
    <w:p w14:paraId="3D5541C0" w14:textId="77777777" w:rsidR="00F54F45" w:rsidRPr="00142CB8" w:rsidRDefault="00F54F45" w:rsidP="00613D85">
      <w:pPr>
        <w:numPr>
          <w:ilvl w:val="0"/>
          <w:numId w:val="32"/>
        </w:numPr>
        <w:ind w:hanging="240"/>
      </w:pPr>
      <w:r>
        <w:t>unary</w:t>
      </w:r>
      <w:r>
        <w:rPr>
          <w:rStyle w:val="noexists"/>
        </w:rPr>
        <w:t>MinusExpr</w:t>
      </w:r>
      <w:hyperlink r:id="rId13" w:history="1"/>
      <w:r w:rsidR="004B4E28">
        <w:t xml:space="preserve">　－　</w:t>
      </w:r>
      <w:r>
        <w:t>符号反転</w:t>
      </w:r>
    </w:p>
    <w:p w14:paraId="0AC83912" w14:textId="77777777" w:rsidR="00F54F45" w:rsidRPr="00142CB8" w:rsidRDefault="00F54F45" w:rsidP="00613D85">
      <w:pPr>
        <w:numPr>
          <w:ilvl w:val="0"/>
          <w:numId w:val="32"/>
        </w:numPr>
        <w:ind w:hanging="240"/>
      </w:pPr>
      <w:r>
        <w:t>bit</w:t>
      </w:r>
      <w:r>
        <w:rPr>
          <w:rStyle w:val="noexists"/>
        </w:rPr>
        <w:t>NotExpr</w:t>
      </w:r>
      <w:hyperlink r:id="rId14" w:history="1"/>
      <w:r w:rsidR="004B4E28">
        <w:t xml:space="preserve">　－　</w:t>
      </w:r>
      <w:r>
        <w:t>ビット反転</w:t>
      </w:r>
    </w:p>
    <w:p w14:paraId="3E42249B" w14:textId="77777777" w:rsidR="00D82D55" w:rsidRDefault="00D82D55" w:rsidP="00D82D55"/>
    <w:p w14:paraId="0A832993" w14:textId="77777777" w:rsidR="00F54F45" w:rsidRDefault="00F54F45" w:rsidP="00142CB8">
      <w:pPr>
        <w:ind w:firstLineChars="100" w:firstLine="210"/>
      </w:pPr>
      <w:r>
        <w:t>以下の</w:t>
      </w:r>
      <w:r w:rsidR="004B4E28">
        <w:t>要素</w:t>
      </w:r>
      <w:r>
        <w:t>は、論理単項演算式を表す。被演算子の式の要素を内容に指定する。</w:t>
      </w:r>
    </w:p>
    <w:p w14:paraId="64DEA904" w14:textId="77777777" w:rsidR="00D82D55" w:rsidRDefault="00D82D55" w:rsidP="00D82D55"/>
    <w:p w14:paraId="4D06FCA2" w14:textId="77777777" w:rsidR="00F54F45" w:rsidRPr="00142CB8" w:rsidRDefault="00F54F45" w:rsidP="00613D85">
      <w:pPr>
        <w:numPr>
          <w:ilvl w:val="0"/>
          <w:numId w:val="33"/>
        </w:numPr>
        <w:ind w:hanging="240"/>
      </w:pPr>
      <w:r>
        <w:t>log</w:t>
      </w:r>
      <w:r>
        <w:rPr>
          <w:rStyle w:val="noexists"/>
        </w:rPr>
        <w:t>NotExpr</w:t>
      </w:r>
      <w:hyperlink r:id="rId15" w:history="1"/>
      <w:r w:rsidR="004B4E28">
        <w:t xml:space="preserve">　－　</w:t>
      </w:r>
      <w:r>
        <w:t>論理否定</w:t>
      </w:r>
    </w:p>
    <w:p w14:paraId="2016A832" w14:textId="77777777" w:rsidR="00D82D55" w:rsidRDefault="00D82D55" w:rsidP="00D82D55"/>
    <w:p w14:paraId="203F5BBC" w14:textId="77777777" w:rsidR="00F54F45" w:rsidRDefault="00F54F45" w:rsidP="00142CB8">
      <w:pPr>
        <w:ind w:firstLineChars="100" w:firstLine="210"/>
      </w:pPr>
      <w:r>
        <w:t>以下の</w:t>
      </w:r>
      <w:r w:rsidR="004B4E28">
        <w:t>要素</w:t>
      </w:r>
      <w:r>
        <w:t>は、</w:t>
      </w:r>
      <w:r>
        <w:t>sizeof</w:t>
      </w:r>
      <w:r>
        <w:t>演算子と</w:t>
      </w:r>
      <w:r>
        <w:t>GCC</w:t>
      </w:r>
      <w:r>
        <w:t>拡張の演算子を表す。</w:t>
      </w:r>
    </w:p>
    <w:p w14:paraId="39AEFF68" w14:textId="77777777" w:rsidR="00D82D55" w:rsidRDefault="00D82D55" w:rsidP="00D82D55"/>
    <w:p w14:paraId="098916E5" w14:textId="77777777" w:rsidR="00F54F45" w:rsidRPr="00142CB8" w:rsidRDefault="00F54F45" w:rsidP="00613D85">
      <w:pPr>
        <w:numPr>
          <w:ilvl w:val="0"/>
          <w:numId w:val="33"/>
        </w:numPr>
        <w:ind w:hanging="240"/>
      </w:pPr>
      <w:r>
        <w:t>size</w:t>
      </w:r>
      <w:r>
        <w:rPr>
          <w:rStyle w:val="noexists"/>
        </w:rPr>
        <w:t>OfExpr</w:t>
      </w:r>
      <w:hyperlink r:id="rId16" w:history="1"/>
      <w:r w:rsidR="004B4E28">
        <w:t xml:space="preserve">　－　</w:t>
      </w:r>
      <w:r>
        <w:t>sizeof</w:t>
      </w:r>
      <w:r>
        <w:t>演算子。子要素に式または</w:t>
      </w:r>
      <w:r>
        <w:t>typeName</w:t>
      </w:r>
      <w:r>
        <w:t>要素を指定する。</w:t>
      </w:r>
    </w:p>
    <w:p w14:paraId="6B40080F" w14:textId="77777777" w:rsidR="00F54F45" w:rsidRPr="00142CB8" w:rsidRDefault="00F54F45" w:rsidP="00613D85">
      <w:pPr>
        <w:numPr>
          <w:ilvl w:val="0"/>
          <w:numId w:val="33"/>
        </w:numPr>
        <w:ind w:hanging="240"/>
      </w:pPr>
      <w:r>
        <w:t>gcc</w:t>
      </w:r>
      <w:r>
        <w:rPr>
          <w:rStyle w:val="noexists"/>
        </w:rPr>
        <w:t>AlignOfExpr</w:t>
      </w:r>
      <w:hyperlink r:id="rId17" w:history="1"/>
      <w:r w:rsidR="004B4E28">
        <w:t xml:space="preserve">　－　</w:t>
      </w:r>
      <w:r>
        <w:t>GCC</w:t>
      </w:r>
      <w:r>
        <w:t>の</w:t>
      </w:r>
      <w:r>
        <w:t>__alignof__</w:t>
      </w:r>
      <w:r>
        <w:t>演算子を表す。子要素に式または</w:t>
      </w:r>
      <w:r>
        <w:t>typeName</w:t>
      </w:r>
      <w:r>
        <w:t>要素を指定する。</w:t>
      </w:r>
    </w:p>
    <w:p w14:paraId="1282227C" w14:textId="77777777" w:rsidR="00F54F45" w:rsidRPr="00142CB8" w:rsidRDefault="00F54F45" w:rsidP="00613D85">
      <w:pPr>
        <w:numPr>
          <w:ilvl w:val="0"/>
          <w:numId w:val="33"/>
        </w:numPr>
        <w:ind w:hanging="240"/>
      </w:pPr>
      <w:r>
        <w:t>gcc</w:t>
      </w:r>
      <w:r>
        <w:rPr>
          <w:rStyle w:val="noexists"/>
        </w:rPr>
        <w:t>LabelAddr</w:t>
      </w:r>
      <w:hyperlink r:id="rId18" w:history="1"/>
      <w:r w:rsidR="004B4E28">
        <w:t xml:space="preserve">　－　</w:t>
      </w:r>
      <w:r>
        <w:t>GCC</w:t>
      </w:r>
      <w:r>
        <w:t>の</w:t>
      </w:r>
      <w:r>
        <w:t>&amp;&amp;</w:t>
      </w:r>
      <w:r>
        <w:t>単項演算子を表す。内容にラベル名を指定する。</w:t>
      </w:r>
    </w:p>
    <w:p w14:paraId="2571AC6A" w14:textId="77777777" w:rsidR="00270A7E" w:rsidRDefault="00270A7E" w:rsidP="00D82D55"/>
    <w:p w14:paraId="14F02F49" w14:textId="77777777" w:rsidR="00270A7E" w:rsidRDefault="00270A7E" w:rsidP="00270A7E">
      <w:pPr>
        <w:pStyle w:val="2"/>
      </w:pPr>
      <w:bookmarkStart w:id="518" w:name="_Toc223755529"/>
      <w:bookmarkStart w:id="519" w:name="_Toc223755735"/>
      <w:bookmarkStart w:id="520" w:name="_Toc422165414"/>
      <w:bookmarkStart w:id="521" w:name="_Toc422212421"/>
      <w:r>
        <w:rPr>
          <w:rFonts w:hint="eastAsia"/>
        </w:rPr>
        <w:t>functionCall</w:t>
      </w:r>
      <w:r w:rsidR="004B4E28">
        <w:rPr>
          <w:rFonts w:hint="eastAsia"/>
        </w:rPr>
        <w:t>要素</w:t>
      </w:r>
      <w:bookmarkEnd w:id="518"/>
      <w:bookmarkEnd w:id="519"/>
      <w:bookmarkEnd w:id="520"/>
      <w:bookmarkEnd w:id="521"/>
    </w:p>
    <w:p w14:paraId="5D52AFA7" w14:textId="77777777" w:rsidR="00F54F45" w:rsidRDefault="00F54F45" w:rsidP="00142CB8">
      <w:pPr>
        <w:ind w:firstLineChars="100" w:firstLine="210"/>
        <w:rPr>
          <w:kern w:val="0"/>
        </w:rPr>
      </w:pPr>
      <w:r w:rsidRPr="00F54F45">
        <w:rPr>
          <w:kern w:val="0"/>
        </w:rPr>
        <w:t>functionCall</w:t>
      </w:r>
      <w:r w:rsidRPr="00F54F45">
        <w:rPr>
          <w:kern w:val="0"/>
        </w:rPr>
        <w:t>要素は関数呼び出しを表す。以下の２つの</w:t>
      </w:r>
      <w:r w:rsidR="004B4E28">
        <w:rPr>
          <w:kern w:val="0"/>
        </w:rPr>
        <w:t>要素</w:t>
      </w:r>
      <w:r w:rsidRPr="00F54F45">
        <w:rPr>
          <w:kern w:val="0"/>
        </w:rPr>
        <w:t>を持つ。</w:t>
      </w:r>
    </w:p>
    <w:p w14:paraId="482972FB" w14:textId="77777777" w:rsidR="00142CB8" w:rsidRPr="00F54F45" w:rsidRDefault="00142CB8" w:rsidP="00142CB8">
      <w:pPr>
        <w:rPr>
          <w:kern w:val="0"/>
        </w:rPr>
      </w:pPr>
    </w:p>
    <w:p w14:paraId="792CF4CD" w14:textId="77777777" w:rsidR="00F54F45" w:rsidRPr="00142CB8" w:rsidRDefault="00F54F45" w:rsidP="00613D85">
      <w:pPr>
        <w:numPr>
          <w:ilvl w:val="0"/>
          <w:numId w:val="34"/>
        </w:numPr>
        <w:ind w:hanging="240"/>
        <w:rPr>
          <w:kern w:val="0"/>
        </w:rPr>
      </w:pPr>
      <w:r w:rsidRPr="00F54F45">
        <w:rPr>
          <w:kern w:val="0"/>
        </w:rPr>
        <w:t>function</w:t>
      </w:r>
      <w:r w:rsidRPr="00F54F45">
        <w:rPr>
          <w:kern w:val="0"/>
        </w:rPr>
        <w:t>要素</w:t>
      </w:r>
      <w:r w:rsidR="004B4E28">
        <w:rPr>
          <w:kern w:val="0"/>
        </w:rPr>
        <w:t xml:space="preserve">　－　</w:t>
      </w:r>
      <w:r w:rsidRPr="00F54F45">
        <w:rPr>
          <w:kern w:val="0"/>
        </w:rPr>
        <w:t>呼び出す関数のアドレスを指定する。</w:t>
      </w:r>
    </w:p>
    <w:p w14:paraId="4CB852B6" w14:textId="77777777" w:rsidR="00F54F45" w:rsidRPr="00142CB8" w:rsidRDefault="00F54F45" w:rsidP="00613D85">
      <w:pPr>
        <w:numPr>
          <w:ilvl w:val="0"/>
          <w:numId w:val="34"/>
        </w:numPr>
        <w:ind w:hanging="240"/>
        <w:rPr>
          <w:kern w:val="0"/>
        </w:rPr>
      </w:pPr>
      <w:r w:rsidRPr="00F54F45">
        <w:rPr>
          <w:kern w:val="0"/>
        </w:rPr>
        <w:t>arguments</w:t>
      </w:r>
      <w:r w:rsidRPr="00F54F45">
        <w:rPr>
          <w:kern w:val="0"/>
        </w:rPr>
        <w:t>要素</w:t>
      </w:r>
      <w:r w:rsidR="004B4E28">
        <w:rPr>
          <w:kern w:val="0"/>
        </w:rPr>
        <w:t xml:space="preserve">　－　</w:t>
      </w:r>
      <w:r w:rsidRPr="00F54F45">
        <w:rPr>
          <w:kern w:val="0"/>
        </w:rPr>
        <w:t>引数の式を指定する。</w:t>
      </w:r>
    </w:p>
    <w:p w14:paraId="5649DBDE" w14:textId="77777777" w:rsidR="00270A7E" w:rsidRDefault="00270A7E" w:rsidP="00142CB8"/>
    <w:p w14:paraId="6A84C5FD" w14:textId="77777777" w:rsidR="00270A7E" w:rsidRDefault="00270A7E" w:rsidP="00270A7E">
      <w:pPr>
        <w:pStyle w:val="2"/>
      </w:pPr>
      <w:bookmarkStart w:id="522" w:name="_Toc223755530"/>
      <w:bookmarkStart w:id="523" w:name="_Toc223755736"/>
      <w:bookmarkStart w:id="524" w:name="_Toc422165415"/>
      <w:bookmarkStart w:id="525" w:name="_Toc422212422"/>
      <w:r>
        <w:rPr>
          <w:rFonts w:hint="eastAsia"/>
        </w:rPr>
        <w:t>commaExpr</w:t>
      </w:r>
      <w:r w:rsidR="004B4E28">
        <w:rPr>
          <w:rFonts w:hint="eastAsia"/>
        </w:rPr>
        <w:t>要素</w:t>
      </w:r>
      <w:bookmarkEnd w:id="522"/>
      <w:bookmarkEnd w:id="523"/>
      <w:bookmarkEnd w:id="524"/>
      <w:bookmarkEnd w:id="525"/>
    </w:p>
    <w:p w14:paraId="02AC5BCC" w14:textId="77777777" w:rsidR="00270A7E" w:rsidRDefault="00F54F45" w:rsidP="00142CB8">
      <w:pPr>
        <w:ind w:firstLineChars="100" w:firstLine="210"/>
      </w:pPr>
      <w:r>
        <w:t>コンマ式（</w:t>
      </w:r>
      <w:r w:rsidR="00BA2C88">
        <w:rPr>
          <w:rFonts w:hint="eastAsia"/>
        </w:rPr>
        <w:t>第１オペランドと第２オペランドを</w:t>
      </w:r>
      <w:r>
        <w:t>評価し、</w:t>
      </w:r>
      <w:r w:rsidR="00BA2C88">
        <w:rPr>
          <w:rFonts w:hint="eastAsia"/>
        </w:rPr>
        <w:t>第２オペランドの値</w:t>
      </w:r>
      <w:r>
        <w:t>を返す式）は、</w:t>
      </w:r>
      <w:r>
        <w:t>commaExpr</w:t>
      </w:r>
      <w:r w:rsidR="004B4E28">
        <w:t>要素</w:t>
      </w:r>
      <w:r>
        <w:t>で表す。</w:t>
      </w:r>
    </w:p>
    <w:p w14:paraId="294A4F44" w14:textId="77777777" w:rsidR="00142CB8" w:rsidRPr="00BA2C88" w:rsidRDefault="00142CB8" w:rsidP="00270A7E"/>
    <w:p w14:paraId="22CFB95A" w14:textId="77777777" w:rsidR="00270A7E" w:rsidRDefault="00270A7E" w:rsidP="00270A7E">
      <w:pPr>
        <w:pStyle w:val="2"/>
      </w:pPr>
      <w:bookmarkStart w:id="526" w:name="_Toc223755531"/>
      <w:bookmarkStart w:id="527" w:name="_Toc223755737"/>
      <w:bookmarkStart w:id="528" w:name="_Toc422165416"/>
      <w:bookmarkStart w:id="529" w:name="_Toc422212423"/>
      <w:r>
        <w:rPr>
          <w:rFonts w:hint="eastAsia"/>
        </w:rPr>
        <w:t>postIncrExpr</w:t>
      </w:r>
      <w:r w:rsidR="004B4E28">
        <w:rPr>
          <w:rFonts w:hint="eastAsia"/>
        </w:rPr>
        <w:t>要素</w:t>
      </w:r>
      <w:r>
        <w:rPr>
          <w:rFonts w:hint="eastAsia"/>
        </w:rPr>
        <w:t>、</w:t>
      </w:r>
      <w:r>
        <w:rPr>
          <w:rFonts w:hint="eastAsia"/>
        </w:rPr>
        <w:t>postDecrExpr</w:t>
      </w:r>
      <w:r w:rsidR="004B4E28">
        <w:rPr>
          <w:rFonts w:hint="eastAsia"/>
        </w:rPr>
        <w:t>要素</w:t>
      </w:r>
      <w:r>
        <w:rPr>
          <w:rFonts w:hint="eastAsia"/>
        </w:rPr>
        <w:t>、</w:t>
      </w:r>
      <w:r>
        <w:rPr>
          <w:rFonts w:hint="eastAsia"/>
        </w:rPr>
        <w:t>preIncrExpr</w:t>
      </w:r>
      <w:r w:rsidR="004B4E28">
        <w:rPr>
          <w:rFonts w:hint="eastAsia"/>
        </w:rPr>
        <w:t>要素</w:t>
      </w:r>
      <w:r>
        <w:rPr>
          <w:rFonts w:hint="eastAsia"/>
        </w:rPr>
        <w:t>、</w:t>
      </w:r>
      <w:r>
        <w:rPr>
          <w:rFonts w:hint="eastAsia"/>
        </w:rPr>
        <w:t>preDecrExpr</w:t>
      </w:r>
      <w:r w:rsidR="004B4E28">
        <w:rPr>
          <w:rFonts w:hint="eastAsia"/>
        </w:rPr>
        <w:t>要素</w:t>
      </w:r>
      <w:bookmarkEnd w:id="526"/>
      <w:bookmarkEnd w:id="527"/>
      <w:bookmarkEnd w:id="528"/>
      <w:bookmarkEnd w:id="529"/>
    </w:p>
    <w:p w14:paraId="16066D6B" w14:textId="77777777" w:rsidR="00142CB8" w:rsidRDefault="00F54F45" w:rsidP="00142CB8">
      <w:pPr>
        <w:ind w:firstLineChars="100" w:firstLine="210"/>
      </w:pPr>
      <w:r>
        <w:t>post</w:t>
      </w:r>
      <w:r>
        <w:rPr>
          <w:rStyle w:val="noexists"/>
        </w:rPr>
        <w:t>IncrExpr</w:t>
      </w:r>
      <w:hyperlink r:id="rId19" w:history="1"/>
      <w:r w:rsidR="004B4E28">
        <w:t>要素</w:t>
      </w:r>
      <w:r>
        <w:t>、</w:t>
      </w:r>
      <w:r>
        <w:t>post</w:t>
      </w:r>
      <w:r>
        <w:rPr>
          <w:rStyle w:val="noexists"/>
        </w:rPr>
        <w:t>DecrExpr</w:t>
      </w:r>
      <w:hyperlink r:id="rId20" w:history="1"/>
      <w:r w:rsidR="004B4E28">
        <w:t>要素</w:t>
      </w:r>
      <w:r>
        <w:t>は、</w:t>
      </w:r>
      <w:r>
        <w:t>C</w:t>
      </w:r>
      <w:r>
        <w:t>言語のポストインクリメント、デクリメント式を表す。</w:t>
      </w:r>
      <w:r>
        <w:t>pre</w:t>
      </w:r>
      <w:r>
        <w:rPr>
          <w:rStyle w:val="noexists"/>
        </w:rPr>
        <w:t>IncrExpr</w:t>
      </w:r>
      <w:hyperlink r:id="rId21" w:history="1"/>
      <w:r w:rsidR="004B4E28">
        <w:t>要素</w:t>
      </w:r>
      <w:r>
        <w:t>、</w:t>
      </w:r>
      <w:r>
        <w:t>pre</w:t>
      </w:r>
      <w:r>
        <w:rPr>
          <w:rStyle w:val="noexists"/>
        </w:rPr>
        <w:t>DecrExpr</w:t>
      </w:r>
      <w:hyperlink r:id="rId22" w:history="1"/>
      <w:r w:rsidR="004B4E28">
        <w:t>要素</w:t>
      </w:r>
      <w:r>
        <w:t>は、</w:t>
      </w:r>
      <w:r>
        <w:t>C</w:t>
      </w:r>
      <w:r>
        <w:t>言語のプレインクリメント、デクリメント式を表す。</w:t>
      </w:r>
    </w:p>
    <w:p w14:paraId="0FA04C6F" w14:textId="77777777" w:rsidR="00142CB8" w:rsidRDefault="00142CB8" w:rsidP="00142CB8"/>
    <w:p w14:paraId="13A0F866" w14:textId="77777777" w:rsidR="00270A7E" w:rsidRDefault="00270A7E" w:rsidP="00270A7E">
      <w:pPr>
        <w:pStyle w:val="2"/>
      </w:pPr>
      <w:bookmarkStart w:id="530" w:name="_Toc223755532"/>
      <w:bookmarkStart w:id="531" w:name="_Toc223755738"/>
      <w:bookmarkStart w:id="532" w:name="_Toc422165417"/>
      <w:bookmarkStart w:id="533" w:name="_Toc422212424"/>
      <w:r>
        <w:rPr>
          <w:rFonts w:hint="eastAsia"/>
        </w:rPr>
        <w:t>castExpr</w:t>
      </w:r>
      <w:r>
        <w:rPr>
          <w:rFonts w:hint="eastAsia"/>
        </w:rPr>
        <w:t>要素</w:t>
      </w:r>
      <w:bookmarkEnd w:id="530"/>
      <w:bookmarkEnd w:id="531"/>
      <w:bookmarkEnd w:id="532"/>
      <w:bookmarkEnd w:id="533"/>
    </w:p>
    <w:p w14:paraId="21660BC4" w14:textId="77777777" w:rsidR="00F54F45" w:rsidRDefault="00F54F45" w:rsidP="00142CB8">
      <w:pPr>
        <w:ind w:firstLineChars="100" w:firstLine="210"/>
      </w:pPr>
      <w:r>
        <w:t>castExpr</w:t>
      </w:r>
      <w:r w:rsidR="004B4E28">
        <w:t>要素</w:t>
      </w:r>
      <w:r>
        <w:t>は型変換の式、または複合リテラルを表す。</w:t>
      </w:r>
    </w:p>
    <w:p w14:paraId="62DE2635" w14:textId="77777777" w:rsidR="00142CB8" w:rsidRDefault="00142CB8" w:rsidP="00142CB8"/>
    <w:p w14:paraId="7F6CAE72" w14:textId="77777777" w:rsidR="00F54F45" w:rsidRDefault="00F54F45" w:rsidP="00142CB8">
      <w:pPr>
        <w:ind w:firstLineChars="100" w:firstLine="210"/>
      </w:pPr>
      <w:r>
        <w:t>以下の属性を持つ</w:t>
      </w:r>
    </w:p>
    <w:p w14:paraId="076D3A89" w14:textId="77777777" w:rsidR="00142CB8" w:rsidRDefault="00142CB8" w:rsidP="00142CB8"/>
    <w:p w14:paraId="046B5BA3" w14:textId="77777777" w:rsidR="00F54F45" w:rsidRPr="00142CB8" w:rsidRDefault="00F54F45" w:rsidP="00613D85">
      <w:pPr>
        <w:numPr>
          <w:ilvl w:val="0"/>
          <w:numId w:val="35"/>
        </w:numPr>
        <w:ind w:hanging="240"/>
      </w:pPr>
      <w:r>
        <w:t>type</w:t>
      </w:r>
      <w:r>
        <w:t>属性</w:t>
      </w:r>
      <w:r w:rsidR="004B4E28">
        <w:t xml:space="preserve">　－　</w:t>
      </w:r>
      <w:r>
        <w:t>変換後の式のタイプを指定する。</w:t>
      </w:r>
    </w:p>
    <w:p w14:paraId="25A722BB" w14:textId="77777777" w:rsidR="00F54F45" w:rsidRPr="00142CB8" w:rsidRDefault="00F54F45" w:rsidP="00613D85">
      <w:pPr>
        <w:numPr>
          <w:ilvl w:val="0"/>
          <w:numId w:val="35"/>
        </w:numPr>
        <w:ind w:hanging="240"/>
      </w:pPr>
      <w:r w:rsidRPr="00142CB8">
        <w:t>is_gccExtension</w:t>
      </w:r>
      <w:r w:rsidRPr="00142CB8">
        <w:t>属性</w:t>
      </w:r>
    </w:p>
    <w:p w14:paraId="17EC2159" w14:textId="77777777" w:rsidR="00142CB8" w:rsidRDefault="00142CB8" w:rsidP="00142CB8"/>
    <w:p w14:paraId="58C81CC3" w14:textId="77777777" w:rsidR="00F54F45" w:rsidRDefault="00F54F45" w:rsidP="00142CB8">
      <w:pPr>
        <w:ind w:firstLineChars="100" w:firstLine="210"/>
      </w:pPr>
      <w:r>
        <w:t>以下の子</w:t>
      </w:r>
      <w:r w:rsidR="004B4E28">
        <w:t>要素</w:t>
      </w:r>
      <w:r>
        <w:t>を持つ。</w:t>
      </w:r>
    </w:p>
    <w:p w14:paraId="10043EFB" w14:textId="77777777" w:rsidR="00142CB8" w:rsidRDefault="00142CB8" w:rsidP="00142CB8"/>
    <w:p w14:paraId="0DF0EA5E" w14:textId="77777777" w:rsidR="00F54F45" w:rsidRPr="00142CB8" w:rsidRDefault="00F54F45" w:rsidP="00613D85">
      <w:pPr>
        <w:numPr>
          <w:ilvl w:val="0"/>
          <w:numId w:val="36"/>
        </w:numPr>
        <w:ind w:hanging="240"/>
      </w:pPr>
      <w:r>
        <w:t>value</w:t>
      </w:r>
      <w:r w:rsidR="004B4E28">
        <w:t xml:space="preserve">　－　</w:t>
      </w:r>
      <w:r>
        <w:t>複合リテラルのリテラル部を表す。</w:t>
      </w:r>
    </w:p>
    <w:p w14:paraId="6E5BE10D" w14:textId="77777777" w:rsidR="00270A7E" w:rsidRDefault="00270A7E" w:rsidP="00270A7E"/>
    <w:p w14:paraId="55D5A5CF" w14:textId="77777777" w:rsidR="00270A7E" w:rsidRDefault="00270A7E" w:rsidP="00270A7E">
      <w:pPr>
        <w:pStyle w:val="2"/>
      </w:pPr>
      <w:bookmarkStart w:id="534" w:name="_Toc223755533"/>
      <w:bookmarkStart w:id="535" w:name="_Toc223755739"/>
      <w:bookmarkStart w:id="536" w:name="_Toc422165418"/>
      <w:bookmarkStart w:id="537" w:name="_Toc422212425"/>
      <w:r>
        <w:rPr>
          <w:rFonts w:hint="eastAsia"/>
        </w:rPr>
        <w:t>condExpr</w:t>
      </w:r>
      <w:r>
        <w:rPr>
          <w:rFonts w:hint="eastAsia"/>
        </w:rPr>
        <w:t>要素</w:t>
      </w:r>
      <w:bookmarkEnd w:id="534"/>
      <w:bookmarkEnd w:id="535"/>
      <w:bookmarkEnd w:id="536"/>
      <w:bookmarkEnd w:id="537"/>
    </w:p>
    <w:p w14:paraId="0046DA3C" w14:textId="77777777" w:rsidR="00142CB8" w:rsidRDefault="00F54F45" w:rsidP="00142CB8">
      <w:pPr>
        <w:ind w:firstLineChars="100" w:firstLine="210"/>
      </w:pPr>
      <w:r>
        <w:t>condExpr</w:t>
      </w:r>
      <w:r w:rsidR="004B4E28">
        <w:t>要素</w:t>
      </w:r>
      <w:r>
        <w:t>は、</w:t>
      </w:r>
      <w:r w:rsidR="00F1639C">
        <w:rPr>
          <w:rFonts w:hint="eastAsia"/>
        </w:rPr>
        <w:t>三項</w:t>
      </w:r>
      <w:r>
        <w:t>演算子</w:t>
      </w:r>
      <w:r w:rsidR="00F1639C">
        <w:rPr>
          <w:rFonts w:hint="eastAsia"/>
        </w:rPr>
        <w:t xml:space="preserve"> </w:t>
      </w:r>
      <w:r w:rsidR="00F1639C">
        <w:t xml:space="preserve">? : </w:t>
      </w:r>
      <w:r>
        <w:t>に対応する</w:t>
      </w:r>
      <w:r w:rsidR="004B4E28">
        <w:t>要素</w:t>
      </w:r>
      <w:r>
        <w:t>である。</w:t>
      </w:r>
      <w:r>
        <w:t xml:space="preserve"> </w:t>
      </w:r>
    </w:p>
    <w:p w14:paraId="392ECFB8" w14:textId="77777777" w:rsidR="00F54F45" w:rsidRDefault="00F54F45" w:rsidP="00142CB8">
      <w:pPr>
        <w:ind w:firstLineChars="100" w:firstLine="210"/>
      </w:pPr>
      <w:r>
        <w:t>次の例の様に子</w:t>
      </w:r>
      <w:r w:rsidR="004B4E28">
        <w:t>要素</w:t>
      </w:r>
      <w:r>
        <w:t>として</w:t>
      </w:r>
      <w:r>
        <w:t>3</w:t>
      </w:r>
      <w:r>
        <w:t>つの式の</w:t>
      </w:r>
      <w:r w:rsidR="004B4E28">
        <w:t>要素</w:t>
      </w:r>
      <w:r>
        <w:t>を持つ。</w:t>
      </w:r>
      <w:r w:rsidR="00F1639C">
        <w:rPr>
          <w:rFonts w:hint="eastAsia"/>
        </w:rPr>
        <w:t>第２オペランド（２番目の式）は省略されることがある（</w:t>
      </w:r>
      <w:r w:rsidR="00F1639C">
        <w:rPr>
          <w:rFonts w:hint="eastAsia"/>
        </w:rPr>
        <w:t>G</w:t>
      </w:r>
      <w:r w:rsidR="00F1639C">
        <w:t>NU</w:t>
      </w:r>
      <w:r w:rsidR="00F1639C">
        <w:rPr>
          <w:rFonts w:hint="eastAsia"/>
        </w:rPr>
        <w:t>拡張対応）。</w:t>
      </w:r>
    </w:p>
    <w:p w14:paraId="53E387DB" w14:textId="77777777" w:rsidR="00142CB8" w:rsidRDefault="00142CB8" w:rsidP="00142CB8"/>
    <w:p w14:paraId="5ADFC5C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&lt;condExpr&gt;</w:t>
      </w:r>
    </w:p>
    <w:p w14:paraId="55B27E3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(式)</w:t>
      </w:r>
    </w:p>
    <w:p w14:paraId="3BA0DC8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(式)</w:t>
      </w:r>
    </w:p>
    <w:p w14:paraId="2539B52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(式)</w:t>
      </w:r>
    </w:p>
    <w:p w14:paraId="31E7B89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&lt;/condExpr&gt;</w:t>
      </w:r>
    </w:p>
    <w:p w14:paraId="21A24D42" w14:textId="77777777" w:rsidR="00270A7E" w:rsidRPr="004C4321" w:rsidRDefault="00270A7E" w:rsidP="00142CB8"/>
    <w:p w14:paraId="6A7A97DE" w14:textId="77777777" w:rsidR="00270A7E" w:rsidRDefault="00270A7E" w:rsidP="00270A7E">
      <w:pPr>
        <w:pStyle w:val="2"/>
      </w:pPr>
      <w:bookmarkStart w:id="538" w:name="_Toc223755534"/>
      <w:bookmarkStart w:id="539" w:name="_Toc223755740"/>
      <w:bookmarkStart w:id="540" w:name="_Toc422165419"/>
      <w:bookmarkStart w:id="541" w:name="_Toc422212426"/>
      <w:r>
        <w:rPr>
          <w:rFonts w:hint="eastAsia"/>
        </w:rPr>
        <w:t>gccCompoundExpr</w:t>
      </w:r>
      <w:r>
        <w:rPr>
          <w:rFonts w:hint="eastAsia"/>
        </w:rPr>
        <w:t>要素</w:t>
      </w:r>
      <w:bookmarkEnd w:id="538"/>
      <w:bookmarkEnd w:id="539"/>
      <w:bookmarkEnd w:id="540"/>
      <w:bookmarkEnd w:id="541"/>
    </w:p>
    <w:p w14:paraId="7C211701" w14:textId="77777777" w:rsidR="00142CB8" w:rsidRDefault="00F54F45" w:rsidP="00142CB8">
      <w:pPr>
        <w:ind w:firstLineChars="100" w:firstLine="210"/>
        <w:rPr>
          <w:kern w:val="0"/>
        </w:rPr>
      </w:pPr>
      <w:r w:rsidRPr="00F54F45">
        <w:rPr>
          <w:kern w:val="0"/>
        </w:rPr>
        <w:t>gcc</w:t>
      </w:r>
      <w:r w:rsidRPr="00F54F45">
        <w:rPr>
          <w:kern w:val="0"/>
        </w:rPr>
        <w:t>拡張の複文式に対応する</w:t>
      </w:r>
      <w:r w:rsidR="004B4E28">
        <w:rPr>
          <w:kern w:val="0"/>
        </w:rPr>
        <w:t>要素</w:t>
      </w:r>
      <w:r w:rsidRPr="00F54F45">
        <w:rPr>
          <w:kern w:val="0"/>
        </w:rPr>
        <w:t>。</w:t>
      </w:r>
      <w:r w:rsidRPr="00F54F45">
        <w:rPr>
          <w:kern w:val="0"/>
        </w:rPr>
        <w:t xml:space="preserve"> </w:t>
      </w:r>
    </w:p>
    <w:p w14:paraId="1C7C8F21" w14:textId="77777777" w:rsidR="00F54F45" w:rsidRDefault="00F54F45" w:rsidP="00142CB8">
      <w:pPr>
        <w:ind w:firstLineChars="100" w:firstLine="210"/>
        <w:rPr>
          <w:kern w:val="0"/>
        </w:rPr>
      </w:pPr>
      <w:r w:rsidRPr="00F54F45">
        <w:rPr>
          <w:kern w:val="0"/>
        </w:rPr>
        <w:t>compoundStatement</w:t>
      </w:r>
      <w:r w:rsidR="004B4E28">
        <w:rPr>
          <w:kern w:val="0"/>
        </w:rPr>
        <w:t>要素</w:t>
      </w:r>
      <w:r w:rsidRPr="00F54F45">
        <w:rPr>
          <w:kern w:val="0"/>
        </w:rPr>
        <w:t>を要素としてもつ。</w:t>
      </w:r>
    </w:p>
    <w:p w14:paraId="718BB1F0" w14:textId="77777777" w:rsidR="00142CB8" w:rsidRPr="00F54F45" w:rsidRDefault="00142CB8" w:rsidP="00142CB8">
      <w:pPr>
        <w:rPr>
          <w:kern w:val="0"/>
        </w:rPr>
      </w:pPr>
    </w:p>
    <w:p w14:paraId="173632EF" w14:textId="77777777" w:rsidR="00F54F45" w:rsidRPr="00142CB8" w:rsidRDefault="00F54F45" w:rsidP="00613D85">
      <w:pPr>
        <w:numPr>
          <w:ilvl w:val="0"/>
          <w:numId w:val="36"/>
        </w:numPr>
        <w:ind w:hanging="240"/>
        <w:rPr>
          <w:kern w:val="0"/>
        </w:rPr>
      </w:pPr>
      <w:r w:rsidRPr="00F54F45">
        <w:rPr>
          <w:kern w:val="0"/>
        </w:rPr>
        <w:t>compoundStatement</w:t>
      </w:r>
      <w:r w:rsidRPr="00F54F45">
        <w:rPr>
          <w:kern w:val="0"/>
        </w:rPr>
        <w:t>要素</w:t>
      </w:r>
      <w:r w:rsidR="004B4E28">
        <w:rPr>
          <w:kern w:val="0"/>
        </w:rPr>
        <w:t xml:space="preserve">　－　</w:t>
      </w:r>
      <w:r w:rsidRPr="00F54F45">
        <w:rPr>
          <w:kern w:val="0"/>
        </w:rPr>
        <w:t>複文式の内容を指定する。</w:t>
      </w:r>
    </w:p>
    <w:p w14:paraId="154CC049" w14:textId="77777777" w:rsidR="00270A7E" w:rsidRDefault="00270A7E" w:rsidP="00270A7E"/>
    <w:p w14:paraId="3C79729B" w14:textId="77777777" w:rsidR="006615F2" w:rsidRDefault="006615F2" w:rsidP="006615F2">
      <w:pPr>
        <w:pStyle w:val="2"/>
      </w:pPr>
      <w:bookmarkStart w:id="542" w:name="_Toc422165420"/>
      <w:bookmarkStart w:id="543" w:name="_Toc422212427"/>
      <w:bookmarkStart w:id="544" w:name="_Toc223755535"/>
      <w:bookmarkStart w:id="545" w:name="_Toc223755741"/>
      <w:r>
        <w:t>lambda</w:t>
      </w:r>
      <w:r>
        <w:rPr>
          <w:rFonts w:hint="eastAsia"/>
        </w:rPr>
        <w:t>Expr</w:t>
      </w:r>
      <w:r>
        <w:rPr>
          <w:rFonts w:hint="eastAsia"/>
        </w:rPr>
        <w:t>要素</w:t>
      </w:r>
      <w:bookmarkEnd w:id="542"/>
      <w:bookmarkEnd w:id="543"/>
    </w:p>
    <w:p w14:paraId="1A2E8618" w14:textId="77777777" w:rsidR="006615F2" w:rsidRPr="00142CB8" w:rsidRDefault="006615F2" w:rsidP="00D21783">
      <w:pPr>
        <w:rPr>
          <w:kern w:val="0"/>
        </w:rPr>
      </w:pPr>
      <w:r>
        <w:rPr>
          <w:rFonts w:hint="eastAsia"/>
          <w:kern w:val="0"/>
        </w:rPr>
        <w:t>【未稿】</w:t>
      </w:r>
    </w:p>
    <w:p w14:paraId="05DAFBC6" w14:textId="77777777" w:rsidR="006615F2" w:rsidRDefault="006615F2" w:rsidP="006615F2"/>
    <w:p w14:paraId="3CF97F1F" w14:textId="77777777" w:rsidR="006615F2" w:rsidRDefault="006615F2" w:rsidP="006615F2">
      <w:pPr>
        <w:pStyle w:val="2"/>
      </w:pPr>
      <w:bookmarkStart w:id="546" w:name="_Toc422165421"/>
      <w:bookmarkStart w:id="547" w:name="_Toc422212428"/>
      <w:r>
        <w:t>new</w:t>
      </w:r>
      <w:r>
        <w:rPr>
          <w:rFonts w:hint="eastAsia"/>
        </w:rPr>
        <w:t>Expr</w:t>
      </w:r>
      <w:r>
        <w:rPr>
          <w:rFonts w:hint="eastAsia"/>
        </w:rPr>
        <w:t>要素</w:t>
      </w:r>
      <w:bookmarkEnd w:id="546"/>
      <w:bookmarkEnd w:id="547"/>
    </w:p>
    <w:p w14:paraId="4A8E97D6" w14:textId="77777777" w:rsidR="006615F2" w:rsidRPr="00142CB8" w:rsidRDefault="006615F2" w:rsidP="00D21783">
      <w:pPr>
        <w:rPr>
          <w:kern w:val="0"/>
        </w:rPr>
      </w:pPr>
      <w:r>
        <w:rPr>
          <w:rFonts w:hint="eastAsia"/>
          <w:kern w:val="0"/>
        </w:rPr>
        <w:t>【未稿】</w:t>
      </w:r>
    </w:p>
    <w:p w14:paraId="5B63C2D5" w14:textId="77777777" w:rsidR="006615F2" w:rsidRDefault="006615F2" w:rsidP="006615F2"/>
    <w:p w14:paraId="1D365A45" w14:textId="77777777" w:rsidR="006615F2" w:rsidRDefault="006615F2" w:rsidP="006615F2">
      <w:pPr>
        <w:pStyle w:val="2"/>
      </w:pPr>
      <w:bookmarkStart w:id="548" w:name="_Toc422165422"/>
      <w:bookmarkStart w:id="549" w:name="_Toc422212429"/>
      <w:r>
        <w:t>delete</w:t>
      </w:r>
      <w:r>
        <w:rPr>
          <w:rFonts w:hint="eastAsia"/>
        </w:rPr>
        <w:t>Expr</w:t>
      </w:r>
      <w:r>
        <w:rPr>
          <w:rFonts w:hint="eastAsia"/>
        </w:rPr>
        <w:t>要素</w:t>
      </w:r>
      <w:bookmarkEnd w:id="548"/>
      <w:bookmarkEnd w:id="549"/>
    </w:p>
    <w:p w14:paraId="4931CA54" w14:textId="77777777" w:rsidR="006615F2" w:rsidRDefault="006615F2" w:rsidP="006615F2">
      <w:r>
        <w:rPr>
          <w:rFonts w:hint="eastAsia"/>
        </w:rPr>
        <w:t>【未稿】</w:t>
      </w:r>
    </w:p>
    <w:p w14:paraId="162BDA60" w14:textId="77777777" w:rsidR="00C84CFD" w:rsidRDefault="00C84CFD" w:rsidP="006615F2"/>
    <w:p w14:paraId="2B6550E5" w14:textId="77777777" w:rsidR="002B52EA" w:rsidRDefault="002B52EA" w:rsidP="002B52EA">
      <w:pPr>
        <w:pStyle w:val="2"/>
      </w:pPr>
      <w:bookmarkStart w:id="550" w:name="_Toc422165423"/>
      <w:bookmarkStart w:id="551" w:name="_Toc422212430"/>
      <w:r>
        <w:rPr>
          <w:rFonts w:hint="eastAsia"/>
        </w:rPr>
        <w:t>【その他</w:t>
      </w:r>
      <w:r w:rsidR="00671409">
        <w:rPr>
          <w:rFonts w:hint="eastAsia"/>
        </w:rPr>
        <w:t>未検討</w:t>
      </w:r>
      <w:r>
        <w:rPr>
          <w:rFonts w:hint="eastAsia"/>
        </w:rPr>
        <w:t>の式】</w:t>
      </w:r>
      <w:bookmarkEnd w:id="550"/>
      <w:bookmarkEnd w:id="551"/>
    </w:p>
    <w:p w14:paraId="68DD279F" w14:textId="77777777" w:rsidR="002B52EA" w:rsidRDefault="002B52EA" w:rsidP="002B52EA">
      <w:pPr>
        <w:numPr>
          <w:ilvl w:val="0"/>
          <w:numId w:val="36"/>
        </w:numPr>
        <w:ind w:hanging="240"/>
        <w:rPr>
          <w:kern w:val="0"/>
        </w:rPr>
      </w:pPr>
      <w:r>
        <w:rPr>
          <w:rFonts w:hint="eastAsia"/>
          <w:kern w:val="0"/>
        </w:rPr>
        <w:t>~</w:t>
      </w:r>
      <w:r>
        <w:rPr>
          <w:kern w:val="0"/>
        </w:rPr>
        <w:t xml:space="preserve"> </w:t>
      </w:r>
      <w:r>
        <w:rPr>
          <w:rFonts w:hint="eastAsia"/>
          <w:kern w:val="0"/>
        </w:rPr>
        <w:t>クラス名</w:t>
      </w:r>
    </w:p>
    <w:p w14:paraId="0745F514" w14:textId="77777777" w:rsidR="002B52EA" w:rsidRDefault="002B52EA" w:rsidP="002B52EA">
      <w:pPr>
        <w:numPr>
          <w:ilvl w:val="0"/>
          <w:numId w:val="36"/>
        </w:numPr>
        <w:ind w:hanging="240"/>
        <w:rPr>
          <w:kern w:val="0"/>
        </w:rPr>
      </w:pPr>
      <w:r>
        <w:rPr>
          <w:rFonts w:hint="eastAsia"/>
          <w:kern w:val="0"/>
        </w:rPr>
        <w:t>テンプレート名</w:t>
      </w:r>
      <w:r>
        <w:rPr>
          <w:rFonts w:hint="eastAsia"/>
          <w:kern w:val="0"/>
        </w:rPr>
        <w:t xml:space="preserve"> </w:t>
      </w:r>
      <w:r>
        <w:rPr>
          <w:kern w:val="0"/>
        </w:rPr>
        <w:t>&lt; … &gt;</w:t>
      </w:r>
    </w:p>
    <w:p w14:paraId="21D7AC7A" w14:textId="77777777" w:rsidR="00653178" w:rsidRDefault="00653178" w:rsidP="002B52EA">
      <w:pPr>
        <w:numPr>
          <w:ilvl w:val="0"/>
          <w:numId w:val="36"/>
        </w:numPr>
        <w:ind w:hanging="240"/>
        <w:rPr>
          <w:kern w:val="0"/>
        </w:rPr>
      </w:pPr>
      <w:r>
        <w:rPr>
          <w:rFonts w:hint="eastAsia"/>
          <w:kern w:val="0"/>
        </w:rPr>
        <w:t>t</w:t>
      </w:r>
      <w:r>
        <w:rPr>
          <w:kern w:val="0"/>
        </w:rPr>
        <w:t>ypeid ( … )</w:t>
      </w:r>
    </w:p>
    <w:p w14:paraId="6A007E3D" w14:textId="77777777" w:rsidR="002B52EA" w:rsidRDefault="00653178" w:rsidP="002B52EA">
      <w:pPr>
        <w:numPr>
          <w:ilvl w:val="0"/>
          <w:numId w:val="36"/>
        </w:numPr>
        <w:ind w:hanging="240"/>
        <w:rPr>
          <w:kern w:val="0"/>
        </w:rPr>
      </w:pPr>
      <w:r>
        <w:rPr>
          <w:rFonts w:hint="eastAsia"/>
          <w:kern w:val="0"/>
        </w:rPr>
        <w:t>d</w:t>
      </w:r>
      <w:r>
        <w:rPr>
          <w:kern w:val="0"/>
        </w:rPr>
        <w:t>ynamic_cast, static_cast, reinterpret_cast, const_cast</w:t>
      </w:r>
    </w:p>
    <w:p w14:paraId="2FF7D3A9" w14:textId="77777777" w:rsidR="00653178" w:rsidRPr="00142CB8" w:rsidRDefault="00653178" w:rsidP="00D21783">
      <w:pPr>
        <w:ind w:left="840"/>
        <w:rPr>
          <w:kern w:val="0"/>
        </w:rPr>
      </w:pPr>
      <w:r>
        <w:rPr>
          <w:rFonts w:hint="eastAsia"/>
          <w:kern w:val="0"/>
        </w:rPr>
        <w:t>d</w:t>
      </w:r>
      <w:r>
        <w:rPr>
          <w:kern w:val="0"/>
        </w:rPr>
        <w:t xml:space="preserve">ynamic_cast &lt; </w:t>
      </w:r>
      <w:r w:rsidRPr="00D21783">
        <w:rPr>
          <w:i/>
          <w:kern w:val="0"/>
        </w:rPr>
        <w:t>type_id</w:t>
      </w:r>
      <w:r>
        <w:rPr>
          <w:kern w:val="0"/>
        </w:rPr>
        <w:t xml:space="preserve"> &gt; ( </w:t>
      </w:r>
      <w:r w:rsidRPr="00D21783">
        <w:rPr>
          <w:i/>
          <w:kern w:val="0"/>
        </w:rPr>
        <w:t>expression</w:t>
      </w:r>
      <w:r>
        <w:rPr>
          <w:kern w:val="0"/>
        </w:rPr>
        <w:t xml:space="preserve"> )</w:t>
      </w:r>
    </w:p>
    <w:p w14:paraId="517FCAA4" w14:textId="77777777" w:rsidR="002B52EA" w:rsidRDefault="002B52EA" w:rsidP="002B52EA"/>
    <w:p w14:paraId="2E8DE406" w14:textId="77777777" w:rsidR="006615F2" w:rsidRDefault="006615F2" w:rsidP="006615F2"/>
    <w:p w14:paraId="147189FB" w14:textId="77777777" w:rsidR="00270A7E" w:rsidRDefault="00270A7E" w:rsidP="00270A7E">
      <w:pPr>
        <w:pStyle w:val="10"/>
      </w:pPr>
      <w:bookmarkStart w:id="552" w:name="_Toc422165424"/>
      <w:bookmarkStart w:id="553" w:name="_Toc422212431"/>
      <w:r>
        <w:rPr>
          <w:rFonts w:hint="eastAsia"/>
        </w:rPr>
        <w:t>XcalableMP</w:t>
      </w:r>
      <w:r w:rsidR="007E4107">
        <w:rPr>
          <w:rFonts w:hint="eastAsia"/>
        </w:rPr>
        <w:t>固有</w:t>
      </w:r>
      <w:r>
        <w:rPr>
          <w:rFonts w:hint="eastAsia"/>
        </w:rPr>
        <w:t>の</w:t>
      </w:r>
      <w:r w:rsidR="004B4E28">
        <w:rPr>
          <w:rFonts w:hint="eastAsia"/>
        </w:rPr>
        <w:t>要素</w:t>
      </w:r>
      <w:bookmarkEnd w:id="544"/>
      <w:bookmarkEnd w:id="545"/>
      <w:bookmarkEnd w:id="552"/>
      <w:bookmarkEnd w:id="553"/>
    </w:p>
    <w:p w14:paraId="62C726D1" w14:textId="77777777" w:rsidR="003E5C37" w:rsidRDefault="003E5C37" w:rsidP="003E5C37"/>
    <w:p w14:paraId="0D290874" w14:textId="77777777" w:rsidR="00270A7E" w:rsidRDefault="00270A7E" w:rsidP="00270A7E">
      <w:pPr>
        <w:pStyle w:val="2"/>
      </w:pPr>
      <w:bookmarkStart w:id="554" w:name="_Toc223755536"/>
      <w:bookmarkStart w:id="555" w:name="_Toc223755742"/>
      <w:bookmarkStart w:id="556" w:name="_Toc422165425"/>
      <w:bookmarkStart w:id="557" w:name="_Toc422212432"/>
      <w:r>
        <w:rPr>
          <w:rFonts w:hint="eastAsia"/>
        </w:rPr>
        <w:t>coArrayType</w:t>
      </w:r>
      <w:r>
        <w:rPr>
          <w:rFonts w:hint="eastAsia"/>
        </w:rPr>
        <w:t>要素</w:t>
      </w:r>
      <w:bookmarkEnd w:id="554"/>
      <w:bookmarkEnd w:id="555"/>
      <w:bookmarkEnd w:id="556"/>
      <w:bookmarkEnd w:id="557"/>
    </w:p>
    <w:p w14:paraId="7A360C86" w14:textId="77777777" w:rsidR="00F54F45" w:rsidRDefault="00F54F45" w:rsidP="005B12A8">
      <w:pPr>
        <w:ind w:firstLineChars="100" w:firstLine="210"/>
      </w:pPr>
      <w:r>
        <w:t xml:space="preserve">"#pragma xmp coarray" </w:t>
      </w:r>
      <w:r>
        <w:t>によって宣言された、</w:t>
      </w:r>
      <w:r>
        <w:t>Co-Array</w:t>
      </w:r>
      <w:r>
        <w:t>型を表す。</w:t>
      </w:r>
      <w:r>
        <w:t xml:space="preserve"> </w:t>
      </w:r>
      <w:r>
        <w:t>次の属性を持つ。</w:t>
      </w:r>
    </w:p>
    <w:p w14:paraId="068B6E57" w14:textId="77777777" w:rsidR="005B12A8" w:rsidRDefault="005B12A8" w:rsidP="005B12A8"/>
    <w:p w14:paraId="2E14A43F" w14:textId="77777777" w:rsidR="005B12A8" w:rsidRPr="005B12A8" w:rsidRDefault="00F54F45" w:rsidP="00613D85">
      <w:pPr>
        <w:numPr>
          <w:ilvl w:val="0"/>
          <w:numId w:val="36"/>
        </w:numPr>
        <w:ind w:hanging="240"/>
      </w:pPr>
      <w:r>
        <w:t>type</w:t>
      </w:r>
      <w:r w:rsidR="004B4E28">
        <w:t xml:space="preserve">　－　</w:t>
      </w:r>
      <w:r>
        <w:t>派生データ型名。</w:t>
      </w:r>
    </w:p>
    <w:p w14:paraId="68EDD7E8" w14:textId="77777777" w:rsidR="00F54F45" w:rsidRPr="005B12A8" w:rsidRDefault="00F54F45" w:rsidP="00613D85">
      <w:pPr>
        <w:numPr>
          <w:ilvl w:val="0"/>
          <w:numId w:val="36"/>
        </w:numPr>
        <w:ind w:hanging="240"/>
      </w:pPr>
      <w:r>
        <w:t>element_type</w:t>
      </w:r>
      <w:r w:rsidR="004B4E28">
        <w:t xml:space="preserve">　－　</w:t>
      </w:r>
      <w:r>
        <w:t>Co-Array</w:t>
      </w:r>
      <w:r>
        <w:t>の</w:t>
      </w:r>
      <w:r w:rsidR="004B4E28">
        <w:t>要素</w:t>
      </w:r>
      <w:r>
        <w:t>のデータ型名。データ型名に対応する型が</w:t>
      </w:r>
      <w:r>
        <w:t>co</w:t>
      </w:r>
      <w:r>
        <w:rPr>
          <w:rStyle w:val="noexists"/>
        </w:rPr>
        <w:t>ArrayType</w:t>
      </w:r>
      <w:hyperlink r:id="rId23" w:history="1"/>
      <w:r>
        <w:t>のときは、２次元以上の</w:t>
      </w:r>
      <w:r>
        <w:t>Co-Array</w:t>
      </w:r>
      <w:r>
        <w:t>型を表す。</w:t>
      </w:r>
    </w:p>
    <w:p w14:paraId="0780C304" w14:textId="77777777" w:rsidR="00F54F45" w:rsidRPr="005B12A8" w:rsidRDefault="00F54F45" w:rsidP="00613D85">
      <w:pPr>
        <w:numPr>
          <w:ilvl w:val="0"/>
          <w:numId w:val="36"/>
        </w:numPr>
        <w:ind w:hanging="240"/>
      </w:pPr>
      <w:r>
        <w:t>array_size</w:t>
      </w:r>
      <w:r w:rsidR="004B4E28">
        <w:t xml:space="preserve">　－　</w:t>
      </w:r>
      <w:r>
        <w:t>Co-Array</w:t>
      </w:r>
      <w:r>
        <w:t>次元を表す。</w:t>
      </w:r>
    </w:p>
    <w:p w14:paraId="71C61ADC" w14:textId="77777777" w:rsidR="005B12A8" w:rsidRDefault="005B12A8" w:rsidP="005B12A8"/>
    <w:p w14:paraId="580162C8" w14:textId="77777777" w:rsidR="00F54F45" w:rsidRDefault="00F54F45" w:rsidP="005B12A8">
      <w:pPr>
        <w:ind w:firstLineChars="100" w:firstLine="210"/>
      </w:pPr>
      <w:r>
        <w:t>次の子</w:t>
      </w:r>
      <w:r w:rsidR="004B4E28">
        <w:t>要素</w:t>
      </w:r>
      <w:r>
        <w:t>を持つ。</w:t>
      </w:r>
    </w:p>
    <w:p w14:paraId="48376C0C" w14:textId="77777777" w:rsidR="005B12A8" w:rsidRDefault="005B12A8" w:rsidP="005B12A8"/>
    <w:p w14:paraId="1138D696" w14:textId="77777777" w:rsidR="00F54F45" w:rsidRPr="005B12A8" w:rsidRDefault="00F54F45" w:rsidP="00613D85">
      <w:pPr>
        <w:numPr>
          <w:ilvl w:val="0"/>
          <w:numId w:val="37"/>
        </w:numPr>
        <w:ind w:hanging="240"/>
      </w:pPr>
      <w:r>
        <w:t>arraySize</w:t>
      </w:r>
      <w:r w:rsidR="004B4E28">
        <w:t xml:space="preserve">　－　</w:t>
      </w:r>
      <w:r>
        <w:t>Co-Array</w:t>
      </w:r>
      <w:r>
        <w:t>次元を表す。</w:t>
      </w:r>
      <w:r>
        <w:t>arraySize</w:t>
      </w:r>
      <w:r w:rsidR="004B4E28">
        <w:t>要素</w:t>
      </w:r>
      <w:r>
        <w:t>を持つときの</w:t>
      </w:r>
      <w:r>
        <w:t xml:space="preserve"> array_size </w:t>
      </w:r>
      <w:r>
        <w:t>属性の値は</w:t>
      </w:r>
      <w:r>
        <w:t xml:space="preserve"> "*" </w:t>
      </w:r>
      <w:r>
        <w:t>とする。</w:t>
      </w:r>
    </w:p>
    <w:p w14:paraId="4C8D043F" w14:textId="77777777" w:rsidR="005B12A8" w:rsidRDefault="005B12A8" w:rsidP="005B12A8"/>
    <w:p w14:paraId="58E8B0DD" w14:textId="77777777" w:rsidR="00F54F45" w:rsidRDefault="00F54F45" w:rsidP="005B12A8">
      <w:pPr>
        <w:ind w:firstLineChars="100" w:firstLine="210"/>
      </w:pPr>
      <w:r>
        <w:t>例</w:t>
      </w:r>
      <w:r w:rsidR="003B13B4">
        <w:rPr>
          <w:rFonts w:hint="eastAsia"/>
        </w:rPr>
        <w:t>:</w:t>
      </w:r>
    </w:p>
    <w:p w14:paraId="71D5EF2A" w14:textId="77777777" w:rsidR="005B12A8" w:rsidRDefault="005B12A8" w:rsidP="005B12A8"/>
    <w:p w14:paraId="3745192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int A[10];</w:t>
      </w:r>
    </w:p>
    <w:p w14:paraId="70E24FB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#pragma xmp coarray [*][2]::A</w:t>
      </w:r>
    </w:p>
    <w:p w14:paraId="35193749" w14:textId="77777777" w:rsidR="005B12A8" w:rsidRDefault="005B12A8" w:rsidP="005B12A8"/>
    <w:p w14:paraId="236AC5A9" w14:textId="77777777" w:rsidR="00F54F45" w:rsidRDefault="00F54F45" w:rsidP="005B12A8">
      <w:pPr>
        <w:ind w:firstLineChars="100" w:firstLine="210"/>
      </w:pPr>
      <w:r>
        <w:t>上記の変数</w:t>
      </w:r>
      <w:r>
        <w:t>A</w:t>
      </w:r>
      <w:r>
        <w:t>の型を表す</w:t>
      </w:r>
      <w:r w:rsidR="004B4E28">
        <w:t>要素</w:t>
      </w:r>
      <w:r>
        <w:t>は、次の</w:t>
      </w:r>
      <w:r>
        <w:t>co</w:t>
      </w:r>
      <w:r>
        <w:rPr>
          <w:rStyle w:val="noexists"/>
        </w:rPr>
        <w:t>ArrayType</w:t>
      </w:r>
      <w:r>
        <w:t xml:space="preserve"> "C2"</w:t>
      </w:r>
      <w:r>
        <w:t>になる。</w:t>
      </w:r>
    </w:p>
    <w:p w14:paraId="522DAB93" w14:textId="77777777" w:rsidR="005B12A8" w:rsidRDefault="005B12A8" w:rsidP="005B12A8"/>
    <w:p w14:paraId="3D1C15AC"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&lt;arrayType type="A1" element_type="int" array_size="10"/&gt;</w:t>
      </w:r>
    </w:p>
    <w:p w14:paraId="7978373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&lt;coArrayType type="C1" element_type="A1"/&gt;</w:t>
      </w:r>
    </w:p>
    <w:p w14:paraId="13EAD049"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&lt;coArrayType type="C2" element_type="C1" array_size="2"/&gt;</w:t>
      </w:r>
    </w:p>
    <w:p w14:paraId="324546E1" w14:textId="77777777" w:rsidR="00270A7E" w:rsidRPr="00F54F45" w:rsidRDefault="00270A7E" w:rsidP="00270A7E"/>
    <w:p w14:paraId="26BCEEB8" w14:textId="77777777" w:rsidR="00270A7E" w:rsidRDefault="00270A7E" w:rsidP="00270A7E">
      <w:pPr>
        <w:pStyle w:val="2"/>
      </w:pPr>
      <w:bookmarkStart w:id="558" w:name="_Toc223755537"/>
      <w:bookmarkStart w:id="559" w:name="_Toc223755743"/>
      <w:bookmarkStart w:id="560" w:name="_Toc422165426"/>
      <w:bookmarkStart w:id="561" w:name="_Toc422212433"/>
      <w:r>
        <w:rPr>
          <w:rFonts w:hint="eastAsia"/>
        </w:rPr>
        <w:t>coArrayRef</w:t>
      </w:r>
      <w:r>
        <w:rPr>
          <w:rFonts w:hint="eastAsia"/>
        </w:rPr>
        <w:t>要素</w:t>
      </w:r>
      <w:bookmarkEnd w:id="558"/>
      <w:bookmarkEnd w:id="559"/>
      <w:bookmarkEnd w:id="560"/>
      <w:bookmarkEnd w:id="561"/>
    </w:p>
    <w:p w14:paraId="391EDF89" w14:textId="77777777" w:rsidR="00F54F45" w:rsidRPr="00F54F45" w:rsidRDefault="00F54F45" w:rsidP="005B12A8">
      <w:pPr>
        <w:ind w:firstLineChars="100" w:firstLine="210"/>
        <w:rPr>
          <w:kern w:val="0"/>
        </w:rPr>
      </w:pPr>
      <w:r w:rsidRPr="00F54F45">
        <w:rPr>
          <w:kern w:val="0"/>
        </w:rPr>
        <w:t>Co-Array</w:t>
      </w:r>
      <w:r w:rsidRPr="00F54F45">
        <w:rPr>
          <w:kern w:val="0"/>
        </w:rPr>
        <w:t>型の変数への参照を表す。</w:t>
      </w:r>
    </w:p>
    <w:p w14:paraId="70726AAD" w14:textId="77777777" w:rsidR="00F54F45" w:rsidRDefault="00F54F45" w:rsidP="005B12A8">
      <w:pPr>
        <w:ind w:firstLineChars="100" w:firstLine="210"/>
        <w:rPr>
          <w:kern w:val="0"/>
        </w:rPr>
      </w:pPr>
      <w:r w:rsidRPr="00F54F45">
        <w:rPr>
          <w:kern w:val="0"/>
        </w:rPr>
        <w:t>次の子</w:t>
      </w:r>
      <w:r w:rsidR="004B4E28">
        <w:rPr>
          <w:kern w:val="0"/>
        </w:rPr>
        <w:t>要素</w:t>
      </w:r>
      <w:r w:rsidRPr="00F54F45">
        <w:rPr>
          <w:kern w:val="0"/>
        </w:rPr>
        <w:t>を持つ。</w:t>
      </w:r>
    </w:p>
    <w:p w14:paraId="70735BDE" w14:textId="77777777" w:rsidR="005B12A8" w:rsidRPr="00F54F45" w:rsidRDefault="005B12A8" w:rsidP="005B12A8">
      <w:pPr>
        <w:rPr>
          <w:kern w:val="0"/>
        </w:rPr>
      </w:pPr>
    </w:p>
    <w:p w14:paraId="14983894" w14:textId="77777777" w:rsidR="00F54F45" w:rsidRPr="005B12A8" w:rsidRDefault="00F54F45" w:rsidP="00613D85">
      <w:pPr>
        <w:numPr>
          <w:ilvl w:val="0"/>
          <w:numId w:val="37"/>
        </w:numPr>
        <w:ind w:hanging="240"/>
        <w:rPr>
          <w:kern w:val="0"/>
        </w:rPr>
      </w:pPr>
      <w:r w:rsidRPr="00F54F45">
        <w:rPr>
          <w:kern w:val="0"/>
        </w:rPr>
        <w:t>1</w:t>
      </w:r>
      <w:r w:rsidRPr="00F54F45">
        <w:rPr>
          <w:kern w:val="0"/>
        </w:rPr>
        <w:t>番目の式</w:t>
      </w:r>
      <w:r w:rsidR="004B4E28">
        <w:rPr>
          <w:kern w:val="0"/>
        </w:rPr>
        <w:t xml:space="preserve">　－　</w:t>
      </w:r>
      <w:r w:rsidRPr="00F54F45">
        <w:rPr>
          <w:kern w:val="0"/>
        </w:rPr>
        <w:t>Co-Array</w:t>
      </w:r>
      <w:r w:rsidRPr="00F54F45">
        <w:rPr>
          <w:kern w:val="0"/>
        </w:rPr>
        <w:t>変数を表す式。</w:t>
      </w:r>
    </w:p>
    <w:p w14:paraId="2EBF5305" w14:textId="77777777" w:rsidR="00F54F45" w:rsidRPr="005B12A8" w:rsidRDefault="00F54F45" w:rsidP="00613D85">
      <w:pPr>
        <w:numPr>
          <w:ilvl w:val="0"/>
          <w:numId w:val="37"/>
        </w:numPr>
        <w:ind w:hanging="240"/>
        <w:rPr>
          <w:kern w:val="0"/>
        </w:rPr>
      </w:pPr>
      <w:r w:rsidRPr="00F54F45">
        <w:rPr>
          <w:kern w:val="0"/>
        </w:rPr>
        <w:t>2</w:t>
      </w:r>
      <w:r w:rsidRPr="00F54F45">
        <w:rPr>
          <w:kern w:val="0"/>
        </w:rPr>
        <w:t>番目以降の式</w:t>
      </w:r>
      <w:r w:rsidR="004B4E28">
        <w:rPr>
          <w:kern w:val="0"/>
        </w:rPr>
        <w:t xml:space="preserve">　－　</w:t>
      </w:r>
      <w:r w:rsidRPr="00F54F45">
        <w:rPr>
          <w:kern w:val="0"/>
        </w:rPr>
        <w:t>Co-Array</w:t>
      </w:r>
      <w:r w:rsidRPr="00F54F45">
        <w:rPr>
          <w:kern w:val="0"/>
        </w:rPr>
        <w:t>次元を表す式。複数の次元を持つ場合は、複数の式を指定する。</w:t>
      </w:r>
    </w:p>
    <w:p w14:paraId="7CE0A4B4" w14:textId="77777777" w:rsidR="00270A7E" w:rsidRDefault="00270A7E" w:rsidP="005B12A8"/>
    <w:p w14:paraId="511B8EF1" w14:textId="77777777" w:rsidR="00270A7E" w:rsidRDefault="00270A7E" w:rsidP="00270A7E">
      <w:pPr>
        <w:pStyle w:val="2"/>
      </w:pPr>
      <w:bookmarkStart w:id="562" w:name="_Toc223755538"/>
      <w:bookmarkStart w:id="563" w:name="_Toc223755744"/>
      <w:bookmarkStart w:id="564" w:name="_Toc422165427"/>
      <w:bookmarkStart w:id="565" w:name="_Toc422212434"/>
      <w:r>
        <w:rPr>
          <w:rFonts w:hint="eastAsia"/>
        </w:rPr>
        <w:t>subArrayRef</w:t>
      </w:r>
      <w:r>
        <w:rPr>
          <w:rFonts w:hint="eastAsia"/>
        </w:rPr>
        <w:t>要素</w:t>
      </w:r>
      <w:bookmarkEnd w:id="562"/>
      <w:bookmarkEnd w:id="563"/>
      <w:bookmarkEnd w:id="564"/>
      <w:bookmarkEnd w:id="565"/>
    </w:p>
    <w:p w14:paraId="29478FA4" w14:textId="77777777" w:rsidR="00F54F45" w:rsidRPr="00F54F45" w:rsidRDefault="00F54F45" w:rsidP="005B12A8">
      <w:pPr>
        <w:ind w:firstLineChars="100" w:firstLine="210"/>
        <w:rPr>
          <w:kern w:val="0"/>
        </w:rPr>
      </w:pPr>
      <w:r w:rsidRPr="00F54F45">
        <w:rPr>
          <w:kern w:val="0"/>
        </w:rPr>
        <w:t>部分配列の参照を表す。</w:t>
      </w:r>
    </w:p>
    <w:p w14:paraId="395E431F" w14:textId="77777777" w:rsidR="00F54F45" w:rsidRDefault="00F54F45" w:rsidP="005B12A8">
      <w:pPr>
        <w:ind w:firstLineChars="100" w:firstLine="210"/>
        <w:rPr>
          <w:kern w:val="0"/>
        </w:rPr>
      </w:pPr>
      <w:r w:rsidRPr="00F54F45">
        <w:rPr>
          <w:kern w:val="0"/>
        </w:rPr>
        <w:t>次の子要素を持つ。子要素を省略することはできない。</w:t>
      </w:r>
    </w:p>
    <w:p w14:paraId="7041CD1B" w14:textId="77777777" w:rsidR="005B12A8" w:rsidRPr="00F54F45" w:rsidRDefault="005B12A8" w:rsidP="005B12A8">
      <w:pPr>
        <w:rPr>
          <w:kern w:val="0"/>
        </w:rPr>
      </w:pPr>
    </w:p>
    <w:p w14:paraId="276684A3" w14:textId="77777777" w:rsidR="00F54F45" w:rsidRDefault="00F54F45" w:rsidP="00613D85">
      <w:pPr>
        <w:numPr>
          <w:ilvl w:val="0"/>
          <w:numId w:val="38"/>
        </w:numPr>
        <w:ind w:hanging="240"/>
        <w:rPr>
          <w:kern w:val="0"/>
        </w:rPr>
      </w:pPr>
      <w:r w:rsidRPr="00F54F45">
        <w:rPr>
          <w:kern w:val="0"/>
        </w:rPr>
        <w:t>第一の</w:t>
      </w:r>
      <w:r w:rsidR="004B4E28">
        <w:rPr>
          <w:kern w:val="0"/>
        </w:rPr>
        <w:t>要素</w:t>
      </w:r>
      <w:r w:rsidRPr="00F54F45">
        <w:rPr>
          <w:kern w:val="0"/>
        </w:rPr>
        <w:t>として配列を表す式をもつ。</w:t>
      </w:r>
    </w:p>
    <w:p w14:paraId="22FB368F" w14:textId="77777777" w:rsidR="00F54F45" w:rsidRPr="00CE6B71" w:rsidRDefault="009C55C7" w:rsidP="00A3052C">
      <w:pPr>
        <w:numPr>
          <w:ilvl w:val="0"/>
          <w:numId w:val="38"/>
        </w:numPr>
        <w:ind w:hanging="240"/>
        <w:rPr>
          <w:kern w:val="0"/>
        </w:rPr>
      </w:pPr>
      <w:r>
        <w:rPr>
          <w:rFonts w:hint="eastAsia"/>
          <w:kern w:val="0"/>
        </w:rPr>
        <w:t>2</w:t>
      </w:r>
      <w:r>
        <w:rPr>
          <w:rFonts w:hint="eastAsia"/>
          <w:kern w:val="0"/>
        </w:rPr>
        <w:t>番目以降の式</w:t>
      </w:r>
      <w:r w:rsidR="00CE6B71" w:rsidRPr="00CE6B71">
        <w:rPr>
          <w:kern w:val="0"/>
        </w:rPr>
        <w:t xml:space="preserve">　－　</w:t>
      </w:r>
      <w:r w:rsidR="00CE6B71">
        <w:rPr>
          <w:rFonts w:hint="eastAsia"/>
          <w:kern w:val="0"/>
        </w:rPr>
        <w:t>添字</w:t>
      </w:r>
      <w:r w:rsidR="00D636BD">
        <w:rPr>
          <w:rFonts w:hint="eastAsia"/>
          <w:kern w:val="0"/>
        </w:rPr>
        <w:t>または添字</w:t>
      </w:r>
      <w:r w:rsidR="00D636BD">
        <w:rPr>
          <w:rFonts w:hint="eastAsia"/>
          <w:kern w:val="0"/>
        </w:rPr>
        <w:t>3</w:t>
      </w:r>
      <w:r w:rsidR="00D636BD">
        <w:rPr>
          <w:rFonts w:hint="eastAsia"/>
          <w:kern w:val="0"/>
        </w:rPr>
        <w:t>つ組</w:t>
      </w:r>
      <w:r w:rsidR="00CE6B71">
        <w:rPr>
          <w:rFonts w:hint="eastAsia"/>
          <w:kern w:val="0"/>
        </w:rPr>
        <w:t>を表す式。</w:t>
      </w:r>
      <w:r w:rsidR="00CE6B71" w:rsidRPr="00CE6B71">
        <w:rPr>
          <w:kern w:val="0"/>
        </w:rPr>
        <w:t>複数の次元を持つ場合は、複数の式を指定する。</w:t>
      </w:r>
    </w:p>
    <w:p w14:paraId="1A68E185" w14:textId="77777777" w:rsidR="00C00C01" w:rsidRDefault="00C00C01" w:rsidP="00C00C01"/>
    <w:p w14:paraId="44A06F6D" w14:textId="77777777" w:rsidR="00C00C01" w:rsidRDefault="00C00C01" w:rsidP="00C00C01">
      <w:pPr>
        <w:pStyle w:val="2"/>
      </w:pPr>
      <w:bookmarkStart w:id="566" w:name="_Toc422165428"/>
      <w:bookmarkStart w:id="567" w:name="_Toc422212435"/>
      <w:r>
        <w:rPr>
          <w:rFonts w:hint="eastAsia"/>
        </w:rPr>
        <w:t>indexRange</w:t>
      </w:r>
      <w:r>
        <w:rPr>
          <w:rFonts w:hint="eastAsia"/>
        </w:rPr>
        <w:t>要素</w:t>
      </w:r>
      <w:bookmarkEnd w:id="566"/>
      <w:bookmarkEnd w:id="567"/>
    </w:p>
    <w:p w14:paraId="59DF86B5" w14:textId="77777777" w:rsidR="00C00C01" w:rsidRPr="00F54F45" w:rsidRDefault="00796BAD" w:rsidP="00C00C01">
      <w:pPr>
        <w:ind w:firstLineChars="100" w:firstLine="210"/>
        <w:rPr>
          <w:kern w:val="0"/>
        </w:rPr>
      </w:pPr>
      <w:r>
        <w:rPr>
          <w:rFonts w:hint="eastAsia"/>
          <w:kern w:val="0"/>
        </w:rPr>
        <w:t>3</w:t>
      </w:r>
      <w:r>
        <w:rPr>
          <w:rFonts w:hint="eastAsia"/>
          <w:kern w:val="0"/>
        </w:rPr>
        <w:t>つ組</w:t>
      </w:r>
      <w:r>
        <w:rPr>
          <w:rFonts w:hint="eastAsia"/>
          <w:kern w:val="0"/>
        </w:rPr>
        <w:t>(triplet)</w:t>
      </w:r>
      <w:r w:rsidR="00C00C01" w:rsidRPr="00F54F45">
        <w:rPr>
          <w:kern w:val="0"/>
        </w:rPr>
        <w:t>を表す。</w:t>
      </w:r>
    </w:p>
    <w:p w14:paraId="6F3FACFC" w14:textId="77777777" w:rsidR="00C00C01" w:rsidRDefault="00796BAD" w:rsidP="00C00C01">
      <w:pPr>
        <w:ind w:firstLineChars="100" w:firstLine="210"/>
        <w:rPr>
          <w:kern w:val="0"/>
        </w:rPr>
      </w:pPr>
      <w:r>
        <w:rPr>
          <w:kern w:val="0"/>
        </w:rPr>
        <w:t>次の子要素を持つ。</w:t>
      </w:r>
      <w:r>
        <w:rPr>
          <w:rFonts w:hint="eastAsia"/>
          <w:kern w:val="0"/>
        </w:rPr>
        <w:t>子要素を省略することはできない。</w:t>
      </w:r>
    </w:p>
    <w:p w14:paraId="78DC3A93" w14:textId="77777777" w:rsidR="00C00C01" w:rsidRPr="00F54F45" w:rsidRDefault="00C00C01" w:rsidP="00C00C01">
      <w:pPr>
        <w:rPr>
          <w:kern w:val="0"/>
        </w:rPr>
      </w:pPr>
    </w:p>
    <w:p w14:paraId="33C0237F" w14:textId="77777777" w:rsidR="00C00C01" w:rsidRDefault="00796BAD" w:rsidP="00A3052C">
      <w:pPr>
        <w:numPr>
          <w:ilvl w:val="0"/>
          <w:numId w:val="38"/>
        </w:numPr>
        <w:ind w:hanging="240"/>
        <w:rPr>
          <w:kern w:val="0"/>
        </w:rPr>
      </w:pPr>
      <w:r>
        <w:rPr>
          <w:rFonts w:hint="eastAsia"/>
          <w:kern w:val="0"/>
        </w:rPr>
        <w:t>lowerBound</w:t>
      </w:r>
      <w:r w:rsidRPr="00796BAD">
        <w:rPr>
          <w:kern w:val="0"/>
        </w:rPr>
        <w:t xml:space="preserve">　－　</w:t>
      </w:r>
      <w:r>
        <w:rPr>
          <w:rFonts w:hint="eastAsia"/>
          <w:kern w:val="0"/>
        </w:rPr>
        <w:t>下限のインデックスを表す。子要素に式を持つ。</w:t>
      </w:r>
    </w:p>
    <w:p w14:paraId="6D1E8FFB" w14:textId="77777777" w:rsidR="00796BAD" w:rsidRDefault="00796BAD" w:rsidP="00A3052C">
      <w:pPr>
        <w:numPr>
          <w:ilvl w:val="0"/>
          <w:numId w:val="38"/>
        </w:numPr>
        <w:ind w:hanging="240"/>
        <w:rPr>
          <w:kern w:val="0"/>
        </w:rPr>
      </w:pPr>
      <w:r>
        <w:rPr>
          <w:rFonts w:hint="eastAsia"/>
          <w:kern w:val="0"/>
        </w:rPr>
        <w:t>upperBound</w:t>
      </w:r>
      <w:r w:rsidRPr="00796BAD">
        <w:rPr>
          <w:kern w:val="0"/>
        </w:rPr>
        <w:t xml:space="preserve">　－　</w:t>
      </w:r>
      <w:r>
        <w:rPr>
          <w:rFonts w:hint="eastAsia"/>
          <w:kern w:val="0"/>
        </w:rPr>
        <w:t>上</w:t>
      </w:r>
      <w:r w:rsidRPr="00796BAD">
        <w:rPr>
          <w:rFonts w:hint="eastAsia"/>
          <w:kern w:val="0"/>
        </w:rPr>
        <w:t>限のインデックスを表す。子要素に式を持つ。</w:t>
      </w:r>
    </w:p>
    <w:p w14:paraId="48869003" w14:textId="77777777" w:rsidR="00796BAD" w:rsidRPr="00796BAD" w:rsidRDefault="00796BAD" w:rsidP="00A3052C">
      <w:pPr>
        <w:numPr>
          <w:ilvl w:val="0"/>
          <w:numId w:val="38"/>
        </w:numPr>
        <w:ind w:hanging="240"/>
        <w:rPr>
          <w:kern w:val="0"/>
        </w:rPr>
      </w:pPr>
      <w:r>
        <w:rPr>
          <w:rFonts w:hint="eastAsia"/>
          <w:kern w:val="0"/>
        </w:rPr>
        <w:t>step</w:t>
      </w:r>
      <w:r w:rsidRPr="00796BAD">
        <w:rPr>
          <w:kern w:val="0"/>
        </w:rPr>
        <w:t xml:space="preserve">　－　</w:t>
      </w:r>
      <w:r>
        <w:rPr>
          <w:rFonts w:hint="eastAsia"/>
          <w:kern w:val="0"/>
        </w:rPr>
        <w:t>インデックスの刻み幅を表す。子要素に式を持つ。</w:t>
      </w:r>
    </w:p>
    <w:p w14:paraId="6D4F986E" w14:textId="77777777" w:rsidR="00C00C01" w:rsidRPr="00C00C01" w:rsidRDefault="00C00C01" w:rsidP="005B12A8"/>
    <w:p w14:paraId="2197AFE5" w14:textId="77777777" w:rsidR="00270A7E" w:rsidRDefault="00270A7E" w:rsidP="00270A7E">
      <w:pPr>
        <w:pStyle w:val="10"/>
      </w:pPr>
      <w:bookmarkStart w:id="568" w:name="_Toc223755539"/>
      <w:bookmarkStart w:id="569" w:name="_Toc223755745"/>
      <w:bookmarkStart w:id="570" w:name="_Toc422165429"/>
      <w:bookmarkStart w:id="571" w:name="_Toc422212436"/>
      <w:r>
        <w:rPr>
          <w:rFonts w:hint="eastAsia"/>
        </w:rPr>
        <w:t>その他</w:t>
      </w:r>
      <w:bookmarkEnd w:id="568"/>
      <w:bookmarkEnd w:id="569"/>
      <w:r w:rsidR="00FD0A90">
        <w:rPr>
          <w:rFonts w:hint="eastAsia"/>
        </w:rPr>
        <w:t>の</w:t>
      </w:r>
      <w:r w:rsidR="004B4E28">
        <w:rPr>
          <w:rFonts w:hint="eastAsia"/>
        </w:rPr>
        <w:t>要素</w:t>
      </w:r>
      <w:r w:rsidR="00FD0A90">
        <w:rPr>
          <w:rFonts w:hint="eastAsia"/>
        </w:rPr>
        <w:t>・属性</w:t>
      </w:r>
      <w:bookmarkEnd w:id="570"/>
      <w:bookmarkEnd w:id="571"/>
    </w:p>
    <w:p w14:paraId="5343A873" w14:textId="77777777" w:rsidR="00270A7E" w:rsidRDefault="00270A7E" w:rsidP="00270A7E"/>
    <w:p w14:paraId="65A22FD2" w14:textId="77777777" w:rsidR="00270A7E" w:rsidRDefault="00270A7E" w:rsidP="00270A7E">
      <w:pPr>
        <w:pStyle w:val="2"/>
      </w:pPr>
      <w:bookmarkStart w:id="572" w:name="_Toc223755540"/>
      <w:bookmarkStart w:id="573" w:name="_Toc223755746"/>
      <w:bookmarkStart w:id="574" w:name="_Toc422165430"/>
      <w:bookmarkStart w:id="575" w:name="_Toc422212437"/>
      <w:r>
        <w:rPr>
          <w:rFonts w:hint="eastAsia"/>
        </w:rPr>
        <w:t>typeName</w:t>
      </w:r>
      <w:r w:rsidR="004B4E28">
        <w:rPr>
          <w:rFonts w:hint="eastAsia"/>
        </w:rPr>
        <w:t>要素</w:t>
      </w:r>
      <w:bookmarkEnd w:id="572"/>
      <w:bookmarkEnd w:id="573"/>
      <w:bookmarkEnd w:id="574"/>
      <w:bookmarkEnd w:id="575"/>
    </w:p>
    <w:p w14:paraId="1A1188A6" w14:textId="77777777" w:rsidR="00F54F45" w:rsidRDefault="00F54F45" w:rsidP="004C4321">
      <w:pPr>
        <w:ind w:firstLineChars="100" w:firstLine="210"/>
      </w:pPr>
      <w:r>
        <w:t>typeName</w:t>
      </w:r>
      <w:r w:rsidR="004B4E28">
        <w:t>要素</w:t>
      </w:r>
      <w:r>
        <w:t>は型名を表す。</w:t>
      </w:r>
      <w:r>
        <w:t>size</w:t>
      </w:r>
      <w:r>
        <w:rPr>
          <w:rStyle w:val="noexists"/>
        </w:rPr>
        <w:t>OfExpr</w:t>
      </w:r>
      <w:r>
        <w:t>、</w:t>
      </w:r>
      <w:r>
        <w:t>gcc</w:t>
      </w:r>
      <w:r>
        <w:rPr>
          <w:rStyle w:val="noexists"/>
        </w:rPr>
        <w:t>AlignOfExpr</w:t>
      </w:r>
      <w:r>
        <w:t>、</w:t>
      </w:r>
      <w:r>
        <w:t>builtin_op</w:t>
      </w:r>
      <w:r>
        <w:t>などの子要素として指定される。属性にデータ型識別名を示す</w:t>
      </w:r>
      <w:r>
        <w:t xml:space="preserve"> type </w:t>
      </w:r>
      <w:r>
        <w:t>を持つ。</w:t>
      </w:r>
    </w:p>
    <w:p w14:paraId="2DB3F75C" w14:textId="77777777" w:rsidR="00270A7E" w:rsidRDefault="00270A7E" w:rsidP="005B12A8"/>
    <w:p w14:paraId="6C2560F5" w14:textId="77777777" w:rsidR="00270A7E" w:rsidRDefault="00270A7E" w:rsidP="00270A7E">
      <w:pPr>
        <w:pStyle w:val="2"/>
      </w:pPr>
      <w:bookmarkStart w:id="576" w:name="_Toc223755541"/>
      <w:bookmarkStart w:id="577" w:name="_Toc223755747"/>
      <w:bookmarkStart w:id="578" w:name="_Toc422165431"/>
      <w:bookmarkStart w:id="579" w:name="_Toc422212438"/>
      <w:r>
        <w:rPr>
          <w:rFonts w:hint="eastAsia"/>
        </w:rPr>
        <w:t>is_gccExtension</w:t>
      </w:r>
      <w:r>
        <w:rPr>
          <w:rFonts w:hint="eastAsia"/>
        </w:rPr>
        <w:t>属性</w:t>
      </w:r>
      <w:bookmarkEnd w:id="576"/>
      <w:bookmarkEnd w:id="577"/>
      <w:bookmarkEnd w:id="578"/>
      <w:bookmarkEnd w:id="579"/>
    </w:p>
    <w:p w14:paraId="71057D5A" w14:textId="77777777" w:rsidR="00F54F45" w:rsidRDefault="00F54F45" w:rsidP="004C4321">
      <w:pPr>
        <w:ind w:firstLineChars="100" w:firstLine="210"/>
      </w:pPr>
      <w:r>
        <w:t>is_gccExtension</w:t>
      </w:r>
      <w:r>
        <w:t>属性は、</w:t>
      </w:r>
      <w:r>
        <w:t>GCC</w:t>
      </w:r>
      <w:r>
        <w:t>の</w:t>
      </w:r>
      <w:r>
        <w:t xml:space="preserve"> __extension__ </w:t>
      </w:r>
      <w:r>
        <w:t>キーワードを要素の先頭に付加するかどうかを定義し、値は</w:t>
      </w:r>
      <w:r>
        <w:t xml:space="preserve"> 0 </w:t>
      </w:r>
      <w:r>
        <w:t>または</w:t>
      </w:r>
      <w:r>
        <w:t xml:space="preserve"> 1 (false</w:t>
      </w:r>
      <w:r>
        <w:t>または</w:t>
      </w:r>
      <w:r>
        <w:t xml:space="preserve">true) </w:t>
      </w:r>
      <w:r>
        <w:t>である。</w:t>
      </w:r>
      <w:r>
        <w:t>is_gccExtension</w:t>
      </w:r>
      <w:r>
        <w:t>属性は省略可能で、指定しないときは値</w:t>
      </w:r>
      <w:r>
        <w:t xml:space="preserve"> 0</w:t>
      </w:r>
      <w:r>
        <w:t>を指定したときと同じ意味である。次の</w:t>
      </w:r>
      <w:r w:rsidR="004B4E28">
        <w:t>要素</w:t>
      </w:r>
      <w:r>
        <w:t>に</w:t>
      </w:r>
      <w:r>
        <w:t xml:space="preserve"> is_gccExtension </w:t>
      </w:r>
      <w:r>
        <w:t>属性を持つことができる。</w:t>
      </w:r>
    </w:p>
    <w:p w14:paraId="7AA6EAB1" w14:textId="77777777" w:rsidR="005B12A8" w:rsidRDefault="005B12A8" w:rsidP="005B12A8"/>
    <w:p w14:paraId="70867206" w14:textId="77777777" w:rsidR="00F54F45" w:rsidRPr="005B12A8" w:rsidRDefault="00F54F45" w:rsidP="00613D85">
      <w:pPr>
        <w:numPr>
          <w:ilvl w:val="0"/>
          <w:numId w:val="39"/>
        </w:numPr>
        <w:ind w:hanging="240"/>
      </w:pPr>
      <w:r>
        <w:t>id</w:t>
      </w:r>
    </w:p>
    <w:p w14:paraId="70D13568" w14:textId="77777777" w:rsidR="00F54F45" w:rsidRPr="005B12A8" w:rsidRDefault="00F54F45" w:rsidP="00613D85">
      <w:pPr>
        <w:numPr>
          <w:ilvl w:val="0"/>
          <w:numId w:val="39"/>
        </w:numPr>
        <w:ind w:hanging="240"/>
      </w:pPr>
      <w:r>
        <w:t>functionDefinition</w:t>
      </w:r>
    </w:p>
    <w:p w14:paraId="24FABFE8" w14:textId="77777777" w:rsidR="00F54F45" w:rsidRPr="005B12A8" w:rsidRDefault="00F54F45" w:rsidP="00613D85">
      <w:pPr>
        <w:numPr>
          <w:ilvl w:val="0"/>
          <w:numId w:val="39"/>
        </w:numPr>
        <w:ind w:hanging="240"/>
      </w:pPr>
      <w:r>
        <w:t>castExpr</w:t>
      </w:r>
    </w:p>
    <w:p w14:paraId="42A0FB20" w14:textId="77777777" w:rsidR="005B12A8" w:rsidRDefault="00F54F45" w:rsidP="00613D85">
      <w:pPr>
        <w:numPr>
          <w:ilvl w:val="0"/>
          <w:numId w:val="39"/>
        </w:numPr>
        <w:ind w:hanging="240"/>
        <w:rPr>
          <w:rStyle w:val="noexists"/>
        </w:rPr>
      </w:pPr>
      <w:r>
        <w:t>gcc</w:t>
      </w:r>
      <w:r>
        <w:rPr>
          <w:rStyle w:val="noexists"/>
        </w:rPr>
        <w:t>AsmDefinition</w:t>
      </w:r>
      <w:hyperlink r:id="rId24" w:history="1"/>
    </w:p>
    <w:p w14:paraId="34CEDE48" w14:textId="77777777" w:rsidR="005B12A8" w:rsidRDefault="005B12A8" w:rsidP="005B12A8">
      <w:pPr>
        <w:rPr>
          <w:rStyle w:val="noexists"/>
        </w:rPr>
      </w:pPr>
    </w:p>
    <w:p w14:paraId="7F3239F5" w14:textId="77777777" w:rsidR="00F54F45" w:rsidRDefault="005B12A8" w:rsidP="005B12A8">
      <w:pPr>
        <w:ind w:firstLineChars="100" w:firstLine="210"/>
      </w:pPr>
      <w:r>
        <w:t>例</w:t>
      </w:r>
      <w:r w:rsidR="003B13B4">
        <w:rPr>
          <w:rFonts w:hint="eastAsia"/>
        </w:rPr>
        <w:t>:</w:t>
      </w:r>
    </w:p>
    <w:p w14:paraId="44E668FC" w14:textId="77777777" w:rsidR="005B12A8" w:rsidRDefault="005B12A8" w:rsidP="005B12A8"/>
    <w:p w14:paraId="5656647C" w14:textId="77777777" w:rsidR="00F54F45" w:rsidRDefault="00F54F45" w:rsidP="005B12A8">
      <w:pPr>
        <w:ind w:firstLineChars="100" w:firstLine="210"/>
      </w:pPr>
      <w:r>
        <w:t xml:space="preserve">"__extension__ typedef long long int64_t" </w:t>
      </w:r>
      <w:r>
        <w:t>に対応する定義は次のようになる。</w:t>
      </w:r>
    </w:p>
    <w:p w14:paraId="4B59DA30" w14:textId="77777777" w:rsidR="005B12A8" w:rsidRDefault="005B12A8" w:rsidP="005B12A8"/>
    <w:p w14:paraId="511447E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type="long_long" sclass="typedef" is_gccExtension="1"&gt;</w:t>
      </w:r>
    </w:p>
    <w:p w14:paraId="1217CC1B"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&lt;name&gt;int64_t&lt;/name&gt;</w:t>
      </w:r>
    </w:p>
    <w:p w14:paraId="35FDD11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&lt;/id&gt;</w:t>
      </w:r>
    </w:p>
    <w:p w14:paraId="654B62C7" w14:textId="77777777" w:rsidR="00270A7E" w:rsidRPr="004C4321" w:rsidRDefault="00270A7E" w:rsidP="00270A7E"/>
    <w:p w14:paraId="18195D10" w14:textId="77777777" w:rsidR="00270A7E" w:rsidRDefault="00270A7E" w:rsidP="00270A7E">
      <w:pPr>
        <w:pStyle w:val="2"/>
      </w:pPr>
      <w:bookmarkStart w:id="580" w:name="_Toc223755542"/>
      <w:bookmarkStart w:id="581" w:name="_Toc223755748"/>
      <w:bookmarkStart w:id="582" w:name="_Toc422165432"/>
      <w:bookmarkStart w:id="583" w:name="_Toc422212439"/>
      <w:r>
        <w:rPr>
          <w:rFonts w:hint="eastAsia"/>
        </w:rPr>
        <w:t>gccAsm</w:t>
      </w:r>
      <w:r w:rsidR="004B4E28">
        <w:rPr>
          <w:rFonts w:hint="eastAsia"/>
        </w:rPr>
        <w:t>要素</w:t>
      </w:r>
      <w:r>
        <w:rPr>
          <w:rFonts w:hint="eastAsia"/>
        </w:rPr>
        <w:t>、</w:t>
      </w:r>
      <w:r>
        <w:rPr>
          <w:rFonts w:hint="eastAsia"/>
        </w:rPr>
        <w:t>gccAsmDefinition</w:t>
      </w:r>
      <w:r>
        <w:rPr>
          <w:rFonts w:hint="eastAsia"/>
        </w:rPr>
        <w:t>要素、</w:t>
      </w:r>
      <w:r>
        <w:rPr>
          <w:rFonts w:hint="eastAsia"/>
        </w:rPr>
        <w:t>gccAsmStatement</w:t>
      </w:r>
      <w:r w:rsidR="004B4E28">
        <w:rPr>
          <w:rFonts w:hint="eastAsia"/>
        </w:rPr>
        <w:t>要素</w:t>
      </w:r>
      <w:bookmarkEnd w:id="580"/>
      <w:bookmarkEnd w:id="581"/>
      <w:bookmarkEnd w:id="582"/>
      <w:bookmarkEnd w:id="583"/>
    </w:p>
    <w:p w14:paraId="2013F074" w14:textId="77777777" w:rsidR="00F54F45" w:rsidRDefault="00F54F45" w:rsidP="005B12A8">
      <w:pPr>
        <w:ind w:firstLineChars="100" w:firstLine="210"/>
      </w:pPr>
      <w:r>
        <w:t xml:space="preserve">gccAsm </w:t>
      </w:r>
      <w:r w:rsidR="004B4E28">
        <w:t>要素</w:t>
      </w:r>
      <w:r>
        <w:t>・</w:t>
      </w:r>
      <w:r>
        <w:t>gcc</w:t>
      </w:r>
      <w:r>
        <w:rPr>
          <w:rStyle w:val="noexists"/>
        </w:rPr>
        <w:t>AsmDefinition</w:t>
      </w:r>
      <w:hyperlink r:id="rId25" w:history="1"/>
      <w:r w:rsidR="004B4E28">
        <w:t>要素</w:t>
      </w:r>
      <w:r>
        <w:t>・</w:t>
      </w:r>
      <w:r>
        <w:t>gcc</w:t>
      </w:r>
      <w:r>
        <w:rPr>
          <w:rStyle w:val="noexists"/>
        </w:rPr>
        <w:t>AsmStatement</w:t>
      </w:r>
      <w:hyperlink r:id="rId26" w:history="1"/>
      <w:r w:rsidR="004B4E28">
        <w:t>要素</w:t>
      </w:r>
      <w:r>
        <w:t>は、</w:t>
      </w:r>
      <w:r>
        <w:t>GCC</w:t>
      </w:r>
      <w:r>
        <w:t>の</w:t>
      </w:r>
      <w:r>
        <w:t xml:space="preserve"> asm/__asm__ </w:t>
      </w:r>
      <w:r>
        <w:t>キーワードを定義する。</w:t>
      </w:r>
      <w:r w:rsidR="004B4E28">
        <w:t>要素</w:t>
      </w:r>
      <w:r>
        <w:t>として</w:t>
      </w:r>
      <w:r>
        <w:t xml:space="preserve"> asm </w:t>
      </w:r>
      <w:r>
        <w:t>の引数の文字列を持つ。</w:t>
      </w:r>
    </w:p>
    <w:p w14:paraId="37FC4A1D" w14:textId="77777777" w:rsidR="005B12A8" w:rsidRDefault="005B12A8" w:rsidP="005B12A8"/>
    <w:p w14:paraId="64B4084F" w14:textId="77777777" w:rsidR="00F54F45" w:rsidRPr="005B12A8" w:rsidRDefault="00F54F45" w:rsidP="00613D85">
      <w:pPr>
        <w:numPr>
          <w:ilvl w:val="0"/>
          <w:numId w:val="40"/>
        </w:numPr>
        <w:ind w:hanging="240"/>
      </w:pPr>
      <w:r>
        <w:t>gccAsm</w:t>
      </w:r>
      <w:r w:rsidR="004B4E28">
        <w:t xml:space="preserve">　－　</w:t>
      </w:r>
      <w:r>
        <w:t>asm</w:t>
      </w:r>
      <w:r>
        <w:t>式を表す。次の子</w:t>
      </w:r>
      <w:r w:rsidR="004B4E28">
        <w:t>要素</w:t>
      </w:r>
      <w:r>
        <w:t>を持つ。</w:t>
      </w:r>
      <w:r>
        <w:t xml:space="preserve"> </w:t>
      </w:r>
    </w:p>
    <w:p w14:paraId="69AFAD5E" w14:textId="77777777" w:rsidR="00F54F45" w:rsidRPr="005B12A8" w:rsidRDefault="00F54F45" w:rsidP="00613D85">
      <w:pPr>
        <w:numPr>
          <w:ilvl w:val="0"/>
          <w:numId w:val="40"/>
        </w:numPr>
        <w:ind w:hanging="240"/>
      </w:pPr>
      <w:r>
        <w:t>stringConstant (1</w:t>
      </w:r>
      <w:r>
        <w:t>個</w:t>
      </w:r>
      <w:r>
        <w:t>)</w:t>
      </w:r>
      <w:r w:rsidR="004B4E28">
        <w:t xml:space="preserve">　－　</w:t>
      </w:r>
      <w:r>
        <w:t>アセンブラコードを表す。</w:t>
      </w:r>
    </w:p>
    <w:p w14:paraId="139AD3DB" w14:textId="77777777" w:rsidR="00F54F45" w:rsidRPr="005B12A8" w:rsidRDefault="00F54F45" w:rsidP="00613D85">
      <w:pPr>
        <w:numPr>
          <w:ilvl w:val="0"/>
          <w:numId w:val="40"/>
        </w:numPr>
        <w:ind w:hanging="240"/>
      </w:pPr>
      <w:r>
        <w:t>gcc</w:t>
      </w:r>
      <w:r>
        <w:rPr>
          <w:rStyle w:val="noexists"/>
        </w:rPr>
        <w:t>AsmDefinition</w:t>
      </w:r>
      <w:hyperlink r:id="rId27" w:history="1"/>
      <w:r w:rsidR="004B4E28">
        <w:t xml:space="preserve">　－　</w:t>
      </w:r>
      <w:r>
        <w:t>asm</w:t>
      </w:r>
      <w:r>
        <w:t>定義を表す。子</w:t>
      </w:r>
      <w:r w:rsidR="004B4E28">
        <w:t>要素</w:t>
      </w:r>
      <w:r>
        <w:t>は</w:t>
      </w:r>
      <w:r>
        <w:t>gccAsm</w:t>
      </w:r>
      <w:r>
        <w:t>と同じ。</w:t>
      </w:r>
    </w:p>
    <w:p w14:paraId="35BE30D5" w14:textId="77777777" w:rsidR="004C4321" w:rsidRDefault="00F54F45" w:rsidP="00613D85">
      <w:pPr>
        <w:numPr>
          <w:ilvl w:val="0"/>
          <w:numId w:val="40"/>
        </w:numPr>
        <w:ind w:hanging="240"/>
      </w:pPr>
      <w:r>
        <w:t>gcc</w:t>
      </w:r>
      <w:r>
        <w:rPr>
          <w:rStyle w:val="noexists"/>
        </w:rPr>
        <w:t>AsmStatement</w:t>
      </w:r>
      <w:hyperlink r:id="rId28" w:history="1"/>
      <w:r w:rsidR="004B4E28">
        <w:t xml:space="preserve">　－　</w:t>
      </w:r>
      <w:r>
        <w:t>asm</w:t>
      </w:r>
      <w:r>
        <w:t>文を表す。</w:t>
      </w:r>
    </w:p>
    <w:p w14:paraId="5C641EAA" w14:textId="77777777" w:rsidR="00F54F45" w:rsidRDefault="00F54F45" w:rsidP="004C4321">
      <w:pPr>
        <w:ind w:left="210" w:hangingChars="100" w:hanging="210"/>
      </w:pPr>
      <w:r>
        <w:br/>
      </w:r>
      <w:r>
        <w:t>次の属性を持つ。</w:t>
      </w:r>
    </w:p>
    <w:p w14:paraId="07F93DF2" w14:textId="77777777" w:rsidR="004C4321" w:rsidRPr="005B12A8" w:rsidRDefault="004C4321" w:rsidP="004C4321">
      <w:pPr>
        <w:ind w:left="210" w:hangingChars="100" w:hanging="210"/>
      </w:pPr>
    </w:p>
    <w:p w14:paraId="7FCA2CC0" w14:textId="77777777" w:rsidR="00F54F45" w:rsidRPr="005B12A8" w:rsidRDefault="00F54F45" w:rsidP="00613D85">
      <w:pPr>
        <w:numPr>
          <w:ilvl w:val="0"/>
          <w:numId w:val="40"/>
        </w:numPr>
        <w:ind w:hanging="240"/>
      </w:pPr>
      <w:r>
        <w:t>is_volatile</w:t>
      </w:r>
      <w:r w:rsidR="004B4E28">
        <w:t xml:space="preserve">　－　</w:t>
      </w:r>
      <w:r>
        <w:t xml:space="preserve">volatile </w:t>
      </w:r>
      <w:r>
        <w:t>が指定されているかどうかの情報、</w:t>
      </w:r>
      <w:r>
        <w:t>0</w:t>
      </w:r>
      <w:r>
        <w:t>または</w:t>
      </w:r>
      <w:r>
        <w:t>1</w:t>
      </w:r>
      <w:r>
        <w:t>、</w:t>
      </w:r>
      <w:r>
        <w:t>false</w:t>
      </w:r>
      <w:r>
        <w:t>または</w:t>
      </w:r>
      <w:r>
        <w:t>true</w:t>
      </w:r>
      <w:r>
        <w:t>。</w:t>
      </w:r>
    </w:p>
    <w:p w14:paraId="0A23B8AA" w14:textId="77777777" w:rsidR="005B12A8" w:rsidRDefault="005B12A8" w:rsidP="005B12A8"/>
    <w:p w14:paraId="17700F6D" w14:textId="77777777" w:rsidR="00F54F45" w:rsidRDefault="00F54F45" w:rsidP="005B12A8">
      <w:pPr>
        <w:ind w:firstLineChars="100" w:firstLine="210"/>
      </w:pPr>
      <w:r>
        <w:t>次の子</w:t>
      </w:r>
      <w:r w:rsidR="004B4E28">
        <w:t>要素</w:t>
      </w:r>
      <w:r>
        <w:t>を持つ。</w:t>
      </w:r>
    </w:p>
    <w:p w14:paraId="410C8EE1" w14:textId="77777777" w:rsidR="005B12A8" w:rsidRDefault="005B12A8" w:rsidP="005B12A8"/>
    <w:p w14:paraId="19D2361E" w14:textId="77777777" w:rsidR="00F54F45" w:rsidRPr="005B12A8" w:rsidRDefault="00F54F45" w:rsidP="00613D85">
      <w:pPr>
        <w:numPr>
          <w:ilvl w:val="0"/>
          <w:numId w:val="41"/>
        </w:numPr>
        <w:ind w:hanging="240"/>
      </w:pPr>
      <w:r>
        <w:t>stringConstant (1</w:t>
      </w:r>
      <w:r>
        <w:t>個</w:t>
      </w:r>
      <w:r>
        <w:t>)</w:t>
      </w:r>
      <w:r w:rsidR="004B4E28">
        <w:t xml:space="preserve">　－　</w:t>
      </w:r>
      <w:r>
        <w:t>アセンブラコードを表す。</w:t>
      </w:r>
    </w:p>
    <w:p w14:paraId="3072D159" w14:textId="77777777" w:rsidR="00F54F45" w:rsidRPr="005B12A8" w:rsidRDefault="00F54F45" w:rsidP="00613D85">
      <w:pPr>
        <w:numPr>
          <w:ilvl w:val="0"/>
          <w:numId w:val="41"/>
        </w:numPr>
        <w:ind w:hanging="240"/>
      </w:pPr>
      <w:r>
        <w:t>gcc</w:t>
      </w:r>
      <w:r>
        <w:rPr>
          <w:rStyle w:val="noexists"/>
        </w:rPr>
        <w:t>AsmOperands</w:t>
      </w:r>
      <w:hyperlink r:id="rId29" w:history="1"/>
      <w:r>
        <w:t xml:space="preserve"> (2</w:t>
      </w:r>
      <w:r>
        <w:t>個</w:t>
      </w:r>
      <w:r>
        <w:t>)</w:t>
      </w:r>
      <w:r w:rsidR="004B4E28">
        <w:t xml:space="preserve">　－　</w:t>
      </w:r>
      <w:r>
        <w:t>1</w:t>
      </w:r>
      <w:r>
        <w:t>番目が出力オペランド、</w:t>
      </w:r>
      <w:r>
        <w:t>2</w:t>
      </w:r>
      <w:r>
        <w:t>番目が入力オペランドを表す。オペランドを省略する場合は、子要素を持たないタグを記述する。子要素に</w:t>
      </w:r>
      <w:r>
        <w:t>gcc</w:t>
      </w:r>
      <w:r>
        <w:rPr>
          <w:rStyle w:val="noexists"/>
        </w:rPr>
        <w:t>AsmOperand</w:t>
      </w:r>
      <w:hyperlink r:id="rId30" w:history="1"/>
      <w:r>
        <w:t>(</w:t>
      </w:r>
      <w:r>
        <w:t>複数</w:t>
      </w:r>
      <w:r>
        <w:t>)</w:t>
      </w:r>
      <w:r>
        <w:t>を持つ。</w:t>
      </w:r>
    </w:p>
    <w:p w14:paraId="3FD622DE" w14:textId="77777777" w:rsidR="00F54F45" w:rsidRPr="005B12A8" w:rsidRDefault="00F54F45" w:rsidP="00613D85">
      <w:pPr>
        <w:numPr>
          <w:ilvl w:val="0"/>
          <w:numId w:val="41"/>
        </w:numPr>
        <w:ind w:hanging="240"/>
      </w:pPr>
      <w:r>
        <w:t>gcc</w:t>
      </w:r>
      <w:r>
        <w:rPr>
          <w:rStyle w:val="noexists"/>
        </w:rPr>
        <w:t>AsmClobbers</w:t>
      </w:r>
      <w:hyperlink r:id="rId31" w:history="1"/>
      <w:r>
        <w:t xml:space="preserve"> (0-1</w:t>
      </w:r>
      <w:r>
        <w:t>個</w:t>
      </w:r>
      <w:r>
        <w:t>)</w:t>
      </w:r>
      <w:r w:rsidR="004B4E28">
        <w:t xml:space="preserve">　－　</w:t>
      </w:r>
      <w:r>
        <w:t>クロバーを表す。子要素に</w:t>
      </w:r>
      <w:r>
        <w:t>0</w:t>
      </w:r>
      <w:r>
        <w:t>個以上の</w:t>
      </w:r>
      <w:r>
        <w:t xml:space="preserve"> stringConstant </w:t>
      </w:r>
      <w:r>
        <w:t>を持つ。</w:t>
      </w:r>
    </w:p>
    <w:p w14:paraId="150468D5" w14:textId="77777777" w:rsidR="005B12A8" w:rsidRDefault="00F54F45" w:rsidP="00613D85">
      <w:pPr>
        <w:numPr>
          <w:ilvl w:val="0"/>
          <w:numId w:val="41"/>
        </w:numPr>
        <w:ind w:hanging="240"/>
      </w:pPr>
      <w:r>
        <w:t>gcc</w:t>
      </w:r>
      <w:r>
        <w:rPr>
          <w:rStyle w:val="noexists"/>
        </w:rPr>
        <w:t>AsmOperand</w:t>
      </w:r>
      <w:hyperlink r:id="rId32" w:history="1"/>
      <w:r w:rsidR="004B4E28">
        <w:t xml:space="preserve">　－　</w:t>
      </w:r>
      <w:r>
        <w:t>入出力オペランドを表す。</w:t>
      </w:r>
      <w:r>
        <w:t xml:space="preserve"> </w:t>
      </w:r>
    </w:p>
    <w:p w14:paraId="6536601C" w14:textId="77777777" w:rsidR="005B12A8" w:rsidRDefault="005B12A8" w:rsidP="005B12A8"/>
    <w:p w14:paraId="7211FCDE" w14:textId="77777777" w:rsidR="00F54F45" w:rsidRDefault="00F54F45" w:rsidP="005B12A8">
      <w:pPr>
        <w:ind w:firstLineChars="100" w:firstLine="210"/>
      </w:pPr>
      <w:r>
        <w:t>次の属性を持つ。</w:t>
      </w:r>
      <w:r>
        <w:t xml:space="preserve"> </w:t>
      </w:r>
    </w:p>
    <w:p w14:paraId="371EC3AA" w14:textId="77777777" w:rsidR="005B12A8" w:rsidRPr="005B12A8" w:rsidRDefault="005B12A8" w:rsidP="005B12A8"/>
    <w:p w14:paraId="324523B4" w14:textId="77777777" w:rsidR="00F54F45" w:rsidRPr="005B12A8" w:rsidRDefault="00F54F45" w:rsidP="00613D85">
      <w:pPr>
        <w:numPr>
          <w:ilvl w:val="0"/>
          <w:numId w:val="42"/>
        </w:numPr>
        <w:ind w:hanging="240"/>
      </w:pPr>
      <w:r>
        <w:t>match (</w:t>
      </w:r>
      <w:r>
        <w:t>省略可</w:t>
      </w:r>
      <w:r>
        <w:t>)</w:t>
      </w:r>
      <w:r w:rsidR="002C66DC" w:rsidRPr="002C66DC">
        <w:t xml:space="preserve"> </w:t>
      </w:r>
      <w:r w:rsidR="002C66DC">
        <w:rPr>
          <w:rStyle w:val="a8"/>
        </w:rPr>
        <w:t xml:space="preserve">　－　</w:t>
      </w:r>
      <w:r>
        <w:t>matching constraint</w:t>
      </w:r>
      <w:r>
        <w:t>の代わりに指定する識別子を表す（</w:t>
      </w:r>
      <w:r>
        <w:t>"[</w:t>
      </w:r>
      <w:r>
        <w:t>識別子</w:t>
      </w:r>
      <w:r>
        <w:t xml:space="preserve">]" </w:t>
      </w:r>
      <w:r>
        <w:t>に対応）。</w:t>
      </w:r>
    </w:p>
    <w:p w14:paraId="21778D27" w14:textId="77777777" w:rsidR="00F54F45" w:rsidRDefault="00F54F45" w:rsidP="00613D85">
      <w:pPr>
        <w:numPr>
          <w:ilvl w:val="0"/>
          <w:numId w:val="42"/>
        </w:numPr>
        <w:ind w:hanging="240"/>
      </w:pPr>
      <w:r>
        <w:t>constraint (</w:t>
      </w:r>
      <w:r>
        <w:t>省略不可</w:t>
      </w:r>
      <w:r>
        <w:t>)</w:t>
      </w:r>
      <w:r w:rsidR="002C66DC" w:rsidRPr="002C66DC">
        <w:t xml:space="preserve"> </w:t>
      </w:r>
      <w:r w:rsidR="002C66DC">
        <w:rPr>
          <w:rStyle w:val="a8"/>
        </w:rPr>
        <w:t xml:space="preserve">　－　</w:t>
      </w:r>
      <w:r>
        <w:t>constraint/constraint modifier</w:t>
      </w:r>
      <w:r>
        <w:t>を表す。</w:t>
      </w:r>
    </w:p>
    <w:p w14:paraId="026EE611" w14:textId="77777777" w:rsidR="005B12A8" w:rsidRPr="005B12A8" w:rsidRDefault="005B12A8" w:rsidP="005B12A8"/>
    <w:p w14:paraId="737CC5EE" w14:textId="77777777" w:rsidR="00F54F45" w:rsidRDefault="00F54F45" w:rsidP="005B12A8">
      <w:pPr>
        <w:ind w:firstLineChars="100" w:firstLine="210"/>
      </w:pPr>
      <w:r>
        <w:t>次の子要素を持つ。</w:t>
      </w:r>
    </w:p>
    <w:p w14:paraId="14C23EAA" w14:textId="77777777" w:rsidR="005B12A8" w:rsidRDefault="005B12A8" w:rsidP="005B12A8"/>
    <w:p w14:paraId="7AEACC42" w14:textId="77777777" w:rsidR="00F54F45" w:rsidRPr="005B12A8" w:rsidRDefault="00F54F45" w:rsidP="00613D85">
      <w:pPr>
        <w:numPr>
          <w:ilvl w:val="0"/>
          <w:numId w:val="43"/>
        </w:numPr>
        <w:ind w:hanging="240"/>
      </w:pPr>
      <w:r>
        <w:t>式</w:t>
      </w:r>
      <w:r>
        <w:t xml:space="preserve"> (1</w:t>
      </w:r>
      <w:r>
        <w:t>個</w:t>
      </w:r>
      <w:r>
        <w:t>)</w:t>
      </w:r>
      <w:r w:rsidR="004B4E28">
        <w:t xml:space="preserve">　－　</w:t>
      </w:r>
      <w:r>
        <w:t>入力または出力に指定する式を表す。</w:t>
      </w:r>
    </w:p>
    <w:p w14:paraId="1CAAEB47" w14:textId="77777777" w:rsidR="005B12A8" w:rsidRDefault="005B12A8" w:rsidP="005B12A8"/>
    <w:p w14:paraId="6410BA76" w14:textId="77777777" w:rsidR="005B12A8" w:rsidRDefault="00F54F45" w:rsidP="005B12A8">
      <w:pPr>
        <w:ind w:firstLineChars="100" w:firstLine="210"/>
      </w:pPr>
      <w:r>
        <w:t>例</w:t>
      </w:r>
      <w:r w:rsidR="003B13B4">
        <w:rPr>
          <w:rFonts w:hint="eastAsia"/>
        </w:rPr>
        <w:t>:</w:t>
      </w:r>
    </w:p>
    <w:p w14:paraId="70CE3F7E" w14:textId="77777777" w:rsidR="005B12A8" w:rsidRDefault="005B12A8" w:rsidP="005B12A8"/>
    <w:p w14:paraId="3366C3E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CD2773">
        <w:rPr>
          <w:rFonts w:ascii="ＭＳ Ｐゴシック" w:eastAsia="ＭＳ Ｐゴシック" w:hAnsi="ＭＳ Ｐゴシック"/>
          <w:sz w:val="20"/>
          <w:szCs w:val="20"/>
        </w:rPr>
        <w:t>asm volatile (</w:t>
      </w:r>
    </w:p>
    <w:p w14:paraId="08773E6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"661:\n"</w:t>
      </w:r>
    </w:p>
    <w:p w14:paraId="61A0DC9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"\tmovl %0, %1\n662:\n"</w:t>
      </w:r>
    </w:p>
    <w:p w14:paraId="733A6B88"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".section .altinstructions,\"a\"\n"</w:t>
      </w:r>
    </w:p>
    <w:p w14:paraId="233C3DD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".byte %c[feat]\n"</w:t>
      </w:r>
    </w:p>
    <w:p w14:paraId="591D174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".previous\n"</w:t>
      </w:r>
    </w:p>
    <w:p w14:paraId="4C12E52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".section .altinstr_replacement,\"ax\"\n"</w:t>
      </w:r>
    </w:p>
    <w:p w14:paraId="0BED9AE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"663:\n"</w:t>
      </w:r>
    </w:p>
    <w:p w14:paraId="355D51D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"\txchgl %0, %1\n"</w:t>
      </w:r>
    </w:p>
    <w:p w14:paraId="581858A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 "=r" (v), "=m" (*addr)</w:t>
      </w:r>
    </w:p>
    <w:p w14:paraId="390CD794"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 [feat] "i" (115), "0" (v), "m" (*addr));</w:t>
      </w:r>
    </w:p>
    <w:p w14:paraId="3CB7205B" w14:textId="77777777" w:rsidR="005B12A8" w:rsidRPr="004C4321" w:rsidRDefault="005B12A8" w:rsidP="005B12A8"/>
    <w:p w14:paraId="586129D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CD2773">
        <w:rPr>
          <w:rFonts w:ascii="ＭＳ Ｐゴシック" w:eastAsia="ＭＳ Ｐゴシック" w:hAnsi="ＭＳ Ｐゴシック"/>
          <w:sz w:val="20"/>
          <w:szCs w:val="20"/>
        </w:rPr>
        <w:t xml:space="preserve"> &lt;gccAsmStatement is_volatile="1"&gt;</w:t>
      </w:r>
    </w:p>
    <w:p w14:paraId="228FBEDB"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&lt;stringConstant&gt;&lt;![CDATA[661:\n\tmovl .. (省略) ..]]&gt;&lt;/stringConstant&gt;</w:t>
      </w:r>
    </w:p>
    <w:p w14:paraId="7F999A8A"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42CAAF2C"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constraint="=r"&gt;</w:t>
      </w:r>
    </w:p>
    <w:p w14:paraId="74AEFB61"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&lt;Var&gt;v&lt;/Var&gt;</w:t>
      </w:r>
    </w:p>
    <w:p w14:paraId="77EEB49E"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1B93FF5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constraint="=m"&gt;</w:t>
      </w:r>
    </w:p>
    <w:p w14:paraId="17B6B240"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&lt;pointerRef&gt;&lt;Var&gt;addr&lt;/Var&gt;&lt;/pointerRef&gt;</w:t>
      </w:r>
    </w:p>
    <w:p w14:paraId="56E1035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1149DC0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598AAD97"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38326AC6"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match="feat" constraint="i"&gt;</w:t>
      </w:r>
    </w:p>
    <w:p w14:paraId="0136FD8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&lt;intConstant&gt;115&lt;/intConstant&gt;</w:t>
      </w:r>
    </w:p>
    <w:p w14:paraId="35A813F5"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0C126C8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 constraint="m"&gt;</w:t>
      </w:r>
    </w:p>
    <w:p w14:paraId="39DA6A2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&lt;pointerRef&gt;&lt;Var&gt;addr&lt;/Var&gt;&lt;/pointerRef&gt;</w:t>
      </w:r>
    </w:p>
    <w:p w14:paraId="0B267432"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&lt;/gccAsmOperand&gt;</w:t>
      </w:r>
    </w:p>
    <w:p w14:paraId="5D444D7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&lt;/gccAsmOperands&gt;</w:t>
      </w:r>
    </w:p>
    <w:p w14:paraId="205CF459" w14:textId="77777777" w:rsidR="00F54F45" w:rsidRPr="00CD2773" w:rsidRDefault="004C4321"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F54F45" w:rsidRPr="00CD2773">
        <w:rPr>
          <w:rFonts w:ascii="ＭＳ Ｐゴシック" w:eastAsia="ＭＳ Ｐゴシック" w:hAnsi="ＭＳ Ｐゴシック"/>
          <w:sz w:val="20"/>
          <w:szCs w:val="20"/>
        </w:rPr>
        <w:t xml:space="preserve"> &lt;/gccAsmStatement&gt;</w:t>
      </w:r>
    </w:p>
    <w:p w14:paraId="2916C88F" w14:textId="77777777" w:rsidR="00270A7E" w:rsidRDefault="00270A7E" w:rsidP="005B12A8"/>
    <w:p w14:paraId="6A18E1B3" w14:textId="77777777" w:rsidR="00270A7E" w:rsidRDefault="00270A7E" w:rsidP="00270A7E">
      <w:pPr>
        <w:pStyle w:val="2"/>
      </w:pPr>
      <w:bookmarkStart w:id="584" w:name="_Toc223755543"/>
      <w:bookmarkStart w:id="585" w:name="_Toc223755749"/>
      <w:bookmarkStart w:id="586" w:name="_Toc422165433"/>
      <w:bookmarkStart w:id="587" w:name="_Toc422212440"/>
      <w:r>
        <w:rPr>
          <w:rFonts w:hint="eastAsia"/>
        </w:rPr>
        <w:t>gccAttributes</w:t>
      </w:r>
      <w:r>
        <w:rPr>
          <w:rFonts w:hint="eastAsia"/>
        </w:rPr>
        <w:t>要素</w:t>
      </w:r>
      <w:bookmarkEnd w:id="584"/>
      <w:bookmarkEnd w:id="585"/>
      <w:bookmarkEnd w:id="586"/>
      <w:bookmarkEnd w:id="587"/>
    </w:p>
    <w:p w14:paraId="5797825E" w14:textId="77777777" w:rsidR="00F54F45" w:rsidRDefault="00F54F45" w:rsidP="005B12A8">
      <w:pPr>
        <w:ind w:firstLineChars="100" w:firstLine="210"/>
      </w:pPr>
      <w:r>
        <w:t xml:space="preserve">gccAttributes </w:t>
      </w:r>
      <w:r w:rsidR="004B4E28">
        <w:t>要素</w:t>
      </w:r>
      <w:r>
        <w:t>は</w:t>
      </w:r>
      <w:r>
        <w:t>GCC</w:t>
      </w:r>
      <w:r>
        <w:t>の</w:t>
      </w:r>
      <w:r>
        <w:t xml:space="preserve"> __attribute__ </w:t>
      </w:r>
      <w:r>
        <w:t>キーワードを定義する。</w:t>
      </w:r>
      <w:r w:rsidR="004B4E28">
        <w:t>要素</w:t>
      </w:r>
      <w:r>
        <w:t>として、</w:t>
      </w:r>
      <w:r>
        <w:t>__attribute__</w:t>
      </w:r>
      <w:r>
        <w:t>の引数の文字列を持つ。</w:t>
      </w:r>
      <w:r>
        <w:t xml:space="preserve">gccAttributes </w:t>
      </w:r>
      <w:r w:rsidR="004B4E28">
        <w:t>要素</w:t>
      </w:r>
      <w:r>
        <w:t>は、</w:t>
      </w:r>
      <w:r>
        <w:t xml:space="preserve">gccAttribute </w:t>
      </w:r>
      <w:r w:rsidR="004B4E28">
        <w:t>要素</w:t>
      </w:r>
      <w:r>
        <w:t>を子</w:t>
      </w:r>
      <w:r w:rsidR="004B4E28">
        <w:t>要素</w:t>
      </w:r>
      <w:r>
        <w:t>に複数持つ。</w:t>
      </w:r>
    </w:p>
    <w:p w14:paraId="6A713107" w14:textId="77777777" w:rsidR="00954A90" w:rsidRDefault="00954A90" w:rsidP="00954A90"/>
    <w:p w14:paraId="1372D46E" w14:textId="77777777" w:rsidR="00F54F45" w:rsidRPr="00954A90" w:rsidRDefault="00F54F45" w:rsidP="00613D85">
      <w:pPr>
        <w:numPr>
          <w:ilvl w:val="0"/>
          <w:numId w:val="43"/>
        </w:numPr>
        <w:ind w:hanging="240"/>
      </w:pPr>
      <w:r>
        <w:t>型を表す</w:t>
      </w:r>
      <w:r w:rsidR="004B4E28">
        <w:t>要素</w:t>
      </w:r>
      <w:r>
        <w:t>全てが</w:t>
      </w:r>
      <w:r>
        <w:t xml:space="preserve"> gccAttributes </w:t>
      </w:r>
      <w:r w:rsidR="004B4E28">
        <w:t>要素</w:t>
      </w:r>
      <w:r>
        <w:t>を子</w:t>
      </w:r>
      <w:r w:rsidR="004B4E28">
        <w:t>要素</w:t>
      </w:r>
      <w:r>
        <w:t>に持つ（</w:t>
      </w:r>
      <w:r>
        <w:t>0</w:t>
      </w:r>
      <w:r>
        <w:t>～</w:t>
      </w:r>
      <w:r>
        <w:t>1</w:t>
      </w:r>
      <w:r>
        <w:t>個）。</w:t>
      </w:r>
    </w:p>
    <w:p w14:paraId="374C2F3E" w14:textId="77777777" w:rsidR="00F54F45" w:rsidRPr="00954A90" w:rsidRDefault="00F54F45" w:rsidP="00613D85">
      <w:pPr>
        <w:numPr>
          <w:ilvl w:val="0"/>
          <w:numId w:val="43"/>
        </w:numPr>
        <w:ind w:hanging="240"/>
      </w:pPr>
      <w:r>
        <w:t xml:space="preserve">id </w:t>
      </w:r>
      <w:r w:rsidR="004B4E28">
        <w:t>要素</w:t>
      </w:r>
      <w:r>
        <w:t>が</w:t>
      </w:r>
      <w:r>
        <w:t xml:space="preserve"> gccAttributes </w:t>
      </w:r>
      <w:r w:rsidR="004B4E28">
        <w:t>要素</w:t>
      </w:r>
      <w:r>
        <w:t>を子</w:t>
      </w:r>
      <w:r w:rsidR="004B4E28">
        <w:t>要素</w:t>
      </w:r>
      <w:r>
        <w:t>に持つ（</w:t>
      </w:r>
      <w:r>
        <w:t>0</w:t>
      </w:r>
      <w:r>
        <w:t>～</w:t>
      </w:r>
      <w:r>
        <w:t>1</w:t>
      </w:r>
      <w:r>
        <w:t>個）。</w:t>
      </w:r>
    </w:p>
    <w:p w14:paraId="00BD289B" w14:textId="77777777" w:rsidR="00954A90" w:rsidRDefault="00F54F45" w:rsidP="00613D85">
      <w:pPr>
        <w:numPr>
          <w:ilvl w:val="0"/>
          <w:numId w:val="43"/>
        </w:numPr>
        <w:ind w:hanging="240"/>
      </w:pPr>
      <w:r>
        <w:t xml:space="preserve">functionDefinition </w:t>
      </w:r>
      <w:r w:rsidR="004B4E28">
        <w:t>要素</w:t>
      </w:r>
      <w:r>
        <w:t>が</w:t>
      </w:r>
      <w:r>
        <w:t xml:space="preserve"> gccAttributes </w:t>
      </w:r>
      <w:r w:rsidR="004B4E28">
        <w:t>要素</w:t>
      </w:r>
      <w:r>
        <w:t>を子</w:t>
      </w:r>
      <w:r w:rsidR="004B4E28">
        <w:t>要素</w:t>
      </w:r>
      <w:r>
        <w:t>に持つ（</w:t>
      </w:r>
      <w:r>
        <w:t>0</w:t>
      </w:r>
      <w:r>
        <w:t>～</w:t>
      </w:r>
      <w:r>
        <w:t>1</w:t>
      </w:r>
      <w:r>
        <w:t>個）。</w:t>
      </w:r>
    </w:p>
    <w:p w14:paraId="73CB75EE" w14:textId="77777777" w:rsidR="00954A90" w:rsidRDefault="00954A90" w:rsidP="00954A90"/>
    <w:p w14:paraId="5F78316F" w14:textId="77777777" w:rsidR="00954A90" w:rsidRDefault="00F54F45" w:rsidP="004C4321">
      <w:pPr>
        <w:ind w:firstLineChars="100" w:firstLine="210"/>
      </w:pPr>
      <w:r>
        <w:t>例</w:t>
      </w:r>
      <w:r w:rsidR="003B13B4">
        <w:rPr>
          <w:rFonts w:hint="eastAsia"/>
        </w:rPr>
        <w:t>:</w:t>
      </w:r>
    </w:p>
    <w:p w14:paraId="210D4C03" w14:textId="77777777" w:rsidR="00F54F45" w:rsidRDefault="00F54F45" w:rsidP="00954A90">
      <w:pPr>
        <w:ind w:firstLineChars="100" w:firstLine="210"/>
      </w:pPr>
      <w:r>
        <w:t>型を表す</w:t>
      </w:r>
      <w:r w:rsidR="004B4E28">
        <w:t>要素</w:t>
      </w:r>
      <w:r>
        <w:t>の子</w:t>
      </w:r>
      <w:r w:rsidR="004B4E28">
        <w:t>要素</w:t>
      </w:r>
      <w:r>
        <w:t>に、</w:t>
      </w:r>
      <w:r>
        <w:t xml:space="preserve">gccAttributes </w:t>
      </w:r>
      <w:r>
        <w:t>を設定する例</w:t>
      </w:r>
    </w:p>
    <w:p w14:paraId="1629DD05" w14:textId="77777777" w:rsidR="00954A90" w:rsidRDefault="00954A90" w:rsidP="00954A90"/>
    <w:p w14:paraId="5F10B8B2" w14:textId="77777777" w:rsidR="00F54F45" w:rsidRDefault="00F54F45" w:rsidP="00954A90">
      <w:r>
        <w:t xml:space="preserve"> </w:t>
      </w:r>
      <w:r w:rsidR="004C4321">
        <w:rPr>
          <w:rFonts w:hint="eastAsia"/>
        </w:rPr>
        <w:t xml:space="preserve"> </w:t>
      </w:r>
      <w:r>
        <w:t>typedef __attribute__((aligned(8))) int ia8_t;</w:t>
      </w:r>
    </w:p>
    <w:p w14:paraId="1F8A6121" w14:textId="77777777" w:rsidR="00F54F45" w:rsidRDefault="00F54F45" w:rsidP="00954A90">
      <w:r>
        <w:t xml:space="preserve"> </w:t>
      </w:r>
      <w:r w:rsidR="004C4321">
        <w:rPr>
          <w:rFonts w:hint="eastAsia"/>
        </w:rPr>
        <w:t xml:space="preserve"> </w:t>
      </w:r>
      <w:r>
        <w:t>ia8_t __attribute__((aligned(16)) n;</w:t>
      </w:r>
    </w:p>
    <w:p w14:paraId="1ABCE803" w14:textId="77777777" w:rsidR="00F54F45" w:rsidRPr="004C4321" w:rsidRDefault="00F54F45" w:rsidP="00954A90"/>
    <w:p w14:paraId="5C1D775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&lt;typeTable&gt;</w:t>
      </w:r>
    </w:p>
    <w:p w14:paraId="7177D337"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 type="B0" name="int" align="8" size="4"/&gt;</w:t>
      </w:r>
    </w:p>
    <w:p w14:paraId="1CEECEEE"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&lt;gccAttributes&gt;</w:t>
      </w:r>
    </w:p>
    <w:p w14:paraId="1085544F"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&lt;attribute&gt;aligned(8)&lt;/attribute&gt;</w:t>
      </w:r>
    </w:p>
    <w:p w14:paraId="660017FD"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&lt;/gccAttributes&gt;</w:t>
      </w:r>
    </w:p>
    <w:p w14:paraId="2CA5351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&lt;/basicType&gt;</w:t>
      </w:r>
    </w:p>
    <w:p w14:paraId="58F216E2"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&lt;basicType type="B1" name="int" align="16" size="4"/&gt;</w:t>
      </w:r>
    </w:p>
    <w:p w14:paraId="5A64B50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&lt;gccAttributes&gt;</w:t>
      </w:r>
    </w:p>
    <w:p w14:paraId="648231C6"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&lt;attribute&gt;aligned(8)&lt;/attribute&gt;</w:t>
      </w:r>
    </w:p>
    <w:p w14:paraId="71BC5D68"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&lt;attribute&gt;aligned(16)&lt;/attribute&gt;</w:t>
      </w:r>
    </w:p>
    <w:p w14:paraId="62584EDF"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&lt;/gccAttributes&gt;</w:t>
      </w:r>
    </w:p>
    <w:p w14:paraId="70D6B70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&lt;/basicType&gt;</w:t>
      </w:r>
    </w:p>
    <w:p w14:paraId="78383E3D"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&lt;/typeTable&gt;</w:t>
      </w:r>
    </w:p>
    <w:p w14:paraId="20B89B1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&lt;globalSymbols&gt;</w:t>
      </w:r>
    </w:p>
    <w:p w14:paraId="65221DE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type="B0" sclass="typedef_name"&gt;</w:t>
      </w:r>
    </w:p>
    <w:p w14:paraId="68E2771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&lt;name&gt;ia8_t&lt;/name&gt;</w:t>
      </w:r>
    </w:p>
    <w:p w14:paraId="52FEB7F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&lt;/id&gt;</w:t>
      </w:r>
    </w:p>
    <w:p w14:paraId="10E3808E"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&lt;id type="B1"&gt;</w:t>
      </w:r>
    </w:p>
    <w:p w14:paraId="02C77F90"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&lt;name&gt;n&lt;/name&gt;</w:t>
      </w:r>
    </w:p>
    <w:p w14:paraId="3A755EBA"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&lt;/id&gt;</w:t>
      </w:r>
    </w:p>
    <w:p w14:paraId="43BFCDE1"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&lt;/globalSymbols&gt;</w:t>
      </w:r>
    </w:p>
    <w:p w14:paraId="304A0615"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&lt;globalDeclarations&gt;</w:t>
      </w:r>
    </w:p>
    <w:p w14:paraId="22D8293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&lt;varDecl&gt;</w:t>
      </w:r>
    </w:p>
    <w:p w14:paraId="59B14DA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&lt;name&gt;n&lt;/name&gt;</w:t>
      </w:r>
    </w:p>
    <w:p w14:paraId="01FC4454"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 xml:space="preserve">  &lt;/varDecl&gt;</w:t>
      </w:r>
    </w:p>
    <w:p w14:paraId="45D60363" w14:textId="77777777" w:rsidR="00F54F45" w:rsidRPr="00CD2773" w:rsidRDefault="00F54F45" w:rsidP="00CD2773">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CD2773">
        <w:rPr>
          <w:rFonts w:ascii="ＭＳ Ｐゴシック" w:eastAsia="ＭＳ Ｐゴシック" w:hAnsi="ＭＳ Ｐゴシック"/>
          <w:sz w:val="20"/>
          <w:szCs w:val="20"/>
        </w:rPr>
        <w:t xml:space="preserve"> </w:t>
      </w:r>
      <w:r w:rsidR="004C4321" w:rsidRPr="00CD2773">
        <w:rPr>
          <w:rFonts w:ascii="ＭＳ Ｐゴシック" w:eastAsia="ＭＳ Ｐゴシック" w:hAnsi="ＭＳ Ｐゴシック" w:hint="eastAsia"/>
          <w:sz w:val="20"/>
          <w:szCs w:val="20"/>
        </w:rPr>
        <w:t xml:space="preserve"> </w:t>
      </w:r>
      <w:r w:rsidRPr="00CD2773">
        <w:rPr>
          <w:rFonts w:ascii="ＭＳ Ｐゴシック" w:eastAsia="ＭＳ Ｐゴシック" w:hAnsi="ＭＳ Ｐゴシック"/>
          <w:sz w:val="20"/>
          <w:szCs w:val="20"/>
        </w:rPr>
        <w:t>&lt;/globalDeclarations&gt;</w:t>
      </w:r>
    </w:p>
    <w:p w14:paraId="3E4CC1A3" w14:textId="77777777" w:rsidR="00954A90" w:rsidRDefault="00954A90" w:rsidP="00954A90"/>
    <w:p w14:paraId="21AD5E70" w14:textId="77777777" w:rsidR="00F54F45" w:rsidRDefault="00F54F45" w:rsidP="00954A90">
      <w:pPr>
        <w:ind w:firstLineChars="100" w:firstLine="210"/>
      </w:pPr>
      <w:r>
        <w:t xml:space="preserve">id </w:t>
      </w:r>
      <w:r w:rsidR="004B4E28">
        <w:t>要素</w:t>
      </w:r>
      <w:r>
        <w:t>、</w:t>
      </w:r>
      <w:r>
        <w:t xml:space="preserve">functionDefinition </w:t>
      </w:r>
      <w:r w:rsidR="004B4E28">
        <w:t>要素</w:t>
      </w:r>
      <w:r>
        <w:t>の子</w:t>
      </w:r>
      <w:r w:rsidR="004B4E28">
        <w:t>要素</w:t>
      </w:r>
      <w:r>
        <w:t>に、</w:t>
      </w:r>
      <w:r>
        <w:t xml:space="preserve">gccAttributes </w:t>
      </w:r>
      <w:r>
        <w:t>を設定する例</w:t>
      </w:r>
    </w:p>
    <w:p w14:paraId="130CA876" w14:textId="77777777" w:rsidR="00954A90" w:rsidRDefault="00954A90" w:rsidP="00954A90"/>
    <w:p w14:paraId="67A76C1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void func(void);</w:t>
      </w:r>
    </w:p>
    <w:p w14:paraId="1CE9A0A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void func2(void) __attribute__(alias("func")); </w:t>
      </w:r>
    </w:p>
    <w:p w14:paraId="49C5877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Pr="00F63749">
        <w:rPr>
          <w:rFonts w:ascii="ＭＳ Ｐゴシック" w:eastAsia="ＭＳ Ｐゴシック" w:hAnsi="ＭＳ Ｐゴシック" w:hint="eastAsia"/>
          <w:sz w:val="20"/>
          <w:szCs w:val="20"/>
        </w:rPr>
        <w:t xml:space="preserve"> </w:t>
      </w:r>
    </w:p>
    <w:p w14:paraId="39EA43FC"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void __attribute__((noreturn)) func() {</w:t>
      </w:r>
    </w:p>
    <w:p w14:paraId="6B3EE20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w:t>
      </w:r>
    </w:p>
    <w:p w14:paraId="66720B5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w:t>
      </w:r>
    </w:p>
    <w:p w14:paraId="40292E78" w14:textId="77777777" w:rsidR="00F54F45" w:rsidRDefault="00F54F45" w:rsidP="00954A90">
      <w:r>
        <w:t xml:space="preserve"> </w:t>
      </w:r>
    </w:p>
    <w:p w14:paraId="06E877BB" w14:textId="77777777" w:rsidR="00F54F45" w:rsidRDefault="00954A90" w:rsidP="00954A90">
      <w:r>
        <w:t xml:space="preserve"> </w:t>
      </w:r>
    </w:p>
    <w:p w14:paraId="1F45F503"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&lt;typeTable&gt;</w:t>
      </w:r>
    </w:p>
    <w:p w14:paraId="59D530C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&lt;functionType type="F0"&gt;</w:t>
      </w:r>
    </w:p>
    <w:p w14:paraId="62BD477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&lt;params&gt;</w:t>
      </w:r>
    </w:p>
    <w:p w14:paraId="126A8B4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 type="void"/&gt;</w:t>
      </w:r>
    </w:p>
    <w:p w14:paraId="1C6DD26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3C2C6D7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&lt;/functionType&gt;</w:t>
      </w:r>
    </w:p>
    <w:p w14:paraId="0F7037BD"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 type="F1"&gt;</w:t>
      </w:r>
    </w:p>
    <w:p w14:paraId="5F17086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11AA40D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 type="void"/&gt;</w:t>
      </w:r>
    </w:p>
    <w:p w14:paraId="4B8667C0"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&lt;/params&gt;</w:t>
      </w:r>
    </w:p>
    <w:p w14:paraId="7E46FCF3"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&lt;/functionType&gt;</w:t>
      </w:r>
    </w:p>
    <w:p w14:paraId="0462EC1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&lt;/typeTable&gt;</w:t>
      </w:r>
    </w:p>
    <w:p w14:paraId="6207105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&lt;globalSymbols&gt;</w:t>
      </w:r>
    </w:p>
    <w:p w14:paraId="440A63A5"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 type="F0" sclass="extern_def"&gt;</w:t>
      </w:r>
    </w:p>
    <w:p w14:paraId="5D9D97D1"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&lt;name&gt;func&lt;/name&gt;</w:t>
      </w:r>
    </w:p>
    <w:p w14:paraId="01D615D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&lt;/id&gt;</w:t>
      </w:r>
    </w:p>
    <w:p w14:paraId="0D1024E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 type="F1" sclass="extern_def"&gt;</w:t>
      </w:r>
    </w:p>
    <w:p w14:paraId="3F63B4C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&lt;name&gt;func2&lt;/name&gt;</w:t>
      </w:r>
    </w:p>
    <w:p w14:paraId="6F1B8D2D"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0F03E62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&lt;gccAttribute&gt;alias("func")&lt;/gccAttribute&gt;</w:t>
      </w:r>
    </w:p>
    <w:p w14:paraId="23A1CBF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111AECD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&lt;/id&gt;</w:t>
      </w:r>
    </w:p>
    <w:p w14:paraId="50FBF434"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&lt;/globalSymbols&gt;</w:t>
      </w:r>
    </w:p>
    <w:p w14:paraId="6CD44668"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&lt;globalDeclarations&gt;</w:t>
      </w:r>
    </w:p>
    <w:p w14:paraId="269DE39E"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&lt;functionDefinition&gt;</w:t>
      </w:r>
    </w:p>
    <w:p w14:paraId="1231E42A"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&lt;name&gt;func&lt;/name&gt;</w:t>
      </w:r>
    </w:p>
    <w:p w14:paraId="1F0AE8D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009341D2"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&lt;gccAttribute&gt;noreturn&lt;/gccAttribute&gt;</w:t>
      </w:r>
    </w:p>
    <w:p w14:paraId="2C50D43B"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&lt;/gccgccAttributes&gt;</w:t>
      </w:r>
    </w:p>
    <w:p w14:paraId="33EAA517"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&lt;body&gt;...&lt;/body&gt;</w:t>
      </w:r>
    </w:p>
    <w:p w14:paraId="4BCC3789"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 xml:space="preserve">  &lt;/functionDefinition&gt;</w:t>
      </w:r>
    </w:p>
    <w:p w14:paraId="747B7299" w14:textId="77777777" w:rsidR="00F54F45" w:rsidRPr="00F63749" w:rsidRDefault="00F54F45"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4C4321" w:rsidRPr="00F63749">
        <w:rPr>
          <w:rFonts w:ascii="ＭＳ Ｐゴシック" w:eastAsia="ＭＳ Ｐゴシック" w:hAnsi="ＭＳ Ｐゴシック" w:hint="eastAsia"/>
          <w:sz w:val="20"/>
          <w:szCs w:val="20"/>
        </w:rPr>
        <w:t xml:space="preserve"> </w:t>
      </w:r>
      <w:r w:rsidRPr="00F63749">
        <w:rPr>
          <w:rFonts w:ascii="ＭＳ Ｐゴシック" w:eastAsia="ＭＳ Ｐゴシック" w:hAnsi="ＭＳ Ｐゴシック"/>
          <w:sz w:val="20"/>
          <w:szCs w:val="20"/>
        </w:rPr>
        <w:t>&lt;/globalDeclarations&gt;</w:t>
      </w:r>
    </w:p>
    <w:p w14:paraId="3EE8486D" w14:textId="77777777" w:rsidR="00270A7E" w:rsidRPr="004C4321" w:rsidRDefault="00270A7E" w:rsidP="00270A7E"/>
    <w:p w14:paraId="702F465A" w14:textId="77777777" w:rsidR="00270A7E" w:rsidRDefault="00270A7E" w:rsidP="00270A7E">
      <w:pPr>
        <w:pStyle w:val="2"/>
      </w:pPr>
      <w:bookmarkStart w:id="588" w:name="_Toc223755544"/>
      <w:bookmarkStart w:id="589" w:name="_Toc223755750"/>
      <w:bookmarkStart w:id="590" w:name="_Toc422165434"/>
      <w:bookmarkStart w:id="591" w:name="_Toc422212441"/>
      <w:r>
        <w:rPr>
          <w:rFonts w:hint="eastAsia"/>
        </w:rPr>
        <w:t>builtin_op</w:t>
      </w:r>
      <w:r>
        <w:rPr>
          <w:rFonts w:hint="eastAsia"/>
        </w:rPr>
        <w:t>要素</w:t>
      </w:r>
      <w:bookmarkEnd w:id="588"/>
      <w:bookmarkEnd w:id="589"/>
      <w:bookmarkEnd w:id="590"/>
      <w:bookmarkEnd w:id="591"/>
    </w:p>
    <w:p w14:paraId="60AAD2D8" w14:textId="77777777" w:rsidR="00F54F45" w:rsidRDefault="00F54F45" w:rsidP="00954A90">
      <w:pPr>
        <w:ind w:firstLineChars="100" w:firstLine="210"/>
      </w:pPr>
      <w:r>
        <w:t>builtin_op</w:t>
      </w:r>
      <w:r w:rsidR="004B4E28">
        <w:t>要素</w:t>
      </w:r>
      <w:r>
        <w:t>はコンパイラ組み込みの関数呼び出しを表す。以下の</w:t>
      </w:r>
      <w:r w:rsidR="004B4E28">
        <w:t>要素</w:t>
      </w:r>
      <w:r>
        <w:t>をそれぞれ</w:t>
      </w:r>
      <w:r>
        <w:t>0</w:t>
      </w:r>
      <w:r>
        <w:t>～複数持つ。子要素の順番は関数引数の順番と一致していなければならない。</w:t>
      </w:r>
    </w:p>
    <w:p w14:paraId="146794E5" w14:textId="77777777" w:rsidR="00954A90" w:rsidRDefault="00954A90" w:rsidP="00954A90"/>
    <w:p w14:paraId="64C7C24C" w14:textId="77777777" w:rsidR="00F54F45" w:rsidRPr="00954A90" w:rsidRDefault="00F54F45" w:rsidP="00613D85">
      <w:pPr>
        <w:numPr>
          <w:ilvl w:val="0"/>
          <w:numId w:val="44"/>
        </w:numPr>
        <w:ind w:hanging="240"/>
      </w:pPr>
      <w:r>
        <w:t>式</w:t>
      </w:r>
      <w:r w:rsidR="004B4E28">
        <w:t xml:space="preserve">　－　</w:t>
      </w:r>
      <w:r>
        <w:t>呼び出す関数の引数として、式を指定する。</w:t>
      </w:r>
    </w:p>
    <w:p w14:paraId="5E75C4C9" w14:textId="77777777" w:rsidR="00F54F45" w:rsidRPr="00954A90" w:rsidRDefault="00F54F45" w:rsidP="00613D85">
      <w:pPr>
        <w:numPr>
          <w:ilvl w:val="0"/>
          <w:numId w:val="44"/>
        </w:numPr>
        <w:ind w:hanging="240"/>
      </w:pPr>
      <w:r>
        <w:t>typeName</w:t>
      </w:r>
      <w:r w:rsidR="004B4E28">
        <w:t xml:space="preserve">　－　</w:t>
      </w:r>
      <w:r>
        <w:t>呼び出す関数の引数として、型名を指定する。</w:t>
      </w:r>
    </w:p>
    <w:p w14:paraId="670B316D" w14:textId="77777777" w:rsidR="00F54F45" w:rsidRDefault="00F54F45" w:rsidP="00613D85">
      <w:pPr>
        <w:numPr>
          <w:ilvl w:val="0"/>
          <w:numId w:val="44"/>
        </w:numPr>
        <w:ind w:hanging="240"/>
      </w:pPr>
      <w:r>
        <w:t>gcc</w:t>
      </w:r>
      <w:r>
        <w:rPr>
          <w:rStyle w:val="noexists"/>
        </w:rPr>
        <w:t>MemberDesignator</w:t>
      </w:r>
      <w:hyperlink r:id="rId33" w:history="1"/>
      <w:r w:rsidR="004B4E28">
        <w:t xml:space="preserve">　－　</w:t>
      </w:r>
      <w:r>
        <w:t>呼び出す関数の引数として、構造体・共用体のメンバ指示子を指定する。属性に構造体・共用体の派生データ型名を示す</w:t>
      </w:r>
      <w:r>
        <w:t xml:space="preserve"> ref</w:t>
      </w:r>
      <w:r>
        <w:t>、メンバ指示子の文字列を示す</w:t>
      </w:r>
      <w:r>
        <w:t xml:space="preserve"> member </w:t>
      </w:r>
      <w:r>
        <w:t>を持つ。子要素に配列インデックスを表す式</w:t>
      </w:r>
      <w:r>
        <w:t>(0-1</w:t>
      </w:r>
      <w:r>
        <w:t>個</w:t>
      </w:r>
      <w:r>
        <w:t>)</w:t>
      </w:r>
      <w:r>
        <w:t>と、</w:t>
      </w:r>
      <w:r>
        <w:t>gcc</w:t>
      </w:r>
      <w:r>
        <w:rPr>
          <w:rStyle w:val="noexists"/>
        </w:rPr>
        <w:t>MemberDesignator</w:t>
      </w:r>
      <w:hyperlink r:id="rId34" w:history="1"/>
      <w:r w:rsidR="004B4E28">
        <w:t>要素</w:t>
      </w:r>
      <w:r>
        <w:t>(0-1</w:t>
      </w:r>
      <w:r>
        <w:t>個</w:t>
      </w:r>
      <w:r>
        <w:t>)</w:t>
      </w:r>
      <w:r>
        <w:t>を持つ。</w:t>
      </w:r>
    </w:p>
    <w:p w14:paraId="33741DB5" w14:textId="77777777" w:rsidR="00954A90" w:rsidRPr="00954A90" w:rsidRDefault="00954A90" w:rsidP="00954A90"/>
    <w:p w14:paraId="08A46CF1" w14:textId="77777777" w:rsidR="00F54F45" w:rsidRDefault="00F54F45" w:rsidP="00F54F45">
      <w:pPr>
        <w:pStyle w:val="2"/>
      </w:pPr>
      <w:bookmarkStart w:id="592" w:name="_Toc422165435"/>
      <w:bookmarkStart w:id="593" w:name="_Toc422212442"/>
      <w:r>
        <w:t>is_gccSyntax</w:t>
      </w:r>
      <w:r>
        <w:t>属性</w:t>
      </w:r>
      <w:bookmarkEnd w:id="592"/>
      <w:bookmarkEnd w:id="593"/>
    </w:p>
    <w:p w14:paraId="26F41845" w14:textId="77777777" w:rsidR="00F54F45" w:rsidRDefault="00F54F45" w:rsidP="004C4321">
      <w:pPr>
        <w:ind w:firstLineChars="100" w:firstLine="210"/>
      </w:pPr>
      <w:r>
        <w:t>is_gccSyntax</w:t>
      </w:r>
      <w:r>
        <w:t>属性はそのタグに対応する式、文、宣言が</w:t>
      </w:r>
      <w:r>
        <w:t>gcc</w:t>
      </w:r>
      <w:r>
        <w:t>拡張を使用しているかどうかを定義する。</w:t>
      </w:r>
      <w:r>
        <w:t xml:space="preserve"> </w:t>
      </w:r>
      <w:r>
        <w:t>値として</w:t>
      </w:r>
      <w:r>
        <w:t xml:space="preserve">0 </w:t>
      </w:r>
      <w:r>
        <w:t>または</w:t>
      </w:r>
      <w:r>
        <w:t xml:space="preserve"> 1 (false</w:t>
      </w:r>
      <w:r>
        <w:t>または</w:t>
      </w:r>
      <w:r>
        <w:t xml:space="preserve">true) </w:t>
      </w:r>
      <w:r>
        <w:t>を持つ</w:t>
      </w:r>
      <w:r w:rsidR="00954A90">
        <w:rPr>
          <w:rFonts w:hint="eastAsia"/>
        </w:rPr>
        <w:t>。</w:t>
      </w:r>
      <w:r>
        <w:t>この属性は省略可能であり、省略された場合は値に</w:t>
      </w:r>
      <w:r>
        <w:t>0</w:t>
      </w:r>
      <w:r>
        <w:t>を指定した時と同じ意味になる。</w:t>
      </w:r>
    </w:p>
    <w:p w14:paraId="7D53C3D0" w14:textId="77777777" w:rsidR="00954A90" w:rsidRDefault="00954A90" w:rsidP="00F54F45"/>
    <w:p w14:paraId="118BFDF9" w14:textId="77777777" w:rsidR="00F54F45" w:rsidRDefault="00F54F45" w:rsidP="00F54F45">
      <w:pPr>
        <w:pStyle w:val="2"/>
      </w:pPr>
      <w:bookmarkStart w:id="594" w:name="_Toc422165436"/>
      <w:bookmarkStart w:id="595" w:name="_Toc422212443"/>
      <w:r>
        <w:t>is_modified</w:t>
      </w:r>
      <w:r>
        <w:t>属性</w:t>
      </w:r>
      <w:bookmarkEnd w:id="594"/>
      <w:bookmarkEnd w:id="595"/>
    </w:p>
    <w:p w14:paraId="429AF33A" w14:textId="77777777" w:rsidR="00F54F45" w:rsidRDefault="00F54F45" w:rsidP="00954A90">
      <w:pPr>
        <w:ind w:firstLineChars="100" w:firstLine="210"/>
      </w:pPr>
      <w:r>
        <w:t>is_modified</w:t>
      </w:r>
      <w:r>
        <w:t>属性はそのタグに対応する式、文、宣言がコンパイルの過程で変形されたかどうかを定義する。値として</w:t>
      </w:r>
      <w:r>
        <w:t xml:space="preserve">0 </w:t>
      </w:r>
      <w:r>
        <w:t>または</w:t>
      </w:r>
      <w:r>
        <w:t xml:space="preserve"> 1 (false</w:t>
      </w:r>
      <w:r>
        <w:t>または</w:t>
      </w:r>
      <w:r>
        <w:t xml:space="preserve">true) </w:t>
      </w:r>
      <w:r>
        <w:t>を持つ</w:t>
      </w:r>
      <w:r w:rsidR="004C4321">
        <w:rPr>
          <w:rFonts w:hint="eastAsia"/>
        </w:rPr>
        <w:t>。</w:t>
      </w:r>
      <w:r>
        <w:t>この属性は省略可能であり、省略された場合は値に</w:t>
      </w:r>
      <w:r>
        <w:t>0</w:t>
      </w:r>
      <w:r>
        <w:t>を指定した時と同じ意味になる。</w:t>
      </w:r>
    </w:p>
    <w:p w14:paraId="4D71D3A2" w14:textId="77777777" w:rsidR="00954A90" w:rsidRDefault="00F54F45" w:rsidP="00954A90">
      <w:pPr>
        <w:ind w:firstLineChars="100" w:firstLine="210"/>
      </w:pPr>
      <w:r>
        <w:t>次の</w:t>
      </w:r>
      <w:r w:rsidR="004B4E28">
        <w:t>要素</w:t>
      </w:r>
      <w:r>
        <w:t>に</w:t>
      </w:r>
      <w:r>
        <w:t xml:space="preserve"> is_gccSyntax </w:t>
      </w:r>
      <w:r>
        <w:t>属性、</w:t>
      </w:r>
      <w:r>
        <w:t xml:space="preserve">is_modified </w:t>
      </w:r>
      <w:r>
        <w:t>属性を持つことができる。</w:t>
      </w:r>
    </w:p>
    <w:p w14:paraId="22D0C658" w14:textId="77777777" w:rsidR="00954A90" w:rsidRDefault="00954A90" w:rsidP="00954A90"/>
    <w:p w14:paraId="3E55E54D" w14:textId="77777777" w:rsidR="00F54F45" w:rsidRPr="00954A90" w:rsidRDefault="00F54F45" w:rsidP="00613D85">
      <w:pPr>
        <w:numPr>
          <w:ilvl w:val="0"/>
          <w:numId w:val="45"/>
        </w:numPr>
        <w:ind w:hanging="240"/>
      </w:pPr>
      <w:r>
        <w:t>varDecl</w:t>
      </w:r>
    </w:p>
    <w:p w14:paraId="004A91D2" w14:textId="77777777" w:rsidR="00F54F45" w:rsidRPr="00954A90" w:rsidRDefault="00F54F45" w:rsidP="00613D85">
      <w:pPr>
        <w:numPr>
          <w:ilvl w:val="0"/>
          <w:numId w:val="45"/>
        </w:numPr>
        <w:ind w:hanging="240"/>
      </w:pPr>
      <w:r>
        <w:t>文の</w:t>
      </w:r>
      <w:r w:rsidR="004B4E28">
        <w:t>要素</w:t>
      </w:r>
    </w:p>
    <w:p w14:paraId="47C8C668" w14:textId="77777777" w:rsidR="00F54F45" w:rsidRPr="00954A90" w:rsidRDefault="00F54F45" w:rsidP="00613D85">
      <w:pPr>
        <w:numPr>
          <w:ilvl w:val="0"/>
          <w:numId w:val="45"/>
        </w:numPr>
        <w:ind w:hanging="240"/>
      </w:pPr>
      <w:r>
        <w:t>式の</w:t>
      </w:r>
      <w:r w:rsidR="004B4E28">
        <w:t>要素</w:t>
      </w:r>
    </w:p>
    <w:p w14:paraId="7C70688F" w14:textId="77777777" w:rsidR="0016619F" w:rsidRDefault="0016619F" w:rsidP="003E5C37"/>
    <w:p w14:paraId="7F6829EF" w14:textId="77777777" w:rsidR="002B52EA" w:rsidRDefault="00671409" w:rsidP="00A21C84">
      <w:pPr>
        <w:pStyle w:val="10"/>
      </w:pPr>
      <w:bookmarkStart w:id="596" w:name="_Toc422165437"/>
      <w:bookmarkStart w:id="597" w:name="_Toc422212444"/>
      <w:r>
        <w:rPr>
          <w:rFonts w:hint="eastAsia"/>
        </w:rPr>
        <w:t>【</w:t>
      </w:r>
      <w:r w:rsidR="002B52EA">
        <w:rPr>
          <w:rFonts w:hint="eastAsia"/>
        </w:rPr>
        <w:t>未</w:t>
      </w:r>
      <w:r>
        <w:rPr>
          <w:rFonts w:hint="eastAsia"/>
        </w:rPr>
        <w:t>検討項目</w:t>
      </w:r>
      <w:r w:rsidR="002B52EA">
        <w:rPr>
          <w:rFonts w:hint="eastAsia"/>
        </w:rPr>
        <w:t>】</w:t>
      </w:r>
      <w:bookmarkEnd w:id="596"/>
      <w:bookmarkEnd w:id="597"/>
    </w:p>
    <w:p w14:paraId="5A1DBCEB" w14:textId="77777777" w:rsidR="002B52EA" w:rsidRDefault="002B52EA" w:rsidP="002B52EA">
      <w:pPr>
        <w:numPr>
          <w:ilvl w:val="0"/>
          <w:numId w:val="45"/>
        </w:numPr>
        <w:ind w:hanging="240"/>
      </w:pPr>
      <w:r>
        <w:rPr>
          <w:rFonts w:hint="eastAsia"/>
        </w:rPr>
        <w:t>宣言</w:t>
      </w:r>
    </w:p>
    <w:p w14:paraId="41E57064" w14:textId="77777777" w:rsidR="002B52EA" w:rsidRPr="00954A90" w:rsidRDefault="002B52EA" w:rsidP="00A21C84">
      <w:pPr>
        <w:numPr>
          <w:ilvl w:val="1"/>
          <w:numId w:val="45"/>
        </w:numPr>
      </w:pPr>
      <w:r>
        <w:t>asm ( … )</w:t>
      </w:r>
    </w:p>
    <w:p w14:paraId="1A15912F" w14:textId="77777777" w:rsidR="002B52EA" w:rsidRPr="00954A90" w:rsidRDefault="002B52EA" w:rsidP="00A21C84">
      <w:pPr>
        <w:numPr>
          <w:ilvl w:val="1"/>
          <w:numId w:val="45"/>
        </w:numPr>
      </w:pPr>
      <w:r>
        <w:rPr>
          <w:rFonts w:hint="eastAsia"/>
        </w:rPr>
        <w:t>結合指定</w:t>
      </w:r>
      <w:r>
        <w:rPr>
          <w:rFonts w:hint="eastAsia"/>
        </w:rPr>
        <w:t xml:space="preserve">  </w:t>
      </w:r>
      <w:r>
        <w:t>extern “C” double x;</w:t>
      </w:r>
    </w:p>
    <w:p w14:paraId="486F7E48" w14:textId="77777777" w:rsidR="002B52EA" w:rsidRDefault="002B52EA" w:rsidP="002B52EA">
      <w:pPr>
        <w:numPr>
          <w:ilvl w:val="0"/>
          <w:numId w:val="45"/>
        </w:numPr>
        <w:ind w:hanging="240"/>
      </w:pPr>
      <w:r>
        <w:rPr>
          <w:rFonts w:hint="eastAsia"/>
        </w:rPr>
        <w:t>宣言子</w:t>
      </w:r>
    </w:p>
    <w:p w14:paraId="784C718F" w14:textId="77777777" w:rsidR="002B52EA" w:rsidRDefault="002B52EA" w:rsidP="00A21C84">
      <w:pPr>
        <w:numPr>
          <w:ilvl w:val="1"/>
          <w:numId w:val="45"/>
        </w:numPr>
      </w:pPr>
      <w:r>
        <w:rPr>
          <w:rFonts w:hint="eastAsia"/>
        </w:rPr>
        <w:t>ポインタ演算子</w:t>
      </w:r>
      <w:r>
        <w:rPr>
          <w:rFonts w:hint="eastAsia"/>
        </w:rPr>
        <w:t xml:space="preserve"> </w:t>
      </w:r>
      <w:r>
        <w:t xml:space="preserve"> &amp;  &amp;&amp;</w:t>
      </w:r>
    </w:p>
    <w:p w14:paraId="27AD8040" w14:textId="77777777" w:rsidR="002B52EA" w:rsidRDefault="002B52EA" w:rsidP="00A21C84">
      <w:pPr>
        <w:numPr>
          <w:ilvl w:val="1"/>
          <w:numId w:val="45"/>
        </w:numPr>
      </w:pPr>
      <w:r>
        <w:rPr>
          <w:rFonts w:hint="eastAsia"/>
        </w:rPr>
        <w:t>メンバへのポインタ</w:t>
      </w:r>
    </w:p>
    <w:p w14:paraId="461DD01F" w14:textId="77777777" w:rsidR="002B52EA" w:rsidRDefault="002B52EA" w:rsidP="00A21C84">
      <w:pPr>
        <w:numPr>
          <w:ilvl w:val="1"/>
          <w:numId w:val="45"/>
        </w:numPr>
      </w:pPr>
      <w:r>
        <w:rPr>
          <w:rFonts w:hint="eastAsia"/>
        </w:rPr>
        <w:t>省略時引数</w:t>
      </w:r>
      <w:r>
        <w:rPr>
          <w:rFonts w:hint="eastAsia"/>
        </w:rPr>
        <w:t xml:space="preserve"> </w:t>
      </w:r>
      <w:r>
        <w:t xml:space="preserve">  void foo( int, int = 7 )</w:t>
      </w:r>
    </w:p>
    <w:p w14:paraId="00C609EF" w14:textId="77777777" w:rsidR="002B52EA" w:rsidRDefault="002B52EA" w:rsidP="002B52EA">
      <w:pPr>
        <w:numPr>
          <w:ilvl w:val="0"/>
          <w:numId w:val="45"/>
        </w:numPr>
        <w:ind w:hanging="240"/>
      </w:pPr>
      <w:r>
        <w:rPr>
          <w:rFonts w:hint="eastAsia"/>
        </w:rPr>
        <w:t>クラス</w:t>
      </w:r>
    </w:p>
    <w:p w14:paraId="4877D30A" w14:textId="77777777" w:rsidR="002B52EA" w:rsidRDefault="002B52EA" w:rsidP="002B52EA">
      <w:pPr>
        <w:numPr>
          <w:ilvl w:val="1"/>
          <w:numId w:val="45"/>
        </w:numPr>
      </w:pPr>
      <w:r>
        <w:rPr>
          <w:rFonts w:hint="eastAsia"/>
        </w:rPr>
        <w:t>クラス宣言</w:t>
      </w:r>
      <w:r>
        <w:rPr>
          <w:rFonts w:hint="eastAsia"/>
        </w:rPr>
        <w:t xml:space="preserve"> </w:t>
      </w:r>
      <w:r>
        <w:t xml:space="preserve"> class X { … }</w:t>
      </w:r>
    </w:p>
    <w:p w14:paraId="37E80FD6" w14:textId="77777777" w:rsidR="002B52EA" w:rsidRDefault="002B52EA" w:rsidP="002B52EA">
      <w:pPr>
        <w:numPr>
          <w:ilvl w:val="1"/>
          <w:numId w:val="45"/>
        </w:numPr>
      </w:pPr>
      <w:r>
        <w:rPr>
          <w:rFonts w:hint="eastAsia"/>
        </w:rPr>
        <w:t>メンバ関数</w:t>
      </w:r>
    </w:p>
    <w:p w14:paraId="5CB44494" w14:textId="77777777" w:rsidR="00671409" w:rsidRDefault="00671409" w:rsidP="00A21C84">
      <w:pPr>
        <w:numPr>
          <w:ilvl w:val="0"/>
          <w:numId w:val="45"/>
        </w:numPr>
        <w:ind w:hanging="240"/>
      </w:pPr>
      <w:r>
        <w:t>Derived class</w:t>
      </w:r>
    </w:p>
    <w:p w14:paraId="0AB7D8AE" w14:textId="77777777" w:rsidR="00671409" w:rsidRDefault="00671409" w:rsidP="00A21C84">
      <w:pPr>
        <w:numPr>
          <w:ilvl w:val="1"/>
          <w:numId w:val="45"/>
        </w:numPr>
      </w:pPr>
      <w:r>
        <w:rPr>
          <w:rFonts w:hint="eastAsia"/>
        </w:rPr>
        <w:t>基底指定子、アクセス指定子</w:t>
      </w:r>
    </w:p>
    <w:p w14:paraId="4A0048CD" w14:textId="77777777" w:rsidR="00671409" w:rsidRDefault="00671409" w:rsidP="00A21C84">
      <w:pPr>
        <w:numPr>
          <w:ilvl w:val="2"/>
          <w:numId w:val="45"/>
        </w:numPr>
      </w:pPr>
      <w:r>
        <w:t>Virtual</w:t>
      </w:r>
    </w:p>
    <w:p w14:paraId="07F5C627" w14:textId="77777777" w:rsidR="00671409" w:rsidRDefault="00671409" w:rsidP="00A21C84">
      <w:pPr>
        <w:numPr>
          <w:ilvl w:val="2"/>
          <w:numId w:val="45"/>
        </w:numPr>
      </w:pPr>
      <w:r>
        <w:t>private  protected  public</w:t>
      </w:r>
    </w:p>
    <w:p w14:paraId="7ABF8C4C" w14:textId="77777777" w:rsidR="00671409" w:rsidRDefault="00671409" w:rsidP="00A21C84">
      <w:pPr>
        <w:numPr>
          <w:ilvl w:val="1"/>
          <w:numId w:val="45"/>
        </w:numPr>
      </w:pPr>
      <w:r>
        <w:rPr>
          <w:rFonts w:hint="eastAsia"/>
        </w:rPr>
        <w:t>多重継承</w:t>
      </w:r>
    </w:p>
    <w:p w14:paraId="2176406A" w14:textId="77777777" w:rsidR="00671409" w:rsidRDefault="00671409" w:rsidP="00A21C84">
      <w:pPr>
        <w:numPr>
          <w:ilvl w:val="1"/>
          <w:numId w:val="45"/>
        </w:numPr>
      </w:pPr>
      <w:r>
        <w:rPr>
          <w:rFonts w:hint="eastAsia"/>
        </w:rPr>
        <w:t>抽象クラス</w:t>
      </w:r>
    </w:p>
    <w:p w14:paraId="5091DF46" w14:textId="77777777" w:rsidR="00671409" w:rsidRDefault="00671409" w:rsidP="00A21C84">
      <w:pPr>
        <w:numPr>
          <w:ilvl w:val="1"/>
          <w:numId w:val="45"/>
        </w:numPr>
      </w:pPr>
      <w:r>
        <w:rPr>
          <w:rFonts w:hint="eastAsia"/>
        </w:rPr>
        <w:t>随伴クラス</w:t>
      </w:r>
    </w:p>
    <w:p w14:paraId="072F6630" w14:textId="77777777" w:rsidR="00671409" w:rsidRDefault="00671409" w:rsidP="00671409">
      <w:pPr>
        <w:numPr>
          <w:ilvl w:val="0"/>
          <w:numId w:val="45"/>
        </w:numPr>
        <w:ind w:hanging="240"/>
      </w:pPr>
      <w:r>
        <w:rPr>
          <w:rFonts w:hint="eastAsia"/>
        </w:rPr>
        <w:t>特殊メンバ関数</w:t>
      </w:r>
    </w:p>
    <w:p w14:paraId="406FE62D" w14:textId="77777777" w:rsidR="00671409" w:rsidRDefault="00671409" w:rsidP="00671409">
      <w:pPr>
        <w:numPr>
          <w:ilvl w:val="1"/>
          <w:numId w:val="45"/>
        </w:numPr>
      </w:pPr>
      <w:r>
        <w:t>constructor, destructor</w:t>
      </w:r>
    </w:p>
    <w:p w14:paraId="1FDE22AB" w14:textId="77777777" w:rsidR="00671409" w:rsidRDefault="00671409" w:rsidP="00671409">
      <w:pPr>
        <w:numPr>
          <w:ilvl w:val="1"/>
          <w:numId w:val="45"/>
        </w:numPr>
      </w:pPr>
      <w:r>
        <w:rPr>
          <w:rFonts w:hint="eastAsia"/>
        </w:rPr>
        <w:t>一時</w:t>
      </w:r>
      <w:r>
        <w:rPr>
          <w:rFonts w:hint="eastAsia"/>
        </w:rPr>
        <w:t>object</w:t>
      </w:r>
    </w:p>
    <w:p w14:paraId="27E4B730" w14:textId="77777777" w:rsidR="00671409" w:rsidRDefault="00671409" w:rsidP="00671409">
      <w:pPr>
        <w:numPr>
          <w:ilvl w:val="1"/>
          <w:numId w:val="45"/>
        </w:numPr>
      </w:pPr>
      <w:r>
        <w:rPr>
          <w:rFonts w:hint="eastAsia"/>
        </w:rPr>
        <w:t>変換関数</w:t>
      </w:r>
    </w:p>
    <w:p w14:paraId="0C5487B4" w14:textId="77777777" w:rsidR="00671409" w:rsidRDefault="00671409" w:rsidP="00671409">
      <w:pPr>
        <w:numPr>
          <w:ilvl w:val="1"/>
          <w:numId w:val="45"/>
        </w:numPr>
      </w:pPr>
      <w:r>
        <w:rPr>
          <w:rFonts w:hint="eastAsia"/>
        </w:rPr>
        <w:t>コピー</w:t>
      </w:r>
    </w:p>
    <w:p w14:paraId="21E6C103" w14:textId="77777777" w:rsidR="00671409" w:rsidRDefault="00671409" w:rsidP="00671409">
      <w:pPr>
        <w:numPr>
          <w:ilvl w:val="0"/>
          <w:numId w:val="45"/>
        </w:numPr>
        <w:ind w:hanging="240"/>
      </w:pPr>
      <w:r>
        <w:t>Overloading</w:t>
      </w:r>
      <w:r>
        <w:rPr>
          <w:rFonts w:hint="eastAsia"/>
        </w:rPr>
        <w:t>（多重定義）</w:t>
      </w:r>
    </w:p>
    <w:p w14:paraId="2C87418B" w14:textId="77777777" w:rsidR="00671409" w:rsidRDefault="00671409" w:rsidP="00671409">
      <w:pPr>
        <w:numPr>
          <w:ilvl w:val="1"/>
          <w:numId w:val="45"/>
        </w:numPr>
      </w:pPr>
      <w:r>
        <w:rPr>
          <w:rFonts w:hint="eastAsia"/>
        </w:rPr>
        <w:t>要検討：多重定義解決可能な情報をもつこと</w:t>
      </w:r>
    </w:p>
    <w:p w14:paraId="5BEA46D7" w14:textId="77777777" w:rsidR="00671409" w:rsidRDefault="00671409" w:rsidP="00671409">
      <w:pPr>
        <w:numPr>
          <w:ilvl w:val="1"/>
          <w:numId w:val="45"/>
        </w:numPr>
      </w:pPr>
      <w:r>
        <w:rPr>
          <w:rFonts w:hint="eastAsia"/>
        </w:rPr>
        <w:t xml:space="preserve">多重定義演算子の宣言　</w:t>
      </w:r>
      <w:r>
        <w:rPr>
          <w:rFonts w:hint="eastAsia"/>
        </w:rPr>
        <w:t>o</w:t>
      </w:r>
      <w:r>
        <w:t>perator</w:t>
      </w:r>
    </w:p>
    <w:p w14:paraId="45AC7BAC" w14:textId="77777777" w:rsidR="00671409" w:rsidRDefault="00671409" w:rsidP="00653178">
      <w:pPr>
        <w:numPr>
          <w:ilvl w:val="0"/>
          <w:numId w:val="45"/>
        </w:numPr>
        <w:ind w:hanging="240"/>
      </w:pPr>
      <w:r>
        <w:rPr>
          <w:rFonts w:hint="eastAsia"/>
        </w:rPr>
        <w:t>テンプレート</w:t>
      </w:r>
      <w:r>
        <w:br/>
      </w:r>
      <w:r>
        <w:rPr>
          <w:rFonts w:hint="eastAsia"/>
        </w:rPr>
        <w:t>【未検討】抽象とインスタンスの両方を表現</w:t>
      </w:r>
      <w:r w:rsidR="00A21C84">
        <w:rPr>
          <w:rFonts w:hint="eastAsia"/>
        </w:rPr>
        <w:t>する。</w:t>
      </w:r>
    </w:p>
    <w:p w14:paraId="05115FF6" w14:textId="77777777" w:rsidR="00671409" w:rsidRDefault="00671409" w:rsidP="00671409">
      <w:pPr>
        <w:numPr>
          <w:ilvl w:val="0"/>
          <w:numId w:val="45"/>
        </w:numPr>
        <w:ind w:hanging="240"/>
      </w:pPr>
      <w:r>
        <w:rPr>
          <w:rFonts w:hint="eastAsia"/>
        </w:rPr>
        <w:t>例外処理</w:t>
      </w:r>
    </w:p>
    <w:p w14:paraId="069B181E" w14:textId="77777777" w:rsidR="00671409" w:rsidRDefault="00671409" w:rsidP="00671409">
      <w:pPr>
        <w:numPr>
          <w:ilvl w:val="1"/>
          <w:numId w:val="45"/>
        </w:numPr>
      </w:pPr>
      <w:r>
        <w:t>try/catch</w:t>
      </w:r>
    </w:p>
    <w:p w14:paraId="06F8EFC6" w14:textId="77777777" w:rsidR="00671409" w:rsidRDefault="00671409" w:rsidP="00671409">
      <w:pPr>
        <w:numPr>
          <w:ilvl w:val="1"/>
          <w:numId w:val="45"/>
        </w:numPr>
      </w:pPr>
      <w:r>
        <w:t>throw</w:t>
      </w:r>
    </w:p>
    <w:p w14:paraId="17132D3D" w14:textId="77777777" w:rsidR="00671409" w:rsidRDefault="00671409" w:rsidP="00671409">
      <w:pPr>
        <w:numPr>
          <w:ilvl w:val="1"/>
          <w:numId w:val="45"/>
        </w:numPr>
      </w:pPr>
      <w:r>
        <w:t>noexcept</w:t>
      </w:r>
    </w:p>
    <w:p w14:paraId="55BB3A60" w14:textId="77777777" w:rsidR="00671409" w:rsidRDefault="00671409" w:rsidP="00671409">
      <w:pPr>
        <w:numPr>
          <w:ilvl w:val="1"/>
          <w:numId w:val="45"/>
        </w:numPr>
      </w:pPr>
    </w:p>
    <w:p w14:paraId="0ABB5E14" w14:textId="77777777" w:rsidR="002B52EA" w:rsidRPr="00671409" w:rsidRDefault="002B52EA" w:rsidP="003E5C37"/>
    <w:p w14:paraId="5114D9A4" w14:textId="77777777" w:rsidR="002B52EA" w:rsidRDefault="002B52EA" w:rsidP="003E5C37"/>
    <w:p w14:paraId="27EE4125" w14:textId="77777777" w:rsidR="00640E28" w:rsidRDefault="00640E28" w:rsidP="00640E28">
      <w:pPr>
        <w:pStyle w:val="10"/>
      </w:pPr>
      <w:bookmarkStart w:id="598" w:name="_Toc223755546"/>
      <w:bookmarkStart w:id="599" w:name="_Toc223755752"/>
      <w:bookmarkStart w:id="600" w:name="_Toc422165438"/>
      <w:bookmarkStart w:id="601" w:name="_Toc422212445"/>
      <w:r>
        <w:rPr>
          <w:rFonts w:hint="eastAsia"/>
        </w:rPr>
        <w:t>コード例</w:t>
      </w:r>
      <w:bookmarkEnd w:id="598"/>
      <w:bookmarkEnd w:id="599"/>
      <w:bookmarkEnd w:id="600"/>
      <w:bookmarkEnd w:id="601"/>
    </w:p>
    <w:p w14:paraId="7A45F6BD" w14:textId="77777777" w:rsidR="004C4321" w:rsidRDefault="004C4321" w:rsidP="00954A90"/>
    <w:p w14:paraId="6917A9BE" w14:textId="77777777" w:rsidR="00F54F45" w:rsidRDefault="00F54F45" w:rsidP="00954A90">
      <w:r>
        <w:t>例</w:t>
      </w:r>
      <w:r w:rsidR="00954A90">
        <w:t>1:</w:t>
      </w:r>
    </w:p>
    <w:p w14:paraId="4BD7CC3E" w14:textId="77777777" w:rsidR="00954A90" w:rsidRDefault="00954A90" w:rsidP="00954A90"/>
    <w:p w14:paraId="30C347C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int a[10];</w:t>
      </w:r>
    </w:p>
    <w:p w14:paraId="4EA594A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int xyz;</w:t>
      </w:r>
    </w:p>
    <w:p w14:paraId="4144B21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struct {    int x;   int y;} S;</w:t>
      </w:r>
    </w:p>
    <w:p w14:paraId="0370297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foo() {</w:t>
      </w:r>
    </w:p>
    <w:p w14:paraId="00F48F2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 xml:space="preserve">int *p; </w:t>
      </w:r>
    </w:p>
    <w:p w14:paraId="4124B6D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p =  &amp;xyz;</w:t>
      </w:r>
      <w:r w:rsidR="00F54F45" w:rsidRPr="00F63749">
        <w:rPr>
          <w:rFonts w:ascii="ＭＳ Ｐゴシック" w:eastAsia="ＭＳ Ｐゴシック" w:hAnsi="ＭＳ Ｐゴシック"/>
          <w:sz w:val="20"/>
          <w:szCs w:val="20"/>
        </w:rPr>
        <w:tab/>
        <w:t>/* 文1 */</w:t>
      </w:r>
    </w:p>
    <w:p w14:paraId="3887309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ab/>
        <w:t>a[4] = S.y;</w:t>
      </w:r>
      <w:r w:rsidR="00F54F45" w:rsidRPr="00F63749">
        <w:rPr>
          <w:rFonts w:ascii="ＭＳ Ｐゴシック" w:eastAsia="ＭＳ Ｐゴシック" w:hAnsi="ＭＳ Ｐゴシック"/>
          <w:sz w:val="20"/>
          <w:szCs w:val="20"/>
        </w:rPr>
        <w:tab/>
        <w:t>/* 文2 */</w:t>
      </w:r>
    </w:p>
    <w:p w14:paraId="356112E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w:t>
      </w:r>
    </w:p>
    <w:p w14:paraId="681E611C" w14:textId="77777777" w:rsidR="00F54F45" w:rsidRDefault="00F54F45" w:rsidP="00954A90"/>
    <w:p w14:paraId="7080566C" w14:textId="77777777" w:rsidR="00954A90" w:rsidRDefault="00F54F45" w:rsidP="00954A90">
      <w:pPr>
        <w:ind w:firstLineChars="100" w:firstLine="210"/>
      </w:pPr>
      <w:r>
        <w:t>文</w:t>
      </w:r>
      <w:r w:rsidR="00954A90">
        <w:t>1:</w:t>
      </w:r>
    </w:p>
    <w:p w14:paraId="0680529E" w14:textId="77777777" w:rsidR="00954A90" w:rsidRDefault="00954A90" w:rsidP="00954A90"/>
    <w:p w14:paraId="03EE21B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190F4D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 P6fc98"&gt;</w:t>
      </w:r>
    </w:p>
    <w:p w14:paraId="110D201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&lt;ponterRef type=" P6fc98"&gt;</w:t>
      </w:r>
    </w:p>
    <w:p w14:paraId="3F94D93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scope="local" type="P70768"&gt;p&lt;/varAddr&gt;</w:t>
      </w:r>
    </w:p>
    <w:p w14:paraId="4C5ECC8E"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BDA43CB"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P70828"&gt;xyz&lt;/varAddr&gt;</w:t>
      </w:r>
    </w:p>
    <w:p w14:paraId="2F67A54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363C693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469E17D6" w14:textId="77777777" w:rsidR="00F54F45" w:rsidRDefault="00F54F45" w:rsidP="00954A90">
      <w:r>
        <w:t xml:space="preserve"> </w:t>
      </w:r>
    </w:p>
    <w:p w14:paraId="3A053BF1" w14:textId="77777777" w:rsidR="00F54F45" w:rsidRDefault="00F54F45" w:rsidP="00954A90">
      <w:pPr>
        <w:ind w:firstLineChars="100" w:firstLine="210"/>
      </w:pPr>
      <w:r>
        <w:t>もしくは、</w:t>
      </w:r>
    </w:p>
    <w:p w14:paraId="75D96629" w14:textId="77777777" w:rsidR="00954A90" w:rsidRDefault="00954A90" w:rsidP="00954A90"/>
    <w:p w14:paraId="30313C6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BE687C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 P6fc98"&gt;</w:t>
      </w:r>
    </w:p>
    <w:p w14:paraId="05F44AD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 scope="local" type=" P6fc98"&gt;p&lt;/Var&gt;</w:t>
      </w:r>
    </w:p>
    <w:p w14:paraId="07E7064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P70828"&gt;xyz&lt;/varAddr&gt;</w:t>
      </w:r>
    </w:p>
    <w:p w14:paraId="44E876C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2522B2B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3F2E4C27" w14:textId="77777777" w:rsidR="00F54F45" w:rsidRDefault="00F54F45" w:rsidP="00954A90"/>
    <w:p w14:paraId="6E2C46D0" w14:textId="77777777" w:rsidR="00F54F45" w:rsidRDefault="00F54F45" w:rsidP="00954A90">
      <w:pPr>
        <w:ind w:firstLineChars="100" w:firstLine="210"/>
      </w:pPr>
      <w:r>
        <w:t>文</w:t>
      </w:r>
      <w:r w:rsidR="00954A90">
        <w:t>2:</w:t>
      </w:r>
    </w:p>
    <w:p w14:paraId="33A580D1" w14:textId="77777777" w:rsidR="00954A90" w:rsidRDefault="00954A90" w:rsidP="00954A90"/>
    <w:p w14:paraId="6F4B9116"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10"/>
        <w:rPr>
          <w:rFonts w:ascii="ＭＳ Ｐゴシック" w:eastAsia="ＭＳ Ｐゴシック" w:hAnsi="ＭＳ Ｐゴシック"/>
          <w:sz w:val="20"/>
          <w:szCs w:val="20"/>
        </w:rPr>
      </w:pPr>
      <w:r>
        <w:t xml:space="preserve">  </w:t>
      </w:r>
      <w:r w:rsidR="00F54F45" w:rsidRPr="00F63749">
        <w:rPr>
          <w:rFonts w:ascii="ＭＳ Ｐゴシック" w:eastAsia="ＭＳ Ｐゴシック" w:hAnsi="ＭＳ Ｐゴシック"/>
          <w:sz w:val="20"/>
          <w:szCs w:val="20"/>
        </w:rPr>
        <w:t>&lt;exprStatement&gt;</w:t>
      </w:r>
    </w:p>
    <w:p w14:paraId="4109FDE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type="int"&gt;</w:t>
      </w:r>
    </w:p>
    <w:p w14:paraId="375EDCD7"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4D4AEDF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 type=" P6fc98"&gt;</w:t>
      </w:r>
    </w:p>
    <w:p w14:paraId="4E98BA22"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&lt;arrayAddr type=" P708e8"&gt;a&lt;/arrayAddr&gt;</w:t>
      </w:r>
    </w:p>
    <w:p w14:paraId="54297F2B"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&lt;intConstant type="int"&gt;4&lt;/intConstant&gt;</w:t>
      </w:r>
    </w:p>
    <w:p w14:paraId="5700862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&lt;/plusExpr&gt;</w:t>
      </w:r>
    </w:p>
    <w:p w14:paraId="4A26CDA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4DAD1AF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04F093FC"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&lt;memberAddr type="P0dede" member="y"&gt;</w:t>
      </w:r>
    </w:p>
    <w:p w14:paraId="1C69CFA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"P70988"&gt;S&lt;/varAddr&gt;</w:t>
      </w:r>
    </w:p>
    <w:p w14:paraId="224F76AF"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&lt;/memberAddr&gt;</w:t>
      </w:r>
    </w:p>
    <w:p w14:paraId="5D88E29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7691AC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463574C0"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0BCCBA87" w14:textId="77777777" w:rsidR="00954A90" w:rsidRDefault="00954A90" w:rsidP="00954A90"/>
    <w:p w14:paraId="481C792D" w14:textId="77777777" w:rsidR="00F54F45" w:rsidRDefault="00E4661A" w:rsidP="001B7F0F">
      <w:pPr>
        <w:ind w:firstLineChars="100" w:firstLine="210"/>
      </w:pPr>
      <w:r>
        <w:t>もしくは</w:t>
      </w:r>
      <w:r>
        <w:rPr>
          <w:rFonts w:hint="eastAsia"/>
        </w:rPr>
        <w:t>、</w:t>
      </w:r>
    </w:p>
    <w:p w14:paraId="07618CAA" w14:textId="77777777" w:rsidR="00954A90" w:rsidRDefault="00954A90" w:rsidP="00954A90"/>
    <w:p w14:paraId="445E1D04"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698BF253"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 type="int"&gt;</w:t>
      </w:r>
    </w:p>
    <w:p w14:paraId="38DC4C1E"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 type="int"&gt;</w:t>
      </w:r>
    </w:p>
    <w:p w14:paraId="7660FF4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 type=" P6fc98"&gt;</w:t>
      </w:r>
    </w:p>
    <w:p w14:paraId="022F161A"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&lt;arrayAddr type=" P708e8"&gt;a&lt;/arrayAddr&gt;</w:t>
      </w:r>
    </w:p>
    <w:p w14:paraId="636F90E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&lt;intConstant type="int"&gt;4&lt;/intConstant&gt;</w:t>
      </w:r>
    </w:p>
    <w:p w14:paraId="4A17B7C1"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&lt;/plusExpr&gt;</w:t>
      </w:r>
    </w:p>
    <w:p w14:paraId="0AF147ED"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&lt;/pointerRef&gt;</w:t>
      </w:r>
    </w:p>
    <w:p w14:paraId="6560F64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&lt;memberRef type="int" member="y"&gt;</w:t>
      </w:r>
    </w:p>
    <w:p w14:paraId="53D52848"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&lt;varAddr type= "P70988"&gt;S&lt;/varAddr&gt;</w:t>
      </w:r>
    </w:p>
    <w:p w14:paraId="3377433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&lt;/memberRef&gt;</w:t>
      </w:r>
    </w:p>
    <w:p w14:paraId="015ABF39" w14:textId="77777777" w:rsidR="00F54F45"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 xml:space="preserve"> &lt;/assignExpr&gt;</w:t>
      </w:r>
    </w:p>
    <w:p w14:paraId="11669533" w14:textId="77777777" w:rsidR="00640E28" w:rsidRPr="00F63749" w:rsidRDefault="004C4321" w:rsidP="00F63749">
      <w:pPr>
        <w:pBdr>
          <w:top w:val="single" w:sz="4" w:space="1" w:color="auto"/>
          <w:left w:val="single" w:sz="4" w:space="0" w:color="auto"/>
          <w:bottom w:val="single" w:sz="4" w:space="1" w:color="auto"/>
          <w:right w:val="single" w:sz="4" w:space="0" w:color="auto"/>
        </w:pBdr>
        <w:ind w:firstLineChars="100" w:firstLine="200"/>
        <w:rPr>
          <w:rFonts w:ascii="ＭＳ Ｐゴシック" w:eastAsia="ＭＳ Ｐゴシック" w:hAnsi="ＭＳ Ｐゴシック"/>
          <w:sz w:val="20"/>
          <w:szCs w:val="20"/>
        </w:rPr>
      </w:pPr>
      <w:r w:rsidRPr="00F63749">
        <w:rPr>
          <w:rFonts w:ascii="ＭＳ Ｐゴシック" w:eastAsia="ＭＳ Ｐゴシック" w:hAnsi="ＭＳ Ｐゴシック"/>
          <w:sz w:val="20"/>
          <w:szCs w:val="20"/>
        </w:rPr>
        <w:t xml:space="preserve">  </w:t>
      </w:r>
      <w:r w:rsidR="00F54F45" w:rsidRPr="00F63749">
        <w:rPr>
          <w:rFonts w:ascii="ＭＳ Ｐゴシック" w:eastAsia="ＭＳ Ｐゴシック" w:hAnsi="ＭＳ Ｐゴシック"/>
          <w:sz w:val="20"/>
          <w:szCs w:val="20"/>
        </w:rPr>
        <w:t>&lt;/exprStatement&gt;</w:t>
      </w:r>
    </w:p>
    <w:p w14:paraId="27766E71" w14:textId="77777777" w:rsidR="00A96E7F" w:rsidRPr="00A96E7F" w:rsidRDefault="00A96E7F" w:rsidP="00A96E7F">
      <w:pPr>
        <w:spacing w:line="240" w:lineRule="exact"/>
        <w:rPr>
          <w:rFonts w:ascii="Courier New" w:hAnsi="Courier New" w:cs="Courier New"/>
          <w:sz w:val="18"/>
          <w:szCs w:val="18"/>
          <w:lang w:val="fr-FR"/>
        </w:rPr>
      </w:pPr>
      <w:r w:rsidRPr="00A96E7F">
        <w:rPr>
          <w:lang w:val="fr-FR"/>
        </w:rPr>
        <w:br w:type="page"/>
      </w:r>
      <w:r w:rsidRPr="00A96E7F">
        <w:rPr>
          <w:rFonts w:ascii="Courier New" w:hAnsi="Courier New" w:cs="Courier New"/>
          <w:sz w:val="18"/>
          <w:szCs w:val="18"/>
          <w:lang w:val="fr-FR"/>
        </w:rPr>
        <w:t>&lt;?xml version="1.0" encoding="ISO-8859-1"?&gt;</w:t>
      </w:r>
    </w:p>
    <w:p w14:paraId="0577AAC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&lt;XcodeProgram source="t3.c"&gt;</w:t>
      </w:r>
    </w:p>
    <w:p w14:paraId="5ADF35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 xml:space="preserve">&lt;!-- </w:t>
      </w:r>
    </w:p>
    <w:p w14:paraId="4009B2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typedef struct complex {</w:t>
      </w:r>
    </w:p>
    <w:p w14:paraId="4F07F7A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double real;</w:t>
      </w:r>
    </w:p>
    <w:p w14:paraId="7FB4703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double img;</w:t>
      </w:r>
    </w:p>
    <w:p w14:paraId="484126A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 complex_t;</w:t>
      </w:r>
    </w:p>
    <w:p w14:paraId="06748B2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400ABFF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x;</w:t>
      </w:r>
    </w:p>
    <w:p w14:paraId="77724E8C"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complex_add(complex_t x, double y);</w:t>
      </w:r>
    </w:p>
    <w:p w14:paraId="773C546E"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07FFEAA"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main()</w:t>
      </w:r>
    </w:p>
    <w:p w14:paraId="29599F9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E4C49E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z;</w:t>
      </w:r>
    </w:p>
    <w:p w14:paraId="7FBC324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71E0D3E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x.real = 1.0;</w:t>
      </w:r>
    </w:p>
    <w:p w14:paraId="592D711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x.img = 2.0;</w:t>
      </w:r>
    </w:p>
    <w:p w14:paraId="3F57B600"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22EDFE82"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z = complex_add(x,1.0);</w:t>
      </w:r>
    </w:p>
    <w:p w14:paraId="1F49994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6589AFF3"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printf("z=(%f,%f)\n",z.real,z.img);</w:t>
      </w:r>
    </w:p>
    <w:p w14:paraId="6E2FECD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3F9E061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w:t>
      </w:r>
    </w:p>
    <w:p w14:paraId="2C5B8DB9"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complex_t complex_add(complex_t x, double y)</w:t>
      </w:r>
    </w:p>
    <w:p w14:paraId="4F58B9F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w:t>
      </w:r>
    </w:p>
    <w:p w14:paraId="19E3F93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x.real += y;</w:t>
      </w:r>
    </w:p>
    <w:p w14:paraId="59DBEEA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return x;</w:t>
      </w:r>
    </w:p>
    <w:p w14:paraId="655F16F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w:t>
      </w:r>
    </w:p>
    <w:p w14:paraId="0C00F89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--&gt;</w:t>
      </w:r>
    </w:p>
    <w:p w14:paraId="1C4CAF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&lt;typeTable&gt;</w:t>
      </w:r>
    </w:p>
    <w:p w14:paraId="44FBD03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type="P0" ref="S0"/&gt;</w:t>
      </w:r>
    </w:p>
    <w:p w14:paraId="0B6ED3E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type="P1" ref="S0"/&gt;</w:t>
      </w:r>
    </w:p>
    <w:p w14:paraId="35C4E2B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type="P2" ref="S0"/&gt;</w:t>
      </w:r>
    </w:p>
    <w:p w14:paraId="5D3997F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type="P3" ref="S0"/&gt;</w:t>
      </w:r>
    </w:p>
    <w:p w14:paraId="0587954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type="P4" ref="S0"/&gt;</w:t>
      </w:r>
    </w:p>
    <w:p w14:paraId="3D76A7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type="P5" ref="F0"/&gt;</w:t>
      </w:r>
    </w:p>
    <w:p w14:paraId="0C096F0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type="P6" is_restrict="1" ref="char"/&gt;</w:t>
      </w:r>
    </w:p>
    <w:p w14:paraId="60F456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&lt;pointerType type="P7" ref="F2"/&gt;</w:t>
      </w:r>
    </w:p>
    <w:p w14:paraId="18B87D1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&lt;structType type="S0"&gt;</w:t>
      </w:r>
    </w:p>
    <w:p w14:paraId="78A3F33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4B725C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type="double"&gt;</w:t>
      </w:r>
    </w:p>
    <w:p w14:paraId="413038C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&lt;name&gt;real&lt;/name&gt;</w:t>
      </w:r>
    </w:p>
    <w:p w14:paraId="71FDFD3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37E7C3D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type="double"&gt;</w:t>
      </w:r>
    </w:p>
    <w:p w14:paraId="5150734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&lt;name&gt;img&lt;/name&gt;</w:t>
      </w:r>
    </w:p>
    <w:p w14:paraId="166468A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250EB48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030F9F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&lt;/structType&gt;</w:t>
      </w:r>
    </w:p>
    <w:p w14:paraId="31F308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type="F0" return_type="S0"&gt;</w:t>
      </w:r>
    </w:p>
    <w:p w14:paraId="53AB01E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6275F56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625375F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36E2260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CD9C07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68B8B07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type="F1" return_type="int"&gt;</w:t>
      </w:r>
    </w:p>
    <w:p w14:paraId="1056203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531EC22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5E0B731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type="F2" return_type="int"&gt;</w:t>
      </w:r>
    </w:p>
    <w:p w14:paraId="784BFF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69C1EB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7E51F83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 type="F3" return_type="S0"&gt;</w:t>
      </w:r>
    </w:p>
    <w:p w14:paraId="29AC2B4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4D04050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2E40A72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0159F2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72AA260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&lt;/functionType&gt;</w:t>
      </w:r>
    </w:p>
    <w:p w14:paraId="04822FD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&lt;/typeTable&gt;</w:t>
      </w:r>
    </w:p>
    <w:p w14:paraId="11731BC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&lt;globalSymbols&gt;</w:t>
      </w:r>
    </w:p>
    <w:p w14:paraId="07FCBF9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type="F0" sclass="extern_def"&gt;</w:t>
      </w:r>
    </w:p>
    <w:p w14:paraId="064EBCB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15AB003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C3507B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sclass="extern_def"&gt;</w:t>
      </w:r>
    </w:p>
    <w:p w14:paraId="7976C6D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5CB7C0A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1066EC0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type="F1" sclass="extern_def"&gt;</w:t>
      </w:r>
    </w:p>
    <w:p w14:paraId="5779EA8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&lt;name&gt;main&lt;/name&gt;</w:t>
      </w:r>
    </w:p>
    <w:p w14:paraId="7B277EB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3535BA8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type="F2" sclass="extern_def"&gt;</w:t>
      </w:r>
    </w:p>
    <w:p w14:paraId="6941AAC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&lt;name&gt;printf&lt;/name&gt;</w:t>
      </w:r>
    </w:p>
    <w:p w14:paraId="1741770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4580F0A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sclass="typedef_name"&gt;</w:t>
      </w:r>
    </w:p>
    <w:p w14:paraId="7E9C588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&lt;name&gt;complex_t&lt;/name&gt;</w:t>
      </w:r>
    </w:p>
    <w:p w14:paraId="4EFE3A6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0A13037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sclass="tagname"&gt;</w:t>
      </w:r>
    </w:p>
    <w:p w14:paraId="1677DC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&lt;name&gt;complex&lt;/name&gt;</w:t>
      </w:r>
    </w:p>
    <w:p w14:paraId="0F4825D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DE066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&lt;/globalSymbols&gt;</w:t>
      </w:r>
    </w:p>
    <w:p w14:paraId="04BF611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&lt;globalDeclarations&gt;</w:t>
      </w:r>
    </w:p>
    <w:p w14:paraId="3CFD9AC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6826DCA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35EC5DF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47DCCDE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&lt;funcDecl&gt;</w:t>
      </w:r>
    </w:p>
    <w:p w14:paraId="7CD2F6B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444FE3B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&lt;/funcDecl&gt;</w:t>
      </w:r>
    </w:p>
    <w:p w14:paraId="47DF822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648FEA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&lt;name&gt;main&lt;/name&gt;</w:t>
      </w:r>
    </w:p>
    <w:p w14:paraId="0028F6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3E8A7E0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sclass="auto"&gt;</w:t>
      </w:r>
    </w:p>
    <w:p w14:paraId="62113F2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4AB008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5E38126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2826CCE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738F07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5124FCF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130A4AA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0CDED33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sclass="auto"&gt;</w:t>
      </w:r>
    </w:p>
    <w:p w14:paraId="5B59CA0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1EA97C9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671C755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9CF04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25DDC77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483B096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&lt;name&gt;z&lt;/name&gt;</w:t>
      </w:r>
    </w:p>
    <w:p w14:paraId="1BE3E1E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&lt;/varDecl&gt;</w:t>
      </w:r>
    </w:p>
    <w:p w14:paraId="105EF51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25ED9C2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278D008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675A0BE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 type="double"&gt;</w:t>
      </w:r>
    </w:p>
    <w:p w14:paraId="0487034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4A96297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type="P0" scope="local"&gt;x&lt;/varAddr&gt;</w:t>
      </w:r>
    </w:p>
    <w:p w14:paraId="7DC09BA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612154ED"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&lt;floatConstant type="double"&gt;1.0&lt;/floatConstant&gt;</w:t>
      </w:r>
    </w:p>
    <w:p w14:paraId="56C3E588"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&lt;/assignExpr&gt;</w:t>
      </w:r>
    </w:p>
    <w:p w14:paraId="34497FA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&lt;/exprStatement&gt;</w:t>
      </w:r>
    </w:p>
    <w:p w14:paraId="02B2FD11"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&lt;exprStatement&gt;</w:t>
      </w:r>
    </w:p>
    <w:p w14:paraId="27A32F0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&lt;assignExpr type="double"&gt;</w:t>
      </w:r>
    </w:p>
    <w:p w14:paraId="3A4FB55A"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&lt;memberRef type="double" member="img"&gt;</w:t>
      </w:r>
    </w:p>
    <w:p w14:paraId="1EED02B5"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&lt;varAddr type="P1" scope="local"&gt;x&lt;/varAddr&gt;</w:t>
      </w:r>
    </w:p>
    <w:p w14:paraId="058D9866"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&lt;/memberRef&gt;</w:t>
      </w:r>
    </w:p>
    <w:p w14:paraId="241C2ED7"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&lt;floatConstant type="double"&gt;2.0&lt;/floatConstant&gt;</w:t>
      </w:r>
    </w:p>
    <w:p w14:paraId="683DA0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&lt;/assignExpr&gt;</w:t>
      </w:r>
    </w:p>
    <w:p w14:paraId="1F52C3F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4534B2D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11BDF9B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 type="S0"&gt;</w:t>
      </w:r>
    </w:p>
    <w:p w14:paraId="40209A0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scope="local"&gt;z&lt;/Var&gt;</w:t>
      </w:r>
    </w:p>
    <w:p w14:paraId="3DC19DC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 type="S0"&gt;</w:t>
      </w:r>
    </w:p>
    <w:p w14:paraId="47CF1E6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6FCE555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&lt;funcAddr type="P5"&gt;complex_add&lt;/funcAddr&gt;</w:t>
      </w:r>
    </w:p>
    <w:p w14:paraId="59AC06F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3793824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30FA9EA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scope="local"&gt;x&lt;/Var&gt;</w:t>
      </w:r>
    </w:p>
    <w:p w14:paraId="19A4A4D0"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rPr>
        <w:t xml:space="preserve">                    </w:t>
      </w:r>
      <w:r w:rsidRPr="00A96E7F">
        <w:rPr>
          <w:rFonts w:ascii="Courier New" w:hAnsi="Courier New" w:cs="Courier New"/>
          <w:sz w:val="18"/>
          <w:szCs w:val="18"/>
          <w:lang w:val="fr-FR"/>
        </w:rPr>
        <w:t>&lt;floatConstant type="double"&gt;1.0&lt;/floatConstant&gt;</w:t>
      </w:r>
    </w:p>
    <w:p w14:paraId="5C5391FB"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&lt;/arguments&gt;</w:t>
      </w:r>
    </w:p>
    <w:p w14:paraId="0D1442E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&lt;/functionCall&gt;</w:t>
      </w:r>
    </w:p>
    <w:p w14:paraId="5D57169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&lt;/assignExpr&gt;</w:t>
      </w:r>
    </w:p>
    <w:p w14:paraId="7109AE8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1B79B34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26DEBDA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 type="int"&gt;</w:t>
      </w:r>
    </w:p>
    <w:p w14:paraId="4A1D640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6492AC7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&lt;funcAddr type="F2"&gt;printf&lt;/funcAddr&gt;</w:t>
      </w:r>
    </w:p>
    <w:p w14:paraId="69EF48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&lt;/function&gt;</w:t>
      </w:r>
    </w:p>
    <w:p w14:paraId="1BB250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22D68F7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&lt;stringConstant&gt;z=(%f,%f)\n&lt;/stringConstant&gt;</w:t>
      </w:r>
    </w:p>
    <w:p w14:paraId="1C4B01D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0491F8F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type="P2" scope="local"&gt;z&lt;/varAddr&gt;</w:t>
      </w:r>
    </w:p>
    <w:p w14:paraId="6F07B74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160ED91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member="img"&gt;</w:t>
      </w:r>
    </w:p>
    <w:p w14:paraId="52AB071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&lt;varAddr type="P3" scope="local"&gt;z&lt;/varAddr&gt;</w:t>
      </w:r>
    </w:p>
    <w:p w14:paraId="063CF9D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&lt;/memberRef&gt;</w:t>
      </w:r>
    </w:p>
    <w:p w14:paraId="6C49952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&lt;/arguments&gt;</w:t>
      </w:r>
    </w:p>
    <w:p w14:paraId="5DECEB0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&lt;/functionCall&gt;</w:t>
      </w:r>
    </w:p>
    <w:p w14:paraId="6500C21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692374D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1046B06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02E9434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49C6733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5D3F44A6"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5F39773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&lt;name&gt;complex_add&lt;/name&gt;</w:t>
      </w:r>
    </w:p>
    <w:p w14:paraId="3A9F237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062065B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sclass="param"&gt;</w:t>
      </w:r>
    </w:p>
    <w:p w14:paraId="23EA32D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6AADE98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2CE5B8F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 sclass="param"&gt;</w:t>
      </w:r>
    </w:p>
    <w:p w14:paraId="03F4AC8D"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&lt;name&gt;y&lt;/name&gt;</w:t>
      </w:r>
    </w:p>
    <w:p w14:paraId="5C8C5D23"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0FDDDF3C"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DC9BA44"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4EFBA8C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type="S0"&gt;x&lt;/name&gt;</w:t>
      </w:r>
    </w:p>
    <w:p w14:paraId="2785DD1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 type="double"&gt;y&lt;/name&gt;</w:t>
      </w:r>
    </w:p>
    <w:p w14:paraId="557F813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&lt;/params&gt;</w:t>
      </w:r>
    </w:p>
    <w:p w14:paraId="178BF35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6F042A5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0DD88F7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48039B1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type="S0" sclass="param"&gt;</w:t>
      </w:r>
    </w:p>
    <w:p w14:paraId="4D60E42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&lt;name&gt;x&lt;/name&gt;</w:t>
      </w:r>
    </w:p>
    <w:p w14:paraId="191D3AC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1164CE3F"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 type="double" sclass="param"&gt;</w:t>
      </w:r>
    </w:p>
    <w:p w14:paraId="6348F43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&lt;name&gt;y&lt;/name&gt;</w:t>
      </w:r>
    </w:p>
    <w:p w14:paraId="00CDDE1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&lt;/id&gt;</w:t>
      </w:r>
    </w:p>
    <w:p w14:paraId="74CCDDD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&lt;/symbols&gt;</w:t>
      </w:r>
    </w:p>
    <w:p w14:paraId="726816CA"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&lt;declarations/&gt;</w:t>
      </w:r>
    </w:p>
    <w:p w14:paraId="1E3F2EE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78F746EE"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416911B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&lt;asgPlusExpr type="double"&gt;</w:t>
      </w:r>
    </w:p>
    <w:p w14:paraId="76D8AF9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&lt;memberRef type="double" member="real"&gt;</w:t>
      </w:r>
    </w:p>
    <w:p w14:paraId="71D5B442" w14:textId="77777777" w:rsidR="00A96E7F" w:rsidRPr="00A96E7F" w:rsidRDefault="00A96E7F" w:rsidP="00A96E7F">
      <w:pPr>
        <w:spacing w:line="240" w:lineRule="exact"/>
        <w:rPr>
          <w:rFonts w:ascii="Courier New" w:hAnsi="Courier New" w:cs="Courier New"/>
          <w:sz w:val="18"/>
          <w:szCs w:val="18"/>
          <w:lang w:val="sv-SE"/>
        </w:rPr>
      </w:pPr>
      <w:r w:rsidRPr="00A96E7F">
        <w:rPr>
          <w:rFonts w:ascii="Courier New" w:hAnsi="Courier New" w:cs="Courier New"/>
          <w:sz w:val="18"/>
          <w:szCs w:val="18"/>
        </w:rPr>
        <w:t xml:space="preserve">                  </w:t>
      </w:r>
      <w:r w:rsidRPr="00A96E7F">
        <w:rPr>
          <w:rFonts w:ascii="Courier New" w:hAnsi="Courier New" w:cs="Courier New"/>
          <w:sz w:val="18"/>
          <w:szCs w:val="18"/>
          <w:lang w:val="sv-SE"/>
        </w:rPr>
        <w:t>&lt;varAddr type="P4" scope="param"&gt;x&lt;/varAddr&gt;</w:t>
      </w:r>
    </w:p>
    <w:p w14:paraId="2E7137FF"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sv-SE"/>
        </w:rPr>
        <w:t xml:space="preserve">                </w:t>
      </w:r>
      <w:r w:rsidRPr="00A96E7F">
        <w:rPr>
          <w:rFonts w:ascii="Courier New" w:hAnsi="Courier New" w:cs="Courier New"/>
          <w:sz w:val="18"/>
          <w:szCs w:val="18"/>
          <w:lang w:val="fr-FR"/>
        </w:rPr>
        <w:t>&lt;/memberRef&gt;</w:t>
      </w:r>
    </w:p>
    <w:p w14:paraId="487DFA64" w14:textId="77777777" w:rsidR="00A96E7F" w:rsidRPr="00A96E7F" w:rsidRDefault="00A96E7F" w:rsidP="00A96E7F">
      <w:pPr>
        <w:spacing w:line="240" w:lineRule="exact"/>
        <w:rPr>
          <w:rFonts w:ascii="Courier New" w:hAnsi="Courier New" w:cs="Courier New"/>
          <w:sz w:val="18"/>
          <w:szCs w:val="18"/>
          <w:lang w:val="fr-FR"/>
        </w:rPr>
      </w:pPr>
      <w:r w:rsidRPr="00A96E7F">
        <w:rPr>
          <w:rFonts w:ascii="Courier New" w:hAnsi="Courier New" w:cs="Courier New"/>
          <w:sz w:val="18"/>
          <w:szCs w:val="18"/>
          <w:lang w:val="fr-FR"/>
        </w:rPr>
        <w:t xml:space="preserve">                &lt;Var type="double" scope="param"&gt;y&lt;/Var&gt;</w:t>
      </w:r>
    </w:p>
    <w:p w14:paraId="23FBB67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lang w:val="fr-FR"/>
        </w:rPr>
        <w:t xml:space="preserve">              </w:t>
      </w:r>
      <w:r w:rsidRPr="00A96E7F">
        <w:rPr>
          <w:rFonts w:ascii="Courier New" w:hAnsi="Courier New" w:cs="Courier New"/>
          <w:sz w:val="18"/>
          <w:szCs w:val="18"/>
        </w:rPr>
        <w:t>&lt;/asgPlusExpr&gt;</w:t>
      </w:r>
    </w:p>
    <w:p w14:paraId="0A945298"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&lt;/exprStatement&gt;</w:t>
      </w:r>
    </w:p>
    <w:p w14:paraId="773156C0"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&lt;returnStatement&gt;</w:t>
      </w:r>
    </w:p>
    <w:p w14:paraId="3AD9F32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&lt;Var type="S0" scope="param"&gt;x&lt;/Var&gt;</w:t>
      </w:r>
    </w:p>
    <w:p w14:paraId="5652965B"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&lt;/returnStatement&gt;</w:t>
      </w:r>
    </w:p>
    <w:p w14:paraId="395F03D1"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0D222BD7"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&lt;/compoundStatement&gt;</w:t>
      </w:r>
    </w:p>
    <w:p w14:paraId="72F89272"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&lt;/body&gt;</w:t>
      </w:r>
    </w:p>
    <w:p w14:paraId="45171A39"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&lt;/functionDefinition&gt;</w:t>
      </w:r>
    </w:p>
    <w:p w14:paraId="2255CB75" w14:textId="77777777" w:rsidR="00A96E7F"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 xml:space="preserve">  &lt;/globalDeclarations&gt;</w:t>
      </w:r>
    </w:p>
    <w:p w14:paraId="506B1DAC" w14:textId="77777777" w:rsidR="004C4321" w:rsidRPr="00A96E7F" w:rsidRDefault="00A96E7F" w:rsidP="00A96E7F">
      <w:pPr>
        <w:spacing w:line="240" w:lineRule="exact"/>
        <w:rPr>
          <w:rFonts w:ascii="Courier New" w:hAnsi="Courier New" w:cs="Courier New"/>
          <w:sz w:val="18"/>
          <w:szCs w:val="18"/>
        </w:rPr>
      </w:pPr>
      <w:r w:rsidRPr="00A96E7F">
        <w:rPr>
          <w:rFonts w:ascii="Courier New" w:hAnsi="Courier New" w:cs="Courier New"/>
          <w:sz w:val="18"/>
          <w:szCs w:val="18"/>
        </w:rPr>
        <w:t>&lt;/XcodeProgram&gt;</w:t>
      </w:r>
    </w:p>
    <w:sectPr w:rsidR="004C4321" w:rsidRPr="00A96E7F" w:rsidSect="004E229C">
      <w:pgSz w:w="11906" w:h="16838"/>
      <w:pgMar w:top="1260" w:right="1106" w:bottom="1701" w:left="1260" w:header="851" w:footer="992" w:gutter="0"/>
      <w:pgNumType w:start="1"/>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F29939" w14:textId="77777777" w:rsidR="00ED2F33" w:rsidRDefault="00ED2F33">
      <w:r>
        <w:separator/>
      </w:r>
    </w:p>
  </w:endnote>
  <w:endnote w:type="continuationSeparator" w:id="0">
    <w:p w14:paraId="5C73EC77" w14:textId="77777777" w:rsidR="00ED2F33" w:rsidRDefault="00ED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 w:name="ＭＳ Ｐゴシック">
    <w:panose1 w:val="020B0600070205080204"/>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F7804" w14:textId="77777777" w:rsidR="00ED2F33" w:rsidRDefault="00ED2F33" w:rsidP="0023083E">
    <w:pPr>
      <w:pStyle w:val="a7"/>
      <w:jc w:val="center"/>
    </w:pPr>
    <w:r>
      <w:rPr>
        <w:rStyle w:val="a8"/>
      </w:rPr>
      <w:fldChar w:fldCharType="begin"/>
    </w:r>
    <w:r>
      <w:rPr>
        <w:rStyle w:val="a8"/>
      </w:rPr>
      <w:instrText xml:space="preserve"> PAGE </w:instrText>
    </w:r>
    <w:r>
      <w:rPr>
        <w:rStyle w:val="a8"/>
      </w:rPr>
      <w:fldChar w:fldCharType="separate"/>
    </w:r>
    <w:r w:rsidR="008251F0">
      <w:rPr>
        <w:rStyle w:val="a8"/>
        <w:noProof/>
      </w:rPr>
      <w:t>1</w:t>
    </w:r>
    <w:r>
      <w:rPr>
        <w:rStyle w:val="a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43A50F" w14:textId="77777777" w:rsidR="00ED2F33" w:rsidRDefault="00ED2F33">
      <w:r>
        <w:separator/>
      </w:r>
    </w:p>
  </w:footnote>
  <w:footnote w:type="continuationSeparator" w:id="0">
    <w:p w14:paraId="6803F864" w14:textId="77777777" w:rsidR="00ED2F33" w:rsidRDefault="00ED2F3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88FD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37404"/>
    <w:multiLevelType w:val="multilevel"/>
    <w:tmpl w:val="2DA8D4A2"/>
    <w:numStyleLink w:val="1"/>
  </w:abstractNum>
  <w:abstractNum w:abstractNumId="2">
    <w:nsid w:val="08A25EC3"/>
    <w:multiLevelType w:val="multilevel"/>
    <w:tmpl w:val="2DA8D4A2"/>
    <w:numStyleLink w:val="1"/>
  </w:abstractNum>
  <w:abstractNum w:abstractNumId="3">
    <w:nsid w:val="0A227DE5"/>
    <w:multiLevelType w:val="multilevel"/>
    <w:tmpl w:val="2DA8D4A2"/>
    <w:styleLink w:val="1"/>
    <w:lvl w:ilvl="0">
      <w:start w:val="1"/>
      <w:numFmt w:val="bullet"/>
      <w:lvlText w:val=""/>
      <w:lvlJc w:val="left"/>
      <w:pPr>
        <w:tabs>
          <w:tab w:val="num" w:pos="420"/>
        </w:tabs>
        <w:ind w:left="420" w:hanging="420"/>
      </w:pPr>
      <w:rPr>
        <w:rFonts w:ascii="Symbol" w:eastAsia="ＭＳ 明朝" w:hAnsi="Symbol"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nsid w:val="0CF36F60"/>
    <w:multiLevelType w:val="multilevel"/>
    <w:tmpl w:val="2DA8D4A2"/>
    <w:numStyleLink w:val="1"/>
  </w:abstractNum>
  <w:abstractNum w:abstractNumId="5">
    <w:nsid w:val="0FB95AB1"/>
    <w:multiLevelType w:val="hybridMultilevel"/>
    <w:tmpl w:val="066261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11331368"/>
    <w:multiLevelType w:val="multilevel"/>
    <w:tmpl w:val="2DA8D4A2"/>
    <w:numStyleLink w:val="1"/>
  </w:abstractNum>
  <w:abstractNum w:abstractNumId="7">
    <w:nsid w:val="13DC216E"/>
    <w:multiLevelType w:val="multilevel"/>
    <w:tmpl w:val="2DA8D4A2"/>
    <w:numStyleLink w:val="1"/>
  </w:abstractNum>
  <w:abstractNum w:abstractNumId="8">
    <w:nsid w:val="1A875905"/>
    <w:multiLevelType w:val="multilevel"/>
    <w:tmpl w:val="2DA8D4A2"/>
    <w:numStyleLink w:val="1"/>
  </w:abstractNum>
  <w:abstractNum w:abstractNumId="9">
    <w:nsid w:val="1BD56CEC"/>
    <w:multiLevelType w:val="multilevel"/>
    <w:tmpl w:val="2DA8D4A2"/>
    <w:numStyleLink w:val="1"/>
  </w:abstractNum>
  <w:abstractNum w:abstractNumId="10">
    <w:nsid w:val="1ED33261"/>
    <w:multiLevelType w:val="multilevel"/>
    <w:tmpl w:val="2DA8D4A2"/>
    <w:numStyleLink w:val="1"/>
  </w:abstractNum>
  <w:abstractNum w:abstractNumId="11">
    <w:nsid w:val="23CD1545"/>
    <w:multiLevelType w:val="multilevel"/>
    <w:tmpl w:val="2DA8D4A2"/>
    <w:numStyleLink w:val="1"/>
  </w:abstractNum>
  <w:abstractNum w:abstractNumId="12">
    <w:nsid w:val="25FE3A54"/>
    <w:multiLevelType w:val="multilevel"/>
    <w:tmpl w:val="2DA8D4A2"/>
    <w:numStyleLink w:val="1"/>
  </w:abstractNum>
  <w:abstractNum w:abstractNumId="13">
    <w:nsid w:val="26111012"/>
    <w:multiLevelType w:val="multilevel"/>
    <w:tmpl w:val="2DA8D4A2"/>
    <w:numStyleLink w:val="1"/>
  </w:abstractNum>
  <w:abstractNum w:abstractNumId="14">
    <w:nsid w:val="287E2B6D"/>
    <w:multiLevelType w:val="multilevel"/>
    <w:tmpl w:val="2DA8D4A2"/>
    <w:numStyleLink w:val="1"/>
  </w:abstractNum>
  <w:abstractNum w:abstractNumId="15">
    <w:nsid w:val="302A7258"/>
    <w:multiLevelType w:val="multilevel"/>
    <w:tmpl w:val="2DA8D4A2"/>
    <w:numStyleLink w:val="1"/>
  </w:abstractNum>
  <w:abstractNum w:abstractNumId="16">
    <w:nsid w:val="321E7703"/>
    <w:multiLevelType w:val="multilevel"/>
    <w:tmpl w:val="2DA8D4A2"/>
    <w:numStyleLink w:val="1"/>
  </w:abstractNum>
  <w:abstractNum w:abstractNumId="17">
    <w:nsid w:val="39583724"/>
    <w:multiLevelType w:val="multilevel"/>
    <w:tmpl w:val="2DA8D4A2"/>
    <w:numStyleLink w:val="1"/>
  </w:abstractNum>
  <w:abstractNum w:abstractNumId="18">
    <w:nsid w:val="3C2F163E"/>
    <w:multiLevelType w:val="multilevel"/>
    <w:tmpl w:val="2DA8D4A2"/>
    <w:numStyleLink w:val="1"/>
  </w:abstractNum>
  <w:abstractNum w:abstractNumId="19">
    <w:nsid w:val="3DDF50F5"/>
    <w:multiLevelType w:val="multilevel"/>
    <w:tmpl w:val="2DA8D4A2"/>
    <w:numStyleLink w:val="1"/>
  </w:abstractNum>
  <w:abstractNum w:abstractNumId="20">
    <w:nsid w:val="3ED106AD"/>
    <w:multiLevelType w:val="multilevel"/>
    <w:tmpl w:val="2DA8D4A2"/>
    <w:numStyleLink w:val="1"/>
  </w:abstractNum>
  <w:abstractNum w:abstractNumId="21">
    <w:nsid w:val="43901B9A"/>
    <w:multiLevelType w:val="multilevel"/>
    <w:tmpl w:val="2DA8D4A2"/>
    <w:numStyleLink w:val="1"/>
  </w:abstractNum>
  <w:abstractNum w:abstractNumId="22">
    <w:nsid w:val="4785000C"/>
    <w:multiLevelType w:val="multilevel"/>
    <w:tmpl w:val="2DA8D4A2"/>
    <w:numStyleLink w:val="1"/>
  </w:abstractNum>
  <w:abstractNum w:abstractNumId="23">
    <w:nsid w:val="47C46751"/>
    <w:multiLevelType w:val="multilevel"/>
    <w:tmpl w:val="2DA8D4A2"/>
    <w:numStyleLink w:val="1"/>
  </w:abstractNum>
  <w:abstractNum w:abstractNumId="24">
    <w:nsid w:val="4E7936A1"/>
    <w:multiLevelType w:val="multilevel"/>
    <w:tmpl w:val="2DA8D4A2"/>
    <w:numStyleLink w:val="1"/>
  </w:abstractNum>
  <w:abstractNum w:abstractNumId="25">
    <w:nsid w:val="4F874257"/>
    <w:multiLevelType w:val="multilevel"/>
    <w:tmpl w:val="2DA8D4A2"/>
    <w:numStyleLink w:val="1"/>
  </w:abstractNum>
  <w:abstractNum w:abstractNumId="26">
    <w:nsid w:val="504411BA"/>
    <w:multiLevelType w:val="multilevel"/>
    <w:tmpl w:val="2DA8D4A2"/>
    <w:numStyleLink w:val="1"/>
  </w:abstractNum>
  <w:abstractNum w:abstractNumId="27">
    <w:nsid w:val="56275051"/>
    <w:multiLevelType w:val="multilevel"/>
    <w:tmpl w:val="2DA8D4A2"/>
    <w:numStyleLink w:val="1"/>
  </w:abstractNum>
  <w:abstractNum w:abstractNumId="28">
    <w:nsid w:val="5AB762B6"/>
    <w:multiLevelType w:val="multilevel"/>
    <w:tmpl w:val="2DA8D4A2"/>
    <w:numStyleLink w:val="1"/>
  </w:abstractNum>
  <w:abstractNum w:abstractNumId="29">
    <w:nsid w:val="5B866677"/>
    <w:multiLevelType w:val="multilevel"/>
    <w:tmpl w:val="2DA8D4A2"/>
    <w:numStyleLink w:val="1"/>
  </w:abstractNum>
  <w:abstractNum w:abstractNumId="30">
    <w:nsid w:val="5B8838CD"/>
    <w:multiLevelType w:val="multilevel"/>
    <w:tmpl w:val="2DA8D4A2"/>
    <w:numStyleLink w:val="1"/>
  </w:abstractNum>
  <w:abstractNum w:abstractNumId="31">
    <w:nsid w:val="5C0F63DD"/>
    <w:multiLevelType w:val="multilevel"/>
    <w:tmpl w:val="2DA8D4A2"/>
    <w:numStyleLink w:val="1"/>
  </w:abstractNum>
  <w:abstractNum w:abstractNumId="32">
    <w:nsid w:val="5ECE4483"/>
    <w:multiLevelType w:val="multilevel"/>
    <w:tmpl w:val="2DA8D4A2"/>
    <w:numStyleLink w:val="1"/>
  </w:abstractNum>
  <w:abstractNum w:abstractNumId="33">
    <w:nsid w:val="5EE6630D"/>
    <w:multiLevelType w:val="multilevel"/>
    <w:tmpl w:val="2DA8D4A2"/>
    <w:numStyleLink w:val="1"/>
  </w:abstractNum>
  <w:abstractNum w:abstractNumId="34">
    <w:nsid w:val="5EE83F5B"/>
    <w:multiLevelType w:val="multilevel"/>
    <w:tmpl w:val="2DA8D4A2"/>
    <w:numStyleLink w:val="1"/>
  </w:abstractNum>
  <w:abstractNum w:abstractNumId="35">
    <w:nsid w:val="63CC4A03"/>
    <w:multiLevelType w:val="multilevel"/>
    <w:tmpl w:val="2DA8D4A2"/>
    <w:numStyleLink w:val="1"/>
  </w:abstractNum>
  <w:abstractNum w:abstractNumId="36">
    <w:nsid w:val="64BE1707"/>
    <w:multiLevelType w:val="multilevel"/>
    <w:tmpl w:val="2DA8D4A2"/>
    <w:numStyleLink w:val="1"/>
  </w:abstractNum>
  <w:abstractNum w:abstractNumId="37">
    <w:nsid w:val="64F715CA"/>
    <w:multiLevelType w:val="multilevel"/>
    <w:tmpl w:val="2DA8D4A2"/>
    <w:numStyleLink w:val="1"/>
  </w:abstractNum>
  <w:abstractNum w:abstractNumId="38">
    <w:nsid w:val="68C34B00"/>
    <w:multiLevelType w:val="multilevel"/>
    <w:tmpl w:val="2DA8D4A2"/>
    <w:numStyleLink w:val="1"/>
  </w:abstractNum>
  <w:abstractNum w:abstractNumId="39">
    <w:nsid w:val="6D954809"/>
    <w:multiLevelType w:val="multilevel"/>
    <w:tmpl w:val="2DA8D4A2"/>
    <w:numStyleLink w:val="1"/>
  </w:abstractNum>
  <w:abstractNum w:abstractNumId="40">
    <w:nsid w:val="6FAF65A7"/>
    <w:multiLevelType w:val="hybridMultilevel"/>
    <w:tmpl w:val="13A614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75755586"/>
    <w:multiLevelType w:val="multilevel"/>
    <w:tmpl w:val="2DA8D4A2"/>
    <w:numStyleLink w:val="1"/>
  </w:abstractNum>
  <w:abstractNum w:abstractNumId="42">
    <w:nsid w:val="75BA3096"/>
    <w:multiLevelType w:val="multilevel"/>
    <w:tmpl w:val="C4E2C3EE"/>
    <w:lvl w:ilvl="0">
      <w:start w:val="1"/>
      <w:numFmt w:val="decimal"/>
      <w:pStyle w:val="10"/>
      <w:lvlText w:val="%1"/>
      <w:lvlJc w:val="left"/>
      <w:pPr>
        <w:tabs>
          <w:tab w:val="num" w:pos="425"/>
        </w:tabs>
        <w:ind w:left="425" w:hanging="425"/>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1418" w:hanging="1418"/>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43">
    <w:nsid w:val="76BA1A1F"/>
    <w:multiLevelType w:val="multilevel"/>
    <w:tmpl w:val="2DA8D4A2"/>
    <w:numStyleLink w:val="1"/>
  </w:abstractNum>
  <w:abstractNum w:abstractNumId="44">
    <w:nsid w:val="7AE85FF1"/>
    <w:multiLevelType w:val="multilevel"/>
    <w:tmpl w:val="2DA8D4A2"/>
    <w:numStyleLink w:val="1"/>
  </w:abstractNum>
  <w:abstractNum w:abstractNumId="45">
    <w:nsid w:val="7CD54937"/>
    <w:multiLevelType w:val="multilevel"/>
    <w:tmpl w:val="2DA8D4A2"/>
    <w:numStyleLink w:val="1"/>
  </w:abstractNum>
  <w:abstractNum w:abstractNumId="46">
    <w:nsid w:val="7E537FEC"/>
    <w:multiLevelType w:val="multilevel"/>
    <w:tmpl w:val="2DA8D4A2"/>
    <w:numStyleLink w:val="1"/>
  </w:abstractNum>
  <w:abstractNum w:abstractNumId="47">
    <w:nsid w:val="7E7C2197"/>
    <w:multiLevelType w:val="multilevel"/>
    <w:tmpl w:val="2DA8D4A2"/>
    <w:numStyleLink w:val="1"/>
  </w:abstractNum>
  <w:abstractNum w:abstractNumId="48">
    <w:nsid w:val="7E9C07B2"/>
    <w:multiLevelType w:val="multilevel"/>
    <w:tmpl w:val="2DA8D4A2"/>
    <w:numStyleLink w:val="1"/>
  </w:abstractNum>
  <w:num w:numId="1">
    <w:abstractNumId w:val="42"/>
  </w:num>
  <w:num w:numId="2">
    <w:abstractNumId w:val="3"/>
  </w:num>
  <w:num w:numId="3">
    <w:abstractNumId w:val="41"/>
  </w:num>
  <w:num w:numId="4">
    <w:abstractNumId w:val="23"/>
  </w:num>
  <w:num w:numId="5">
    <w:abstractNumId w:val="45"/>
  </w:num>
  <w:num w:numId="6">
    <w:abstractNumId w:val="43"/>
  </w:num>
  <w:num w:numId="7">
    <w:abstractNumId w:val="19"/>
  </w:num>
  <w:num w:numId="8">
    <w:abstractNumId w:val="25"/>
  </w:num>
  <w:num w:numId="9">
    <w:abstractNumId w:val="39"/>
  </w:num>
  <w:num w:numId="10">
    <w:abstractNumId w:val="12"/>
  </w:num>
  <w:num w:numId="11">
    <w:abstractNumId w:val="34"/>
  </w:num>
  <w:num w:numId="12">
    <w:abstractNumId w:val="33"/>
  </w:num>
  <w:num w:numId="13">
    <w:abstractNumId w:val="13"/>
  </w:num>
  <w:num w:numId="14">
    <w:abstractNumId w:val="30"/>
  </w:num>
  <w:num w:numId="15">
    <w:abstractNumId w:val="20"/>
  </w:num>
  <w:num w:numId="16">
    <w:abstractNumId w:val="21"/>
  </w:num>
  <w:num w:numId="17">
    <w:abstractNumId w:val="6"/>
  </w:num>
  <w:num w:numId="18">
    <w:abstractNumId w:val="36"/>
  </w:num>
  <w:num w:numId="19">
    <w:abstractNumId w:val="11"/>
  </w:num>
  <w:num w:numId="20">
    <w:abstractNumId w:val="8"/>
  </w:num>
  <w:num w:numId="21">
    <w:abstractNumId w:val="29"/>
  </w:num>
  <w:num w:numId="22">
    <w:abstractNumId w:val="16"/>
  </w:num>
  <w:num w:numId="23">
    <w:abstractNumId w:val="14"/>
  </w:num>
  <w:num w:numId="24">
    <w:abstractNumId w:val="48"/>
  </w:num>
  <w:num w:numId="25">
    <w:abstractNumId w:val="37"/>
  </w:num>
  <w:num w:numId="26">
    <w:abstractNumId w:val="2"/>
  </w:num>
  <w:num w:numId="27">
    <w:abstractNumId w:val="15"/>
  </w:num>
  <w:num w:numId="28">
    <w:abstractNumId w:val="32"/>
  </w:num>
  <w:num w:numId="29">
    <w:abstractNumId w:val="9"/>
  </w:num>
  <w:num w:numId="30">
    <w:abstractNumId w:val="35"/>
  </w:num>
  <w:num w:numId="31">
    <w:abstractNumId w:val="31"/>
  </w:num>
  <w:num w:numId="32">
    <w:abstractNumId w:val="18"/>
  </w:num>
  <w:num w:numId="33">
    <w:abstractNumId w:val="1"/>
  </w:num>
  <w:num w:numId="34">
    <w:abstractNumId w:val="4"/>
  </w:num>
  <w:num w:numId="35">
    <w:abstractNumId w:val="47"/>
  </w:num>
  <w:num w:numId="36">
    <w:abstractNumId w:val="38"/>
  </w:num>
  <w:num w:numId="37">
    <w:abstractNumId w:val="28"/>
  </w:num>
  <w:num w:numId="38">
    <w:abstractNumId w:val="27"/>
  </w:num>
  <w:num w:numId="39">
    <w:abstractNumId w:val="44"/>
  </w:num>
  <w:num w:numId="40">
    <w:abstractNumId w:val="17"/>
  </w:num>
  <w:num w:numId="41">
    <w:abstractNumId w:val="10"/>
  </w:num>
  <w:num w:numId="42">
    <w:abstractNumId w:val="46"/>
  </w:num>
  <w:num w:numId="43">
    <w:abstractNumId w:val="24"/>
  </w:num>
  <w:num w:numId="44">
    <w:abstractNumId w:val="22"/>
  </w:num>
  <w:num w:numId="45">
    <w:abstractNumId w:val="26"/>
  </w:num>
  <w:num w:numId="46">
    <w:abstractNumId w:val="7"/>
  </w:num>
  <w:num w:numId="47">
    <w:abstractNumId w:val="40"/>
  </w:num>
  <w:num w:numId="48">
    <w:abstractNumId w:val="5"/>
  </w:num>
  <w:num w:numId="49">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40"/>
  <w:displayHorizontalDrawingGridEvery w:val="0"/>
  <w:displayVerticalDrawingGridEvery w:val="2"/>
  <w:characterSpacingControl w:val="compressPunctuation"/>
  <w:savePreviewPicture/>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2E7"/>
    <w:rsid w:val="00050760"/>
    <w:rsid w:val="00052BC0"/>
    <w:rsid w:val="00084CD5"/>
    <w:rsid w:val="00096DB6"/>
    <w:rsid w:val="000A34B9"/>
    <w:rsid w:val="000E5E21"/>
    <w:rsid w:val="00107D79"/>
    <w:rsid w:val="00134DCB"/>
    <w:rsid w:val="0013575A"/>
    <w:rsid w:val="00142CB8"/>
    <w:rsid w:val="0016619F"/>
    <w:rsid w:val="001752AF"/>
    <w:rsid w:val="00186E8C"/>
    <w:rsid w:val="001B6F72"/>
    <w:rsid w:val="001B7152"/>
    <w:rsid w:val="001B7F0F"/>
    <w:rsid w:val="001E1021"/>
    <w:rsid w:val="001F5FA8"/>
    <w:rsid w:val="001F6F1E"/>
    <w:rsid w:val="002016E5"/>
    <w:rsid w:val="002079D4"/>
    <w:rsid w:val="0022499E"/>
    <w:rsid w:val="0023083E"/>
    <w:rsid w:val="00235D3B"/>
    <w:rsid w:val="00261011"/>
    <w:rsid w:val="00270A7E"/>
    <w:rsid w:val="002B52EA"/>
    <w:rsid w:val="002C66DC"/>
    <w:rsid w:val="002D6E0C"/>
    <w:rsid w:val="002E524E"/>
    <w:rsid w:val="002E61DB"/>
    <w:rsid w:val="002E780F"/>
    <w:rsid w:val="002F34F2"/>
    <w:rsid w:val="00301959"/>
    <w:rsid w:val="003058F2"/>
    <w:rsid w:val="003202E7"/>
    <w:rsid w:val="00325672"/>
    <w:rsid w:val="003539ED"/>
    <w:rsid w:val="00395988"/>
    <w:rsid w:val="003B13B4"/>
    <w:rsid w:val="003D31C3"/>
    <w:rsid w:val="003E4BC8"/>
    <w:rsid w:val="003E5C37"/>
    <w:rsid w:val="004202FD"/>
    <w:rsid w:val="0042044A"/>
    <w:rsid w:val="004205BB"/>
    <w:rsid w:val="00473AF6"/>
    <w:rsid w:val="004A40BC"/>
    <w:rsid w:val="004B4E28"/>
    <w:rsid w:val="004C4321"/>
    <w:rsid w:val="004C4788"/>
    <w:rsid w:val="004E229C"/>
    <w:rsid w:val="004E4E26"/>
    <w:rsid w:val="00512372"/>
    <w:rsid w:val="00512DA3"/>
    <w:rsid w:val="0052018C"/>
    <w:rsid w:val="00522215"/>
    <w:rsid w:val="005379DE"/>
    <w:rsid w:val="00546DE7"/>
    <w:rsid w:val="00572CB6"/>
    <w:rsid w:val="00572F5E"/>
    <w:rsid w:val="005A547F"/>
    <w:rsid w:val="005B12A8"/>
    <w:rsid w:val="005E3859"/>
    <w:rsid w:val="005F07CF"/>
    <w:rsid w:val="00607D85"/>
    <w:rsid w:val="00613D85"/>
    <w:rsid w:val="0062692B"/>
    <w:rsid w:val="00640E28"/>
    <w:rsid w:val="00653178"/>
    <w:rsid w:val="006615F2"/>
    <w:rsid w:val="00671409"/>
    <w:rsid w:val="006970D0"/>
    <w:rsid w:val="006A293C"/>
    <w:rsid w:val="006A641A"/>
    <w:rsid w:val="006B4199"/>
    <w:rsid w:val="006C06CF"/>
    <w:rsid w:val="007673C6"/>
    <w:rsid w:val="00777BD6"/>
    <w:rsid w:val="00796BAD"/>
    <w:rsid w:val="007A28FC"/>
    <w:rsid w:val="007C39F5"/>
    <w:rsid w:val="007E3DC9"/>
    <w:rsid w:val="007E4107"/>
    <w:rsid w:val="007E5E34"/>
    <w:rsid w:val="0082073E"/>
    <w:rsid w:val="008228CC"/>
    <w:rsid w:val="008251F0"/>
    <w:rsid w:val="00847822"/>
    <w:rsid w:val="00876482"/>
    <w:rsid w:val="00896766"/>
    <w:rsid w:val="008B4C5A"/>
    <w:rsid w:val="008D35A1"/>
    <w:rsid w:val="009023B7"/>
    <w:rsid w:val="009147B8"/>
    <w:rsid w:val="00923570"/>
    <w:rsid w:val="00925151"/>
    <w:rsid w:val="009331F4"/>
    <w:rsid w:val="00954A90"/>
    <w:rsid w:val="009743D7"/>
    <w:rsid w:val="0099680D"/>
    <w:rsid w:val="009A6933"/>
    <w:rsid w:val="009C55C7"/>
    <w:rsid w:val="009C6841"/>
    <w:rsid w:val="00A1244B"/>
    <w:rsid w:val="00A21C84"/>
    <w:rsid w:val="00A3052C"/>
    <w:rsid w:val="00A34BD5"/>
    <w:rsid w:val="00A8244D"/>
    <w:rsid w:val="00A92A54"/>
    <w:rsid w:val="00A96E7F"/>
    <w:rsid w:val="00AA077B"/>
    <w:rsid w:val="00AA09A6"/>
    <w:rsid w:val="00AF04B2"/>
    <w:rsid w:val="00AF5E4C"/>
    <w:rsid w:val="00B64D26"/>
    <w:rsid w:val="00B72906"/>
    <w:rsid w:val="00B96307"/>
    <w:rsid w:val="00BA1CA5"/>
    <w:rsid w:val="00BA2C88"/>
    <w:rsid w:val="00BA6A2A"/>
    <w:rsid w:val="00BB51F6"/>
    <w:rsid w:val="00BC157A"/>
    <w:rsid w:val="00BD5C6C"/>
    <w:rsid w:val="00BE1804"/>
    <w:rsid w:val="00BE37E9"/>
    <w:rsid w:val="00BE6655"/>
    <w:rsid w:val="00C00C01"/>
    <w:rsid w:val="00C106A4"/>
    <w:rsid w:val="00C442E7"/>
    <w:rsid w:val="00C4530B"/>
    <w:rsid w:val="00C526B4"/>
    <w:rsid w:val="00C72694"/>
    <w:rsid w:val="00C84CFD"/>
    <w:rsid w:val="00C84D74"/>
    <w:rsid w:val="00CD2773"/>
    <w:rsid w:val="00CE6B71"/>
    <w:rsid w:val="00D21783"/>
    <w:rsid w:val="00D46189"/>
    <w:rsid w:val="00D53026"/>
    <w:rsid w:val="00D636BD"/>
    <w:rsid w:val="00D764D3"/>
    <w:rsid w:val="00D82D55"/>
    <w:rsid w:val="00D96C30"/>
    <w:rsid w:val="00DA2239"/>
    <w:rsid w:val="00DC15F1"/>
    <w:rsid w:val="00DC2615"/>
    <w:rsid w:val="00E4661A"/>
    <w:rsid w:val="00E47091"/>
    <w:rsid w:val="00E81218"/>
    <w:rsid w:val="00E86E36"/>
    <w:rsid w:val="00E97992"/>
    <w:rsid w:val="00EC2E60"/>
    <w:rsid w:val="00EC7E9F"/>
    <w:rsid w:val="00ED2F33"/>
    <w:rsid w:val="00F05FA6"/>
    <w:rsid w:val="00F13438"/>
    <w:rsid w:val="00F1639C"/>
    <w:rsid w:val="00F446EB"/>
    <w:rsid w:val="00F523AD"/>
    <w:rsid w:val="00F54F45"/>
    <w:rsid w:val="00F63749"/>
    <w:rsid w:val="00F66FA8"/>
    <w:rsid w:val="00F74330"/>
    <w:rsid w:val="00F82FCE"/>
    <w:rsid w:val="00F84175"/>
    <w:rsid w:val="00F96047"/>
    <w:rsid w:val="00F97B59"/>
    <w:rsid w:val="00FA271B"/>
    <w:rsid w:val="00FB10E4"/>
    <w:rsid w:val="00FC6EEA"/>
    <w:rsid w:val="00FD0A90"/>
    <w:rsid w:val="00FF79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5A0E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pPr>
      <w:widowControl w:val="0"/>
      <w:jc w:val="both"/>
    </w:pPr>
    <w:rPr>
      <w:kern w:val="2"/>
      <w:sz w:val="21"/>
      <w:szCs w:val="24"/>
    </w:rPr>
  </w:style>
  <w:style w:type="paragraph" w:styleId="10">
    <w:name w:val="heading 1"/>
    <w:basedOn w:val="a"/>
    <w:next w:val="a"/>
    <w:qFormat/>
    <w:rsid w:val="00FB10E4"/>
    <w:pPr>
      <w:keepNext/>
      <w:numPr>
        <w:numId w:val="1"/>
      </w:numPr>
      <w:pBdr>
        <w:bottom w:val="single" w:sz="12" w:space="1" w:color="auto"/>
      </w:pBdr>
      <w:outlineLvl w:val="0"/>
    </w:pPr>
    <w:rPr>
      <w:rFonts w:ascii="Arial" w:eastAsia="ＭＳ ゴシック" w:hAnsi="Arial"/>
      <w:sz w:val="24"/>
    </w:rPr>
  </w:style>
  <w:style w:type="paragraph" w:styleId="2">
    <w:name w:val="heading 2"/>
    <w:basedOn w:val="a"/>
    <w:next w:val="a"/>
    <w:qFormat/>
    <w:rsid w:val="003E5C37"/>
    <w:pPr>
      <w:keepNext/>
      <w:numPr>
        <w:ilvl w:val="1"/>
        <w:numId w:val="1"/>
      </w:numPr>
      <w:pBdr>
        <w:bottom w:val="single" w:sz="12" w:space="1" w:color="auto"/>
      </w:pBdr>
      <w:tabs>
        <w:tab w:val="clear" w:pos="0"/>
        <w:tab w:val="left" w:pos="630"/>
      </w:tabs>
      <w:jc w:val="left"/>
      <w:outlineLvl w:val="1"/>
    </w:pPr>
    <w:rPr>
      <w:rFonts w:ascii="Arial" w:eastAsia="ＭＳ ゴシック" w:hAnsi="Arial"/>
    </w:rPr>
  </w:style>
  <w:style w:type="paragraph" w:styleId="3">
    <w:name w:val="heading 3"/>
    <w:basedOn w:val="a"/>
    <w:next w:val="a"/>
    <w:qFormat/>
    <w:rsid w:val="00FB10E4"/>
    <w:pPr>
      <w:keepNext/>
      <w:numPr>
        <w:ilvl w:val="2"/>
        <w:numId w:val="1"/>
      </w:numPr>
      <w:tabs>
        <w:tab w:val="clear" w:pos="0"/>
        <w:tab w:val="left" w:pos="630"/>
      </w:tabs>
      <w:jc w:val="left"/>
      <w:outlineLvl w:val="2"/>
    </w:pPr>
    <w:rPr>
      <w:rFonts w:ascii="Arial" w:eastAsia="ＭＳ ゴシック" w:hAnsi="Arial"/>
      <w:u w:val="single"/>
    </w:rPr>
  </w:style>
  <w:style w:type="paragraph" w:styleId="4">
    <w:name w:val="heading 4"/>
    <w:basedOn w:val="a"/>
    <w:next w:val="a"/>
    <w:qFormat/>
    <w:rsid w:val="00AA09A6"/>
    <w:pPr>
      <w:keepNext/>
      <w:ind w:leftChars="400" w:left="400"/>
      <w:outlineLvl w:val="3"/>
    </w:pPr>
    <w:rPr>
      <w:b/>
      <w:bCs/>
    </w:rPr>
  </w:style>
  <w:style w:type="paragraph" w:styleId="5">
    <w:name w:val="heading 5"/>
    <w:basedOn w:val="a"/>
    <w:next w:val="a"/>
    <w:qFormat/>
    <w:rsid w:val="00AA09A6"/>
    <w:pPr>
      <w:keepNext/>
      <w:ind w:leftChars="800" w:left="800"/>
      <w:outlineLvl w:val="4"/>
    </w:pPr>
    <w:rPr>
      <w:rFonts w:ascii="Arial" w:eastAsia="ＭＳ ゴシック" w:hAnsi="Arial"/>
    </w:rPr>
  </w:style>
  <w:style w:type="paragraph" w:styleId="6">
    <w:name w:val="heading 6"/>
    <w:basedOn w:val="a"/>
    <w:next w:val="a"/>
    <w:qFormat/>
    <w:rsid w:val="00AA09A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202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目次タイトル"/>
    <w:basedOn w:val="a"/>
    <w:rsid w:val="00E97992"/>
    <w:pPr>
      <w:jc w:val="center"/>
    </w:pPr>
    <w:rPr>
      <w:rFonts w:cs="ＭＳ 明朝"/>
      <w:sz w:val="28"/>
      <w:szCs w:val="20"/>
    </w:rPr>
  </w:style>
  <w:style w:type="paragraph" w:customStyle="1" w:styleId="Copyright">
    <w:name w:val="表紙Copyright"/>
    <w:basedOn w:val="a"/>
    <w:rsid w:val="00D53026"/>
    <w:pPr>
      <w:jc w:val="center"/>
    </w:pPr>
    <w:rPr>
      <w:rFonts w:cs="ＭＳ 明朝"/>
      <w:szCs w:val="20"/>
    </w:rPr>
  </w:style>
  <w:style w:type="paragraph" w:customStyle="1" w:styleId="a5">
    <w:name w:val="表紙題字"/>
    <w:basedOn w:val="a"/>
    <w:rsid w:val="00D53026"/>
    <w:pPr>
      <w:jc w:val="center"/>
    </w:pPr>
    <w:rPr>
      <w:rFonts w:ascii="ＭＳ Ｐゴシック" w:eastAsia="ＭＳ Ｐゴシック" w:hAnsi="ＭＳ Ｐゴシック" w:cs="ＭＳ 明朝"/>
      <w:sz w:val="48"/>
      <w:szCs w:val="48"/>
    </w:rPr>
  </w:style>
  <w:style w:type="paragraph" w:styleId="a6">
    <w:name w:val="header"/>
    <w:basedOn w:val="a"/>
    <w:rsid w:val="0023083E"/>
    <w:pPr>
      <w:tabs>
        <w:tab w:val="center" w:pos="4252"/>
        <w:tab w:val="right" w:pos="8504"/>
      </w:tabs>
      <w:snapToGrid w:val="0"/>
    </w:pPr>
  </w:style>
  <w:style w:type="paragraph" w:styleId="a7">
    <w:name w:val="footer"/>
    <w:basedOn w:val="a"/>
    <w:rsid w:val="0023083E"/>
    <w:pPr>
      <w:tabs>
        <w:tab w:val="center" w:pos="4252"/>
        <w:tab w:val="right" w:pos="8504"/>
      </w:tabs>
      <w:snapToGrid w:val="0"/>
    </w:pPr>
  </w:style>
  <w:style w:type="character" w:styleId="a8">
    <w:name w:val="page number"/>
    <w:basedOn w:val="a0"/>
    <w:rsid w:val="0023083E"/>
  </w:style>
  <w:style w:type="paragraph" w:styleId="11">
    <w:name w:val="toc 1"/>
    <w:basedOn w:val="a"/>
    <w:next w:val="a"/>
    <w:autoRedefine/>
    <w:uiPriority w:val="39"/>
    <w:rsid w:val="00671409"/>
    <w:pPr>
      <w:tabs>
        <w:tab w:val="left" w:pos="420"/>
        <w:tab w:val="right" w:leader="dot" w:pos="9170"/>
      </w:tabs>
      <w:spacing w:before="120" w:after="120" w:line="0" w:lineRule="atLeast"/>
      <w:jc w:val="left"/>
    </w:pPr>
    <w:rPr>
      <w:b/>
      <w:bCs/>
      <w:sz w:val="20"/>
      <w:szCs w:val="20"/>
    </w:rPr>
  </w:style>
  <w:style w:type="numbering" w:customStyle="1" w:styleId="1">
    <w:name w:val="スタイル 箇条書き1"/>
    <w:basedOn w:val="a2"/>
    <w:rsid w:val="003E5C37"/>
    <w:pPr>
      <w:numPr>
        <w:numId w:val="2"/>
      </w:numPr>
    </w:pPr>
  </w:style>
  <w:style w:type="paragraph" w:styleId="20">
    <w:name w:val="toc 2"/>
    <w:basedOn w:val="a"/>
    <w:next w:val="a"/>
    <w:autoRedefine/>
    <w:uiPriority w:val="39"/>
    <w:rsid w:val="002B52EA"/>
    <w:pPr>
      <w:tabs>
        <w:tab w:val="left" w:pos="840"/>
        <w:tab w:val="right" w:leader="dot" w:pos="9170"/>
      </w:tabs>
      <w:spacing w:line="0" w:lineRule="atLeast"/>
      <w:ind w:left="210"/>
      <w:jc w:val="left"/>
    </w:pPr>
    <w:rPr>
      <w:noProof/>
      <w:sz w:val="20"/>
      <w:szCs w:val="20"/>
    </w:rPr>
  </w:style>
  <w:style w:type="paragraph" w:styleId="30">
    <w:name w:val="toc 3"/>
    <w:basedOn w:val="a"/>
    <w:next w:val="a"/>
    <w:autoRedefine/>
    <w:semiHidden/>
    <w:rsid w:val="007A28FC"/>
    <w:pPr>
      <w:ind w:left="420"/>
      <w:jc w:val="left"/>
    </w:pPr>
    <w:rPr>
      <w:iCs/>
      <w:sz w:val="20"/>
      <w:szCs w:val="20"/>
    </w:rPr>
  </w:style>
  <w:style w:type="paragraph" w:styleId="40">
    <w:name w:val="toc 4"/>
    <w:basedOn w:val="a"/>
    <w:next w:val="a"/>
    <w:autoRedefine/>
    <w:semiHidden/>
    <w:rsid w:val="00C72694"/>
    <w:pPr>
      <w:ind w:left="630"/>
      <w:jc w:val="left"/>
    </w:pPr>
    <w:rPr>
      <w:sz w:val="18"/>
      <w:szCs w:val="18"/>
    </w:rPr>
  </w:style>
  <w:style w:type="paragraph" w:styleId="50">
    <w:name w:val="toc 5"/>
    <w:basedOn w:val="a"/>
    <w:next w:val="a"/>
    <w:autoRedefine/>
    <w:semiHidden/>
    <w:rsid w:val="00C72694"/>
    <w:pPr>
      <w:ind w:left="840"/>
      <w:jc w:val="left"/>
    </w:pPr>
    <w:rPr>
      <w:sz w:val="18"/>
      <w:szCs w:val="18"/>
    </w:rPr>
  </w:style>
  <w:style w:type="paragraph" w:styleId="60">
    <w:name w:val="toc 6"/>
    <w:basedOn w:val="a"/>
    <w:next w:val="a"/>
    <w:autoRedefine/>
    <w:semiHidden/>
    <w:rsid w:val="00C72694"/>
    <w:pPr>
      <w:ind w:left="1050"/>
      <w:jc w:val="left"/>
    </w:pPr>
    <w:rPr>
      <w:sz w:val="18"/>
      <w:szCs w:val="18"/>
    </w:rPr>
  </w:style>
  <w:style w:type="paragraph" w:styleId="7">
    <w:name w:val="toc 7"/>
    <w:basedOn w:val="a"/>
    <w:next w:val="a"/>
    <w:autoRedefine/>
    <w:semiHidden/>
    <w:rsid w:val="00C72694"/>
    <w:pPr>
      <w:ind w:left="1260"/>
      <w:jc w:val="left"/>
    </w:pPr>
    <w:rPr>
      <w:sz w:val="18"/>
      <w:szCs w:val="18"/>
    </w:rPr>
  </w:style>
  <w:style w:type="paragraph" w:styleId="8">
    <w:name w:val="toc 8"/>
    <w:basedOn w:val="a"/>
    <w:next w:val="a"/>
    <w:autoRedefine/>
    <w:semiHidden/>
    <w:rsid w:val="00C72694"/>
    <w:pPr>
      <w:ind w:left="1470"/>
      <w:jc w:val="left"/>
    </w:pPr>
    <w:rPr>
      <w:sz w:val="18"/>
      <w:szCs w:val="18"/>
    </w:rPr>
  </w:style>
  <w:style w:type="paragraph" w:styleId="9">
    <w:name w:val="toc 9"/>
    <w:basedOn w:val="a"/>
    <w:next w:val="a"/>
    <w:autoRedefine/>
    <w:semiHidden/>
    <w:rsid w:val="00C72694"/>
    <w:pPr>
      <w:ind w:left="1680"/>
      <w:jc w:val="left"/>
    </w:pPr>
    <w:rPr>
      <w:sz w:val="18"/>
      <w:szCs w:val="18"/>
    </w:rPr>
  </w:style>
  <w:style w:type="character" w:styleId="a9">
    <w:name w:val="Hyperlink"/>
    <w:uiPriority w:val="99"/>
    <w:rsid w:val="00C72694"/>
    <w:rPr>
      <w:color w:val="0000FF"/>
      <w:u w:val="single"/>
    </w:rPr>
  </w:style>
  <w:style w:type="paragraph" w:styleId="Web">
    <w:name w:val="Normal (Web)"/>
    <w:basedOn w:val="a"/>
    <w:rsid w:val="00DC15F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rsid w:val="00DC1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paragraph" w:customStyle="1" w:styleId="quotation">
    <w:name w:val="quotation"/>
    <w:basedOn w:val="a"/>
    <w:rsid w:val="00F54F4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oexists">
    <w:name w:val="noexists"/>
    <w:basedOn w:val="a0"/>
    <w:rsid w:val="00F54F45"/>
  </w:style>
  <w:style w:type="paragraph" w:styleId="aa">
    <w:name w:val="Balloon Text"/>
    <w:basedOn w:val="a"/>
    <w:link w:val="ab"/>
    <w:uiPriority w:val="99"/>
    <w:semiHidden/>
    <w:unhideWhenUsed/>
    <w:rsid w:val="00522215"/>
    <w:rPr>
      <w:rFonts w:ascii="Arial" w:eastAsia="ＭＳ ゴシック" w:hAnsi="Arial"/>
      <w:sz w:val="18"/>
      <w:szCs w:val="18"/>
    </w:rPr>
  </w:style>
  <w:style w:type="character" w:customStyle="1" w:styleId="ab">
    <w:name w:val="吹き出し (文字)"/>
    <w:link w:val="aa"/>
    <w:uiPriority w:val="99"/>
    <w:semiHidden/>
    <w:rsid w:val="00522215"/>
    <w:rPr>
      <w:rFonts w:ascii="Arial" w:eastAsia="ＭＳ ゴシック" w:hAnsi="Arial" w:cs="Times New Roman"/>
      <w:kern w:val="2"/>
      <w:sz w:val="18"/>
      <w:szCs w:val="18"/>
    </w:rPr>
  </w:style>
  <w:style w:type="paragraph" w:styleId="ac">
    <w:name w:val="Revision"/>
    <w:hidden/>
    <w:uiPriority w:val="99"/>
    <w:semiHidden/>
    <w:rsid w:val="00A3052C"/>
    <w:rPr>
      <w:kern w:val="2"/>
      <w:sz w:val="21"/>
      <w:szCs w:val="24"/>
    </w:rPr>
  </w:style>
  <w:style w:type="character" w:styleId="ad">
    <w:name w:val="FollowedHyperlink"/>
    <w:uiPriority w:val="99"/>
    <w:semiHidden/>
    <w:unhideWhenUsed/>
    <w:rsid w:val="007E4107"/>
    <w:rPr>
      <w:color w:val="954F72"/>
      <w:u w:val="single"/>
    </w:rPr>
  </w:style>
  <w:style w:type="paragraph" w:styleId="ae">
    <w:name w:val="List Paragraph"/>
    <w:basedOn w:val="a"/>
    <w:uiPriority w:val="72"/>
    <w:rsid w:val="005A547F"/>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a">
    <w:name w:val="Normal"/>
    <w:qFormat/>
    <w:pPr>
      <w:widowControl w:val="0"/>
      <w:jc w:val="both"/>
    </w:pPr>
    <w:rPr>
      <w:kern w:val="2"/>
      <w:sz w:val="21"/>
      <w:szCs w:val="24"/>
    </w:rPr>
  </w:style>
  <w:style w:type="paragraph" w:styleId="10">
    <w:name w:val="heading 1"/>
    <w:basedOn w:val="a"/>
    <w:next w:val="a"/>
    <w:qFormat/>
    <w:rsid w:val="00FB10E4"/>
    <w:pPr>
      <w:keepNext/>
      <w:numPr>
        <w:numId w:val="1"/>
      </w:numPr>
      <w:pBdr>
        <w:bottom w:val="single" w:sz="12" w:space="1" w:color="auto"/>
      </w:pBdr>
      <w:outlineLvl w:val="0"/>
    </w:pPr>
    <w:rPr>
      <w:rFonts w:ascii="Arial" w:eastAsia="ＭＳ ゴシック" w:hAnsi="Arial"/>
      <w:sz w:val="24"/>
    </w:rPr>
  </w:style>
  <w:style w:type="paragraph" w:styleId="2">
    <w:name w:val="heading 2"/>
    <w:basedOn w:val="a"/>
    <w:next w:val="a"/>
    <w:qFormat/>
    <w:rsid w:val="003E5C37"/>
    <w:pPr>
      <w:keepNext/>
      <w:numPr>
        <w:ilvl w:val="1"/>
        <w:numId w:val="1"/>
      </w:numPr>
      <w:pBdr>
        <w:bottom w:val="single" w:sz="12" w:space="1" w:color="auto"/>
      </w:pBdr>
      <w:tabs>
        <w:tab w:val="clear" w:pos="0"/>
        <w:tab w:val="left" w:pos="630"/>
      </w:tabs>
      <w:jc w:val="left"/>
      <w:outlineLvl w:val="1"/>
    </w:pPr>
    <w:rPr>
      <w:rFonts w:ascii="Arial" w:eastAsia="ＭＳ ゴシック" w:hAnsi="Arial"/>
    </w:rPr>
  </w:style>
  <w:style w:type="paragraph" w:styleId="3">
    <w:name w:val="heading 3"/>
    <w:basedOn w:val="a"/>
    <w:next w:val="a"/>
    <w:qFormat/>
    <w:rsid w:val="00FB10E4"/>
    <w:pPr>
      <w:keepNext/>
      <w:numPr>
        <w:ilvl w:val="2"/>
        <w:numId w:val="1"/>
      </w:numPr>
      <w:tabs>
        <w:tab w:val="clear" w:pos="0"/>
        <w:tab w:val="left" w:pos="630"/>
      </w:tabs>
      <w:jc w:val="left"/>
      <w:outlineLvl w:val="2"/>
    </w:pPr>
    <w:rPr>
      <w:rFonts w:ascii="Arial" w:eastAsia="ＭＳ ゴシック" w:hAnsi="Arial"/>
      <w:u w:val="single"/>
    </w:rPr>
  </w:style>
  <w:style w:type="paragraph" w:styleId="4">
    <w:name w:val="heading 4"/>
    <w:basedOn w:val="a"/>
    <w:next w:val="a"/>
    <w:qFormat/>
    <w:rsid w:val="00AA09A6"/>
    <w:pPr>
      <w:keepNext/>
      <w:ind w:leftChars="400" w:left="400"/>
      <w:outlineLvl w:val="3"/>
    </w:pPr>
    <w:rPr>
      <w:b/>
      <w:bCs/>
    </w:rPr>
  </w:style>
  <w:style w:type="paragraph" w:styleId="5">
    <w:name w:val="heading 5"/>
    <w:basedOn w:val="a"/>
    <w:next w:val="a"/>
    <w:qFormat/>
    <w:rsid w:val="00AA09A6"/>
    <w:pPr>
      <w:keepNext/>
      <w:ind w:leftChars="800" w:left="800"/>
      <w:outlineLvl w:val="4"/>
    </w:pPr>
    <w:rPr>
      <w:rFonts w:ascii="Arial" w:eastAsia="ＭＳ ゴシック" w:hAnsi="Arial"/>
    </w:rPr>
  </w:style>
  <w:style w:type="paragraph" w:styleId="6">
    <w:name w:val="heading 6"/>
    <w:basedOn w:val="a"/>
    <w:next w:val="a"/>
    <w:qFormat/>
    <w:rsid w:val="00AA09A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3202E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目次タイトル"/>
    <w:basedOn w:val="a"/>
    <w:rsid w:val="00E97992"/>
    <w:pPr>
      <w:jc w:val="center"/>
    </w:pPr>
    <w:rPr>
      <w:rFonts w:cs="ＭＳ 明朝"/>
      <w:sz w:val="28"/>
      <w:szCs w:val="20"/>
    </w:rPr>
  </w:style>
  <w:style w:type="paragraph" w:customStyle="1" w:styleId="Copyright">
    <w:name w:val="表紙Copyright"/>
    <w:basedOn w:val="a"/>
    <w:rsid w:val="00D53026"/>
    <w:pPr>
      <w:jc w:val="center"/>
    </w:pPr>
    <w:rPr>
      <w:rFonts w:cs="ＭＳ 明朝"/>
      <w:szCs w:val="20"/>
    </w:rPr>
  </w:style>
  <w:style w:type="paragraph" w:customStyle="1" w:styleId="a5">
    <w:name w:val="表紙題字"/>
    <w:basedOn w:val="a"/>
    <w:rsid w:val="00D53026"/>
    <w:pPr>
      <w:jc w:val="center"/>
    </w:pPr>
    <w:rPr>
      <w:rFonts w:ascii="ＭＳ Ｐゴシック" w:eastAsia="ＭＳ Ｐゴシック" w:hAnsi="ＭＳ Ｐゴシック" w:cs="ＭＳ 明朝"/>
      <w:sz w:val="48"/>
      <w:szCs w:val="48"/>
    </w:rPr>
  </w:style>
  <w:style w:type="paragraph" w:styleId="a6">
    <w:name w:val="header"/>
    <w:basedOn w:val="a"/>
    <w:rsid w:val="0023083E"/>
    <w:pPr>
      <w:tabs>
        <w:tab w:val="center" w:pos="4252"/>
        <w:tab w:val="right" w:pos="8504"/>
      </w:tabs>
      <w:snapToGrid w:val="0"/>
    </w:pPr>
  </w:style>
  <w:style w:type="paragraph" w:styleId="a7">
    <w:name w:val="footer"/>
    <w:basedOn w:val="a"/>
    <w:rsid w:val="0023083E"/>
    <w:pPr>
      <w:tabs>
        <w:tab w:val="center" w:pos="4252"/>
        <w:tab w:val="right" w:pos="8504"/>
      </w:tabs>
      <w:snapToGrid w:val="0"/>
    </w:pPr>
  </w:style>
  <w:style w:type="character" w:styleId="a8">
    <w:name w:val="page number"/>
    <w:basedOn w:val="a0"/>
    <w:rsid w:val="0023083E"/>
  </w:style>
  <w:style w:type="paragraph" w:styleId="11">
    <w:name w:val="toc 1"/>
    <w:basedOn w:val="a"/>
    <w:next w:val="a"/>
    <w:autoRedefine/>
    <w:uiPriority w:val="39"/>
    <w:rsid w:val="00671409"/>
    <w:pPr>
      <w:tabs>
        <w:tab w:val="left" w:pos="420"/>
        <w:tab w:val="right" w:leader="dot" w:pos="9170"/>
      </w:tabs>
      <w:spacing w:before="120" w:after="120" w:line="0" w:lineRule="atLeast"/>
      <w:jc w:val="left"/>
    </w:pPr>
    <w:rPr>
      <w:b/>
      <w:bCs/>
      <w:sz w:val="20"/>
      <w:szCs w:val="20"/>
    </w:rPr>
  </w:style>
  <w:style w:type="numbering" w:customStyle="1" w:styleId="1">
    <w:name w:val="スタイル 箇条書き1"/>
    <w:basedOn w:val="a2"/>
    <w:rsid w:val="003E5C37"/>
    <w:pPr>
      <w:numPr>
        <w:numId w:val="2"/>
      </w:numPr>
    </w:pPr>
  </w:style>
  <w:style w:type="paragraph" w:styleId="20">
    <w:name w:val="toc 2"/>
    <w:basedOn w:val="a"/>
    <w:next w:val="a"/>
    <w:autoRedefine/>
    <w:uiPriority w:val="39"/>
    <w:rsid w:val="002B52EA"/>
    <w:pPr>
      <w:tabs>
        <w:tab w:val="left" w:pos="840"/>
        <w:tab w:val="right" w:leader="dot" w:pos="9170"/>
      </w:tabs>
      <w:spacing w:line="0" w:lineRule="atLeast"/>
      <w:ind w:left="210"/>
      <w:jc w:val="left"/>
    </w:pPr>
    <w:rPr>
      <w:noProof/>
      <w:sz w:val="20"/>
      <w:szCs w:val="20"/>
    </w:rPr>
  </w:style>
  <w:style w:type="paragraph" w:styleId="30">
    <w:name w:val="toc 3"/>
    <w:basedOn w:val="a"/>
    <w:next w:val="a"/>
    <w:autoRedefine/>
    <w:semiHidden/>
    <w:rsid w:val="007A28FC"/>
    <w:pPr>
      <w:ind w:left="420"/>
      <w:jc w:val="left"/>
    </w:pPr>
    <w:rPr>
      <w:iCs/>
      <w:sz w:val="20"/>
      <w:szCs w:val="20"/>
    </w:rPr>
  </w:style>
  <w:style w:type="paragraph" w:styleId="40">
    <w:name w:val="toc 4"/>
    <w:basedOn w:val="a"/>
    <w:next w:val="a"/>
    <w:autoRedefine/>
    <w:semiHidden/>
    <w:rsid w:val="00C72694"/>
    <w:pPr>
      <w:ind w:left="630"/>
      <w:jc w:val="left"/>
    </w:pPr>
    <w:rPr>
      <w:sz w:val="18"/>
      <w:szCs w:val="18"/>
    </w:rPr>
  </w:style>
  <w:style w:type="paragraph" w:styleId="50">
    <w:name w:val="toc 5"/>
    <w:basedOn w:val="a"/>
    <w:next w:val="a"/>
    <w:autoRedefine/>
    <w:semiHidden/>
    <w:rsid w:val="00C72694"/>
    <w:pPr>
      <w:ind w:left="840"/>
      <w:jc w:val="left"/>
    </w:pPr>
    <w:rPr>
      <w:sz w:val="18"/>
      <w:szCs w:val="18"/>
    </w:rPr>
  </w:style>
  <w:style w:type="paragraph" w:styleId="60">
    <w:name w:val="toc 6"/>
    <w:basedOn w:val="a"/>
    <w:next w:val="a"/>
    <w:autoRedefine/>
    <w:semiHidden/>
    <w:rsid w:val="00C72694"/>
    <w:pPr>
      <w:ind w:left="1050"/>
      <w:jc w:val="left"/>
    </w:pPr>
    <w:rPr>
      <w:sz w:val="18"/>
      <w:szCs w:val="18"/>
    </w:rPr>
  </w:style>
  <w:style w:type="paragraph" w:styleId="7">
    <w:name w:val="toc 7"/>
    <w:basedOn w:val="a"/>
    <w:next w:val="a"/>
    <w:autoRedefine/>
    <w:semiHidden/>
    <w:rsid w:val="00C72694"/>
    <w:pPr>
      <w:ind w:left="1260"/>
      <w:jc w:val="left"/>
    </w:pPr>
    <w:rPr>
      <w:sz w:val="18"/>
      <w:szCs w:val="18"/>
    </w:rPr>
  </w:style>
  <w:style w:type="paragraph" w:styleId="8">
    <w:name w:val="toc 8"/>
    <w:basedOn w:val="a"/>
    <w:next w:val="a"/>
    <w:autoRedefine/>
    <w:semiHidden/>
    <w:rsid w:val="00C72694"/>
    <w:pPr>
      <w:ind w:left="1470"/>
      <w:jc w:val="left"/>
    </w:pPr>
    <w:rPr>
      <w:sz w:val="18"/>
      <w:szCs w:val="18"/>
    </w:rPr>
  </w:style>
  <w:style w:type="paragraph" w:styleId="9">
    <w:name w:val="toc 9"/>
    <w:basedOn w:val="a"/>
    <w:next w:val="a"/>
    <w:autoRedefine/>
    <w:semiHidden/>
    <w:rsid w:val="00C72694"/>
    <w:pPr>
      <w:ind w:left="1680"/>
      <w:jc w:val="left"/>
    </w:pPr>
    <w:rPr>
      <w:sz w:val="18"/>
      <w:szCs w:val="18"/>
    </w:rPr>
  </w:style>
  <w:style w:type="character" w:styleId="a9">
    <w:name w:val="Hyperlink"/>
    <w:uiPriority w:val="99"/>
    <w:rsid w:val="00C72694"/>
    <w:rPr>
      <w:color w:val="0000FF"/>
      <w:u w:val="single"/>
    </w:rPr>
  </w:style>
  <w:style w:type="paragraph" w:styleId="Web">
    <w:name w:val="Normal (Web)"/>
    <w:basedOn w:val="a"/>
    <w:rsid w:val="00DC15F1"/>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HTML">
    <w:name w:val="HTML Preformatted"/>
    <w:basedOn w:val="a"/>
    <w:rsid w:val="00DC15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paragraph" w:customStyle="1" w:styleId="quotation">
    <w:name w:val="quotation"/>
    <w:basedOn w:val="a"/>
    <w:rsid w:val="00F54F4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noexists">
    <w:name w:val="noexists"/>
    <w:basedOn w:val="a0"/>
    <w:rsid w:val="00F54F45"/>
  </w:style>
  <w:style w:type="paragraph" w:styleId="aa">
    <w:name w:val="Balloon Text"/>
    <w:basedOn w:val="a"/>
    <w:link w:val="ab"/>
    <w:uiPriority w:val="99"/>
    <w:semiHidden/>
    <w:unhideWhenUsed/>
    <w:rsid w:val="00522215"/>
    <w:rPr>
      <w:rFonts w:ascii="Arial" w:eastAsia="ＭＳ ゴシック" w:hAnsi="Arial"/>
      <w:sz w:val="18"/>
      <w:szCs w:val="18"/>
    </w:rPr>
  </w:style>
  <w:style w:type="character" w:customStyle="1" w:styleId="ab">
    <w:name w:val="吹き出し (文字)"/>
    <w:link w:val="aa"/>
    <w:uiPriority w:val="99"/>
    <w:semiHidden/>
    <w:rsid w:val="00522215"/>
    <w:rPr>
      <w:rFonts w:ascii="Arial" w:eastAsia="ＭＳ ゴシック" w:hAnsi="Arial" w:cs="Times New Roman"/>
      <w:kern w:val="2"/>
      <w:sz w:val="18"/>
      <w:szCs w:val="18"/>
    </w:rPr>
  </w:style>
  <w:style w:type="paragraph" w:styleId="ac">
    <w:name w:val="Revision"/>
    <w:hidden/>
    <w:uiPriority w:val="99"/>
    <w:semiHidden/>
    <w:rsid w:val="00A3052C"/>
    <w:rPr>
      <w:kern w:val="2"/>
      <w:sz w:val="21"/>
      <w:szCs w:val="24"/>
    </w:rPr>
  </w:style>
  <w:style w:type="character" w:styleId="ad">
    <w:name w:val="FollowedHyperlink"/>
    <w:uiPriority w:val="99"/>
    <w:semiHidden/>
    <w:unhideWhenUsed/>
    <w:rsid w:val="007E4107"/>
    <w:rPr>
      <w:color w:val="954F72"/>
      <w:u w:val="single"/>
    </w:rPr>
  </w:style>
  <w:style w:type="paragraph" w:styleId="ae">
    <w:name w:val="List Paragraph"/>
    <w:basedOn w:val="a"/>
    <w:uiPriority w:val="72"/>
    <w:rsid w:val="005A547F"/>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79762">
      <w:bodyDiv w:val="1"/>
      <w:marLeft w:val="0"/>
      <w:marRight w:val="0"/>
      <w:marTop w:val="0"/>
      <w:marBottom w:val="0"/>
      <w:divBdr>
        <w:top w:val="none" w:sz="0" w:space="0" w:color="auto"/>
        <w:left w:val="none" w:sz="0" w:space="0" w:color="auto"/>
        <w:bottom w:val="none" w:sz="0" w:space="0" w:color="auto"/>
        <w:right w:val="none" w:sz="0" w:space="0" w:color="auto"/>
      </w:divBdr>
    </w:div>
    <w:div w:id="62409579">
      <w:bodyDiv w:val="1"/>
      <w:marLeft w:val="0"/>
      <w:marRight w:val="0"/>
      <w:marTop w:val="0"/>
      <w:marBottom w:val="0"/>
      <w:divBdr>
        <w:top w:val="none" w:sz="0" w:space="0" w:color="auto"/>
        <w:left w:val="none" w:sz="0" w:space="0" w:color="auto"/>
        <w:bottom w:val="none" w:sz="0" w:space="0" w:color="auto"/>
        <w:right w:val="none" w:sz="0" w:space="0" w:color="auto"/>
      </w:divBdr>
    </w:div>
    <w:div w:id="127477573">
      <w:bodyDiv w:val="1"/>
      <w:marLeft w:val="0"/>
      <w:marRight w:val="0"/>
      <w:marTop w:val="0"/>
      <w:marBottom w:val="0"/>
      <w:divBdr>
        <w:top w:val="none" w:sz="0" w:space="0" w:color="auto"/>
        <w:left w:val="none" w:sz="0" w:space="0" w:color="auto"/>
        <w:bottom w:val="none" w:sz="0" w:space="0" w:color="auto"/>
        <w:right w:val="none" w:sz="0" w:space="0" w:color="auto"/>
      </w:divBdr>
      <w:divsChild>
        <w:div w:id="2070882546">
          <w:marLeft w:val="0"/>
          <w:marRight w:val="0"/>
          <w:marTop w:val="0"/>
          <w:marBottom w:val="0"/>
          <w:divBdr>
            <w:top w:val="none" w:sz="0" w:space="0" w:color="auto"/>
            <w:left w:val="none" w:sz="0" w:space="0" w:color="auto"/>
            <w:bottom w:val="none" w:sz="0" w:space="0" w:color="auto"/>
            <w:right w:val="none" w:sz="0" w:space="0" w:color="auto"/>
          </w:divBdr>
        </w:div>
      </w:divsChild>
    </w:div>
    <w:div w:id="145055062">
      <w:bodyDiv w:val="1"/>
      <w:marLeft w:val="0"/>
      <w:marRight w:val="0"/>
      <w:marTop w:val="0"/>
      <w:marBottom w:val="0"/>
      <w:divBdr>
        <w:top w:val="none" w:sz="0" w:space="0" w:color="auto"/>
        <w:left w:val="none" w:sz="0" w:space="0" w:color="auto"/>
        <w:bottom w:val="none" w:sz="0" w:space="0" w:color="auto"/>
        <w:right w:val="none" w:sz="0" w:space="0" w:color="auto"/>
      </w:divBdr>
    </w:div>
    <w:div w:id="149256452">
      <w:bodyDiv w:val="1"/>
      <w:marLeft w:val="0"/>
      <w:marRight w:val="0"/>
      <w:marTop w:val="0"/>
      <w:marBottom w:val="0"/>
      <w:divBdr>
        <w:top w:val="none" w:sz="0" w:space="0" w:color="auto"/>
        <w:left w:val="none" w:sz="0" w:space="0" w:color="auto"/>
        <w:bottom w:val="none" w:sz="0" w:space="0" w:color="auto"/>
        <w:right w:val="none" w:sz="0" w:space="0" w:color="auto"/>
      </w:divBdr>
    </w:div>
    <w:div w:id="158037952">
      <w:bodyDiv w:val="1"/>
      <w:marLeft w:val="0"/>
      <w:marRight w:val="0"/>
      <w:marTop w:val="0"/>
      <w:marBottom w:val="0"/>
      <w:divBdr>
        <w:top w:val="none" w:sz="0" w:space="0" w:color="auto"/>
        <w:left w:val="none" w:sz="0" w:space="0" w:color="auto"/>
        <w:bottom w:val="none" w:sz="0" w:space="0" w:color="auto"/>
        <w:right w:val="none" w:sz="0" w:space="0" w:color="auto"/>
      </w:divBdr>
      <w:divsChild>
        <w:div w:id="1932280410">
          <w:marLeft w:val="0"/>
          <w:marRight w:val="0"/>
          <w:marTop w:val="0"/>
          <w:marBottom w:val="0"/>
          <w:divBdr>
            <w:top w:val="none" w:sz="0" w:space="0" w:color="auto"/>
            <w:left w:val="none" w:sz="0" w:space="0" w:color="auto"/>
            <w:bottom w:val="none" w:sz="0" w:space="0" w:color="auto"/>
            <w:right w:val="none" w:sz="0" w:space="0" w:color="auto"/>
          </w:divBdr>
        </w:div>
      </w:divsChild>
    </w:div>
    <w:div w:id="191694572">
      <w:bodyDiv w:val="1"/>
      <w:marLeft w:val="0"/>
      <w:marRight w:val="0"/>
      <w:marTop w:val="0"/>
      <w:marBottom w:val="0"/>
      <w:divBdr>
        <w:top w:val="none" w:sz="0" w:space="0" w:color="auto"/>
        <w:left w:val="none" w:sz="0" w:space="0" w:color="auto"/>
        <w:bottom w:val="none" w:sz="0" w:space="0" w:color="auto"/>
        <w:right w:val="none" w:sz="0" w:space="0" w:color="auto"/>
      </w:divBdr>
    </w:div>
    <w:div w:id="249973515">
      <w:bodyDiv w:val="1"/>
      <w:marLeft w:val="0"/>
      <w:marRight w:val="0"/>
      <w:marTop w:val="0"/>
      <w:marBottom w:val="0"/>
      <w:divBdr>
        <w:top w:val="none" w:sz="0" w:space="0" w:color="auto"/>
        <w:left w:val="none" w:sz="0" w:space="0" w:color="auto"/>
        <w:bottom w:val="none" w:sz="0" w:space="0" w:color="auto"/>
        <w:right w:val="none" w:sz="0" w:space="0" w:color="auto"/>
      </w:divBdr>
    </w:div>
    <w:div w:id="260601396">
      <w:bodyDiv w:val="1"/>
      <w:marLeft w:val="0"/>
      <w:marRight w:val="0"/>
      <w:marTop w:val="0"/>
      <w:marBottom w:val="0"/>
      <w:divBdr>
        <w:top w:val="none" w:sz="0" w:space="0" w:color="auto"/>
        <w:left w:val="none" w:sz="0" w:space="0" w:color="auto"/>
        <w:bottom w:val="none" w:sz="0" w:space="0" w:color="auto"/>
        <w:right w:val="none" w:sz="0" w:space="0" w:color="auto"/>
      </w:divBdr>
    </w:div>
    <w:div w:id="367996122">
      <w:bodyDiv w:val="1"/>
      <w:marLeft w:val="0"/>
      <w:marRight w:val="0"/>
      <w:marTop w:val="0"/>
      <w:marBottom w:val="0"/>
      <w:divBdr>
        <w:top w:val="none" w:sz="0" w:space="0" w:color="auto"/>
        <w:left w:val="none" w:sz="0" w:space="0" w:color="auto"/>
        <w:bottom w:val="none" w:sz="0" w:space="0" w:color="auto"/>
        <w:right w:val="none" w:sz="0" w:space="0" w:color="auto"/>
      </w:divBdr>
      <w:divsChild>
        <w:div w:id="359088857">
          <w:marLeft w:val="0"/>
          <w:marRight w:val="0"/>
          <w:marTop w:val="0"/>
          <w:marBottom w:val="0"/>
          <w:divBdr>
            <w:top w:val="none" w:sz="0" w:space="0" w:color="auto"/>
            <w:left w:val="none" w:sz="0" w:space="0" w:color="auto"/>
            <w:bottom w:val="none" w:sz="0" w:space="0" w:color="auto"/>
            <w:right w:val="none" w:sz="0" w:space="0" w:color="auto"/>
          </w:divBdr>
        </w:div>
      </w:divsChild>
    </w:div>
    <w:div w:id="383330168">
      <w:bodyDiv w:val="1"/>
      <w:marLeft w:val="0"/>
      <w:marRight w:val="0"/>
      <w:marTop w:val="0"/>
      <w:marBottom w:val="0"/>
      <w:divBdr>
        <w:top w:val="none" w:sz="0" w:space="0" w:color="auto"/>
        <w:left w:val="none" w:sz="0" w:space="0" w:color="auto"/>
        <w:bottom w:val="none" w:sz="0" w:space="0" w:color="auto"/>
        <w:right w:val="none" w:sz="0" w:space="0" w:color="auto"/>
      </w:divBdr>
    </w:div>
    <w:div w:id="414135483">
      <w:bodyDiv w:val="1"/>
      <w:marLeft w:val="0"/>
      <w:marRight w:val="0"/>
      <w:marTop w:val="0"/>
      <w:marBottom w:val="0"/>
      <w:divBdr>
        <w:top w:val="none" w:sz="0" w:space="0" w:color="auto"/>
        <w:left w:val="none" w:sz="0" w:space="0" w:color="auto"/>
        <w:bottom w:val="none" w:sz="0" w:space="0" w:color="auto"/>
        <w:right w:val="none" w:sz="0" w:space="0" w:color="auto"/>
      </w:divBdr>
      <w:divsChild>
        <w:div w:id="1007369357">
          <w:marLeft w:val="0"/>
          <w:marRight w:val="0"/>
          <w:marTop w:val="0"/>
          <w:marBottom w:val="0"/>
          <w:divBdr>
            <w:top w:val="none" w:sz="0" w:space="0" w:color="auto"/>
            <w:left w:val="none" w:sz="0" w:space="0" w:color="auto"/>
            <w:bottom w:val="none" w:sz="0" w:space="0" w:color="auto"/>
            <w:right w:val="none" w:sz="0" w:space="0" w:color="auto"/>
          </w:divBdr>
        </w:div>
      </w:divsChild>
    </w:div>
    <w:div w:id="441457290">
      <w:bodyDiv w:val="1"/>
      <w:marLeft w:val="0"/>
      <w:marRight w:val="0"/>
      <w:marTop w:val="0"/>
      <w:marBottom w:val="0"/>
      <w:divBdr>
        <w:top w:val="none" w:sz="0" w:space="0" w:color="auto"/>
        <w:left w:val="none" w:sz="0" w:space="0" w:color="auto"/>
        <w:bottom w:val="none" w:sz="0" w:space="0" w:color="auto"/>
        <w:right w:val="none" w:sz="0" w:space="0" w:color="auto"/>
      </w:divBdr>
    </w:div>
    <w:div w:id="496579432">
      <w:bodyDiv w:val="1"/>
      <w:marLeft w:val="0"/>
      <w:marRight w:val="0"/>
      <w:marTop w:val="0"/>
      <w:marBottom w:val="0"/>
      <w:divBdr>
        <w:top w:val="none" w:sz="0" w:space="0" w:color="auto"/>
        <w:left w:val="none" w:sz="0" w:space="0" w:color="auto"/>
        <w:bottom w:val="none" w:sz="0" w:space="0" w:color="auto"/>
        <w:right w:val="none" w:sz="0" w:space="0" w:color="auto"/>
      </w:divBdr>
      <w:divsChild>
        <w:div w:id="15619906">
          <w:marLeft w:val="0"/>
          <w:marRight w:val="0"/>
          <w:marTop w:val="0"/>
          <w:marBottom w:val="0"/>
          <w:divBdr>
            <w:top w:val="none" w:sz="0" w:space="0" w:color="auto"/>
            <w:left w:val="none" w:sz="0" w:space="0" w:color="auto"/>
            <w:bottom w:val="none" w:sz="0" w:space="0" w:color="auto"/>
            <w:right w:val="none" w:sz="0" w:space="0" w:color="auto"/>
          </w:divBdr>
        </w:div>
      </w:divsChild>
    </w:div>
    <w:div w:id="500584127">
      <w:bodyDiv w:val="1"/>
      <w:marLeft w:val="0"/>
      <w:marRight w:val="0"/>
      <w:marTop w:val="0"/>
      <w:marBottom w:val="0"/>
      <w:divBdr>
        <w:top w:val="none" w:sz="0" w:space="0" w:color="auto"/>
        <w:left w:val="none" w:sz="0" w:space="0" w:color="auto"/>
        <w:bottom w:val="none" w:sz="0" w:space="0" w:color="auto"/>
        <w:right w:val="none" w:sz="0" w:space="0" w:color="auto"/>
      </w:divBdr>
    </w:div>
    <w:div w:id="511336127">
      <w:bodyDiv w:val="1"/>
      <w:marLeft w:val="0"/>
      <w:marRight w:val="0"/>
      <w:marTop w:val="0"/>
      <w:marBottom w:val="0"/>
      <w:divBdr>
        <w:top w:val="none" w:sz="0" w:space="0" w:color="auto"/>
        <w:left w:val="none" w:sz="0" w:space="0" w:color="auto"/>
        <w:bottom w:val="none" w:sz="0" w:space="0" w:color="auto"/>
        <w:right w:val="none" w:sz="0" w:space="0" w:color="auto"/>
      </w:divBdr>
    </w:div>
    <w:div w:id="570895678">
      <w:bodyDiv w:val="1"/>
      <w:marLeft w:val="0"/>
      <w:marRight w:val="0"/>
      <w:marTop w:val="0"/>
      <w:marBottom w:val="0"/>
      <w:divBdr>
        <w:top w:val="none" w:sz="0" w:space="0" w:color="auto"/>
        <w:left w:val="none" w:sz="0" w:space="0" w:color="auto"/>
        <w:bottom w:val="none" w:sz="0" w:space="0" w:color="auto"/>
        <w:right w:val="none" w:sz="0" w:space="0" w:color="auto"/>
      </w:divBdr>
    </w:div>
    <w:div w:id="589511901">
      <w:bodyDiv w:val="1"/>
      <w:marLeft w:val="0"/>
      <w:marRight w:val="0"/>
      <w:marTop w:val="0"/>
      <w:marBottom w:val="0"/>
      <w:divBdr>
        <w:top w:val="none" w:sz="0" w:space="0" w:color="auto"/>
        <w:left w:val="none" w:sz="0" w:space="0" w:color="auto"/>
        <w:bottom w:val="none" w:sz="0" w:space="0" w:color="auto"/>
        <w:right w:val="none" w:sz="0" w:space="0" w:color="auto"/>
      </w:divBdr>
      <w:divsChild>
        <w:div w:id="1117524837">
          <w:marLeft w:val="0"/>
          <w:marRight w:val="0"/>
          <w:marTop w:val="0"/>
          <w:marBottom w:val="0"/>
          <w:divBdr>
            <w:top w:val="none" w:sz="0" w:space="0" w:color="auto"/>
            <w:left w:val="none" w:sz="0" w:space="0" w:color="auto"/>
            <w:bottom w:val="none" w:sz="0" w:space="0" w:color="auto"/>
            <w:right w:val="none" w:sz="0" w:space="0" w:color="auto"/>
          </w:divBdr>
        </w:div>
      </w:divsChild>
    </w:div>
    <w:div w:id="613903179">
      <w:bodyDiv w:val="1"/>
      <w:marLeft w:val="0"/>
      <w:marRight w:val="0"/>
      <w:marTop w:val="0"/>
      <w:marBottom w:val="0"/>
      <w:divBdr>
        <w:top w:val="none" w:sz="0" w:space="0" w:color="auto"/>
        <w:left w:val="none" w:sz="0" w:space="0" w:color="auto"/>
        <w:bottom w:val="none" w:sz="0" w:space="0" w:color="auto"/>
        <w:right w:val="none" w:sz="0" w:space="0" w:color="auto"/>
      </w:divBdr>
    </w:div>
    <w:div w:id="659044143">
      <w:bodyDiv w:val="1"/>
      <w:marLeft w:val="0"/>
      <w:marRight w:val="0"/>
      <w:marTop w:val="0"/>
      <w:marBottom w:val="0"/>
      <w:divBdr>
        <w:top w:val="none" w:sz="0" w:space="0" w:color="auto"/>
        <w:left w:val="none" w:sz="0" w:space="0" w:color="auto"/>
        <w:bottom w:val="none" w:sz="0" w:space="0" w:color="auto"/>
        <w:right w:val="none" w:sz="0" w:space="0" w:color="auto"/>
      </w:divBdr>
      <w:divsChild>
        <w:div w:id="1532953755">
          <w:marLeft w:val="0"/>
          <w:marRight w:val="0"/>
          <w:marTop w:val="0"/>
          <w:marBottom w:val="0"/>
          <w:divBdr>
            <w:top w:val="none" w:sz="0" w:space="0" w:color="auto"/>
            <w:left w:val="none" w:sz="0" w:space="0" w:color="auto"/>
            <w:bottom w:val="none" w:sz="0" w:space="0" w:color="auto"/>
            <w:right w:val="none" w:sz="0" w:space="0" w:color="auto"/>
          </w:divBdr>
        </w:div>
      </w:divsChild>
    </w:div>
    <w:div w:id="706831689">
      <w:bodyDiv w:val="1"/>
      <w:marLeft w:val="0"/>
      <w:marRight w:val="0"/>
      <w:marTop w:val="0"/>
      <w:marBottom w:val="0"/>
      <w:divBdr>
        <w:top w:val="none" w:sz="0" w:space="0" w:color="auto"/>
        <w:left w:val="none" w:sz="0" w:space="0" w:color="auto"/>
        <w:bottom w:val="none" w:sz="0" w:space="0" w:color="auto"/>
        <w:right w:val="none" w:sz="0" w:space="0" w:color="auto"/>
      </w:divBdr>
    </w:div>
    <w:div w:id="713191998">
      <w:bodyDiv w:val="1"/>
      <w:marLeft w:val="0"/>
      <w:marRight w:val="0"/>
      <w:marTop w:val="0"/>
      <w:marBottom w:val="0"/>
      <w:divBdr>
        <w:top w:val="none" w:sz="0" w:space="0" w:color="auto"/>
        <w:left w:val="none" w:sz="0" w:space="0" w:color="auto"/>
        <w:bottom w:val="none" w:sz="0" w:space="0" w:color="auto"/>
        <w:right w:val="none" w:sz="0" w:space="0" w:color="auto"/>
      </w:divBdr>
    </w:div>
    <w:div w:id="785612363">
      <w:bodyDiv w:val="1"/>
      <w:marLeft w:val="0"/>
      <w:marRight w:val="0"/>
      <w:marTop w:val="0"/>
      <w:marBottom w:val="0"/>
      <w:divBdr>
        <w:top w:val="none" w:sz="0" w:space="0" w:color="auto"/>
        <w:left w:val="none" w:sz="0" w:space="0" w:color="auto"/>
        <w:bottom w:val="none" w:sz="0" w:space="0" w:color="auto"/>
        <w:right w:val="none" w:sz="0" w:space="0" w:color="auto"/>
      </w:divBdr>
    </w:div>
    <w:div w:id="793448026">
      <w:bodyDiv w:val="1"/>
      <w:marLeft w:val="0"/>
      <w:marRight w:val="0"/>
      <w:marTop w:val="0"/>
      <w:marBottom w:val="0"/>
      <w:divBdr>
        <w:top w:val="none" w:sz="0" w:space="0" w:color="auto"/>
        <w:left w:val="none" w:sz="0" w:space="0" w:color="auto"/>
        <w:bottom w:val="none" w:sz="0" w:space="0" w:color="auto"/>
        <w:right w:val="none" w:sz="0" w:space="0" w:color="auto"/>
      </w:divBdr>
    </w:div>
    <w:div w:id="914511493">
      <w:bodyDiv w:val="1"/>
      <w:marLeft w:val="0"/>
      <w:marRight w:val="0"/>
      <w:marTop w:val="0"/>
      <w:marBottom w:val="0"/>
      <w:divBdr>
        <w:top w:val="none" w:sz="0" w:space="0" w:color="auto"/>
        <w:left w:val="none" w:sz="0" w:space="0" w:color="auto"/>
        <w:bottom w:val="none" w:sz="0" w:space="0" w:color="auto"/>
        <w:right w:val="none" w:sz="0" w:space="0" w:color="auto"/>
      </w:divBdr>
      <w:divsChild>
        <w:div w:id="817723105">
          <w:marLeft w:val="0"/>
          <w:marRight w:val="0"/>
          <w:marTop w:val="0"/>
          <w:marBottom w:val="0"/>
          <w:divBdr>
            <w:top w:val="none" w:sz="0" w:space="0" w:color="auto"/>
            <w:left w:val="none" w:sz="0" w:space="0" w:color="auto"/>
            <w:bottom w:val="none" w:sz="0" w:space="0" w:color="auto"/>
            <w:right w:val="none" w:sz="0" w:space="0" w:color="auto"/>
          </w:divBdr>
        </w:div>
      </w:divsChild>
    </w:div>
    <w:div w:id="926575435">
      <w:bodyDiv w:val="1"/>
      <w:marLeft w:val="0"/>
      <w:marRight w:val="0"/>
      <w:marTop w:val="0"/>
      <w:marBottom w:val="0"/>
      <w:divBdr>
        <w:top w:val="none" w:sz="0" w:space="0" w:color="auto"/>
        <w:left w:val="none" w:sz="0" w:space="0" w:color="auto"/>
        <w:bottom w:val="none" w:sz="0" w:space="0" w:color="auto"/>
        <w:right w:val="none" w:sz="0" w:space="0" w:color="auto"/>
      </w:divBdr>
      <w:divsChild>
        <w:div w:id="86994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478289">
      <w:bodyDiv w:val="1"/>
      <w:marLeft w:val="0"/>
      <w:marRight w:val="0"/>
      <w:marTop w:val="0"/>
      <w:marBottom w:val="0"/>
      <w:divBdr>
        <w:top w:val="none" w:sz="0" w:space="0" w:color="auto"/>
        <w:left w:val="none" w:sz="0" w:space="0" w:color="auto"/>
        <w:bottom w:val="none" w:sz="0" w:space="0" w:color="auto"/>
        <w:right w:val="none" w:sz="0" w:space="0" w:color="auto"/>
      </w:divBdr>
    </w:div>
    <w:div w:id="968240122">
      <w:bodyDiv w:val="1"/>
      <w:marLeft w:val="0"/>
      <w:marRight w:val="0"/>
      <w:marTop w:val="0"/>
      <w:marBottom w:val="0"/>
      <w:divBdr>
        <w:top w:val="none" w:sz="0" w:space="0" w:color="auto"/>
        <w:left w:val="none" w:sz="0" w:space="0" w:color="auto"/>
        <w:bottom w:val="none" w:sz="0" w:space="0" w:color="auto"/>
        <w:right w:val="none" w:sz="0" w:space="0" w:color="auto"/>
      </w:divBdr>
    </w:div>
    <w:div w:id="992682226">
      <w:bodyDiv w:val="1"/>
      <w:marLeft w:val="0"/>
      <w:marRight w:val="0"/>
      <w:marTop w:val="0"/>
      <w:marBottom w:val="0"/>
      <w:divBdr>
        <w:top w:val="none" w:sz="0" w:space="0" w:color="auto"/>
        <w:left w:val="none" w:sz="0" w:space="0" w:color="auto"/>
        <w:bottom w:val="none" w:sz="0" w:space="0" w:color="auto"/>
        <w:right w:val="none" w:sz="0" w:space="0" w:color="auto"/>
      </w:divBdr>
    </w:div>
    <w:div w:id="1016074513">
      <w:bodyDiv w:val="1"/>
      <w:marLeft w:val="0"/>
      <w:marRight w:val="0"/>
      <w:marTop w:val="0"/>
      <w:marBottom w:val="0"/>
      <w:divBdr>
        <w:top w:val="none" w:sz="0" w:space="0" w:color="auto"/>
        <w:left w:val="none" w:sz="0" w:space="0" w:color="auto"/>
        <w:bottom w:val="none" w:sz="0" w:space="0" w:color="auto"/>
        <w:right w:val="none" w:sz="0" w:space="0" w:color="auto"/>
      </w:divBdr>
    </w:div>
    <w:div w:id="1055659220">
      <w:bodyDiv w:val="1"/>
      <w:marLeft w:val="0"/>
      <w:marRight w:val="0"/>
      <w:marTop w:val="0"/>
      <w:marBottom w:val="0"/>
      <w:divBdr>
        <w:top w:val="none" w:sz="0" w:space="0" w:color="auto"/>
        <w:left w:val="none" w:sz="0" w:space="0" w:color="auto"/>
        <w:bottom w:val="none" w:sz="0" w:space="0" w:color="auto"/>
        <w:right w:val="none" w:sz="0" w:space="0" w:color="auto"/>
      </w:divBdr>
    </w:div>
    <w:div w:id="1058280230">
      <w:bodyDiv w:val="1"/>
      <w:marLeft w:val="0"/>
      <w:marRight w:val="0"/>
      <w:marTop w:val="0"/>
      <w:marBottom w:val="0"/>
      <w:divBdr>
        <w:top w:val="none" w:sz="0" w:space="0" w:color="auto"/>
        <w:left w:val="none" w:sz="0" w:space="0" w:color="auto"/>
        <w:bottom w:val="none" w:sz="0" w:space="0" w:color="auto"/>
        <w:right w:val="none" w:sz="0" w:space="0" w:color="auto"/>
      </w:divBdr>
    </w:div>
    <w:div w:id="1110009302">
      <w:bodyDiv w:val="1"/>
      <w:marLeft w:val="0"/>
      <w:marRight w:val="0"/>
      <w:marTop w:val="0"/>
      <w:marBottom w:val="0"/>
      <w:divBdr>
        <w:top w:val="none" w:sz="0" w:space="0" w:color="auto"/>
        <w:left w:val="none" w:sz="0" w:space="0" w:color="auto"/>
        <w:bottom w:val="none" w:sz="0" w:space="0" w:color="auto"/>
        <w:right w:val="none" w:sz="0" w:space="0" w:color="auto"/>
      </w:divBdr>
    </w:div>
    <w:div w:id="1301183564">
      <w:bodyDiv w:val="1"/>
      <w:marLeft w:val="0"/>
      <w:marRight w:val="0"/>
      <w:marTop w:val="0"/>
      <w:marBottom w:val="0"/>
      <w:divBdr>
        <w:top w:val="none" w:sz="0" w:space="0" w:color="auto"/>
        <w:left w:val="none" w:sz="0" w:space="0" w:color="auto"/>
        <w:bottom w:val="none" w:sz="0" w:space="0" w:color="auto"/>
        <w:right w:val="none" w:sz="0" w:space="0" w:color="auto"/>
      </w:divBdr>
      <w:divsChild>
        <w:div w:id="1503933529">
          <w:marLeft w:val="0"/>
          <w:marRight w:val="0"/>
          <w:marTop w:val="0"/>
          <w:marBottom w:val="0"/>
          <w:divBdr>
            <w:top w:val="none" w:sz="0" w:space="0" w:color="auto"/>
            <w:left w:val="none" w:sz="0" w:space="0" w:color="auto"/>
            <w:bottom w:val="none" w:sz="0" w:space="0" w:color="auto"/>
            <w:right w:val="none" w:sz="0" w:space="0" w:color="auto"/>
          </w:divBdr>
        </w:div>
      </w:divsChild>
    </w:div>
    <w:div w:id="1360006914">
      <w:bodyDiv w:val="1"/>
      <w:marLeft w:val="0"/>
      <w:marRight w:val="0"/>
      <w:marTop w:val="0"/>
      <w:marBottom w:val="0"/>
      <w:divBdr>
        <w:top w:val="none" w:sz="0" w:space="0" w:color="auto"/>
        <w:left w:val="none" w:sz="0" w:space="0" w:color="auto"/>
        <w:bottom w:val="none" w:sz="0" w:space="0" w:color="auto"/>
        <w:right w:val="none" w:sz="0" w:space="0" w:color="auto"/>
      </w:divBdr>
    </w:div>
    <w:div w:id="1364286684">
      <w:bodyDiv w:val="1"/>
      <w:marLeft w:val="0"/>
      <w:marRight w:val="0"/>
      <w:marTop w:val="0"/>
      <w:marBottom w:val="0"/>
      <w:divBdr>
        <w:top w:val="none" w:sz="0" w:space="0" w:color="auto"/>
        <w:left w:val="none" w:sz="0" w:space="0" w:color="auto"/>
        <w:bottom w:val="none" w:sz="0" w:space="0" w:color="auto"/>
        <w:right w:val="none" w:sz="0" w:space="0" w:color="auto"/>
      </w:divBdr>
      <w:divsChild>
        <w:div w:id="1964460263">
          <w:marLeft w:val="0"/>
          <w:marRight w:val="0"/>
          <w:marTop w:val="0"/>
          <w:marBottom w:val="0"/>
          <w:divBdr>
            <w:top w:val="none" w:sz="0" w:space="0" w:color="auto"/>
            <w:left w:val="none" w:sz="0" w:space="0" w:color="auto"/>
            <w:bottom w:val="none" w:sz="0" w:space="0" w:color="auto"/>
            <w:right w:val="none" w:sz="0" w:space="0" w:color="auto"/>
          </w:divBdr>
        </w:div>
      </w:divsChild>
    </w:div>
    <w:div w:id="1372992120">
      <w:bodyDiv w:val="1"/>
      <w:marLeft w:val="0"/>
      <w:marRight w:val="0"/>
      <w:marTop w:val="0"/>
      <w:marBottom w:val="0"/>
      <w:divBdr>
        <w:top w:val="none" w:sz="0" w:space="0" w:color="auto"/>
        <w:left w:val="none" w:sz="0" w:space="0" w:color="auto"/>
        <w:bottom w:val="none" w:sz="0" w:space="0" w:color="auto"/>
        <w:right w:val="none" w:sz="0" w:space="0" w:color="auto"/>
      </w:divBdr>
    </w:div>
    <w:div w:id="1374501394">
      <w:bodyDiv w:val="1"/>
      <w:marLeft w:val="0"/>
      <w:marRight w:val="0"/>
      <w:marTop w:val="0"/>
      <w:marBottom w:val="0"/>
      <w:divBdr>
        <w:top w:val="none" w:sz="0" w:space="0" w:color="auto"/>
        <w:left w:val="none" w:sz="0" w:space="0" w:color="auto"/>
        <w:bottom w:val="none" w:sz="0" w:space="0" w:color="auto"/>
        <w:right w:val="none" w:sz="0" w:space="0" w:color="auto"/>
      </w:divBdr>
    </w:div>
    <w:div w:id="1465612849">
      <w:bodyDiv w:val="1"/>
      <w:marLeft w:val="0"/>
      <w:marRight w:val="0"/>
      <w:marTop w:val="0"/>
      <w:marBottom w:val="0"/>
      <w:divBdr>
        <w:top w:val="none" w:sz="0" w:space="0" w:color="auto"/>
        <w:left w:val="none" w:sz="0" w:space="0" w:color="auto"/>
        <w:bottom w:val="none" w:sz="0" w:space="0" w:color="auto"/>
        <w:right w:val="none" w:sz="0" w:space="0" w:color="auto"/>
      </w:divBdr>
    </w:div>
    <w:div w:id="1467426549">
      <w:bodyDiv w:val="1"/>
      <w:marLeft w:val="0"/>
      <w:marRight w:val="0"/>
      <w:marTop w:val="0"/>
      <w:marBottom w:val="0"/>
      <w:divBdr>
        <w:top w:val="none" w:sz="0" w:space="0" w:color="auto"/>
        <w:left w:val="none" w:sz="0" w:space="0" w:color="auto"/>
        <w:bottom w:val="none" w:sz="0" w:space="0" w:color="auto"/>
        <w:right w:val="none" w:sz="0" w:space="0" w:color="auto"/>
      </w:divBdr>
    </w:div>
    <w:div w:id="1479763282">
      <w:bodyDiv w:val="1"/>
      <w:marLeft w:val="0"/>
      <w:marRight w:val="0"/>
      <w:marTop w:val="0"/>
      <w:marBottom w:val="0"/>
      <w:divBdr>
        <w:top w:val="none" w:sz="0" w:space="0" w:color="auto"/>
        <w:left w:val="none" w:sz="0" w:space="0" w:color="auto"/>
        <w:bottom w:val="none" w:sz="0" w:space="0" w:color="auto"/>
        <w:right w:val="none" w:sz="0" w:space="0" w:color="auto"/>
      </w:divBdr>
    </w:div>
    <w:div w:id="1520507975">
      <w:bodyDiv w:val="1"/>
      <w:marLeft w:val="0"/>
      <w:marRight w:val="0"/>
      <w:marTop w:val="0"/>
      <w:marBottom w:val="0"/>
      <w:divBdr>
        <w:top w:val="none" w:sz="0" w:space="0" w:color="auto"/>
        <w:left w:val="none" w:sz="0" w:space="0" w:color="auto"/>
        <w:bottom w:val="none" w:sz="0" w:space="0" w:color="auto"/>
        <w:right w:val="none" w:sz="0" w:space="0" w:color="auto"/>
      </w:divBdr>
      <w:divsChild>
        <w:div w:id="1457455931">
          <w:marLeft w:val="0"/>
          <w:marRight w:val="0"/>
          <w:marTop w:val="0"/>
          <w:marBottom w:val="0"/>
          <w:divBdr>
            <w:top w:val="none" w:sz="0" w:space="0" w:color="auto"/>
            <w:left w:val="none" w:sz="0" w:space="0" w:color="auto"/>
            <w:bottom w:val="none" w:sz="0" w:space="0" w:color="auto"/>
            <w:right w:val="none" w:sz="0" w:space="0" w:color="auto"/>
          </w:divBdr>
        </w:div>
      </w:divsChild>
    </w:div>
    <w:div w:id="1534922364">
      <w:bodyDiv w:val="1"/>
      <w:marLeft w:val="0"/>
      <w:marRight w:val="0"/>
      <w:marTop w:val="0"/>
      <w:marBottom w:val="0"/>
      <w:divBdr>
        <w:top w:val="none" w:sz="0" w:space="0" w:color="auto"/>
        <w:left w:val="none" w:sz="0" w:space="0" w:color="auto"/>
        <w:bottom w:val="none" w:sz="0" w:space="0" w:color="auto"/>
        <w:right w:val="none" w:sz="0" w:space="0" w:color="auto"/>
      </w:divBdr>
      <w:divsChild>
        <w:div w:id="42876678">
          <w:marLeft w:val="0"/>
          <w:marRight w:val="0"/>
          <w:marTop w:val="0"/>
          <w:marBottom w:val="0"/>
          <w:divBdr>
            <w:top w:val="none" w:sz="0" w:space="0" w:color="auto"/>
            <w:left w:val="none" w:sz="0" w:space="0" w:color="auto"/>
            <w:bottom w:val="none" w:sz="0" w:space="0" w:color="auto"/>
            <w:right w:val="none" w:sz="0" w:space="0" w:color="auto"/>
          </w:divBdr>
        </w:div>
        <w:div w:id="175272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1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046036">
      <w:bodyDiv w:val="1"/>
      <w:marLeft w:val="0"/>
      <w:marRight w:val="0"/>
      <w:marTop w:val="0"/>
      <w:marBottom w:val="0"/>
      <w:divBdr>
        <w:top w:val="none" w:sz="0" w:space="0" w:color="auto"/>
        <w:left w:val="none" w:sz="0" w:space="0" w:color="auto"/>
        <w:bottom w:val="none" w:sz="0" w:space="0" w:color="auto"/>
        <w:right w:val="none" w:sz="0" w:space="0" w:color="auto"/>
      </w:divBdr>
    </w:div>
    <w:div w:id="1556162528">
      <w:bodyDiv w:val="1"/>
      <w:marLeft w:val="0"/>
      <w:marRight w:val="0"/>
      <w:marTop w:val="0"/>
      <w:marBottom w:val="0"/>
      <w:divBdr>
        <w:top w:val="none" w:sz="0" w:space="0" w:color="auto"/>
        <w:left w:val="none" w:sz="0" w:space="0" w:color="auto"/>
        <w:bottom w:val="none" w:sz="0" w:space="0" w:color="auto"/>
        <w:right w:val="none" w:sz="0" w:space="0" w:color="auto"/>
      </w:divBdr>
    </w:div>
    <w:div w:id="1621913617">
      <w:bodyDiv w:val="1"/>
      <w:marLeft w:val="0"/>
      <w:marRight w:val="0"/>
      <w:marTop w:val="0"/>
      <w:marBottom w:val="0"/>
      <w:divBdr>
        <w:top w:val="none" w:sz="0" w:space="0" w:color="auto"/>
        <w:left w:val="none" w:sz="0" w:space="0" w:color="auto"/>
        <w:bottom w:val="none" w:sz="0" w:space="0" w:color="auto"/>
        <w:right w:val="none" w:sz="0" w:space="0" w:color="auto"/>
      </w:divBdr>
    </w:div>
    <w:div w:id="1657806161">
      <w:bodyDiv w:val="1"/>
      <w:marLeft w:val="0"/>
      <w:marRight w:val="0"/>
      <w:marTop w:val="0"/>
      <w:marBottom w:val="0"/>
      <w:divBdr>
        <w:top w:val="none" w:sz="0" w:space="0" w:color="auto"/>
        <w:left w:val="none" w:sz="0" w:space="0" w:color="auto"/>
        <w:bottom w:val="none" w:sz="0" w:space="0" w:color="auto"/>
        <w:right w:val="none" w:sz="0" w:space="0" w:color="auto"/>
      </w:divBdr>
      <w:divsChild>
        <w:div w:id="149835951">
          <w:marLeft w:val="0"/>
          <w:marRight w:val="0"/>
          <w:marTop w:val="0"/>
          <w:marBottom w:val="0"/>
          <w:divBdr>
            <w:top w:val="none" w:sz="0" w:space="0" w:color="auto"/>
            <w:left w:val="none" w:sz="0" w:space="0" w:color="auto"/>
            <w:bottom w:val="none" w:sz="0" w:space="0" w:color="auto"/>
            <w:right w:val="none" w:sz="0" w:space="0" w:color="auto"/>
          </w:divBdr>
        </w:div>
      </w:divsChild>
    </w:div>
    <w:div w:id="1707097251">
      <w:bodyDiv w:val="1"/>
      <w:marLeft w:val="0"/>
      <w:marRight w:val="0"/>
      <w:marTop w:val="0"/>
      <w:marBottom w:val="0"/>
      <w:divBdr>
        <w:top w:val="none" w:sz="0" w:space="0" w:color="auto"/>
        <w:left w:val="none" w:sz="0" w:space="0" w:color="auto"/>
        <w:bottom w:val="none" w:sz="0" w:space="0" w:color="auto"/>
        <w:right w:val="none" w:sz="0" w:space="0" w:color="auto"/>
      </w:divBdr>
      <w:divsChild>
        <w:div w:id="711225985">
          <w:marLeft w:val="0"/>
          <w:marRight w:val="0"/>
          <w:marTop w:val="0"/>
          <w:marBottom w:val="0"/>
          <w:divBdr>
            <w:top w:val="none" w:sz="0" w:space="0" w:color="auto"/>
            <w:left w:val="none" w:sz="0" w:space="0" w:color="auto"/>
            <w:bottom w:val="none" w:sz="0" w:space="0" w:color="auto"/>
            <w:right w:val="none" w:sz="0" w:space="0" w:color="auto"/>
          </w:divBdr>
        </w:div>
        <w:div w:id="1907454980">
          <w:marLeft w:val="0"/>
          <w:marRight w:val="0"/>
          <w:marTop w:val="0"/>
          <w:marBottom w:val="0"/>
          <w:divBdr>
            <w:top w:val="none" w:sz="0" w:space="0" w:color="auto"/>
            <w:left w:val="none" w:sz="0" w:space="0" w:color="auto"/>
            <w:bottom w:val="none" w:sz="0" w:space="0" w:color="auto"/>
            <w:right w:val="none" w:sz="0" w:space="0" w:color="auto"/>
          </w:divBdr>
        </w:div>
      </w:divsChild>
    </w:div>
    <w:div w:id="1823503753">
      <w:bodyDiv w:val="1"/>
      <w:marLeft w:val="0"/>
      <w:marRight w:val="0"/>
      <w:marTop w:val="0"/>
      <w:marBottom w:val="0"/>
      <w:divBdr>
        <w:top w:val="none" w:sz="0" w:space="0" w:color="auto"/>
        <w:left w:val="none" w:sz="0" w:space="0" w:color="auto"/>
        <w:bottom w:val="none" w:sz="0" w:space="0" w:color="auto"/>
        <w:right w:val="none" w:sz="0" w:space="0" w:color="auto"/>
      </w:divBdr>
    </w:div>
    <w:div w:id="1870725407">
      <w:bodyDiv w:val="1"/>
      <w:marLeft w:val="0"/>
      <w:marRight w:val="0"/>
      <w:marTop w:val="0"/>
      <w:marBottom w:val="0"/>
      <w:divBdr>
        <w:top w:val="none" w:sz="0" w:space="0" w:color="auto"/>
        <w:left w:val="none" w:sz="0" w:space="0" w:color="auto"/>
        <w:bottom w:val="none" w:sz="0" w:space="0" w:color="auto"/>
        <w:right w:val="none" w:sz="0" w:space="0" w:color="auto"/>
      </w:divBdr>
    </w:div>
    <w:div w:id="1913080010">
      <w:bodyDiv w:val="1"/>
      <w:marLeft w:val="0"/>
      <w:marRight w:val="0"/>
      <w:marTop w:val="0"/>
      <w:marBottom w:val="0"/>
      <w:divBdr>
        <w:top w:val="none" w:sz="0" w:space="0" w:color="auto"/>
        <w:left w:val="none" w:sz="0" w:space="0" w:color="auto"/>
        <w:bottom w:val="none" w:sz="0" w:space="0" w:color="auto"/>
        <w:right w:val="none" w:sz="0" w:space="0" w:color="auto"/>
      </w:divBdr>
    </w:div>
    <w:div w:id="1944726257">
      <w:bodyDiv w:val="1"/>
      <w:marLeft w:val="0"/>
      <w:marRight w:val="0"/>
      <w:marTop w:val="0"/>
      <w:marBottom w:val="0"/>
      <w:divBdr>
        <w:top w:val="none" w:sz="0" w:space="0" w:color="auto"/>
        <w:left w:val="none" w:sz="0" w:space="0" w:color="auto"/>
        <w:bottom w:val="none" w:sz="0" w:space="0" w:color="auto"/>
        <w:right w:val="none" w:sz="0" w:space="0" w:color="auto"/>
      </w:divBdr>
    </w:div>
    <w:div w:id="1952590351">
      <w:bodyDiv w:val="1"/>
      <w:marLeft w:val="0"/>
      <w:marRight w:val="0"/>
      <w:marTop w:val="0"/>
      <w:marBottom w:val="0"/>
      <w:divBdr>
        <w:top w:val="none" w:sz="0" w:space="0" w:color="auto"/>
        <w:left w:val="none" w:sz="0" w:space="0" w:color="auto"/>
        <w:bottom w:val="none" w:sz="0" w:space="0" w:color="auto"/>
        <w:right w:val="none" w:sz="0" w:space="0" w:color="auto"/>
      </w:divBdr>
    </w:div>
    <w:div w:id="1985888990">
      <w:bodyDiv w:val="1"/>
      <w:marLeft w:val="0"/>
      <w:marRight w:val="0"/>
      <w:marTop w:val="0"/>
      <w:marBottom w:val="0"/>
      <w:divBdr>
        <w:top w:val="none" w:sz="0" w:space="0" w:color="auto"/>
        <w:left w:val="none" w:sz="0" w:space="0" w:color="auto"/>
        <w:bottom w:val="none" w:sz="0" w:space="0" w:color="auto"/>
        <w:right w:val="none" w:sz="0" w:space="0" w:color="auto"/>
      </w:divBdr>
      <w:divsChild>
        <w:div w:id="950164199">
          <w:marLeft w:val="0"/>
          <w:marRight w:val="0"/>
          <w:marTop w:val="0"/>
          <w:marBottom w:val="0"/>
          <w:divBdr>
            <w:top w:val="none" w:sz="0" w:space="0" w:color="auto"/>
            <w:left w:val="none" w:sz="0" w:space="0" w:color="auto"/>
            <w:bottom w:val="none" w:sz="0" w:space="0" w:color="auto"/>
            <w:right w:val="none" w:sz="0" w:space="0" w:color="auto"/>
          </w:divBdr>
        </w:div>
      </w:divsChild>
    </w:div>
    <w:div w:id="208221006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hpcs.cs.tsukuba.ac.jp/xcodeml/wiki/index.php?cmd=edit&amp;page=DecrExpr&amp;refer=postIncrExpr%CD%D7%C1%C7%A1%A2postDecrExpr%CD%D7%C1%C7%A1%A2preIncrExpr%CD%D7%C1%C7%A1%A2preDecrExpr%CD%D7%C1%C7" TargetMode="External"/><Relationship Id="rId21" Type="http://schemas.openxmlformats.org/officeDocument/2006/relationships/hyperlink" Target="http://www.hpcs.cs.tsukuba.ac.jp/xcodeml/wiki/index.php?cmd=edit&amp;page=IncrExpr&amp;refer=postIncrExpr%CD%D7%C1%C7%A1%A2postDecrExpr%CD%D7%C1%C7%A1%A2preIncrExpr%CD%D7%C1%C7%A1%A2preDecrExpr%CD%D7%C1%C7" TargetMode="External"/><Relationship Id="rId22" Type="http://schemas.openxmlformats.org/officeDocument/2006/relationships/hyperlink" Target="http://www.hpcs.cs.tsukuba.ac.jp/xcodeml/wiki/index.php?cmd=edit&amp;page=DecrExpr&amp;refer=postIncrExpr%CD%D7%C1%C7%A1%A2postDecrExpr%CD%D7%C1%C7%A1%A2preIncrExpr%CD%D7%C1%C7%A1%A2preDecrExpr%CD%D7%C1%C7" TargetMode="External"/><Relationship Id="rId23" Type="http://schemas.openxmlformats.org/officeDocument/2006/relationships/hyperlink" Target="http://www.hpcs.cs.tsukuba.ac.jp/xcodeml/wiki/index.php?cmd=edit&amp;page=ArrayType&amp;refer=coArrayType%CD%D7%C1%C7" TargetMode="External"/><Relationship Id="rId24" Type="http://schemas.openxmlformats.org/officeDocument/2006/relationships/hyperlink" Target="http://www.hpcs.cs.tsukuba.ac.jp/xcodeml/wiki/index.php?cmd=edit&amp;page=AsmDefinition&amp;refer=is_gccExtension%C2%B0%C0%AD" TargetMode="External"/><Relationship Id="rId25" Type="http://schemas.openxmlformats.org/officeDocument/2006/relationships/hyperlink" Target="http://www.hpcs.cs.tsukuba.ac.jp/xcodeml/wiki/index.php?cmd=edit&amp;page=AsmDefinition&amp;refer=gccAsm%CD%D7%C1%C7%A1%A2gccAsmDefinition%CD%D7%C1%C7%A1%A2gccAsmStatement%CD%D7%C1%C7" TargetMode="External"/><Relationship Id="rId26" Type="http://schemas.openxmlformats.org/officeDocument/2006/relationships/hyperlink" Target="http://www.hpcs.cs.tsukuba.ac.jp/xcodeml/wiki/index.php?cmd=edit&amp;page=AsmStatement&amp;refer=gccAsm%CD%D7%C1%C7%A1%A2gccAsmDefinition%CD%D7%C1%C7%A1%A2gccAsmStatement%CD%D7%C1%C7" TargetMode="External"/><Relationship Id="rId27" Type="http://schemas.openxmlformats.org/officeDocument/2006/relationships/hyperlink" Target="http://www.hpcs.cs.tsukuba.ac.jp/xcodeml/wiki/index.php?cmd=edit&amp;page=AsmDefinition&amp;refer=gccAsm%CD%D7%C1%C7%A1%A2gccAsmDefinition%CD%D7%C1%C7%A1%A2gccAsmStatement%CD%D7%C1%C7" TargetMode="External"/><Relationship Id="rId28" Type="http://schemas.openxmlformats.org/officeDocument/2006/relationships/hyperlink" Target="http://www.hpcs.cs.tsukuba.ac.jp/xcodeml/wiki/index.php?cmd=edit&amp;page=AsmStatement&amp;refer=gccAsm%CD%D7%C1%C7%A1%A2gccAsmDefinition%CD%D7%C1%C7%A1%A2gccAsmStatement%CD%D7%C1%C7" TargetMode="External"/><Relationship Id="rId29" Type="http://schemas.openxmlformats.org/officeDocument/2006/relationships/hyperlink" Target="http://www.hpcs.cs.tsukuba.ac.jp/xcodeml/wiki/index.php?cmd=edit&amp;page=AsmOperands&amp;refer=gccAsm%CD%D7%C1%C7%A1%A2gccAsmDefinition%CD%D7%C1%C7%A1%A2gccAsmStatement%CD%D7%C1%C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hpcs.cs.tsukuba.ac.jp/xcodeml/wiki/index.php?cmd=edit&amp;page=AsmOperand&amp;refer=gccAsm%CD%D7%C1%C7%A1%A2gccAsmDefinition%CD%D7%C1%C7%A1%A2gccAsmStatement%CD%D7%C1%C7" TargetMode="External"/><Relationship Id="rId31" Type="http://schemas.openxmlformats.org/officeDocument/2006/relationships/hyperlink" Target="http://www.hpcs.cs.tsukuba.ac.jp/xcodeml/wiki/index.php?cmd=edit&amp;page=AsmClobbers&amp;refer=gccAsm%CD%D7%C1%C7%A1%A2gccAsmDefinition%CD%D7%C1%C7%A1%A2gccAsmStatement%CD%D7%C1%C7" TargetMode="External"/><Relationship Id="rId32" Type="http://schemas.openxmlformats.org/officeDocument/2006/relationships/hyperlink" Target="http://www.hpcs.cs.tsukuba.ac.jp/xcodeml/wiki/index.php?cmd=edit&amp;page=AsmOperand&amp;refer=gccAsm%CD%D7%C1%C7%A1%A2gccAsmDefinition%CD%D7%C1%C7%A1%A2gccAsmStatement%CD%D7%C1%C7" TargetMode="Externa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hpcs.cs.tsukuba.ac.jp/xcodeml/wiki/index.php?cmd=edit&amp;page=MemberDesignator&amp;refer=builtin_op%CD%D7%C1%C7" TargetMode="External"/><Relationship Id="rId34" Type="http://schemas.openxmlformats.org/officeDocument/2006/relationships/hyperlink" Target="http://www.hpcs.cs.tsukuba.ac.jp/xcodeml/wiki/index.php?cmd=edit&amp;page=MemberDesignator&amp;refer=builtin_op%CD%D7%C1%C7" TargetMode="Externa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www.hpcs.cs.tsukuba.ac.jp/xcodeml/wiki/index.php?cmd=edit&amp;page=ArrayAddr&amp;refer=%B9%BD%C2%A4%C2%CE%A5%E1%A5%F3%A5%D0%A1%BC%A4%CE%BB%B2%BE%C8%A4%CE%CD%D7%C1%C7" TargetMode="External"/><Relationship Id="rId11" Type="http://schemas.openxmlformats.org/officeDocument/2006/relationships/hyperlink" Target="http://www.hpcs.cs.tsukuba.ac.jp/xcodeml/wiki/index.php?cmd=edit&amp;page=ArrayAddr&amp;refer=%B9%BD%C2%A4%C2%CE%A5%E1%A5%F3%A5%D0%A1%BC%A4%CE%BB%B2%BE%C8%A4%CE%CD%D7%C1%C7" TargetMode="External"/><Relationship Id="rId12" Type="http://schemas.openxmlformats.org/officeDocument/2006/relationships/hyperlink" Target="http://www.hpcs.cs.tsukuba.ac.jp/xcodeml/wiki/index.php?cmd=edit&amp;page=ArrayRef&amp;refer=%B9%BD%C2%A4%C2%CE%A5%E1%A5%F3%A5%D0%A1%BC%A4%CE%BB%B2%BE%C8%A4%CE%CD%D7%C1%C7" TargetMode="External"/><Relationship Id="rId13" Type="http://schemas.openxmlformats.org/officeDocument/2006/relationships/hyperlink" Target="http://www.hpcs.cs.tsukuba.ac.jp/xcodeml/wiki/index.php?cmd=edit&amp;page=MinusExpr&amp;refer=%C3%B1%B9%E0%B1%E9%BB%BB%BC%B0%A4%CE%CD%D7%C1%C7" TargetMode="External"/><Relationship Id="rId14" Type="http://schemas.openxmlformats.org/officeDocument/2006/relationships/hyperlink" Target="http://www.hpcs.cs.tsukuba.ac.jp/xcodeml/wiki/index.php?cmd=edit&amp;page=NotExpr&amp;refer=%C3%B1%B9%E0%B1%E9%BB%BB%BC%B0%A4%CE%CD%D7%C1%C7" TargetMode="External"/><Relationship Id="rId15" Type="http://schemas.openxmlformats.org/officeDocument/2006/relationships/hyperlink" Target="http://www.hpcs.cs.tsukuba.ac.jp/xcodeml/wiki/index.php?cmd=edit&amp;page=NotExpr&amp;refer=%C3%B1%B9%E0%B1%E9%BB%BB%BC%B0%A4%CE%CD%D7%C1%C7" TargetMode="External"/><Relationship Id="rId16" Type="http://schemas.openxmlformats.org/officeDocument/2006/relationships/hyperlink" Target="http://www.hpcs.cs.tsukuba.ac.jp/xcodeml/wiki/index.php?cmd=edit&amp;page=OfExpr&amp;refer=%C3%B1%B9%E0%B1%E9%BB%BB%BC%B0%A4%CE%CD%D7%C1%C7" TargetMode="External"/><Relationship Id="rId17" Type="http://schemas.openxmlformats.org/officeDocument/2006/relationships/hyperlink" Target="http://www.hpcs.cs.tsukuba.ac.jp/xcodeml/wiki/index.php?cmd=edit&amp;page=AlignOfExpr&amp;refer=%C3%B1%B9%E0%B1%E9%BB%BB%BC%B0%A4%CE%CD%D7%C1%C7" TargetMode="External"/><Relationship Id="rId18" Type="http://schemas.openxmlformats.org/officeDocument/2006/relationships/hyperlink" Target="http://www.hpcs.cs.tsukuba.ac.jp/xcodeml/wiki/index.php?cmd=edit&amp;page=LabelAddr&amp;refer=%C3%B1%B9%E0%B1%E9%BB%BB%BC%B0%A4%CE%CD%D7%C1%C7" TargetMode="External"/><Relationship Id="rId19" Type="http://schemas.openxmlformats.org/officeDocument/2006/relationships/hyperlink" Target="http://www.hpcs.cs.tsukuba.ac.jp/xcodeml/wiki/index.php?cmd=edit&amp;page=IncrExpr&amp;refer=postIncrExpr%CD%D7%C1%C7%A1%A2postDecrExpr%CD%D7%C1%C7%A1%A2preIncrExpr%CD%D7%C1%C7%A1%A2preDecrExpr%CD%D7%C1%C7"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AC5F8-E447-5A44-BD37-82F41DFE1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38</Pages>
  <Words>5972</Words>
  <Characters>34044</Characters>
  <Application>Microsoft Macintosh Word</Application>
  <DocSecurity>0</DocSecurity>
  <Lines>283</Lines>
  <Paragraphs>79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39937</CharactersWithSpaces>
  <SharedDoc>false</SharedDoc>
  <HLinks>
    <vt:vector size="618" baseType="variant">
      <vt:variant>
        <vt:i4>3735581</vt:i4>
      </vt:variant>
      <vt:variant>
        <vt:i4>546</vt:i4>
      </vt:variant>
      <vt:variant>
        <vt:i4>0</vt:i4>
      </vt:variant>
      <vt:variant>
        <vt:i4>5</vt:i4>
      </vt:variant>
      <vt:variant>
        <vt:lpwstr>http://www.hpcs.cs.tsukuba.ac.jp/xcodeml/wiki/index.php?cmd=edit&amp;page=MemberDesignator&amp;refer=builtin_op%CD%D7%C1%C7</vt:lpwstr>
      </vt:variant>
      <vt:variant>
        <vt:lpwstr/>
      </vt:variant>
      <vt:variant>
        <vt:i4>3735581</vt:i4>
      </vt:variant>
      <vt:variant>
        <vt:i4>543</vt:i4>
      </vt:variant>
      <vt:variant>
        <vt:i4>0</vt:i4>
      </vt:variant>
      <vt:variant>
        <vt:i4>5</vt:i4>
      </vt:variant>
      <vt:variant>
        <vt:lpwstr>http://www.hpcs.cs.tsukuba.ac.jp/xcodeml/wiki/index.php?cmd=edit&amp;page=MemberDesignator&amp;refer=builtin_op%CD%D7%C1%C7</vt:lpwstr>
      </vt:variant>
      <vt:variant>
        <vt:lpwstr/>
      </vt:variant>
      <vt:variant>
        <vt:i4>1966162</vt:i4>
      </vt:variant>
      <vt:variant>
        <vt:i4>540</vt:i4>
      </vt:variant>
      <vt:variant>
        <vt:i4>0</vt:i4>
      </vt:variant>
      <vt:variant>
        <vt:i4>5</vt:i4>
      </vt:variant>
      <vt:variant>
        <vt:lpwstr>http://www.hpcs.cs.tsukuba.ac.jp/xcodeml/wiki/index.php?cmd=edit&amp;page=AsmOperand&amp;refer=gccAsm%CD%D7%C1%C7%A1%A2gccAsmDefinition%CD%D7%C1%C7%A1%A2gccAsmStatement%CD%D7%C1%C7</vt:lpwstr>
      </vt:variant>
      <vt:variant>
        <vt:lpwstr/>
      </vt:variant>
      <vt:variant>
        <vt:i4>4849750</vt:i4>
      </vt:variant>
      <vt:variant>
        <vt:i4>537</vt:i4>
      </vt:variant>
      <vt:variant>
        <vt:i4>0</vt:i4>
      </vt:variant>
      <vt:variant>
        <vt:i4>5</vt:i4>
      </vt:variant>
      <vt:variant>
        <vt:lpwstr>http://www.hpcs.cs.tsukuba.ac.jp/xcodeml/wiki/index.php?cmd=edit&amp;page=AsmClobbers&amp;refer=gccAsm%CD%D7%C1%C7%A1%A2gccAsmDefinition%CD%D7%C1%C7%A1%A2gccAsmStatement%CD%D7%C1%C7</vt:lpwstr>
      </vt:variant>
      <vt:variant>
        <vt:lpwstr/>
      </vt:variant>
      <vt:variant>
        <vt:i4>1966162</vt:i4>
      </vt:variant>
      <vt:variant>
        <vt:i4>534</vt:i4>
      </vt:variant>
      <vt:variant>
        <vt:i4>0</vt:i4>
      </vt:variant>
      <vt:variant>
        <vt:i4>5</vt:i4>
      </vt:variant>
      <vt:variant>
        <vt:lpwstr>http://www.hpcs.cs.tsukuba.ac.jp/xcodeml/wiki/index.php?cmd=edit&amp;page=AsmOperand&amp;refer=gccAsm%CD%D7%C1%C7%A1%A2gccAsmDefinition%CD%D7%C1%C7%A1%A2gccAsmStatement%CD%D7%C1%C7</vt:lpwstr>
      </vt:variant>
      <vt:variant>
        <vt:lpwstr/>
      </vt:variant>
      <vt:variant>
        <vt:i4>5832785</vt:i4>
      </vt:variant>
      <vt:variant>
        <vt:i4>531</vt:i4>
      </vt:variant>
      <vt:variant>
        <vt:i4>0</vt:i4>
      </vt:variant>
      <vt:variant>
        <vt:i4>5</vt:i4>
      </vt:variant>
      <vt:variant>
        <vt:lpwstr>http://www.hpcs.cs.tsukuba.ac.jp/xcodeml/wiki/index.php?cmd=edit&amp;page=AsmOperands&amp;refer=gccAsm%CD%D7%C1%C7%A1%A2gccAsmDefinition%CD%D7%C1%C7%A1%A2gccAsmStatement%CD%D7%C1%C7</vt:lpwstr>
      </vt:variant>
      <vt:variant>
        <vt:lpwstr/>
      </vt:variant>
      <vt:variant>
        <vt:i4>7798845</vt:i4>
      </vt:variant>
      <vt:variant>
        <vt:i4>528</vt:i4>
      </vt:variant>
      <vt:variant>
        <vt:i4>0</vt:i4>
      </vt:variant>
      <vt:variant>
        <vt:i4>5</vt:i4>
      </vt:variant>
      <vt:variant>
        <vt:lpwstr>http://www.hpcs.cs.tsukuba.ac.jp/xcodeml/wiki/index.php?cmd=edit&amp;page=AsmStatement&amp;refer=gccAsm%CD%D7%C1%C7%A1%A2gccAsmDefinition%CD%D7%C1%C7%A1%A2gccAsmStatement%CD%D7%C1%C7</vt:lpwstr>
      </vt:variant>
      <vt:variant>
        <vt:lpwstr/>
      </vt:variant>
      <vt:variant>
        <vt:i4>2162732</vt:i4>
      </vt:variant>
      <vt:variant>
        <vt:i4>525</vt:i4>
      </vt:variant>
      <vt:variant>
        <vt:i4>0</vt:i4>
      </vt:variant>
      <vt:variant>
        <vt:i4>5</vt:i4>
      </vt:variant>
      <vt:variant>
        <vt:lpwstr>http://www.hpcs.cs.tsukuba.ac.jp/xcodeml/wiki/index.php?cmd=edit&amp;page=AsmDefinition&amp;refer=gccAsm%CD%D7%C1%C7%A1%A2gccAsmDefinition%CD%D7%C1%C7%A1%A2gccAsmStatement%CD%D7%C1%C7</vt:lpwstr>
      </vt:variant>
      <vt:variant>
        <vt:lpwstr/>
      </vt:variant>
      <vt:variant>
        <vt:i4>7798845</vt:i4>
      </vt:variant>
      <vt:variant>
        <vt:i4>522</vt:i4>
      </vt:variant>
      <vt:variant>
        <vt:i4>0</vt:i4>
      </vt:variant>
      <vt:variant>
        <vt:i4>5</vt:i4>
      </vt:variant>
      <vt:variant>
        <vt:lpwstr>http://www.hpcs.cs.tsukuba.ac.jp/xcodeml/wiki/index.php?cmd=edit&amp;page=AsmStatement&amp;refer=gccAsm%CD%D7%C1%C7%A1%A2gccAsmDefinition%CD%D7%C1%C7%A1%A2gccAsmStatement%CD%D7%C1%C7</vt:lpwstr>
      </vt:variant>
      <vt:variant>
        <vt:lpwstr/>
      </vt:variant>
      <vt:variant>
        <vt:i4>2162732</vt:i4>
      </vt:variant>
      <vt:variant>
        <vt:i4>519</vt:i4>
      </vt:variant>
      <vt:variant>
        <vt:i4>0</vt:i4>
      </vt:variant>
      <vt:variant>
        <vt:i4>5</vt:i4>
      </vt:variant>
      <vt:variant>
        <vt:lpwstr>http://www.hpcs.cs.tsukuba.ac.jp/xcodeml/wiki/index.php?cmd=edit&amp;page=AsmDefinition&amp;refer=gccAsm%CD%D7%C1%C7%A1%A2gccAsmDefinition%CD%D7%C1%C7%A1%A2gccAsmStatement%CD%D7%C1%C7</vt:lpwstr>
      </vt:variant>
      <vt:variant>
        <vt:lpwstr/>
      </vt:variant>
      <vt:variant>
        <vt:i4>655456</vt:i4>
      </vt:variant>
      <vt:variant>
        <vt:i4>516</vt:i4>
      </vt:variant>
      <vt:variant>
        <vt:i4>0</vt:i4>
      </vt:variant>
      <vt:variant>
        <vt:i4>5</vt:i4>
      </vt:variant>
      <vt:variant>
        <vt:lpwstr>http://www.hpcs.cs.tsukuba.ac.jp/xcodeml/wiki/index.php?cmd=edit&amp;page=AsmDefinition&amp;refer=is_gccExtension%C2%B0%C0%AD</vt:lpwstr>
      </vt:variant>
      <vt:variant>
        <vt:lpwstr/>
      </vt:variant>
      <vt:variant>
        <vt:i4>4456519</vt:i4>
      </vt:variant>
      <vt:variant>
        <vt:i4>513</vt:i4>
      </vt:variant>
      <vt:variant>
        <vt:i4>0</vt:i4>
      </vt:variant>
      <vt:variant>
        <vt:i4>5</vt:i4>
      </vt:variant>
      <vt:variant>
        <vt:lpwstr>http://www.hpcs.cs.tsukuba.ac.jp/xcodeml/wiki/index.php?cmd=edit&amp;page=ArrayType&amp;refer=coArrayType%CD%D7%C1%C7</vt:lpwstr>
      </vt:variant>
      <vt:variant>
        <vt:lpwstr/>
      </vt:variant>
      <vt:variant>
        <vt:i4>5439490</vt:i4>
      </vt:variant>
      <vt:variant>
        <vt:i4>510</vt:i4>
      </vt:variant>
      <vt:variant>
        <vt:i4>0</vt:i4>
      </vt:variant>
      <vt:variant>
        <vt:i4>5</vt:i4>
      </vt:variant>
      <vt:variant>
        <vt:lpwstr>http://www.hpcs.cs.tsukuba.ac.jp/xcodeml/wiki/index.php?cmd=edit&amp;page=DecrExpr&amp;refer=postIncrExpr%CD%D7%C1%C7%A1%A2postDecrExpr%CD%D7%C1%C7%A1%A2preIncrExpr%CD%D7%C1%C7%A1%A2preDecrExpr%CD%D7%C1%C7</vt:lpwstr>
      </vt:variant>
      <vt:variant>
        <vt:lpwstr/>
      </vt:variant>
      <vt:variant>
        <vt:i4>5767183</vt:i4>
      </vt:variant>
      <vt:variant>
        <vt:i4>507</vt:i4>
      </vt:variant>
      <vt:variant>
        <vt:i4>0</vt:i4>
      </vt:variant>
      <vt:variant>
        <vt:i4>5</vt:i4>
      </vt:variant>
      <vt:variant>
        <vt:lpwstr>http://www.hpcs.cs.tsukuba.ac.jp/xcodeml/wiki/index.php?cmd=edit&amp;page=IncrExpr&amp;refer=postIncrExpr%CD%D7%C1%C7%A1%A2postDecrExpr%CD%D7%C1%C7%A1%A2preIncrExpr%CD%D7%C1%C7%A1%A2preDecrExpr%CD%D7%C1%C7</vt:lpwstr>
      </vt:variant>
      <vt:variant>
        <vt:lpwstr/>
      </vt:variant>
      <vt:variant>
        <vt:i4>5439490</vt:i4>
      </vt:variant>
      <vt:variant>
        <vt:i4>504</vt:i4>
      </vt:variant>
      <vt:variant>
        <vt:i4>0</vt:i4>
      </vt:variant>
      <vt:variant>
        <vt:i4>5</vt:i4>
      </vt:variant>
      <vt:variant>
        <vt:lpwstr>http://www.hpcs.cs.tsukuba.ac.jp/xcodeml/wiki/index.php?cmd=edit&amp;page=DecrExpr&amp;refer=postIncrExpr%CD%D7%C1%C7%A1%A2postDecrExpr%CD%D7%C1%C7%A1%A2preIncrExpr%CD%D7%C1%C7%A1%A2preDecrExpr%CD%D7%C1%C7</vt:lpwstr>
      </vt:variant>
      <vt:variant>
        <vt:lpwstr/>
      </vt:variant>
      <vt:variant>
        <vt:i4>5767183</vt:i4>
      </vt:variant>
      <vt:variant>
        <vt:i4>501</vt:i4>
      </vt:variant>
      <vt:variant>
        <vt:i4>0</vt:i4>
      </vt:variant>
      <vt:variant>
        <vt:i4>5</vt:i4>
      </vt:variant>
      <vt:variant>
        <vt:lpwstr>http://www.hpcs.cs.tsukuba.ac.jp/xcodeml/wiki/index.php?cmd=edit&amp;page=IncrExpr&amp;refer=postIncrExpr%CD%D7%C1%C7%A1%A2postDecrExpr%CD%D7%C1%C7%A1%A2preIncrExpr%CD%D7%C1%C7%A1%A2preDecrExpr%CD%D7%C1%C7</vt:lpwstr>
      </vt:variant>
      <vt:variant>
        <vt:lpwstr/>
      </vt:variant>
      <vt:variant>
        <vt:i4>7667770</vt:i4>
      </vt:variant>
      <vt:variant>
        <vt:i4>498</vt:i4>
      </vt:variant>
      <vt:variant>
        <vt:i4>0</vt:i4>
      </vt:variant>
      <vt:variant>
        <vt:i4>5</vt:i4>
      </vt:variant>
      <vt:variant>
        <vt:lpwstr>http://www.hpcs.cs.tsukuba.ac.jp/xcodeml/wiki/index.php?cmd=edit&amp;page=LabelAddr&amp;refer=%C3%B1%B9%E0%B1%E9%BB%BB%BC%B0%A4%CE%CD%D7%C1%C7</vt:lpwstr>
      </vt:variant>
      <vt:variant>
        <vt:lpwstr/>
      </vt:variant>
      <vt:variant>
        <vt:i4>327748</vt:i4>
      </vt:variant>
      <vt:variant>
        <vt:i4>495</vt:i4>
      </vt:variant>
      <vt:variant>
        <vt:i4>0</vt:i4>
      </vt:variant>
      <vt:variant>
        <vt:i4>5</vt:i4>
      </vt:variant>
      <vt:variant>
        <vt:lpwstr>http://www.hpcs.cs.tsukuba.ac.jp/xcodeml/wiki/index.php?cmd=edit&amp;page=AlignOfExpr&amp;refer=%C3%B1%B9%E0%B1%E9%BB%BB%BC%B0%A4%CE%CD%D7%C1%C7</vt:lpwstr>
      </vt:variant>
      <vt:variant>
        <vt:lpwstr/>
      </vt:variant>
      <vt:variant>
        <vt:i4>3473454</vt:i4>
      </vt:variant>
      <vt:variant>
        <vt:i4>492</vt:i4>
      </vt:variant>
      <vt:variant>
        <vt:i4>0</vt:i4>
      </vt:variant>
      <vt:variant>
        <vt:i4>5</vt:i4>
      </vt:variant>
      <vt:variant>
        <vt:lpwstr>http://www.hpcs.cs.tsukuba.ac.jp/xcodeml/wiki/index.php?cmd=edit&amp;page=OfExpr&amp;refer=%C3%B1%B9%E0%B1%E9%BB%BB%BC%B0%A4%CE%CD%D7%C1%C7</vt:lpwstr>
      </vt:variant>
      <vt:variant>
        <vt:lpwstr/>
      </vt:variant>
      <vt:variant>
        <vt:i4>917598</vt:i4>
      </vt:variant>
      <vt:variant>
        <vt:i4>489</vt:i4>
      </vt:variant>
      <vt:variant>
        <vt:i4>0</vt:i4>
      </vt:variant>
      <vt:variant>
        <vt:i4>5</vt:i4>
      </vt:variant>
      <vt:variant>
        <vt:lpwstr>http://www.hpcs.cs.tsukuba.ac.jp/xcodeml/wiki/index.php?cmd=edit&amp;page=NotExpr&amp;refer=%C3%B1%B9%E0%B1%E9%BB%BB%BC%B0%A4%CE%CD%D7%C1%C7</vt:lpwstr>
      </vt:variant>
      <vt:variant>
        <vt:lpwstr/>
      </vt:variant>
      <vt:variant>
        <vt:i4>917598</vt:i4>
      </vt:variant>
      <vt:variant>
        <vt:i4>486</vt:i4>
      </vt:variant>
      <vt:variant>
        <vt:i4>0</vt:i4>
      </vt:variant>
      <vt:variant>
        <vt:i4>5</vt:i4>
      </vt:variant>
      <vt:variant>
        <vt:lpwstr>http://www.hpcs.cs.tsukuba.ac.jp/xcodeml/wiki/index.php?cmd=edit&amp;page=NotExpr&amp;refer=%C3%B1%B9%E0%B1%E9%BB%BB%BC%B0%A4%CE%CD%D7%C1%C7</vt:lpwstr>
      </vt:variant>
      <vt:variant>
        <vt:lpwstr/>
      </vt:variant>
      <vt:variant>
        <vt:i4>8192052</vt:i4>
      </vt:variant>
      <vt:variant>
        <vt:i4>483</vt:i4>
      </vt:variant>
      <vt:variant>
        <vt:i4>0</vt:i4>
      </vt:variant>
      <vt:variant>
        <vt:i4>5</vt:i4>
      </vt:variant>
      <vt:variant>
        <vt:lpwstr>http://www.hpcs.cs.tsukuba.ac.jp/xcodeml/wiki/index.php?cmd=edit&amp;page=MinusExpr&amp;refer=%C3%B1%B9%E0%B1%E9%BB%BB%BC%B0%A4%CE%CD%D7%C1%C7</vt:lpwstr>
      </vt:variant>
      <vt:variant>
        <vt:lpwstr/>
      </vt:variant>
      <vt:variant>
        <vt:i4>2752639</vt:i4>
      </vt:variant>
      <vt:variant>
        <vt:i4>477</vt:i4>
      </vt:variant>
      <vt:variant>
        <vt:i4>0</vt:i4>
      </vt:variant>
      <vt:variant>
        <vt:i4>5</vt:i4>
      </vt:variant>
      <vt:variant>
        <vt:lpwstr>http://www.hpcs.cs.tsukuba.ac.jp/xcodeml/wiki/index.php?cmd=edit&amp;page=ArrayRef&amp;refer=%B9%BD%C2%A4%C2%CE%A5%E1%A5%F3%A5%D0%A1%BC%A4%CE%BB%B2%BE%C8%A4%CE%CD%D7%C1%C7</vt:lpwstr>
      </vt:variant>
      <vt:variant>
        <vt:lpwstr/>
      </vt:variant>
      <vt:variant>
        <vt:i4>4587590</vt:i4>
      </vt:variant>
      <vt:variant>
        <vt:i4>474</vt:i4>
      </vt:variant>
      <vt:variant>
        <vt:i4>0</vt:i4>
      </vt:variant>
      <vt:variant>
        <vt:i4>5</vt:i4>
      </vt:variant>
      <vt:variant>
        <vt:lpwstr>http://www.hpcs.cs.tsukuba.ac.jp/xcodeml/wiki/index.php?cmd=edit&amp;page=ArrayAddr&amp;refer=%B9%BD%C2%A4%C2%CE%A5%E1%A5%F3%A5%D0%A1%BC%A4%CE%BB%B2%BE%C8%A4%CE%CD%D7%C1%C7</vt:lpwstr>
      </vt:variant>
      <vt:variant>
        <vt:lpwstr/>
      </vt:variant>
      <vt:variant>
        <vt:i4>4587590</vt:i4>
      </vt:variant>
      <vt:variant>
        <vt:i4>471</vt:i4>
      </vt:variant>
      <vt:variant>
        <vt:i4>0</vt:i4>
      </vt:variant>
      <vt:variant>
        <vt:i4>5</vt:i4>
      </vt:variant>
      <vt:variant>
        <vt:lpwstr>http://www.hpcs.cs.tsukuba.ac.jp/xcodeml/wiki/index.php?cmd=edit&amp;page=ArrayAddr&amp;refer=%B9%BD%C2%A4%C2%CE%A5%E1%A5%F3%A5%D0%A1%BC%A4%CE%BB%B2%BE%C8%A4%CE%CD%D7%C1%C7</vt:lpwstr>
      </vt:variant>
      <vt:variant>
        <vt:lpwstr/>
      </vt:variant>
      <vt:variant>
        <vt:i4>1114163</vt:i4>
      </vt:variant>
      <vt:variant>
        <vt:i4>464</vt:i4>
      </vt:variant>
      <vt:variant>
        <vt:i4>0</vt:i4>
      </vt:variant>
      <vt:variant>
        <vt:i4>5</vt:i4>
      </vt:variant>
      <vt:variant>
        <vt:lpwstr/>
      </vt:variant>
      <vt:variant>
        <vt:lpwstr>_Toc422212445</vt:lpwstr>
      </vt:variant>
      <vt:variant>
        <vt:i4>1114163</vt:i4>
      </vt:variant>
      <vt:variant>
        <vt:i4>458</vt:i4>
      </vt:variant>
      <vt:variant>
        <vt:i4>0</vt:i4>
      </vt:variant>
      <vt:variant>
        <vt:i4>5</vt:i4>
      </vt:variant>
      <vt:variant>
        <vt:lpwstr/>
      </vt:variant>
      <vt:variant>
        <vt:lpwstr>_Toc422212444</vt:lpwstr>
      </vt:variant>
      <vt:variant>
        <vt:i4>1114163</vt:i4>
      </vt:variant>
      <vt:variant>
        <vt:i4>452</vt:i4>
      </vt:variant>
      <vt:variant>
        <vt:i4>0</vt:i4>
      </vt:variant>
      <vt:variant>
        <vt:i4>5</vt:i4>
      </vt:variant>
      <vt:variant>
        <vt:lpwstr/>
      </vt:variant>
      <vt:variant>
        <vt:lpwstr>_Toc422212443</vt:lpwstr>
      </vt:variant>
      <vt:variant>
        <vt:i4>1114163</vt:i4>
      </vt:variant>
      <vt:variant>
        <vt:i4>446</vt:i4>
      </vt:variant>
      <vt:variant>
        <vt:i4>0</vt:i4>
      </vt:variant>
      <vt:variant>
        <vt:i4>5</vt:i4>
      </vt:variant>
      <vt:variant>
        <vt:lpwstr/>
      </vt:variant>
      <vt:variant>
        <vt:lpwstr>_Toc422212442</vt:lpwstr>
      </vt:variant>
      <vt:variant>
        <vt:i4>1114163</vt:i4>
      </vt:variant>
      <vt:variant>
        <vt:i4>440</vt:i4>
      </vt:variant>
      <vt:variant>
        <vt:i4>0</vt:i4>
      </vt:variant>
      <vt:variant>
        <vt:i4>5</vt:i4>
      </vt:variant>
      <vt:variant>
        <vt:lpwstr/>
      </vt:variant>
      <vt:variant>
        <vt:lpwstr>_Toc422212441</vt:lpwstr>
      </vt:variant>
      <vt:variant>
        <vt:i4>1114163</vt:i4>
      </vt:variant>
      <vt:variant>
        <vt:i4>434</vt:i4>
      </vt:variant>
      <vt:variant>
        <vt:i4>0</vt:i4>
      </vt:variant>
      <vt:variant>
        <vt:i4>5</vt:i4>
      </vt:variant>
      <vt:variant>
        <vt:lpwstr/>
      </vt:variant>
      <vt:variant>
        <vt:lpwstr>_Toc422212440</vt:lpwstr>
      </vt:variant>
      <vt:variant>
        <vt:i4>1441843</vt:i4>
      </vt:variant>
      <vt:variant>
        <vt:i4>428</vt:i4>
      </vt:variant>
      <vt:variant>
        <vt:i4>0</vt:i4>
      </vt:variant>
      <vt:variant>
        <vt:i4>5</vt:i4>
      </vt:variant>
      <vt:variant>
        <vt:lpwstr/>
      </vt:variant>
      <vt:variant>
        <vt:lpwstr>_Toc422212439</vt:lpwstr>
      </vt:variant>
      <vt:variant>
        <vt:i4>1441843</vt:i4>
      </vt:variant>
      <vt:variant>
        <vt:i4>422</vt:i4>
      </vt:variant>
      <vt:variant>
        <vt:i4>0</vt:i4>
      </vt:variant>
      <vt:variant>
        <vt:i4>5</vt:i4>
      </vt:variant>
      <vt:variant>
        <vt:lpwstr/>
      </vt:variant>
      <vt:variant>
        <vt:lpwstr>_Toc422212438</vt:lpwstr>
      </vt:variant>
      <vt:variant>
        <vt:i4>1441843</vt:i4>
      </vt:variant>
      <vt:variant>
        <vt:i4>416</vt:i4>
      </vt:variant>
      <vt:variant>
        <vt:i4>0</vt:i4>
      </vt:variant>
      <vt:variant>
        <vt:i4>5</vt:i4>
      </vt:variant>
      <vt:variant>
        <vt:lpwstr/>
      </vt:variant>
      <vt:variant>
        <vt:lpwstr>_Toc422212437</vt:lpwstr>
      </vt:variant>
      <vt:variant>
        <vt:i4>1441843</vt:i4>
      </vt:variant>
      <vt:variant>
        <vt:i4>410</vt:i4>
      </vt:variant>
      <vt:variant>
        <vt:i4>0</vt:i4>
      </vt:variant>
      <vt:variant>
        <vt:i4>5</vt:i4>
      </vt:variant>
      <vt:variant>
        <vt:lpwstr/>
      </vt:variant>
      <vt:variant>
        <vt:lpwstr>_Toc422212436</vt:lpwstr>
      </vt:variant>
      <vt:variant>
        <vt:i4>1441843</vt:i4>
      </vt:variant>
      <vt:variant>
        <vt:i4>404</vt:i4>
      </vt:variant>
      <vt:variant>
        <vt:i4>0</vt:i4>
      </vt:variant>
      <vt:variant>
        <vt:i4>5</vt:i4>
      </vt:variant>
      <vt:variant>
        <vt:lpwstr/>
      </vt:variant>
      <vt:variant>
        <vt:lpwstr>_Toc422212435</vt:lpwstr>
      </vt:variant>
      <vt:variant>
        <vt:i4>1441843</vt:i4>
      </vt:variant>
      <vt:variant>
        <vt:i4>398</vt:i4>
      </vt:variant>
      <vt:variant>
        <vt:i4>0</vt:i4>
      </vt:variant>
      <vt:variant>
        <vt:i4>5</vt:i4>
      </vt:variant>
      <vt:variant>
        <vt:lpwstr/>
      </vt:variant>
      <vt:variant>
        <vt:lpwstr>_Toc422212434</vt:lpwstr>
      </vt:variant>
      <vt:variant>
        <vt:i4>1441843</vt:i4>
      </vt:variant>
      <vt:variant>
        <vt:i4>392</vt:i4>
      </vt:variant>
      <vt:variant>
        <vt:i4>0</vt:i4>
      </vt:variant>
      <vt:variant>
        <vt:i4>5</vt:i4>
      </vt:variant>
      <vt:variant>
        <vt:lpwstr/>
      </vt:variant>
      <vt:variant>
        <vt:lpwstr>_Toc422212433</vt:lpwstr>
      </vt:variant>
      <vt:variant>
        <vt:i4>1441843</vt:i4>
      </vt:variant>
      <vt:variant>
        <vt:i4>386</vt:i4>
      </vt:variant>
      <vt:variant>
        <vt:i4>0</vt:i4>
      </vt:variant>
      <vt:variant>
        <vt:i4>5</vt:i4>
      </vt:variant>
      <vt:variant>
        <vt:lpwstr/>
      </vt:variant>
      <vt:variant>
        <vt:lpwstr>_Toc422212432</vt:lpwstr>
      </vt:variant>
      <vt:variant>
        <vt:i4>1441843</vt:i4>
      </vt:variant>
      <vt:variant>
        <vt:i4>380</vt:i4>
      </vt:variant>
      <vt:variant>
        <vt:i4>0</vt:i4>
      </vt:variant>
      <vt:variant>
        <vt:i4>5</vt:i4>
      </vt:variant>
      <vt:variant>
        <vt:lpwstr/>
      </vt:variant>
      <vt:variant>
        <vt:lpwstr>_Toc422212431</vt:lpwstr>
      </vt:variant>
      <vt:variant>
        <vt:i4>1441843</vt:i4>
      </vt:variant>
      <vt:variant>
        <vt:i4>374</vt:i4>
      </vt:variant>
      <vt:variant>
        <vt:i4>0</vt:i4>
      </vt:variant>
      <vt:variant>
        <vt:i4>5</vt:i4>
      </vt:variant>
      <vt:variant>
        <vt:lpwstr/>
      </vt:variant>
      <vt:variant>
        <vt:lpwstr>_Toc422212430</vt:lpwstr>
      </vt:variant>
      <vt:variant>
        <vt:i4>1507379</vt:i4>
      </vt:variant>
      <vt:variant>
        <vt:i4>368</vt:i4>
      </vt:variant>
      <vt:variant>
        <vt:i4>0</vt:i4>
      </vt:variant>
      <vt:variant>
        <vt:i4>5</vt:i4>
      </vt:variant>
      <vt:variant>
        <vt:lpwstr/>
      </vt:variant>
      <vt:variant>
        <vt:lpwstr>_Toc422212429</vt:lpwstr>
      </vt:variant>
      <vt:variant>
        <vt:i4>1507379</vt:i4>
      </vt:variant>
      <vt:variant>
        <vt:i4>362</vt:i4>
      </vt:variant>
      <vt:variant>
        <vt:i4>0</vt:i4>
      </vt:variant>
      <vt:variant>
        <vt:i4>5</vt:i4>
      </vt:variant>
      <vt:variant>
        <vt:lpwstr/>
      </vt:variant>
      <vt:variant>
        <vt:lpwstr>_Toc422212428</vt:lpwstr>
      </vt:variant>
      <vt:variant>
        <vt:i4>1507379</vt:i4>
      </vt:variant>
      <vt:variant>
        <vt:i4>356</vt:i4>
      </vt:variant>
      <vt:variant>
        <vt:i4>0</vt:i4>
      </vt:variant>
      <vt:variant>
        <vt:i4>5</vt:i4>
      </vt:variant>
      <vt:variant>
        <vt:lpwstr/>
      </vt:variant>
      <vt:variant>
        <vt:lpwstr>_Toc422212427</vt:lpwstr>
      </vt:variant>
      <vt:variant>
        <vt:i4>1507379</vt:i4>
      </vt:variant>
      <vt:variant>
        <vt:i4>350</vt:i4>
      </vt:variant>
      <vt:variant>
        <vt:i4>0</vt:i4>
      </vt:variant>
      <vt:variant>
        <vt:i4>5</vt:i4>
      </vt:variant>
      <vt:variant>
        <vt:lpwstr/>
      </vt:variant>
      <vt:variant>
        <vt:lpwstr>_Toc422212426</vt:lpwstr>
      </vt:variant>
      <vt:variant>
        <vt:i4>1507379</vt:i4>
      </vt:variant>
      <vt:variant>
        <vt:i4>344</vt:i4>
      </vt:variant>
      <vt:variant>
        <vt:i4>0</vt:i4>
      </vt:variant>
      <vt:variant>
        <vt:i4>5</vt:i4>
      </vt:variant>
      <vt:variant>
        <vt:lpwstr/>
      </vt:variant>
      <vt:variant>
        <vt:lpwstr>_Toc422212425</vt:lpwstr>
      </vt:variant>
      <vt:variant>
        <vt:i4>1507379</vt:i4>
      </vt:variant>
      <vt:variant>
        <vt:i4>338</vt:i4>
      </vt:variant>
      <vt:variant>
        <vt:i4>0</vt:i4>
      </vt:variant>
      <vt:variant>
        <vt:i4>5</vt:i4>
      </vt:variant>
      <vt:variant>
        <vt:lpwstr/>
      </vt:variant>
      <vt:variant>
        <vt:lpwstr>_Toc422212424</vt:lpwstr>
      </vt:variant>
      <vt:variant>
        <vt:i4>1507379</vt:i4>
      </vt:variant>
      <vt:variant>
        <vt:i4>332</vt:i4>
      </vt:variant>
      <vt:variant>
        <vt:i4>0</vt:i4>
      </vt:variant>
      <vt:variant>
        <vt:i4>5</vt:i4>
      </vt:variant>
      <vt:variant>
        <vt:lpwstr/>
      </vt:variant>
      <vt:variant>
        <vt:lpwstr>_Toc422212423</vt:lpwstr>
      </vt:variant>
      <vt:variant>
        <vt:i4>1507379</vt:i4>
      </vt:variant>
      <vt:variant>
        <vt:i4>326</vt:i4>
      </vt:variant>
      <vt:variant>
        <vt:i4>0</vt:i4>
      </vt:variant>
      <vt:variant>
        <vt:i4>5</vt:i4>
      </vt:variant>
      <vt:variant>
        <vt:lpwstr/>
      </vt:variant>
      <vt:variant>
        <vt:lpwstr>_Toc422212422</vt:lpwstr>
      </vt:variant>
      <vt:variant>
        <vt:i4>1507379</vt:i4>
      </vt:variant>
      <vt:variant>
        <vt:i4>320</vt:i4>
      </vt:variant>
      <vt:variant>
        <vt:i4>0</vt:i4>
      </vt:variant>
      <vt:variant>
        <vt:i4>5</vt:i4>
      </vt:variant>
      <vt:variant>
        <vt:lpwstr/>
      </vt:variant>
      <vt:variant>
        <vt:lpwstr>_Toc422212421</vt:lpwstr>
      </vt:variant>
      <vt:variant>
        <vt:i4>1507379</vt:i4>
      </vt:variant>
      <vt:variant>
        <vt:i4>314</vt:i4>
      </vt:variant>
      <vt:variant>
        <vt:i4>0</vt:i4>
      </vt:variant>
      <vt:variant>
        <vt:i4>5</vt:i4>
      </vt:variant>
      <vt:variant>
        <vt:lpwstr/>
      </vt:variant>
      <vt:variant>
        <vt:lpwstr>_Toc422212420</vt:lpwstr>
      </vt:variant>
      <vt:variant>
        <vt:i4>1310771</vt:i4>
      </vt:variant>
      <vt:variant>
        <vt:i4>308</vt:i4>
      </vt:variant>
      <vt:variant>
        <vt:i4>0</vt:i4>
      </vt:variant>
      <vt:variant>
        <vt:i4>5</vt:i4>
      </vt:variant>
      <vt:variant>
        <vt:lpwstr/>
      </vt:variant>
      <vt:variant>
        <vt:lpwstr>_Toc422212419</vt:lpwstr>
      </vt:variant>
      <vt:variant>
        <vt:i4>1310771</vt:i4>
      </vt:variant>
      <vt:variant>
        <vt:i4>302</vt:i4>
      </vt:variant>
      <vt:variant>
        <vt:i4>0</vt:i4>
      </vt:variant>
      <vt:variant>
        <vt:i4>5</vt:i4>
      </vt:variant>
      <vt:variant>
        <vt:lpwstr/>
      </vt:variant>
      <vt:variant>
        <vt:lpwstr>_Toc422212418</vt:lpwstr>
      </vt:variant>
      <vt:variant>
        <vt:i4>1310771</vt:i4>
      </vt:variant>
      <vt:variant>
        <vt:i4>296</vt:i4>
      </vt:variant>
      <vt:variant>
        <vt:i4>0</vt:i4>
      </vt:variant>
      <vt:variant>
        <vt:i4>5</vt:i4>
      </vt:variant>
      <vt:variant>
        <vt:lpwstr/>
      </vt:variant>
      <vt:variant>
        <vt:lpwstr>_Toc422212417</vt:lpwstr>
      </vt:variant>
      <vt:variant>
        <vt:i4>1310771</vt:i4>
      </vt:variant>
      <vt:variant>
        <vt:i4>290</vt:i4>
      </vt:variant>
      <vt:variant>
        <vt:i4>0</vt:i4>
      </vt:variant>
      <vt:variant>
        <vt:i4>5</vt:i4>
      </vt:variant>
      <vt:variant>
        <vt:lpwstr/>
      </vt:variant>
      <vt:variant>
        <vt:lpwstr>_Toc422212416</vt:lpwstr>
      </vt:variant>
      <vt:variant>
        <vt:i4>1310771</vt:i4>
      </vt:variant>
      <vt:variant>
        <vt:i4>284</vt:i4>
      </vt:variant>
      <vt:variant>
        <vt:i4>0</vt:i4>
      </vt:variant>
      <vt:variant>
        <vt:i4>5</vt:i4>
      </vt:variant>
      <vt:variant>
        <vt:lpwstr/>
      </vt:variant>
      <vt:variant>
        <vt:lpwstr>_Toc422212415</vt:lpwstr>
      </vt:variant>
      <vt:variant>
        <vt:i4>1310771</vt:i4>
      </vt:variant>
      <vt:variant>
        <vt:i4>278</vt:i4>
      </vt:variant>
      <vt:variant>
        <vt:i4>0</vt:i4>
      </vt:variant>
      <vt:variant>
        <vt:i4>5</vt:i4>
      </vt:variant>
      <vt:variant>
        <vt:lpwstr/>
      </vt:variant>
      <vt:variant>
        <vt:lpwstr>_Toc422212414</vt:lpwstr>
      </vt:variant>
      <vt:variant>
        <vt:i4>1310771</vt:i4>
      </vt:variant>
      <vt:variant>
        <vt:i4>272</vt:i4>
      </vt:variant>
      <vt:variant>
        <vt:i4>0</vt:i4>
      </vt:variant>
      <vt:variant>
        <vt:i4>5</vt:i4>
      </vt:variant>
      <vt:variant>
        <vt:lpwstr/>
      </vt:variant>
      <vt:variant>
        <vt:lpwstr>_Toc422212413</vt:lpwstr>
      </vt:variant>
      <vt:variant>
        <vt:i4>1310771</vt:i4>
      </vt:variant>
      <vt:variant>
        <vt:i4>266</vt:i4>
      </vt:variant>
      <vt:variant>
        <vt:i4>0</vt:i4>
      </vt:variant>
      <vt:variant>
        <vt:i4>5</vt:i4>
      </vt:variant>
      <vt:variant>
        <vt:lpwstr/>
      </vt:variant>
      <vt:variant>
        <vt:lpwstr>_Toc422212412</vt:lpwstr>
      </vt:variant>
      <vt:variant>
        <vt:i4>1310771</vt:i4>
      </vt:variant>
      <vt:variant>
        <vt:i4>260</vt:i4>
      </vt:variant>
      <vt:variant>
        <vt:i4>0</vt:i4>
      </vt:variant>
      <vt:variant>
        <vt:i4>5</vt:i4>
      </vt:variant>
      <vt:variant>
        <vt:lpwstr/>
      </vt:variant>
      <vt:variant>
        <vt:lpwstr>_Toc422212411</vt:lpwstr>
      </vt:variant>
      <vt:variant>
        <vt:i4>1310771</vt:i4>
      </vt:variant>
      <vt:variant>
        <vt:i4>254</vt:i4>
      </vt:variant>
      <vt:variant>
        <vt:i4>0</vt:i4>
      </vt:variant>
      <vt:variant>
        <vt:i4>5</vt:i4>
      </vt:variant>
      <vt:variant>
        <vt:lpwstr/>
      </vt:variant>
      <vt:variant>
        <vt:lpwstr>_Toc422212410</vt:lpwstr>
      </vt:variant>
      <vt:variant>
        <vt:i4>1376307</vt:i4>
      </vt:variant>
      <vt:variant>
        <vt:i4>248</vt:i4>
      </vt:variant>
      <vt:variant>
        <vt:i4>0</vt:i4>
      </vt:variant>
      <vt:variant>
        <vt:i4>5</vt:i4>
      </vt:variant>
      <vt:variant>
        <vt:lpwstr/>
      </vt:variant>
      <vt:variant>
        <vt:lpwstr>_Toc422212409</vt:lpwstr>
      </vt:variant>
      <vt:variant>
        <vt:i4>1376307</vt:i4>
      </vt:variant>
      <vt:variant>
        <vt:i4>242</vt:i4>
      </vt:variant>
      <vt:variant>
        <vt:i4>0</vt:i4>
      </vt:variant>
      <vt:variant>
        <vt:i4>5</vt:i4>
      </vt:variant>
      <vt:variant>
        <vt:lpwstr/>
      </vt:variant>
      <vt:variant>
        <vt:lpwstr>_Toc422212408</vt:lpwstr>
      </vt:variant>
      <vt:variant>
        <vt:i4>1376307</vt:i4>
      </vt:variant>
      <vt:variant>
        <vt:i4>236</vt:i4>
      </vt:variant>
      <vt:variant>
        <vt:i4>0</vt:i4>
      </vt:variant>
      <vt:variant>
        <vt:i4>5</vt:i4>
      </vt:variant>
      <vt:variant>
        <vt:lpwstr/>
      </vt:variant>
      <vt:variant>
        <vt:lpwstr>_Toc422212407</vt:lpwstr>
      </vt:variant>
      <vt:variant>
        <vt:i4>1376307</vt:i4>
      </vt:variant>
      <vt:variant>
        <vt:i4>230</vt:i4>
      </vt:variant>
      <vt:variant>
        <vt:i4>0</vt:i4>
      </vt:variant>
      <vt:variant>
        <vt:i4>5</vt:i4>
      </vt:variant>
      <vt:variant>
        <vt:lpwstr/>
      </vt:variant>
      <vt:variant>
        <vt:lpwstr>_Toc422212406</vt:lpwstr>
      </vt:variant>
      <vt:variant>
        <vt:i4>1376307</vt:i4>
      </vt:variant>
      <vt:variant>
        <vt:i4>224</vt:i4>
      </vt:variant>
      <vt:variant>
        <vt:i4>0</vt:i4>
      </vt:variant>
      <vt:variant>
        <vt:i4>5</vt:i4>
      </vt:variant>
      <vt:variant>
        <vt:lpwstr/>
      </vt:variant>
      <vt:variant>
        <vt:lpwstr>_Toc422212405</vt:lpwstr>
      </vt:variant>
      <vt:variant>
        <vt:i4>1376307</vt:i4>
      </vt:variant>
      <vt:variant>
        <vt:i4>218</vt:i4>
      </vt:variant>
      <vt:variant>
        <vt:i4>0</vt:i4>
      </vt:variant>
      <vt:variant>
        <vt:i4>5</vt:i4>
      </vt:variant>
      <vt:variant>
        <vt:lpwstr/>
      </vt:variant>
      <vt:variant>
        <vt:lpwstr>_Toc422212404</vt:lpwstr>
      </vt:variant>
      <vt:variant>
        <vt:i4>1376307</vt:i4>
      </vt:variant>
      <vt:variant>
        <vt:i4>212</vt:i4>
      </vt:variant>
      <vt:variant>
        <vt:i4>0</vt:i4>
      </vt:variant>
      <vt:variant>
        <vt:i4>5</vt:i4>
      </vt:variant>
      <vt:variant>
        <vt:lpwstr/>
      </vt:variant>
      <vt:variant>
        <vt:lpwstr>_Toc422212403</vt:lpwstr>
      </vt:variant>
      <vt:variant>
        <vt:i4>1376307</vt:i4>
      </vt:variant>
      <vt:variant>
        <vt:i4>206</vt:i4>
      </vt:variant>
      <vt:variant>
        <vt:i4>0</vt:i4>
      </vt:variant>
      <vt:variant>
        <vt:i4>5</vt:i4>
      </vt:variant>
      <vt:variant>
        <vt:lpwstr/>
      </vt:variant>
      <vt:variant>
        <vt:lpwstr>_Toc422212402</vt:lpwstr>
      </vt:variant>
      <vt:variant>
        <vt:i4>1376307</vt:i4>
      </vt:variant>
      <vt:variant>
        <vt:i4>200</vt:i4>
      </vt:variant>
      <vt:variant>
        <vt:i4>0</vt:i4>
      </vt:variant>
      <vt:variant>
        <vt:i4>5</vt:i4>
      </vt:variant>
      <vt:variant>
        <vt:lpwstr/>
      </vt:variant>
      <vt:variant>
        <vt:lpwstr>_Toc422212401</vt:lpwstr>
      </vt:variant>
      <vt:variant>
        <vt:i4>1376307</vt:i4>
      </vt:variant>
      <vt:variant>
        <vt:i4>194</vt:i4>
      </vt:variant>
      <vt:variant>
        <vt:i4>0</vt:i4>
      </vt:variant>
      <vt:variant>
        <vt:i4>5</vt:i4>
      </vt:variant>
      <vt:variant>
        <vt:lpwstr/>
      </vt:variant>
      <vt:variant>
        <vt:lpwstr>_Toc422212400</vt:lpwstr>
      </vt:variant>
      <vt:variant>
        <vt:i4>1835060</vt:i4>
      </vt:variant>
      <vt:variant>
        <vt:i4>188</vt:i4>
      </vt:variant>
      <vt:variant>
        <vt:i4>0</vt:i4>
      </vt:variant>
      <vt:variant>
        <vt:i4>5</vt:i4>
      </vt:variant>
      <vt:variant>
        <vt:lpwstr/>
      </vt:variant>
      <vt:variant>
        <vt:lpwstr>_Toc422212399</vt:lpwstr>
      </vt:variant>
      <vt:variant>
        <vt:i4>1835060</vt:i4>
      </vt:variant>
      <vt:variant>
        <vt:i4>182</vt:i4>
      </vt:variant>
      <vt:variant>
        <vt:i4>0</vt:i4>
      </vt:variant>
      <vt:variant>
        <vt:i4>5</vt:i4>
      </vt:variant>
      <vt:variant>
        <vt:lpwstr/>
      </vt:variant>
      <vt:variant>
        <vt:lpwstr>_Toc422212398</vt:lpwstr>
      </vt:variant>
      <vt:variant>
        <vt:i4>1835060</vt:i4>
      </vt:variant>
      <vt:variant>
        <vt:i4>176</vt:i4>
      </vt:variant>
      <vt:variant>
        <vt:i4>0</vt:i4>
      </vt:variant>
      <vt:variant>
        <vt:i4>5</vt:i4>
      </vt:variant>
      <vt:variant>
        <vt:lpwstr/>
      </vt:variant>
      <vt:variant>
        <vt:lpwstr>_Toc422212397</vt:lpwstr>
      </vt:variant>
      <vt:variant>
        <vt:i4>1835060</vt:i4>
      </vt:variant>
      <vt:variant>
        <vt:i4>170</vt:i4>
      </vt:variant>
      <vt:variant>
        <vt:i4>0</vt:i4>
      </vt:variant>
      <vt:variant>
        <vt:i4>5</vt:i4>
      </vt:variant>
      <vt:variant>
        <vt:lpwstr/>
      </vt:variant>
      <vt:variant>
        <vt:lpwstr>_Toc422212396</vt:lpwstr>
      </vt:variant>
      <vt:variant>
        <vt:i4>1835060</vt:i4>
      </vt:variant>
      <vt:variant>
        <vt:i4>164</vt:i4>
      </vt:variant>
      <vt:variant>
        <vt:i4>0</vt:i4>
      </vt:variant>
      <vt:variant>
        <vt:i4>5</vt:i4>
      </vt:variant>
      <vt:variant>
        <vt:lpwstr/>
      </vt:variant>
      <vt:variant>
        <vt:lpwstr>_Toc422212395</vt:lpwstr>
      </vt:variant>
      <vt:variant>
        <vt:i4>1835060</vt:i4>
      </vt:variant>
      <vt:variant>
        <vt:i4>158</vt:i4>
      </vt:variant>
      <vt:variant>
        <vt:i4>0</vt:i4>
      </vt:variant>
      <vt:variant>
        <vt:i4>5</vt:i4>
      </vt:variant>
      <vt:variant>
        <vt:lpwstr/>
      </vt:variant>
      <vt:variant>
        <vt:lpwstr>_Toc422212394</vt:lpwstr>
      </vt:variant>
      <vt:variant>
        <vt:i4>1835060</vt:i4>
      </vt:variant>
      <vt:variant>
        <vt:i4>152</vt:i4>
      </vt:variant>
      <vt:variant>
        <vt:i4>0</vt:i4>
      </vt:variant>
      <vt:variant>
        <vt:i4>5</vt:i4>
      </vt:variant>
      <vt:variant>
        <vt:lpwstr/>
      </vt:variant>
      <vt:variant>
        <vt:lpwstr>_Toc422212393</vt:lpwstr>
      </vt:variant>
      <vt:variant>
        <vt:i4>1835060</vt:i4>
      </vt:variant>
      <vt:variant>
        <vt:i4>146</vt:i4>
      </vt:variant>
      <vt:variant>
        <vt:i4>0</vt:i4>
      </vt:variant>
      <vt:variant>
        <vt:i4>5</vt:i4>
      </vt:variant>
      <vt:variant>
        <vt:lpwstr/>
      </vt:variant>
      <vt:variant>
        <vt:lpwstr>_Toc422212392</vt:lpwstr>
      </vt:variant>
      <vt:variant>
        <vt:i4>1835060</vt:i4>
      </vt:variant>
      <vt:variant>
        <vt:i4>140</vt:i4>
      </vt:variant>
      <vt:variant>
        <vt:i4>0</vt:i4>
      </vt:variant>
      <vt:variant>
        <vt:i4>5</vt:i4>
      </vt:variant>
      <vt:variant>
        <vt:lpwstr/>
      </vt:variant>
      <vt:variant>
        <vt:lpwstr>_Toc422212391</vt:lpwstr>
      </vt:variant>
      <vt:variant>
        <vt:i4>1835060</vt:i4>
      </vt:variant>
      <vt:variant>
        <vt:i4>134</vt:i4>
      </vt:variant>
      <vt:variant>
        <vt:i4>0</vt:i4>
      </vt:variant>
      <vt:variant>
        <vt:i4>5</vt:i4>
      </vt:variant>
      <vt:variant>
        <vt:lpwstr/>
      </vt:variant>
      <vt:variant>
        <vt:lpwstr>_Toc422212390</vt:lpwstr>
      </vt:variant>
      <vt:variant>
        <vt:i4>1900596</vt:i4>
      </vt:variant>
      <vt:variant>
        <vt:i4>128</vt:i4>
      </vt:variant>
      <vt:variant>
        <vt:i4>0</vt:i4>
      </vt:variant>
      <vt:variant>
        <vt:i4>5</vt:i4>
      </vt:variant>
      <vt:variant>
        <vt:lpwstr/>
      </vt:variant>
      <vt:variant>
        <vt:lpwstr>_Toc422212389</vt:lpwstr>
      </vt:variant>
      <vt:variant>
        <vt:i4>1900596</vt:i4>
      </vt:variant>
      <vt:variant>
        <vt:i4>122</vt:i4>
      </vt:variant>
      <vt:variant>
        <vt:i4>0</vt:i4>
      </vt:variant>
      <vt:variant>
        <vt:i4>5</vt:i4>
      </vt:variant>
      <vt:variant>
        <vt:lpwstr/>
      </vt:variant>
      <vt:variant>
        <vt:lpwstr>_Toc422212388</vt:lpwstr>
      </vt:variant>
      <vt:variant>
        <vt:i4>1900596</vt:i4>
      </vt:variant>
      <vt:variant>
        <vt:i4>116</vt:i4>
      </vt:variant>
      <vt:variant>
        <vt:i4>0</vt:i4>
      </vt:variant>
      <vt:variant>
        <vt:i4>5</vt:i4>
      </vt:variant>
      <vt:variant>
        <vt:lpwstr/>
      </vt:variant>
      <vt:variant>
        <vt:lpwstr>_Toc422212387</vt:lpwstr>
      </vt:variant>
      <vt:variant>
        <vt:i4>1900596</vt:i4>
      </vt:variant>
      <vt:variant>
        <vt:i4>110</vt:i4>
      </vt:variant>
      <vt:variant>
        <vt:i4>0</vt:i4>
      </vt:variant>
      <vt:variant>
        <vt:i4>5</vt:i4>
      </vt:variant>
      <vt:variant>
        <vt:lpwstr/>
      </vt:variant>
      <vt:variant>
        <vt:lpwstr>_Toc422212386</vt:lpwstr>
      </vt:variant>
      <vt:variant>
        <vt:i4>1900596</vt:i4>
      </vt:variant>
      <vt:variant>
        <vt:i4>104</vt:i4>
      </vt:variant>
      <vt:variant>
        <vt:i4>0</vt:i4>
      </vt:variant>
      <vt:variant>
        <vt:i4>5</vt:i4>
      </vt:variant>
      <vt:variant>
        <vt:lpwstr/>
      </vt:variant>
      <vt:variant>
        <vt:lpwstr>_Toc422212385</vt:lpwstr>
      </vt:variant>
      <vt:variant>
        <vt:i4>1900596</vt:i4>
      </vt:variant>
      <vt:variant>
        <vt:i4>98</vt:i4>
      </vt:variant>
      <vt:variant>
        <vt:i4>0</vt:i4>
      </vt:variant>
      <vt:variant>
        <vt:i4>5</vt:i4>
      </vt:variant>
      <vt:variant>
        <vt:lpwstr/>
      </vt:variant>
      <vt:variant>
        <vt:lpwstr>_Toc422212384</vt:lpwstr>
      </vt:variant>
      <vt:variant>
        <vt:i4>1900596</vt:i4>
      </vt:variant>
      <vt:variant>
        <vt:i4>92</vt:i4>
      </vt:variant>
      <vt:variant>
        <vt:i4>0</vt:i4>
      </vt:variant>
      <vt:variant>
        <vt:i4>5</vt:i4>
      </vt:variant>
      <vt:variant>
        <vt:lpwstr/>
      </vt:variant>
      <vt:variant>
        <vt:lpwstr>_Toc422212383</vt:lpwstr>
      </vt:variant>
      <vt:variant>
        <vt:i4>1900596</vt:i4>
      </vt:variant>
      <vt:variant>
        <vt:i4>86</vt:i4>
      </vt:variant>
      <vt:variant>
        <vt:i4>0</vt:i4>
      </vt:variant>
      <vt:variant>
        <vt:i4>5</vt:i4>
      </vt:variant>
      <vt:variant>
        <vt:lpwstr/>
      </vt:variant>
      <vt:variant>
        <vt:lpwstr>_Toc422212382</vt:lpwstr>
      </vt:variant>
      <vt:variant>
        <vt:i4>1900596</vt:i4>
      </vt:variant>
      <vt:variant>
        <vt:i4>80</vt:i4>
      </vt:variant>
      <vt:variant>
        <vt:i4>0</vt:i4>
      </vt:variant>
      <vt:variant>
        <vt:i4>5</vt:i4>
      </vt:variant>
      <vt:variant>
        <vt:lpwstr/>
      </vt:variant>
      <vt:variant>
        <vt:lpwstr>_Toc422212381</vt:lpwstr>
      </vt:variant>
      <vt:variant>
        <vt:i4>1900596</vt:i4>
      </vt:variant>
      <vt:variant>
        <vt:i4>74</vt:i4>
      </vt:variant>
      <vt:variant>
        <vt:i4>0</vt:i4>
      </vt:variant>
      <vt:variant>
        <vt:i4>5</vt:i4>
      </vt:variant>
      <vt:variant>
        <vt:lpwstr/>
      </vt:variant>
      <vt:variant>
        <vt:lpwstr>_Toc422212380</vt:lpwstr>
      </vt:variant>
      <vt:variant>
        <vt:i4>1179700</vt:i4>
      </vt:variant>
      <vt:variant>
        <vt:i4>68</vt:i4>
      </vt:variant>
      <vt:variant>
        <vt:i4>0</vt:i4>
      </vt:variant>
      <vt:variant>
        <vt:i4>5</vt:i4>
      </vt:variant>
      <vt:variant>
        <vt:lpwstr/>
      </vt:variant>
      <vt:variant>
        <vt:lpwstr>_Toc422212379</vt:lpwstr>
      </vt:variant>
      <vt:variant>
        <vt:i4>1179700</vt:i4>
      </vt:variant>
      <vt:variant>
        <vt:i4>62</vt:i4>
      </vt:variant>
      <vt:variant>
        <vt:i4>0</vt:i4>
      </vt:variant>
      <vt:variant>
        <vt:i4>5</vt:i4>
      </vt:variant>
      <vt:variant>
        <vt:lpwstr/>
      </vt:variant>
      <vt:variant>
        <vt:lpwstr>_Toc422212378</vt:lpwstr>
      </vt:variant>
      <vt:variant>
        <vt:i4>1179700</vt:i4>
      </vt:variant>
      <vt:variant>
        <vt:i4>56</vt:i4>
      </vt:variant>
      <vt:variant>
        <vt:i4>0</vt:i4>
      </vt:variant>
      <vt:variant>
        <vt:i4>5</vt:i4>
      </vt:variant>
      <vt:variant>
        <vt:lpwstr/>
      </vt:variant>
      <vt:variant>
        <vt:lpwstr>_Toc422212377</vt:lpwstr>
      </vt:variant>
      <vt:variant>
        <vt:i4>1179700</vt:i4>
      </vt:variant>
      <vt:variant>
        <vt:i4>50</vt:i4>
      </vt:variant>
      <vt:variant>
        <vt:i4>0</vt:i4>
      </vt:variant>
      <vt:variant>
        <vt:i4>5</vt:i4>
      </vt:variant>
      <vt:variant>
        <vt:lpwstr/>
      </vt:variant>
      <vt:variant>
        <vt:lpwstr>_Toc422212376</vt:lpwstr>
      </vt:variant>
      <vt:variant>
        <vt:i4>1179700</vt:i4>
      </vt:variant>
      <vt:variant>
        <vt:i4>44</vt:i4>
      </vt:variant>
      <vt:variant>
        <vt:i4>0</vt:i4>
      </vt:variant>
      <vt:variant>
        <vt:i4>5</vt:i4>
      </vt:variant>
      <vt:variant>
        <vt:lpwstr/>
      </vt:variant>
      <vt:variant>
        <vt:lpwstr>_Toc422212375</vt:lpwstr>
      </vt:variant>
      <vt:variant>
        <vt:i4>1179700</vt:i4>
      </vt:variant>
      <vt:variant>
        <vt:i4>38</vt:i4>
      </vt:variant>
      <vt:variant>
        <vt:i4>0</vt:i4>
      </vt:variant>
      <vt:variant>
        <vt:i4>5</vt:i4>
      </vt:variant>
      <vt:variant>
        <vt:lpwstr/>
      </vt:variant>
      <vt:variant>
        <vt:lpwstr>_Toc422212374</vt:lpwstr>
      </vt:variant>
      <vt:variant>
        <vt:i4>1179700</vt:i4>
      </vt:variant>
      <vt:variant>
        <vt:i4>32</vt:i4>
      </vt:variant>
      <vt:variant>
        <vt:i4>0</vt:i4>
      </vt:variant>
      <vt:variant>
        <vt:i4>5</vt:i4>
      </vt:variant>
      <vt:variant>
        <vt:lpwstr/>
      </vt:variant>
      <vt:variant>
        <vt:lpwstr>_Toc422212373</vt:lpwstr>
      </vt:variant>
      <vt:variant>
        <vt:i4>1179700</vt:i4>
      </vt:variant>
      <vt:variant>
        <vt:i4>26</vt:i4>
      </vt:variant>
      <vt:variant>
        <vt:i4>0</vt:i4>
      </vt:variant>
      <vt:variant>
        <vt:i4>5</vt:i4>
      </vt:variant>
      <vt:variant>
        <vt:lpwstr/>
      </vt:variant>
      <vt:variant>
        <vt:lpwstr>_Toc422212372</vt:lpwstr>
      </vt:variant>
      <vt:variant>
        <vt:i4>1179700</vt:i4>
      </vt:variant>
      <vt:variant>
        <vt:i4>20</vt:i4>
      </vt:variant>
      <vt:variant>
        <vt:i4>0</vt:i4>
      </vt:variant>
      <vt:variant>
        <vt:i4>5</vt:i4>
      </vt:variant>
      <vt:variant>
        <vt:lpwstr/>
      </vt:variant>
      <vt:variant>
        <vt:lpwstr>_Toc422212371</vt:lpwstr>
      </vt:variant>
      <vt:variant>
        <vt:i4>1179700</vt:i4>
      </vt:variant>
      <vt:variant>
        <vt:i4>14</vt:i4>
      </vt:variant>
      <vt:variant>
        <vt:i4>0</vt:i4>
      </vt:variant>
      <vt:variant>
        <vt:i4>5</vt:i4>
      </vt:variant>
      <vt:variant>
        <vt:lpwstr/>
      </vt:variant>
      <vt:variant>
        <vt:lpwstr>_Toc422212370</vt:lpwstr>
      </vt:variant>
      <vt:variant>
        <vt:i4>1245236</vt:i4>
      </vt:variant>
      <vt:variant>
        <vt:i4>8</vt:i4>
      </vt:variant>
      <vt:variant>
        <vt:i4>0</vt:i4>
      </vt:variant>
      <vt:variant>
        <vt:i4>5</vt:i4>
      </vt:variant>
      <vt:variant>
        <vt:lpwstr/>
      </vt:variant>
      <vt:variant>
        <vt:lpwstr>_Toc422212369</vt:lpwstr>
      </vt:variant>
      <vt:variant>
        <vt:i4>1245236</vt:i4>
      </vt:variant>
      <vt:variant>
        <vt:i4>2</vt:i4>
      </vt:variant>
      <vt:variant>
        <vt:i4>0</vt:i4>
      </vt:variant>
      <vt:variant>
        <vt:i4>5</vt:i4>
      </vt:variant>
      <vt:variant>
        <vt:lpwstr/>
      </vt:variant>
      <vt:variant>
        <vt:lpwstr>_Toc422212366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岩下</dc:creator>
  <cp:keywords/>
  <dc:description/>
  <cp:lastModifiedBy>岩下</cp:lastModifiedBy>
  <cp:revision>6</cp:revision>
  <cp:lastPrinted>2009-03-05T05:56:00Z</cp:lastPrinted>
  <dcterms:created xsi:type="dcterms:W3CDTF">2015-08-28T00:48:00Z</dcterms:created>
  <dcterms:modified xsi:type="dcterms:W3CDTF">2015-09-02T03:31:00Z</dcterms:modified>
</cp:coreProperties>
</file>